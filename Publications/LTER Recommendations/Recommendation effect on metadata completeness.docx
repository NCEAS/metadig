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1.xml" ContentType="application/vnd.openxmlformats-officedocument.drawingml.chartshapes+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0.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1.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2.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3.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53FD8" w14:textId="77777777" w:rsidR="00C1488D" w:rsidRPr="00E6609A" w:rsidRDefault="00C1488D" w:rsidP="00C1488D">
      <w:pPr>
        <w:pStyle w:val="Subtitle"/>
        <w:rPr>
          <w:rFonts w:ascii="Book Antiqua" w:hAnsi="Book Antiqua"/>
        </w:rPr>
      </w:pPr>
      <w:r w:rsidRPr="00E6609A">
        <w:rPr>
          <w:rFonts w:ascii="Book Antiqua" w:eastAsia="Book Antiqua" w:hAnsi="Book Antiqua" w:cs="Book Antiqua"/>
          <w:color w:val="2F5496" w:themeColor="accent1" w:themeShade="BF"/>
          <w:sz w:val="32"/>
          <w:szCs w:val="32"/>
        </w:rPr>
        <w:t xml:space="preserve"> </w:t>
      </w:r>
      <w:r w:rsidRPr="00E6609A">
        <w:rPr>
          <w:rFonts w:ascii="Book Antiqua" w:eastAsia="Book Antiqua" w:hAnsi="Book Antiqua" w:cs="Book Antiqua"/>
          <w:color w:val="2F5496" w:themeColor="accent1" w:themeShade="BF"/>
          <w:spacing w:val="0"/>
          <w:sz w:val="32"/>
          <w:szCs w:val="32"/>
        </w:rPr>
        <w:t>Understanding the influence a community recommendation has on an organization’s metadata</w:t>
      </w:r>
    </w:p>
    <w:p w14:paraId="006F20DB"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Sean Gordon, Ted Habermann The HDF Group</w:t>
      </w:r>
    </w:p>
    <w:sdt>
      <w:sdtPr>
        <w:rPr>
          <w:rFonts w:ascii="Times New Roman" w:eastAsiaTheme="minorHAnsi" w:hAnsi="Times New Roman" w:cs="Times New Roman"/>
          <w:b w:val="0"/>
          <w:bCs w:val="0"/>
          <w:color w:val="auto"/>
          <w:sz w:val="24"/>
          <w:szCs w:val="24"/>
        </w:rPr>
        <w:id w:val="-1323881250"/>
        <w:docPartObj>
          <w:docPartGallery w:val="Table of Contents"/>
          <w:docPartUnique/>
        </w:docPartObj>
      </w:sdtPr>
      <w:sdtEndPr>
        <w:rPr>
          <w:noProof/>
        </w:rPr>
      </w:sdtEndPr>
      <w:sdtContent>
        <w:p w14:paraId="7745B030" w14:textId="1C969985" w:rsidR="006173EA" w:rsidRDefault="006173EA">
          <w:pPr>
            <w:pStyle w:val="TOCHeading"/>
          </w:pPr>
          <w:r>
            <w:t>Table of Contents</w:t>
          </w:r>
        </w:p>
        <w:p w14:paraId="70828A3E" w14:textId="77777777" w:rsidR="004C36F2" w:rsidRDefault="006173EA">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478726987" w:history="1">
            <w:r w:rsidR="004C36F2" w:rsidRPr="00EB4C0E">
              <w:rPr>
                <w:rStyle w:val="Hyperlink"/>
                <w:noProof/>
              </w:rPr>
              <w:t>Highlights</w:t>
            </w:r>
            <w:r w:rsidR="004C36F2">
              <w:rPr>
                <w:noProof/>
                <w:webHidden/>
              </w:rPr>
              <w:tab/>
            </w:r>
            <w:r w:rsidR="004C36F2">
              <w:rPr>
                <w:noProof/>
                <w:webHidden/>
              </w:rPr>
              <w:fldChar w:fldCharType="begin"/>
            </w:r>
            <w:r w:rsidR="004C36F2">
              <w:rPr>
                <w:noProof/>
                <w:webHidden/>
              </w:rPr>
              <w:instrText xml:space="preserve"> PAGEREF _Toc478726987 \h </w:instrText>
            </w:r>
            <w:r w:rsidR="004C36F2">
              <w:rPr>
                <w:noProof/>
                <w:webHidden/>
              </w:rPr>
            </w:r>
            <w:r w:rsidR="004C36F2">
              <w:rPr>
                <w:noProof/>
                <w:webHidden/>
              </w:rPr>
              <w:fldChar w:fldCharType="separate"/>
            </w:r>
            <w:r w:rsidR="004C36F2">
              <w:rPr>
                <w:noProof/>
                <w:webHidden/>
              </w:rPr>
              <w:t>2</w:t>
            </w:r>
            <w:r w:rsidR="004C36F2">
              <w:rPr>
                <w:noProof/>
                <w:webHidden/>
              </w:rPr>
              <w:fldChar w:fldCharType="end"/>
            </w:r>
          </w:hyperlink>
        </w:p>
        <w:p w14:paraId="5AFE6635" w14:textId="77777777" w:rsidR="004C36F2" w:rsidRDefault="008A540B">
          <w:pPr>
            <w:pStyle w:val="TOC2"/>
            <w:tabs>
              <w:tab w:val="right" w:leader="dot" w:pos="9350"/>
            </w:tabs>
            <w:rPr>
              <w:rFonts w:eastAsiaTheme="minorEastAsia" w:cstheme="minorBidi"/>
              <w:b w:val="0"/>
              <w:bCs w:val="0"/>
              <w:noProof/>
              <w:sz w:val="24"/>
              <w:szCs w:val="24"/>
            </w:rPr>
          </w:pPr>
          <w:hyperlink w:anchor="_Toc478726988" w:history="1">
            <w:r w:rsidR="004C36F2" w:rsidRPr="00EB4C0E">
              <w:rPr>
                <w:rStyle w:val="Hyperlink"/>
                <w:rFonts w:eastAsia="Times New Roman"/>
                <w:noProof/>
              </w:rPr>
              <w:t>Abstract</w:t>
            </w:r>
            <w:r w:rsidR="004C36F2">
              <w:rPr>
                <w:noProof/>
                <w:webHidden/>
              </w:rPr>
              <w:tab/>
            </w:r>
            <w:r w:rsidR="004C36F2">
              <w:rPr>
                <w:noProof/>
                <w:webHidden/>
              </w:rPr>
              <w:fldChar w:fldCharType="begin"/>
            </w:r>
            <w:r w:rsidR="004C36F2">
              <w:rPr>
                <w:noProof/>
                <w:webHidden/>
              </w:rPr>
              <w:instrText xml:space="preserve"> PAGEREF _Toc478726988 \h </w:instrText>
            </w:r>
            <w:r w:rsidR="004C36F2">
              <w:rPr>
                <w:noProof/>
                <w:webHidden/>
              </w:rPr>
            </w:r>
            <w:r w:rsidR="004C36F2">
              <w:rPr>
                <w:noProof/>
                <w:webHidden/>
              </w:rPr>
              <w:fldChar w:fldCharType="separate"/>
            </w:r>
            <w:r w:rsidR="004C36F2">
              <w:rPr>
                <w:noProof/>
                <w:webHidden/>
              </w:rPr>
              <w:t>2</w:t>
            </w:r>
            <w:r w:rsidR="004C36F2">
              <w:rPr>
                <w:noProof/>
                <w:webHidden/>
              </w:rPr>
              <w:fldChar w:fldCharType="end"/>
            </w:r>
          </w:hyperlink>
        </w:p>
        <w:p w14:paraId="6CA3D87E" w14:textId="77777777" w:rsidR="004C36F2" w:rsidRDefault="008A540B">
          <w:pPr>
            <w:pStyle w:val="TOC2"/>
            <w:tabs>
              <w:tab w:val="right" w:leader="dot" w:pos="9350"/>
            </w:tabs>
            <w:rPr>
              <w:rFonts w:eastAsiaTheme="minorEastAsia" w:cstheme="minorBidi"/>
              <w:b w:val="0"/>
              <w:bCs w:val="0"/>
              <w:noProof/>
              <w:sz w:val="24"/>
              <w:szCs w:val="24"/>
            </w:rPr>
          </w:pPr>
          <w:hyperlink w:anchor="_Toc478726989" w:history="1">
            <w:r w:rsidR="004C36F2" w:rsidRPr="00EB4C0E">
              <w:rPr>
                <w:rStyle w:val="Hyperlink"/>
                <w:noProof/>
              </w:rPr>
              <w:t>Abbreviations</w:t>
            </w:r>
            <w:r w:rsidR="004C36F2">
              <w:rPr>
                <w:noProof/>
                <w:webHidden/>
              </w:rPr>
              <w:tab/>
            </w:r>
            <w:r w:rsidR="004C36F2">
              <w:rPr>
                <w:noProof/>
                <w:webHidden/>
              </w:rPr>
              <w:fldChar w:fldCharType="begin"/>
            </w:r>
            <w:r w:rsidR="004C36F2">
              <w:rPr>
                <w:noProof/>
                <w:webHidden/>
              </w:rPr>
              <w:instrText xml:space="preserve"> PAGEREF _Toc478726989 \h </w:instrText>
            </w:r>
            <w:r w:rsidR="004C36F2">
              <w:rPr>
                <w:noProof/>
                <w:webHidden/>
              </w:rPr>
            </w:r>
            <w:r w:rsidR="004C36F2">
              <w:rPr>
                <w:noProof/>
                <w:webHidden/>
              </w:rPr>
              <w:fldChar w:fldCharType="separate"/>
            </w:r>
            <w:r w:rsidR="004C36F2">
              <w:rPr>
                <w:noProof/>
                <w:webHidden/>
              </w:rPr>
              <w:t>2</w:t>
            </w:r>
            <w:r w:rsidR="004C36F2">
              <w:rPr>
                <w:noProof/>
                <w:webHidden/>
              </w:rPr>
              <w:fldChar w:fldCharType="end"/>
            </w:r>
          </w:hyperlink>
        </w:p>
        <w:p w14:paraId="64B5406C" w14:textId="77777777" w:rsidR="004C36F2" w:rsidRDefault="008A540B">
          <w:pPr>
            <w:pStyle w:val="TOC2"/>
            <w:tabs>
              <w:tab w:val="right" w:leader="dot" w:pos="9350"/>
            </w:tabs>
            <w:rPr>
              <w:rFonts w:eastAsiaTheme="minorEastAsia" w:cstheme="minorBidi"/>
              <w:b w:val="0"/>
              <w:bCs w:val="0"/>
              <w:noProof/>
              <w:sz w:val="24"/>
              <w:szCs w:val="24"/>
            </w:rPr>
          </w:pPr>
          <w:hyperlink w:anchor="_Toc478726990" w:history="1">
            <w:r w:rsidR="004C36F2" w:rsidRPr="00EB4C0E">
              <w:rPr>
                <w:rStyle w:val="Hyperlink"/>
                <w:noProof/>
              </w:rPr>
              <w:t>Keywords</w:t>
            </w:r>
            <w:r w:rsidR="004C36F2">
              <w:rPr>
                <w:noProof/>
                <w:webHidden/>
              </w:rPr>
              <w:tab/>
            </w:r>
            <w:r w:rsidR="004C36F2">
              <w:rPr>
                <w:noProof/>
                <w:webHidden/>
              </w:rPr>
              <w:fldChar w:fldCharType="begin"/>
            </w:r>
            <w:r w:rsidR="004C36F2">
              <w:rPr>
                <w:noProof/>
                <w:webHidden/>
              </w:rPr>
              <w:instrText xml:space="preserve"> PAGEREF _Toc478726990 \h </w:instrText>
            </w:r>
            <w:r w:rsidR="004C36F2">
              <w:rPr>
                <w:noProof/>
                <w:webHidden/>
              </w:rPr>
            </w:r>
            <w:r w:rsidR="004C36F2">
              <w:rPr>
                <w:noProof/>
                <w:webHidden/>
              </w:rPr>
              <w:fldChar w:fldCharType="separate"/>
            </w:r>
            <w:r w:rsidR="004C36F2">
              <w:rPr>
                <w:noProof/>
                <w:webHidden/>
              </w:rPr>
              <w:t>3</w:t>
            </w:r>
            <w:r w:rsidR="004C36F2">
              <w:rPr>
                <w:noProof/>
                <w:webHidden/>
              </w:rPr>
              <w:fldChar w:fldCharType="end"/>
            </w:r>
          </w:hyperlink>
        </w:p>
        <w:p w14:paraId="187569BF" w14:textId="77777777" w:rsidR="004C36F2" w:rsidRDefault="008A540B">
          <w:pPr>
            <w:pStyle w:val="TOC1"/>
            <w:tabs>
              <w:tab w:val="right" w:leader="dot" w:pos="9350"/>
            </w:tabs>
            <w:rPr>
              <w:rFonts w:eastAsiaTheme="minorEastAsia" w:cstheme="minorBidi"/>
              <w:b w:val="0"/>
              <w:bCs w:val="0"/>
              <w:noProof/>
            </w:rPr>
          </w:pPr>
          <w:hyperlink w:anchor="_Toc478726991" w:history="1">
            <w:r w:rsidR="004C36F2" w:rsidRPr="00EB4C0E">
              <w:rPr>
                <w:rStyle w:val="Hyperlink"/>
                <w:rFonts w:ascii="Book Antiqua" w:eastAsia="Book Antiqua" w:hAnsi="Book Antiqua"/>
                <w:noProof/>
              </w:rPr>
              <w:t>Introduction</w:t>
            </w:r>
            <w:r w:rsidR="004C36F2">
              <w:rPr>
                <w:noProof/>
                <w:webHidden/>
              </w:rPr>
              <w:tab/>
            </w:r>
            <w:r w:rsidR="004C36F2">
              <w:rPr>
                <w:noProof/>
                <w:webHidden/>
              </w:rPr>
              <w:fldChar w:fldCharType="begin"/>
            </w:r>
            <w:r w:rsidR="004C36F2">
              <w:rPr>
                <w:noProof/>
                <w:webHidden/>
              </w:rPr>
              <w:instrText xml:space="preserve"> PAGEREF _Toc478726991 \h </w:instrText>
            </w:r>
            <w:r w:rsidR="004C36F2">
              <w:rPr>
                <w:noProof/>
                <w:webHidden/>
              </w:rPr>
            </w:r>
            <w:r w:rsidR="004C36F2">
              <w:rPr>
                <w:noProof/>
                <w:webHidden/>
              </w:rPr>
              <w:fldChar w:fldCharType="separate"/>
            </w:r>
            <w:r w:rsidR="004C36F2">
              <w:rPr>
                <w:noProof/>
                <w:webHidden/>
              </w:rPr>
              <w:t>3</w:t>
            </w:r>
            <w:r w:rsidR="004C36F2">
              <w:rPr>
                <w:noProof/>
                <w:webHidden/>
              </w:rPr>
              <w:fldChar w:fldCharType="end"/>
            </w:r>
          </w:hyperlink>
        </w:p>
        <w:p w14:paraId="6B667730" w14:textId="77777777" w:rsidR="004C36F2" w:rsidRDefault="008A540B">
          <w:pPr>
            <w:pStyle w:val="TOC2"/>
            <w:tabs>
              <w:tab w:val="right" w:leader="dot" w:pos="9350"/>
            </w:tabs>
            <w:rPr>
              <w:rFonts w:eastAsiaTheme="minorEastAsia" w:cstheme="minorBidi"/>
              <w:b w:val="0"/>
              <w:bCs w:val="0"/>
              <w:noProof/>
              <w:sz w:val="24"/>
              <w:szCs w:val="24"/>
            </w:rPr>
          </w:pPr>
          <w:hyperlink w:anchor="_Toc478726992" w:history="1">
            <w:r w:rsidR="004C36F2" w:rsidRPr="00EB4C0E">
              <w:rPr>
                <w:rStyle w:val="Hyperlink"/>
                <w:noProof/>
              </w:rPr>
              <w:t>Metadata Standards/Dialects/Recommendations/Concepts</w:t>
            </w:r>
            <w:r w:rsidR="004C36F2">
              <w:rPr>
                <w:noProof/>
                <w:webHidden/>
              </w:rPr>
              <w:tab/>
            </w:r>
            <w:r w:rsidR="004C36F2">
              <w:rPr>
                <w:noProof/>
                <w:webHidden/>
              </w:rPr>
              <w:fldChar w:fldCharType="begin"/>
            </w:r>
            <w:r w:rsidR="004C36F2">
              <w:rPr>
                <w:noProof/>
                <w:webHidden/>
              </w:rPr>
              <w:instrText xml:space="preserve"> PAGEREF _Toc478726992 \h </w:instrText>
            </w:r>
            <w:r w:rsidR="004C36F2">
              <w:rPr>
                <w:noProof/>
                <w:webHidden/>
              </w:rPr>
            </w:r>
            <w:r w:rsidR="004C36F2">
              <w:rPr>
                <w:noProof/>
                <w:webHidden/>
              </w:rPr>
              <w:fldChar w:fldCharType="separate"/>
            </w:r>
            <w:r w:rsidR="004C36F2">
              <w:rPr>
                <w:noProof/>
                <w:webHidden/>
              </w:rPr>
              <w:t>3</w:t>
            </w:r>
            <w:r w:rsidR="004C36F2">
              <w:rPr>
                <w:noProof/>
                <w:webHidden/>
              </w:rPr>
              <w:fldChar w:fldCharType="end"/>
            </w:r>
          </w:hyperlink>
        </w:p>
        <w:p w14:paraId="54F74C1F" w14:textId="77777777" w:rsidR="004C36F2" w:rsidRDefault="008A540B">
          <w:pPr>
            <w:pStyle w:val="TOC2"/>
            <w:tabs>
              <w:tab w:val="right" w:leader="dot" w:pos="9350"/>
            </w:tabs>
            <w:rPr>
              <w:rFonts w:eastAsiaTheme="minorEastAsia" w:cstheme="minorBidi"/>
              <w:b w:val="0"/>
              <w:bCs w:val="0"/>
              <w:noProof/>
              <w:sz w:val="24"/>
              <w:szCs w:val="24"/>
            </w:rPr>
          </w:pPr>
          <w:hyperlink w:anchor="_Toc478726993" w:history="1">
            <w:r w:rsidR="004C36F2" w:rsidRPr="00EB4C0E">
              <w:rPr>
                <w:rStyle w:val="Hyperlink"/>
                <w:noProof/>
              </w:rPr>
              <w:t>Dialects and Recommendations at DataONE</w:t>
            </w:r>
            <w:r w:rsidR="004C36F2">
              <w:rPr>
                <w:noProof/>
                <w:webHidden/>
              </w:rPr>
              <w:tab/>
            </w:r>
            <w:r w:rsidR="004C36F2">
              <w:rPr>
                <w:noProof/>
                <w:webHidden/>
              </w:rPr>
              <w:fldChar w:fldCharType="begin"/>
            </w:r>
            <w:r w:rsidR="004C36F2">
              <w:rPr>
                <w:noProof/>
                <w:webHidden/>
              </w:rPr>
              <w:instrText xml:space="preserve"> PAGEREF _Toc478726993 \h </w:instrText>
            </w:r>
            <w:r w:rsidR="004C36F2">
              <w:rPr>
                <w:noProof/>
                <w:webHidden/>
              </w:rPr>
            </w:r>
            <w:r w:rsidR="004C36F2">
              <w:rPr>
                <w:noProof/>
                <w:webHidden/>
              </w:rPr>
              <w:fldChar w:fldCharType="separate"/>
            </w:r>
            <w:r w:rsidR="004C36F2">
              <w:rPr>
                <w:noProof/>
                <w:webHidden/>
              </w:rPr>
              <w:t>4</w:t>
            </w:r>
            <w:r w:rsidR="004C36F2">
              <w:rPr>
                <w:noProof/>
                <w:webHidden/>
              </w:rPr>
              <w:fldChar w:fldCharType="end"/>
            </w:r>
          </w:hyperlink>
        </w:p>
        <w:p w14:paraId="2E301974" w14:textId="77777777" w:rsidR="004C36F2" w:rsidRDefault="008A540B">
          <w:pPr>
            <w:pStyle w:val="TOC2"/>
            <w:tabs>
              <w:tab w:val="right" w:leader="dot" w:pos="9350"/>
            </w:tabs>
            <w:rPr>
              <w:rFonts w:eastAsiaTheme="minorEastAsia" w:cstheme="minorBidi"/>
              <w:b w:val="0"/>
              <w:bCs w:val="0"/>
              <w:noProof/>
              <w:sz w:val="24"/>
              <w:szCs w:val="24"/>
            </w:rPr>
          </w:pPr>
          <w:hyperlink w:anchor="_Toc478726994" w:history="1">
            <w:r w:rsidR="004C36F2" w:rsidRPr="00EB4C0E">
              <w:rPr>
                <w:rStyle w:val="Hyperlink"/>
                <w:noProof/>
              </w:rPr>
              <w:t>LTER Recommendation</w:t>
            </w:r>
            <w:r w:rsidR="004C36F2">
              <w:rPr>
                <w:noProof/>
                <w:webHidden/>
              </w:rPr>
              <w:tab/>
            </w:r>
            <w:r w:rsidR="004C36F2">
              <w:rPr>
                <w:noProof/>
                <w:webHidden/>
              </w:rPr>
              <w:fldChar w:fldCharType="begin"/>
            </w:r>
            <w:r w:rsidR="004C36F2">
              <w:rPr>
                <w:noProof/>
                <w:webHidden/>
              </w:rPr>
              <w:instrText xml:space="preserve"> PAGEREF _Toc478726994 \h </w:instrText>
            </w:r>
            <w:r w:rsidR="004C36F2">
              <w:rPr>
                <w:noProof/>
                <w:webHidden/>
              </w:rPr>
            </w:r>
            <w:r w:rsidR="004C36F2">
              <w:rPr>
                <w:noProof/>
                <w:webHidden/>
              </w:rPr>
              <w:fldChar w:fldCharType="separate"/>
            </w:r>
            <w:r w:rsidR="004C36F2">
              <w:rPr>
                <w:noProof/>
                <w:webHidden/>
              </w:rPr>
              <w:t>4</w:t>
            </w:r>
            <w:r w:rsidR="004C36F2">
              <w:rPr>
                <w:noProof/>
                <w:webHidden/>
              </w:rPr>
              <w:fldChar w:fldCharType="end"/>
            </w:r>
          </w:hyperlink>
        </w:p>
        <w:p w14:paraId="064D48F7" w14:textId="77777777" w:rsidR="004C36F2" w:rsidRDefault="008A540B">
          <w:pPr>
            <w:pStyle w:val="TOC2"/>
            <w:tabs>
              <w:tab w:val="right" w:leader="dot" w:pos="9350"/>
            </w:tabs>
            <w:rPr>
              <w:rFonts w:eastAsiaTheme="minorEastAsia" w:cstheme="minorBidi"/>
              <w:b w:val="0"/>
              <w:bCs w:val="0"/>
              <w:noProof/>
              <w:sz w:val="24"/>
              <w:szCs w:val="24"/>
            </w:rPr>
          </w:pPr>
          <w:hyperlink w:anchor="_Toc478726995" w:history="1">
            <w:r w:rsidR="004C36F2" w:rsidRPr="00EB4C0E">
              <w:rPr>
                <w:rStyle w:val="Hyperlink"/>
                <w:noProof/>
              </w:rPr>
              <w:t>Comparison of DataONE dialects and the LTER Recommendation</w:t>
            </w:r>
            <w:r w:rsidR="004C36F2">
              <w:rPr>
                <w:noProof/>
                <w:webHidden/>
              </w:rPr>
              <w:tab/>
            </w:r>
            <w:r w:rsidR="004C36F2">
              <w:rPr>
                <w:noProof/>
                <w:webHidden/>
              </w:rPr>
              <w:fldChar w:fldCharType="begin"/>
            </w:r>
            <w:r w:rsidR="004C36F2">
              <w:rPr>
                <w:noProof/>
                <w:webHidden/>
              </w:rPr>
              <w:instrText xml:space="preserve"> PAGEREF _Toc478726995 \h </w:instrText>
            </w:r>
            <w:r w:rsidR="004C36F2">
              <w:rPr>
                <w:noProof/>
                <w:webHidden/>
              </w:rPr>
            </w:r>
            <w:r w:rsidR="004C36F2">
              <w:rPr>
                <w:noProof/>
                <w:webHidden/>
              </w:rPr>
              <w:fldChar w:fldCharType="separate"/>
            </w:r>
            <w:r w:rsidR="004C36F2">
              <w:rPr>
                <w:noProof/>
                <w:webHidden/>
              </w:rPr>
              <w:t>6</w:t>
            </w:r>
            <w:r w:rsidR="004C36F2">
              <w:rPr>
                <w:noProof/>
                <w:webHidden/>
              </w:rPr>
              <w:fldChar w:fldCharType="end"/>
            </w:r>
          </w:hyperlink>
        </w:p>
        <w:p w14:paraId="5DF4ECB1" w14:textId="77777777" w:rsidR="004C36F2" w:rsidRDefault="008A540B">
          <w:pPr>
            <w:pStyle w:val="TOC1"/>
            <w:tabs>
              <w:tab w:val="right" w:leader="dot" w:pos="9350"/>
            </w:tabs>
            <w:rPr>
              <w:rFonts w:eastAsiaTheme="minorEastAsia" w:cstheme="minorBidi"/>
              <w:b w:val="0"/>
              <w:bCs w:val="0"/>
              <w:noProof/>
            </w:rPr>
          </w:pPr>
          <w:hyperlink w:anchor="_Toc478726996" w:history="1">
            <w:r w:rsidR="004C36F2" w:rsidRPr="00EB4C0E">
              <w:rPr>
                <w:rStyle w:val="Hyperlink"/>
                <w:rFonts w:ascii="Book Antiqua" w:hAnsi="Book Antiqua"/>
                <w:noProof/>
              </w:rPr>
              <w:t>Data</w:t>
            </w:r>
            <w:r w:rsidR="004C36F2">
              <w:rPr>
                <w:noProof/>
                <w:webHidden/>
              </w:rPr>
              <w:tab/>
            </w:r>
            <w:r w:rsidR="004C36F2">
              <w:rPr>
                <w:noProof/>
                <w:webHidden/>
              </w:rPr>
              <w:fldChar w:fldCharType="begin"/>
            </w:r>
            <w:r w:rsidR="004C36F2">
              <w:rPr>
                <w:noProof/>
                <w:webHidden/>
              </w:rPr>
              <w:instrText xml:space="preserve"> PAGEREF _Toc478726996 \h </w:instrText>
            </w:r>
            <w:r w:rsidR="004C36F2">
              <w:rPr>
                <w:noProof/>
                <w:webHidden/>
              </w:rPr>
            </w:r>
            <w:r w:rsidR="004C36F2">
              <w:rPr>
                <w:noProof/>
                <w:webHidden/>
              </w:rPr>
              <w:fldChar w:fldCharType="separate"/>
            </w:r>
            <w:r w:rsidR="004C36F2">
              <w:rPr>
                <w:noProof/>
                <w:webHidden/>
              </w:rPr>
              <w:t>6</w:t>
            </w:r>
            <w:r w:rsidR="004C36F2">
              <w:rPr>
                <w:noProof/>
                <w:webHidden/>
              </w:rPr>
              <w:fldChar w:fldCharType="end"/>
            </w:r>
          </w:hyperlink>
        </w:p>
        <w:p w14:paraId="18292EA6" w14:textId="77777777" w:rsidR="004C36F2" w:rsidRDefault="008A540B">
          <w:pPr>
            <w:pStyle w:val="TOC2"/>
            <w:tabs>
              <w:tab w:val="right" w:leader="dot" w:pos="9350"/>
            </w:tabs>
            <w:rPr>
              <w:rFonts w:eastAsiaTheme="minorEastAsia" w:cstheme="minorBidi"/>
              <w:b w:val="0"/>
              <w:bCs w:val="0"/>
              <w:noProof/>
              <w:sz w:val="24"/>
              <w:szCs w:val="24"/>
            </w:rPr>
          </w:pPr>
          <w:hyperlink w:anchor="_Toc478726997" w:history="1">
            <w:r w:rsidR="004C36F2" w:rsidRPr="00EB4C0E">
              <w:rPr>
                <w:rStyle w:val="Hyperlink"/>
                <w:rFonts w:eastAsia="Book Antiqua"/>
                <w:noProof/>
              </w:rPr>
              <w:t>Dialects</w:t>
            </w:r>
            <w:r w:rsidR="004C36F2">
              <w:rPr>
                <w:noProof/>
                <w:webHidden/>
              </w:rPr>
              <w:tab/>
            </w:r>
            <w:r w:rsidR="004C36F2">
              <w:rPr>
                <w:noProof/>
                <w:webHidden/>
              </w:rPr>
              <w:fldChar w:fldCharType="begin"/>
            </w:r>
            <w:r w:rsidR="004C36F2">
              <w:rPr>
                <w:noProof/>
                <w:webHidden/>
              </w:rPr>
              <w:instrText xml:space="preserve"> PAGEREF _Toc478726997 \h </w:instrText>
            </w:r>
            <w:r w:rsidR="004C36F2">
              <w:rPr>
                <w:noProof/>
                <w:webHidden/>
              </w:rPr>
            </w:r>
            <w:r w:rsidR="004C36F2">
              <w:rPr>
                <w:noProof/>
                <w:webHidden/>
              </w:rPr>
              <w:fldChar w:fldCharType="separate"/>
            </w:r>
            <w:r w:rsidR="004C36F2">
              <w:rPr>
                <w:noProof/>
                <w:webHidden/>
              </w:rPr>
              <w:t>7</w:t>
            </w:r>
            <w:r w:rsidR="004C36F2">
              <w:rPr>
                <w:noProof/>
                <w:webHidden/>
              </w:rPr>
              <w:fldChar w:fldCharType="end"/>
            </w:r>
          </w:hyperlink>
        </w:p>
        <w:p w14:paraId="7EEF62CE" w14:textId="77777777" w:rsidR="004C36F2" w:rsidRDefault="008A540B">
          <w:pPr>
            <w:pStyle w:val="TOC2"/>
            <w:tabs>
              <w:tab w:val="right" w:leader="dot" w:pos="9350"/>
            </w:tabs>
            <w:rPr>
              <w:rFonts w:eastAsiaTheme="minorEastAsia" w:cstheme="minorBidi"/>
              <w:b w:val="0"/>
              <w:bCs w:val="0"/>
              <w:noProof/>
              <w:sz w:val="24"/>
              <w:szCs w:val="24"/>
            </w:rPr>
          </w:pPr>
          <w:hyperlink w:anchor="_Toc478726998" w:history="1">
            <w:r w:rsidR="004C36F2" w:rsidRPr="00EB4C0E">
              <w:rPr>
                <w:rStyle w:val="Hyperlink"/>
                <w:noProof/>
              </w:rPr>
              <w:t>DataONE Member Node Sampling</w:t>
            </w:r>
            <w:r w:rsidR="004C36F2">
              <w:rPr>
                <w:noProof/>
                <w:webHidden/>
              </w:rPr>
              <w:tab/>
            </w:r>
            <w:r w:rsidR="004C36F2">
              <w:rPr>
                <w:noProof/>
                <w:webHidden/>
              </w:rPr>
              <w:fldChar w:fldCharType="begin"/>
            </w:r>
            <w:r w:rsidR="004C36F2">
              <w:rPr>
                <w:noProof/>
                <w:webHidden/>
              </w:rPr>
              <w:instrText xml:space="preserve"> PAGEREF _Toc478726998 \h </w:instrText>
            </w:r>
            <w:r w:rsidR="004C36F2">
              <w:rPr>
                <w:noProof/>
                <w:webHidden/>
              </w:rPr>
            </w:r>
            <w:r w:rsidR="004C36F2">
              <w:rPr>
                <w:noProof/>
                <w:webHidden/>
              </w:rPr>
              <w:fldChar w:fldCharType="separate"/>
            </w:r>
            <w:r w:rsidR="004C36F2">
              <w:rPr>
                <w:noProof/>
                <w:webHidden/>
              </w:rPr>
              <w:t>7</w:t>
            </w:r>
            <w:r w:rsidR="004C36F2">
              <w:rPr>
                <w:noProof/>
                <w:webHidden/>
              </w:rPr>
              <w:fldChar w:fldCharType="end"/>
            </w:r>
          </w:hyperlink>
        </w:p>
        <w:p w14:paraId="40AE6422" w14:textId="77777777" w:rsidR="004C36F2" w:rsidRDefault="008A540B">
          <w:pPr>
            <w:pStyle w:val="TOC2"/>
            <w:tabs>
              <w:tab w:val="right" w:leader="dot" w:pos="9350"/>
            </w:tabs>
            <w:rPr>
              <w:rFonts w:eastAsiaTheme="minorEastAsia" w:cstheme="minorBidi"/>
              <w:b w:val="0"/>
              <w:bCs w:val="0"/>
              <w:noProof/>
              <w:sz w:val="24"/>
              <w:szCs w:val="24"/>
            </w:rPr>
          </w:pPr>
          <w:hyperlink w:anchor="_Toc478726999" w:history="1">
            <w:r w:rsidR="004C36F2" w:rsidRPr="00EB4C0E">
              <w:rPr>
                <w:rStyle w:val="Hyperlink"/>
                <w:rFonts w:eastAsia="Book Antiqua"/>
                <w:noProof/>
              </w:rPr>
              <w:t>Methods</w:t>
            </w:r>
            <w:r w:rsidR="004C36F2">
              <w:rPr>
                <w:noProof/>
                <w:webHidden/>
              </w:rPr>
              <w:tab/>
            </w:r>
            <w:r w:rsidR="004C36F2">
              <w:rPr>
                <w:noProof/>
                <w:webHidden/>
              </w:rPr>
              <w:fldChar w:fldCharType="begin"/>
            </w:r>
            <w:r w:rsidR="004C36F2">
              <w:rPr>
                <w:noProof/>
                <w:webHidden/>
              </w:rPr>
              <w:instrText xml:space="preserve"> PAGEREF _Toc478726999 \h </w:instrText>
            </w:r>
            <w:r w:rsidR="004C36F2">
              <w:rPr>
                <w:noProof/>
                <w:webHidden/>
              </w:rPr>
            </w:r>
            <w:r w:rsidR="004C36F2">
              <w:rPr>
                <w:noProof/>
                <w:webHidden/>
              </w:rPr>
              <w:fldChar w:fldCharType="separate"/>
            </w:r>
            <w:r w:rsidR="004C36F2">
              <w:rPr>
                <w:noProof/>
                <w:webHidden/>
              </w:rPr>
              <w:t>8</w:t>
            </w:r>
            <w:r w:rsidR="004C36F2">
              <w:rPr>
                <w:noProof/>
                <w:webHidden/>
              </w:rPr>
              <w:fldChar w:fldCharType="end"/>
            </w:r>
          </w:hyperlink>
        </w:p>
        <w:p w14:paraId="7D444A62" w14:textId="77777777" w:rsidR="004C36F2" w:rsidRDefault="008A540B">
          <w:pPr>
            <w:pStyle w:val="TOC2"/>
            <w:tabs>
              <w:tab w:val="right" w:leader="dot" w:pos="9350"/>
            </w:tabs>
            <w:rPr>
              <w:rFonts w:eastAsiaTheme="minorEastAsia" w:cstheme="minorBidi"/>
              <w:b w:val="0"/>
              <w:bCs w:val="0"/>
              <w:noProof/>
              <w:sz w:val="24"/>
              <w:szCs w:val="24"/>
            </w:rPr>
          </w:pPr>
          <w:hyperlink w:anchor="_Toc478727000" w:history="1">
            <w:r w:rsidR="004C36F2" w:rsidRPr="00EB4C0E">
              <w:rPr>
                <w:rStyle w:val="Hyperlink"/>
                <w:rFonts w:eastAsia="Book Antiqua"/>
                <w:noProof/>
              </w:rPr>
              <w:t>Process</w:t>
            </w:r>
            <w:r w:rsidR="004C36F2">
              <w:rPr>
                <w:noProof/>
                <w:webHidden/>
              </w:rPr>
              <w:tab/>
            </w:r>
            <w:r w:rsidR="004C36F2">
              <w:rPr>
                <w:noProof/>
                <w:webHidden/>
              </w:rPr>
              <w:fldChar w:fldCharType="begin"/>
            </w:r>
            <w:r w:rsidR="004C36F2">
              <w:rPr>
                <w:noProof/>
                <w:webHidden/>
              </w:rPr>
              <w:instrText xml:space="preserve"> PAGEREF _Toc478727000 \h </w:instrText>
            </w:r>
            <w:r w:rsidR="004C36F2">
              <w:rPr>
                <w:noProof/>
                <w:webHidden/>
              </w:rPr>
            </w:r>
            <w:r w:rsidR="004C36F2">
              <w:rPr>
                <w:noProof/>
                <w:webHidden/>
              </w:rPr>
              <w:fldChar w:fldCharType="separate"/>
            </w:r>
            <w:r w:rsidR="004C36F2">
              <w:rPr>
                <w:noProof/>
                <w:webHidden/>
              </w:rPr>
              <w:t>9</w:t>
            </w:r>
            <w:r w:rsidR="004C36F2">
              <w:rPr>
                <w:noProof/>
                <w:webHidden/>
              </w:rPr>
              <w:fldChar w:fldCharType="end"/>
            </w:r>
          </w:hyperlink>
        </w:p>
        <w:p w14:paraId="3FE6903B" w14:textId="77777777" w:rsidR="004C36F2" w:rsidRDefault="008A540B">
          <w:pPr>
            <w:pStyle w:val="TOC1"/>
            <w:tabs>
              <w:tab w:val="right" w:leader="dot" w:pos="9350"/>
            </w:tabs>
            <w:rPr>
              <w:rFonts w:eastAsiaTheme="minorEastAsia" w:cstheme="minorBidi"/>
              <w:b w:val="0"/>
              <w:bCs w:val="0"/>
              <w:noProof/>
            </w:rPr>
          </w:pPr>
          <w:hyperlink w:anchor="_Toc478727001" w:history="1">
            <w:r w:rsidR="004C36F2" w:rsidRPr="00EB4C0E">
              <w:rPr>
                <w:rStyle w:val="Hyperlink"/>
                <w:rFonts w:ascii="Book Antiqua" w:hAnsi="Book Antiqua"/>
                <w:noProof/>
              </w:rPr>
              <w:t>Results</w:t>
            </w:r>
            <w:r w:rsidR="004C36F2">
              <w:rPr>
                <w:noProof/>
                <w:webHidden/>
              </w:rPr>
              <w:tab/>
            </w:r>
            <w:r w:rsidR="004C36F2">
              <w:rPr>
                <w:noProof/>
                <w:webHidden/>
              </w:rPr>
              <w:fldChar w:fldCharType="begin"/>
            </w:r>
            <w:r w:rsidR="004C36F2">
              <w:rPr>
                <w:noProof/>
                <w:webHidden/>
              </w:rPr>
              <w:instrText xml:space="preserve"> PAGEREF _Toc478727001 \h </w:instrText>
            </w:r>
            <w:r w:rsidR="004C36F2">
              <w:rPr>
                <w:noProof/>
                <w:webHidden/>
              </w:rPr>
            </w:r>
            <w:r w:rsidR="004C36F2">
              <w:rPr>
                <w:noProof/>
                <w:webHidden/>
              </w:rPr>
              <w:fldChar w:fldCharType="separate"/>
            </w:r>
            <w:r w:rsidR="004C36F2">
              <w:rPr>
                <w:noProof/>
                <w:webHidden/>
              </w:rPr>
              <w:t>10</w:t>
            </w:r>
            <w:r w:rsidR="004C36F2">
              <w:rPr>
                <w:noProof/>
                <w:webHidden/>
              </w:rPr>
              <w:fldChar w:fldCharType="end"/>
            </w:r>
          </w:hyperlink>
        </w:p>
        <w:p w14:paraId="0B380061" w14:textId="77777777" w:rsidR="004C36F2" w:rsidRDefault="008A540B">
          <w:pPr>
            <w:pStyle w:val="TOC2"/>
            <w:tabs>
              <w:tab w:val="right" w:leader="dot" w:pos="9350"/>
            </w:tabs>
            <w:rPr>
              <w:rFonts w:eastAsiaTheme="minorEastAsia" w:cstheme="minorBidi"/>
              <w:b w:val="0"/>
              <w:bCs w:val="0"/>
              <w:noProof/>
              <w:sz w:val="24"/>
              <w:szCs w:val="24"/>
            </w:rPr>
          </w:pPr>
          <w:hyperlink w:anchor="_Toc478727002" w:history="1">
            <w:r w:rsidR="004C36F2" w:rsidRPr="00EB4C0E">
              <w:rPr>
                <w:rStyle w:val="Hyperlink"/>
                <w:noProof/>
              </w:rPr>
              <w:t>Concept Occurrence Percentages</w:t>
            </w:r>
            <w:r w:rsidR="004C36F2">
              <w:rPr>
                <w:noProof/>
                <w:webHidden/>
              </w:rPr>
              <w:tab/>
            </w:r>
            <w:r w:rsidR="004C36F2">
              <w:rPr>
                <w:noProof/>
                <w:webHidden/>
              </w:rPr>
              <w:fldChar w:fldCharType="begin"/>
            </w:r>
            <w:r w:rsidR="004C36F2">
              <w:rPr>
                <w:noProof/>
                <w:webHidden/>
              </w:rPr>
              <w:instrText xml:space="preserve"> PAGEREF _Toc478727002 \h </w:instrText>
            </w:r>
            <w:r w:rsidR="004C36F2">
              <w:rPr>
                <w:noProof/>
                <w:webHidden/>
              </w:rPr>
            </w:r>
            <w:r w:rsidR="004C36F2">
              <w:rPr>
                <w:noProof/>
                <w:webHidden/>
              </w:rPr>
              <w:fldChar w:fldCharType="separate"/>
            </w:r>
            <w:r w:rsidR="004C36F2">
              <w:rPr>
                <w:noProof/>
                <w:webHidden/>
              </w:rPr>
              <w:t>11</w:t>
            </w:r>
            <w:r w:rsidR="004C36F2">
              <w:rPr>
                <w:noProof/>
                <w:webHidden/>
              </w:rPr>
              <w:fldChar w:fldCharType="end"/>
            </w:r>
          </w:hyperlink>
        </w:p>
        <w:p w14:paraId="7E732DA6" w14:textId="77777777" w:rsidR="004C36F2" w:rsidRDefault="008A540B">
          <w:pPr>
            <w:pStyle w:val="TOC3"/>
            <w:tabs>
              <w:tab w:val="right" w:leader="dot" w:pos="9350"/>
            </w:tabs>
            <w:rPr>
              <w:rFonts w:eastAsiaTheme="minorEastAsia" w:cstheme="minorBidi"/>
              <w:noProof/>
              <w:sz w:val="24"/>
              <w:szCs w:val="24"/>
            </w:rPr>
          </w:pPr>
          <w:hyperlink w:anchor="_Toc478727003" w:history="1">
            <w:r w:rsidR="004C36F2" w:rsidRPr="00EB4C0E">
              <w:rPr>
                <w:rStyle w:val="Hyperlink"/>
                <w:noProof/>
              </w:rPr>
              <w:t>Identification Level</w:t>
            </w:r>
            <w:r w:rsidR="004C36F2">
              <w:rPr>
                <w:noProof/>
                <w:webHidden/>
              </w:rPr>
              <w:tab/>
            </w:r>
            <w:r w:rsidR="004C36F2">
              <w:rPr>
                <w:noProof/>
                <w:webHidden/>
              </w:rPr>
              <w:fldChar w:fldCharType="begin"/>
            </w:r>
            <w:r w:rsidR="004C36F2">
              <w:rPr>
                <w:noProof/>
                <w:webHidden/>
              </w:rPr>
              <w:instrText xml:space="preserve"> PAGEREF _Toc478727003 \h </w:instrText>
            </w:r>
            <w:r w:rsidR="004C36F2">
              <w:rPr>
                <w:noProof/>
                <w:webHidden/>
              </w:rPr>
            </w:r>
            <w:r w:rsidR="004C36F2">
              <w:rPr>
                <w:noProof/>
                <w:webHidden/>
              </w:rPr>
              <w:fldChar w:fldCharType="separate"/>
            </w:r>
            <w:r w:rsidR="004C36F2">
              <w:rPr>
                <w:noProof/>
                <w:webHidden/>
              </w:rPr>
              <w:t>11</w:t>
            </w:r>
            <w:r w:rsidR="004C36F2">
              <w:rPr>
                <w:noProof/>
                <w:webHidden/>
              </w:rPr>
              <w:fldChar w:fldCharType="end"/>
            </w:r>
          </w:hyperlink>
        </w:p>
        <w:p w14:paraId="23AB4426" w14:textId="77777777" w:rsidR="004C36F2" w:rsidRDefault="008A540B">
          <w:pPr>
            <w:pStyle w:val="TOC3"/>
            <w:tabs>
              <w:tab w:val="right" w:leader="dot" w:pos="9350"/>
            </w:tabs>
            <w:rPr>
              <w:rFonts w:eastAsiaTheme="minorEastAsia" w:cstheme="minorBidi"/>
              <w:noProof/>
              <w:sz w:val="24"/>
              <w:szCs w:val="24"/>
            </w:rPr>
          </w:pPr>
          <w:hyperlink w:anchor="_Toc478727004" w:history="1">
            <w:r w:rsidR="004C36F2" w:rsidRPr="00EB4C0E">
              <w:rPr>
                <w:rStyle w:val="Hyperlink"/>
                <w:noProof/>
              </w:rPr>
              <w:t>Discovery Level</w:t>
            </w:r>
            <w:r w:rsidR="004C36F2">
              <w:rPr>
                <w:noProof/>
                <w:webHidden/>
              </w:rPr>
              <w:tab/>
            </w:r>
            <w:r w:rsidR="004C36F2">
              <w:rPr>
                <w:noProof/>
                <w:webHidden/>
              </w:rPr>
              <w:fldChar w:fldCharType="begin"/>
            </w:r>
            <w:r w:rsidR="004C36F2">
              <w:rPr>
                <w:noProof/>
                <w:webHidden/>
              </w:rPr>
              <w:instrText xml:space="preserve"> PAGEREF _Toc478727004 \h </w:instrText>
            </w:r>
            <w:r w:rsidR="004C36F2">
              <w:rPr>
                <w:noProof/>
                <w:webHidden/>
              </w:rPr>
            </w:r>
            <w:r w:rsidR="004C36F2">
              <w:rPr>
                <w:noProof/>
                <w:webHidden/>
              </w:rPr>
              <w:fldChar w:fldCharType="separate"/>
            </w:r>
            <w:r w:rsidR="004C36F2">
              <w:rPr>
                <w:noProof/>
                <w:webHidden/>
              </w:rPr>
              <w:t>12</w:t>
            </w:r>
            <w:r w:rsidR="004C36F2">
              <w:rPr>
                <w:noProof/>
                <w:webHidden/>
              </w:rPr>
              <w:fldChar w:fldCharType="end"/>
            </w:r>
          </w:hyperlink>
        </w:p>
        <w:p w14:paraId="7C622F9B" w14:textId="77777777" w:rsidR="004C36F2" w:rsidRDefault="008A540B">
          <w:pPr>
            <w:pStyle w:val="TOC3"/>
            <w:tabs>
              <w:tab w:val="right" w:leader="dot" w:pos="9350"/>
            </w:tabs>
            <w:rPr>
              <w:rFonts w:eastAsiaTheme="minorEastAsia" w:cstheme="minorBidi"/>
              <w:noProof/>
              <w:sz w:val="24"/>
              <w:szCs w:val="24"/>
            </w:rPr>
          </w:pPr>
          <w:hyperlink w:anchor="_Toc478727005" w:history="1">
            <w:r w:rsidR="004C36F2" w:rsidRPr="00EB4C0E">
              <w:rPr>
                <w:rStyle w:val="Hyperlink"/>
                <w:noProof/>
              </w:rPr>
              <w:t>Evaluation Level</w:t>
            </w:r>
            <w:r w:rsidR="004C36F2">
              <w:rPr>
                <w:noProof/>
                <w:webHidden/>
              </w:rPr>
              <w:tab/>
            </w:r>
            <w:r w:rsidR="004C36F2">
              <w:rPr>
                <w:noProof/>
                <w:webHidden/>
              </w:rPr>
              <w:fldChar w:fldCharType="begin"/>
            </w:r>
            <w:r w:rsidR="004C36F2">
              <w:rPr>
                <w:noProof/>
                <w:webHidden/>
              </w:rPr>
              <w:instrText xml:space="preserve"> PAGEREF _Toc478727005 \h </w:instrText>
            </w:r>
            <w:r w:rsidR="004C36F2">
              <w:rPr>
                <w:noProof/>
                <w:webHidden/>
              </w:rPr>
            </w:r>
            <w:r w:rsidR="004C36F2">
              <w:rPr>
                <w:noProof/>
                <w:webHidden/>
              </w:rPr>
              <w:fldChar w:fldCharType="separate"/>
            </w:r>
            <w:r w:rsidR="004C36F2">
              <w:rPr>
                <w:noProof/>
                <w:webHidden/>
              </w:rPr>
              <w:t>13</w:t>
            </w:r>
            <w:r w:rsidR="004C36F2">
              <w:rPr>
                <w:noProof/>
                <w:webHidden/>
              </w:rPr>
              <w:fldChar w:fldCharType="end"/>
            </w:r>
          </w:hyperlink>
        </w:p>
        <w:p w14:paraId="5DC94A4A" w14:textId="77777777" w:rsidR="004C36F2" w:rsidRDefault="008A540B">
          <w:pPr>
            <w:pStyle w:val="TOC3"/>
            <w:tabs>
              <w:tab w:val="right" w:leader="dot" w:pos="9350"/>
            </w:tabs>
            <w:rPr>
              <w:rFonts w:eastAsiaTheme="minorEastAsia" w:cstheme="minorBidi"/>
              <w:noProof/>
              <w:sz w:val="24"/>
              <w:szCs w:val="24"/>
            </w:rPr>
          </w:pPr>
          <w:hyperlink w:anchor="_Toc478727006" w:history="1">
            <w:r w:rsidR="004C36F2" w:rsidRPr="00EB4C0E">
              <w:rPr>
                <w:rStyle w:val="Hyperlink"/>
                <w:noProof/>
              </w:rPr>
              <w:t>Access Level</w:t>
            </w:r>
            <w:r w:rsidR="004C36F2">
              <w:rPr>
                <w:noProof/>
                <w:webHidden/>
              </w:rPr>
              <w:tab/>
            </w:r>
            <w:r w:rsidR="004C36F2">
              <w:rPr>
                <w:noProof/>
                <w:webHidden/>
              </w:rPr>
              <w:fldChar w:fldCharType="begin"/>
            </w:r>
            <w:r w:rsidR="004C36F2">
              <w:rPr>
                <w:noProof/>
                <w:webHidden/>
              </w:rPr>
              <w:instrText xml:space="preserve"> PAGEREF _Toc478727006 \h </w:instrText>
            </w:r>
            <w:r w:rsidR="004C36F2">
              <w:rPr>
                <w:noProof/>
                <w:webHidden/>
              </w:rPr>
            </w:r>
            <w:r w:rsidR="004C36F2">
              <w:rPr>
                <w:noProof/>
                <w:webHidden/>
              </w:rPr>
              <w:fldChar w:fldCharType="separate"/>
            </w:r>
            <w:r w:rsidR="004C36F2">
              <w:rPr>
                <w:noProof/>
                <w:webHidden/>
              </w:rPr>
              <w:t>13</w:t>
            </w:r>
            <w:r w:rsidR="004C36F2">
              <w:rPr>
                <w:noProof/>
                <w:webHidden/>
              </w:rPr>
              <w:fldChar w:fldCharType="end"/>
            </w:r>
          </w:hyperlink>
        </w:p>
        <w:p w14:paraId="0E33D1D3" w14:textId="77777777" w:rsidR="004C36F2" w:rsidRDefault="008A540B">
          <w:pPr>
            <w:pStyle w:val="TOC3"/>
            <w:tabs>
              <w:tab w:val="right" w:leader="dot" w:pos="9350"/>
            </w:tabs>
            <w:rPr>
              <w:rFonts w:eastAsiaTheme="minorEastAsia" w:cstheme="minorBidi"/>
              <w:noProof/>
              <w:sz w:val="24"/>
              <w:szCs w:val="24"/>
            </w:rPr>
          </w:pPr>
          <w:hyperlink w:anchor="_Toc478727007" w:history="1">
            <w:r w:rsidR="004C36F2" w:rsidRPr="00EB4C0E">
              <w:rPr>
                <w:rStyle w:val="Hyperlink"/>
                <w:noProof/>
              </w:rPr>
              <w:t>Integration Level</w:t>
            </w:r>
            <w:r w:rsidR="004C36F2">
              <w:rPr>
                <w:noProof/>
                <w:webHidden/>
              </w:rPr>
              <w:tab/>
            </w:r>
            <w:r w:rsidR="004C36F2">
              <w:rPr>
                <w:noProof/>
                <w:webHidden/>
              </w:rPr>
              <w:fldChar w:fldCharType="begin"/>
            </w:r>
            <w:r w:rsidR="004C36F2">
              <w:rPr>
                <w:noProof/>
                <w:webHidden/>
              </w:rPr>
              <w:instrText xml:space="preserve"> PAGEREF _Toc478727007 \h </w:instrText>
            </w:r>
            <w:r w:rsidR="004C36F2">
              <w:rPr>
                <w:noProof/>
                <w:webHidden/>
              </w:rPr>
            </w:r>
            <w:r w:rsidR="004C36F2">
              <w:rPr>
                <w:noProof/>
                <w:webHidden/>
              </w:rPr>
              <w:fldChar w:fldCharType="separate"/>
            </w:r>
            <w:r w:rsidR="004C36F2">
              <w:rPr>
                <w:noProof/>
                <w:webHidden/>
              </w:rPr>
              <w:t>14</w:t>
            </w:r>
            <w:r w:rsidR="004C36F2">
              <w:rPr>
                <w:noProof/>
                <w:webHidden/>
              </w:rPr>
              <w:fldChar w:fldCharType="end"/>
            </w:r>
          </w:hyperlink>
        </w:p>
        <w:p w14:paraId="7505566E" w14:textId="77777777" w:rsidR="004C36F2" w:rsidRDefault="008A540B">
          <w:pPr>
            <w:pStyle w:val="TOC2"/>
            <w:tabs>
              <w:tab w:val="right" w:leader="dot" w:pos="9350"/>
            </w:tabs>
            <w:rPr>
              <w:rFonts w:eastAsiaTheme="minorEastAsia" w:cstheme="minorBidi"/>
              <w:b w:val="0"/>
              <w:bCs w:val="0"/>
              <w:noProof/>
              <w:sz w:val="24"/>
              <w:szCs w:val="24"/>
            </w:rPr>
          </w:pPr>
          <w:hyperlink w:anchor="_Toc478727008" w:history="1">
            <w:r w:rsidR="004C36F2" w:rsidRPr="00EB4C0E">
              <w:rPr>
                <w:rStyle w:val="Hyperlink"/>
                <w:noProof/>
              </w:rPr>
              <w:t>Level Completeness by Collection</w:t>
            </w:r>
            <w:r w:rsidR="004C36F2">
              <w:rPr>
                <w:noProof/>
                <w:webHidden/>
              </w:rPr>
              <w:tab/>
            </w:r>
            <w:r w:rsidR="004C36F2">
              <w:rPr>
                <w:noProof/>
                <w:webHidden/>
              </w:rPr>
              <w:fldChar w:fldCharType="begin"/>
            </w:r>
            <w:r w:rsidR="004C36F2">
              <w:rPr>
                <w:noProof/>
                <w:webHidden/>
              </w:rPr>
              <w:instrText xml:space="preserve"> PAGEREF _Toc478727008 \h </w:instrText>
            </w:r>
            <w:r w:rsidR="004C36F2">
              <w:rPr>
                <w:noProof/>
                <w:webHidden/>
              </w:rPr>
            </w:r>
            <w:r w:rsidR="004C36F2">
              <w:rPr>
                <w:noProof/>
                <w:webHidden/>
              </w:rPr>
              <w:fldChar w:fldCharType="separate"/>
            </w:r>
            <w:r w:rsidR="004C36F2">
              <w:rPr>
                <w:noProof/>
                <w:webHidden/>
              </w:rPr>
              <w:t>15</w:t>
            </w:r>
            <w:r w:rsidR="004C36F2">
              <w:rPr>
                <w:noProof/>
                <w:webHidden/>
              </w:rPr>
              <w:fldChar w:fldCharType="end"/>
            </w:r>
          </w:hyperlink>
        </w:p>
        <w:p w14:paraId="68D19E70" w14:textId="77777777" w:rsidR="004C36F2" w:rsidRDefault="008A540B">
          <w:pPr>
            <w:pStyle w:val="TOC3"/>
            <w:tabs>
              <w:tab w:val="right" w:leader="dot" w:pos="9350"/>
            </w:tabs>
            <w:rPr>
              <w:rFonts w:eastAsiaTheme="minorEastAsia" w:cstheme="minorBidi"/>
              <w:noProof/>
              <w:sz w:val="24"/>
              <w:szCs w:val="24"/>
            </w:rPr>
          </w:pPr>
          <w:hyperlink w:anchor="_Toc478727009" w:history="1">
            <w:r w:rsidR="004C36F2" w:rsidRPr="00EB4C0E">
              <w:rPr>
                <w:rStyle w:val="Hyperlink"/>
                <w:noProof/>
              </w:rPr>
              <w:t>Identification Level</w:t>
            </w:r>
            <w:r w:rsidR="004C36F2">
              <w:rPr>
                <w:noProof/>
                <w:webHidden/>
              </w:rPr>
              <w:tab/>
            </w:r>
            <w:r w:rsidR="004C36F2">
              <w:rPr>
                <w:noProof/>
                <w:webHidden/>
              </w:rPr>
              <w:fldChar w:fldCharType="begin"/>
            </w:r>
            <w:r w:rsidR="004C36F2">
              <w:rPr>
                <w:noProof/>
                <w:webHidden/>
              </w:rPr>
              <w:instrText xml:space="preserve"> PAGEREF _Toc478727009 \h </w:instrText>
            </w:r>
            <w:r w:rsidR="004C36F2">
              <w:rPr>
                <w:noProof/>
                <w:webHidden/>
              </w:rPr>
            </w:r>
            <w:r w:rsidR="004C36F2">
              <w:rPr>
                <w:noProof/>
                <w:webHidden/>
              </w:rPr>
              <w:fldChar w:fldCharType="separate"/>
            </w:r>
            <w:r w:rsidR="004C36F2">
              <w:rPr>
                <w:noProof/>
                <w:webHidden/>
              </w:rPr>
              <w:t>15</w:t>
            </w:r>
            <w:r w:rsidR="004C36F2">
              <w:rPr>
                <w:noProof/>
                <w:webHidden/>
              </w:rPr>
              <w:fldChar w:fldCharType="end"/>
            </w:r>
          </w:hyperlink>
        </w:p>
        <w:p w14:paraId="4CB81EDB" w14:textId="77777777" w:rsidR="004C36F2" w:rsidRDefault="008A540B">
          <w:pPr>
            <w:pStyle w:val="TOC3"/>
            <w:tabs>
              <w:tab w:val="right" w:leader="dot" w:pos="9350"/>
            </w:tabs>
            <w:rPr>
              <w:rFonts w:eastAsiaTheme="minorEastAsia" w:cstheme="minorBidi"/>
              <w:noProof/>
              <w:sz w:val="24"/>
              <w:szCs w:val="24"/>
            </w:rPr>
          </w:pPr>
          <w:hyperlink w:anchor="_Toc478727010" w:history="1">
            <w:r w:rsidR="004C36F2" w:rsidRPr="00EB4C0E">
              <w:rPr>
                <w:rStyle w:val="Hyperlink"/>
                <w:noProof/>
              </w:rPr>
              <w:t>Discovery Level</w:t>
            </w:r>
            <w:r w:rsidR="004C36F2">
              <w:rPr>
                <w:noProof/>
                <w:webHidden/>
              </w:rPr>
              <w:tab/>
            </w:r>
            <w:r w:rsidR="004C36F2">
              <w:rPr>
                <w:noProof/>
                <w:webHidden/>
              </w:rPr>
              <w:fldChar w:fldCharType="begin"/>
            </w:r>
            <w:r w:rsidR="004C36F2">
              <w:rPr>
                <w:noProof/>
                <w:webHidden/>
              </w:rPr>
              <w:instrText xml:space="preserve"> PAGEREF _Toc478727010 \h </w:instrText>
            </w:r>
            <w:r w:rsidR="004C36F2">
              <w:rPr>
                <w:noProof/>
                <w:webHidden/>
              </w:rPr>
            </w:r>
            <w:r w:rsidR="004C36F2">
              <w:rPr>
                <w:noProof/>
                <w:webHidden/>
              </w:rPr>
              <w:fldChar w:fldCharType="separate"/>
            </w:r>
            <w:r w:rsidR="004C36F2">
              <w:rPr>
                <w:noProof/>
                <w:webHidden/>
              </w:rPr>
              <w:t>16</w:t>
            </w:r>
            <w:r w:rsidR="004C36F2">
              <w:rPr>
                <w:noProof/>
                <w:webHidden/>
              </w:rPr>
              <w:fldChar w:fldCharType="end"/>
            </w:r>
          </w:hyperlink>
        </w:p>
        <w:p w14:paraId="4E848E2D" w14:textId="77777777" w:rsidR="004C36F2" w:rsidRDefault="008A540B">
          <w:pPr>
            <w:pStyle w:val="TOC3"/>
            <w:tabs>
              <w:tab w:val="right" w:leader="dot" w:pos="9350"/>
            </w:tabs>
            <w:rPr>
              <w:rFonts w:eastAsiaTheme="minorEastAsia" w:cstheme="minorBidi"/>
              <w:noProof/>
              <w:sz w:val="24"/>
              <w:szCs w:val="24"/>
            </w:rPr>
          </w:pPr>
          <w:hyperlink w:anchor="_Toc478727011" w:history="1">
            <w:r w:rsidR="004C36F2" w:rsidRPr="00EB4C0E">
              <w:rPr>
                <w:rStyle w:val="Hyperlink"/>
                <w:noProof/>
              </w:rPr>
              <w:t>Evaluation Level</w:t>
            </w:r>
            <w:r w:rsidR="004C36F2">
              <w:rPr>
                <w:noProof/>
                <w:webHidden/>
              </w:rPr>
              <w:tab/>
            </w:r>
            <w:r w:rsidR="004C36F2">
              <w:rPr>
                <w:noProof/>
                <w:webHidden/>
              </w:rPr>
              <w:fldChar w:fldCharType="begin"/>
            </w:r>
            <w:r w:rsidR="004C36F2">
              <w:rPr>
                <w:noProof/>
                <w:webHidden/>
              </w:rPr>
              <w:instrText xml:space="preserve"> PAGEREF _Toc478727011 \h </w:instrText>
            </w:r>
            <w:r w:rsidR="004C36F2">
              <w:rPr>
                <w:noProof/>
                <w:webHidden/>
              </w:rPr>
            </w:r>
            <w:r w:rsidR="004C36F2">
              <w:rPr>
                <w:noProof/>
                <w:webHidden/>
              </w:rPr>
              <w:fldChar w:fldCharType="separate"/>
            </w:r>
            <w:r w:rsidR="004C36F2">
              <w:rPr>
                <w:noProof/>
                <w:webHidden/>
              </w:rPr>
              <w:t>17</w:t>
            </w:r>
            <w:r w:rsidR="004C36F2">
              <w:rPr>
                <w:noProof/>
                <w:webHidden/>
              </w:rPr>
              <w:fldChar w:fldCharType="end"/>
            </w:r>
          </w:hyperlink>
        </w:p>
        <w:p w14:paraId="4E4F2D49" w14:textId="77777777" w:rsidR="004C36F2" w:rsidRDefault="008A540B">
          <w:pPr>
            <w:pStyle w:val="TOC3"/>
            <w:tabs>
              <w:tab w:val="right" w:leader="dot" w:pos="9350"/>
            </w:tabs>
            <w:rPr>
              <w:rFonts w:eastAsiaTheme="minorEastAsia" w:cstheme="minorBidi"/>
              <w:noProof/>
              <w:sz w:val="24"/>
              <w:szCs w:val="24"/>
            </w:rPr>
          </w:pPr>
          <w:hyperlink w:anchor="_Toc478727012" w:history="1">
            <w:r w:rsidR="004C36F2" w:rsidRPr="00EB4C0E">
              <w:rPr>
                <w:rStyle w:val="Hyperlink"/>
                <w:noProof/>
              </w:rPr>
              <w:t>Access Level</w:t>
            </w:r>
            <w:r w:rsidR="004C36F2">
              <w:rPr>
                <w:noProof/>
                <w:webHidden/>
              </w:rPr>
              <w:tab/>
            </w:r>
            <w:r w:rsidR="004C36F2">
              <w:rPr>
                <w:noProof/>
                <w:webHidden/>
              </w:rPr>
              <w:fldChar w:fldCharType="begin"/>
            </w:r>
            <w:r w:rsidR="004C36F2">
              <w:rPr>
                <w:noProof/>
                <w:webHidden/>
              </w:rPr>
              <w:instrText xml:space="preserve"> PAGEREF _Toc478727012 \h </w:instrText>
            </w:r>
            <w:r w:rsidR="004C36F2">
              <w:rPr>
                <w:noProof/>
                <w:webHidden/>
              </w:rPr>
            </w:r>
            <w:r w:rsidR="004C36F2">
              <w:rPr>
                <w:noProof/>
                <w:webHidden/>
              </w:rPr>
              <w:fldChar w:fldCharType="separate"/>
            </w:r>
            <w:r w:rsidR="004C36F2">
              <w:rPr>
                <w:noProof/>
                <w:webHidden/>
              </w:rPr>
              <w:t>18</w:t>
            </w:r>
            <w:r w:rsidR="004C36F2">
              <w:rPr>
                <w:noProof/>
                <w:webHidden/>
              </w:rPr>
              <w:fldChar w:fldCharType="end"/>
            </w:r>
          </w:hyperlink>
        </w:p>
        <w:p w14:paraId="4E893AA9" w14:textId="77777777" w:rsidR="004C36F2" w:rsidRDefault="008A540B">
          <w:pPr>
            <w:pStyle w:val="TOC3"/>
            <w:tabs>
              <w:tab w:val="right" w:leader="dot" w:pos="9350"/>
            </w:tabs>
            <w:rPr>
              <w:rFonts w:eastAsiaTheme="minorEastAsia" w:cstheme="minorBidi"/>
              <w:noProof/>
              <w:sz w:val="24"/>
              <w:szCs w:val="24"/>
            </w:rPr>
          </w:pPr>
          <w:hyperlink w:anchor="_Toc478727013" w:history="1">
            <w:r w:rsidR="004C36F2" w:rsidRPr="00EB4C0E">
              <w:rPr>
                <w:rStyle w:val="Hyperlink"/>
                <w:noProof/>
              </w:rPr>
              <w:t>Integration Level</w:t>
            </w:r>
            <w:r w:rsidR="004C36F2">
              <w:rPr>
                <w:noProof/>
                <w:webHidden/>
              </w:rPr>
              <w:tab/>
            </w:r>
            <w:r w:rsidR="004C36F2">
              <w:rPr>
                <w:noProof/>
                <w:webHidden/>
              </w:rPr>
              <w:fldChar w:fldCharType="begin"/>
            </w:r>
            <w:r w:rsidR="004C36F2">
              <w:rPr>
                <w:noProof/>
                <w:webHidden/>
              </w:rPr>
              <w:instrText xml:space="preserve"> PAGEREF _Toc478727013 \h </w:instrText>
            </w:r>
            <w:r w:rsidR="004C36F2">
              <w:rPr>
                <w:noProof/>
                <w:webHidden/>
              </w:rPr>
            </w:r>
            <w:r w:rsidR="004C36F2">
              <w:rPr>
                <w:noProof/>
                <w:webHidden/>
              </w:rPr>
              <w:fldChar w:fldCharType="separate"/>
            </w:r>
            <w:r w:rsidR="004C36F2">
              <w:rPr>
                <w:noProof/>
                <w:webHidden/>
              </w:rPr>
              <w:t>19</w:t>
            </w:r>
            <w:r w:rsidR="004C36F2">
              <w:rPr>
                <w:noProof/>
                <w:webHidden/>
              </w:rPr>
              <w:fldChar w:fldCharType="end"/>
            </w:r>
          </w:hyperlink>
        </w:p>
        <w:p w14:paraId="019C49E1" w14:textId="77777777" w:rsidR="004C36F2" w:rsidRDefault="008A540B">
          <w:pPr>
            <w:pStyle w:val="TOC2"/>
            <w:tabs>
              <w:tab w:val="right" w:leader="dot" w:pos="9350"/>
            </w:tabs>
            <w:rPr>
              <w:rFonts w:eastAsiaTheme="minorEastAsia" w:cstheme="minorBidi"/>
              <w:b w:val="0"/>
              <w:bCs w:val="0"/>
              <w:noProof/>
              <w:sz w:val="24"/>
              <w:szCs w:val="24"/>
            </w:rPr>
          </w:pPr>
          <w:hyperlink w:anchor="_Toc478727014" w:history="1">
            <w:r w:rsidR="004C36F2" w:rsidRPr="00EB4C0E">
              <w:rPr>
                <w:rStyle w:val="Hyperlink"/>
                <w:noProof/>
              </w:rPr>
              <w:t>Signature Scores</w:t>
            </w:r>
            <w:r w:rsidR="004C36F2">
              <w:rPr>
                <w:noProof/>
                <w:webHidden/>
              </w:rPr>
              <w:tab/>
            </w:r>
            <w:r w:rsidR="004C36F2">
              <w:rPr>
                <w:noProof/>
                <w:webHidden/>
              </w:rPr>
              <w:fldChar w:fldCharType="begin"/>
            </w:r>
            <w:r w:rsidR="004C36F2">
              <w:rPr>
                <w:noProof/>
                <w:webHidden/>
              </w:rPr>
              <w:instrText xml:space="preserve"> PAGEREF _Toc478727014 \h </w:instrText>
            </w:r>
            <w:r w:rsidR="004C36F2">
              <w:rPr>
                <w:noProof/>
                <w:webHidden/>
              </w:rPr>
            </w:r>
            <w:r w:rsidR="004C36F2">
              <w:rPr>
                <w:noProof/>
                <w:webHidden/>
              </w:rPr>
              <w:fldChar w:fldCharType="separate"/>
            </w:r>
            <w:r w:rsidR="004C36F2">
              <w:rPr>
                <w:noProof/>
                <w:webHidden/>
              </w:rPr>
              <w:t>20</w:t>
            </w:r>
            <w:r w:rsidR="004C36F2">
              <w:rPr>
                <w:noProof/>
                <w:webHidden/>
              </w:rPr>
              <w:fldChar w:fldCharType="end"/>
            </w:r>
          </w:hyperlink>
        </w:p>
        <w:p w14:paraId="63CAE01A" w14:textId="77777777" w:rsidR="004C36F2" w:rsidRDefault="008A540B">
          <w:pPr>
            <w:pStyle w:val="TOC2"/>
            <w:tabs>
              <w:tab w:val="right" w:leader="dot" w:pos="9350"/>
            </w:tabs>
            <w:rPr>
              <w:rFonts w:eastAsiaTheme="minorEastAsia" w:cstheme="minorBidi"/>
              <w:b w:val="0"/>
              <w:bCs w:val="0"/>
              <w:noProof/>
              <w:sz w:val="24"/>
              <w:szCs w:val="24"/>
            </w:rPr>
          </w:pPr>
          <w:hyperlink w:anchor="_Toc478727015" w:history="1">
            <w:r w:rsidR="004C36F2" w:rsidRPr="00EB4C0E">
              <w:rPr>
                <w:rStyle w:val="Hyperlink"/>
                <w:noProof/>
              </w:rPr>
              <w:t>Average Signature Score Sums</w:t>
            </w:r>
            <w:r w:rsidR="004C36F2">
              <w:rPr>
                <w:noProof/>
                <w:webHidden/>
              </w:rPr>
              <w:tab/>
            </w:r>
            <w:r w:rsidR="004C36F2">
              <w:rPr>
                <w:noProof/>
                <w:webHidden/>
              </w:rPr>
              <w:fldChar w:fldCharType="begin"/>
            </w:r>
            <w:r w:rsidR="004C36F2">
              <w:rPr>
                <w:noProof/>
                <w:webHidden/>
              </w:rPr>
              <w:instrText xml:space="preserve"> PAGEREF _Toc478727015 \h </w:instrText>
            </w:r>
            <w:r w:rsidR="004C36F2">
              <w:rPr>
                <w:noProof/>
                <w:webHidden/>
              </w:rPr>
            </w:r>
            <w:r w:rsidR="004C36F2">
              <w:rPr>
                <w:noProof/>
                <w:webHidden/>
              </w:rPr>
              <w:fldChar w:fldCharType="separate"/>
            </w:r>
            <w:r w:rsidR="004C36F2">
              <w:rPr>
                <w:noProof/>
                <w:webHidden/>
              </w:rPr>
              <w:t>20</w:t>
            </w:r>
            <w:r w:rsidR="004C36F2">
              <w:rPr>
                <w:noProof/>
                <w:webHidden/>
              </w:rPr>
              <w:fldChar w:fldCharType="end"/>
            </w:r>
          </w:hyperlink>
        </w:p>
        <w:p w14:paraId="79043B75" w14:textId="77777777" w:rsidR="004C36F2" w:rsidRDefault="008A540B">
          <w:pPr>
            <w:pStyle w:val="TOC2"/>
            <w:tabs>
              <w:tab w:val="right" w:leader="dot" w:pos="9350"/>
            </w:tabs>
            <w:rPr>
              <w:rFonts w:eastAsiaTheme="minorEastAsia" w:cstheme="minorBidi"/>
              <w:b w:val="0"/>
              <w:bCs w:val="0"/>
              <w:noProof/>
              <w:sz w:val="24"/>
              <w:szCs w:val="24"/>
            </w:rPr>
          </w:pPr>
          <w:hyperlink w:anchor="_Toc478727016" w:history="1">
            <w:r w:rsidR="004C36F2" w:rsidRPr="00EB4C0E">
              <w:rPr>
                <w:rStyle w:val="Hyperlink"/>
                <w:noProof/>
              </w:rPr>
              <w:t>Signature Sum Distribution</w:t>
            </w:r>
            <w:r w:rsidR="004C36F2">
              <w:rPr>
                <w:noProof/>
                <w:webHidden/>
              </w:rPr>
              <w:tab/>
            </w:r>
            <w:r w:rsidR="004C36F2">
              <w:rPr>
                <w:noProof/>
                <w:webHidden/>
              </w:rPr>
              <w:fldChar w:fldCharType="begin"/>
            </w:r>
            <w:r w:rsidR="004C36F2">
              <w:rPr>
                <w:noProof/>
                <w:webHidden/>
              </w:rPr>
              <w:instrText xml:space="preserve"> PAGEREF _Toc478727016 \h </w:instrText>
            </w:r>
            <w:r w:rsidR="004C36F2">
              <w:rPr>
                <w:noProof/>
                <w:webHidden/>
              </w:rPr>
            </w:r>
            <w:r w:rsidR="004C36F2">
              <w:rPr>
                <w:noProof/>
                <w:webHidden/>
              </w:rPr>
              <w:fldChar w:fldCharType="separate"/>
            </w:r>
            <w:r w:rsidR="004C36F2">
              <w:rPr>
                <w:noProof/>
                <w:webHidden/>
              </w:rPr>
              <w:t>21</w:t>
            </w:r>
            <w:r w:rsidR="004C36F2">
              <w:rPr>
                <w:noProof/>
                <w:webHidden/>
              </w:rPr>
              <w:fldChar w:fldCharType="end"/>
            </w:r>
          </w:hyperlink>
        </w:p>
        <w:p w14:paraId="3269E008" w14:textId="77777777" w:rsidR="004C36F2" w:rsidRDefault="008A540B">
          <w:pPr>
            <w:pStyle w:val="TOC2"/>
            <w:tabs>
              <w:tab w:val="right" w:leader="dot" w:pos="9350"/>
            </w:tabs>
            <w:rPr>
              <w:rFonts w:eastAsiaTheme="minorEastAsia" w:cstheme="minorBidi"/>
              <w:b w:val="0"/>
              <w:bCs w:val="0"/>
              <w:noProof/>
              <w:sz w:val="24"/>
              <w:szCs w:val="24"/>
            </w:rPr>
          </w:pPr>
          <w:hyperlink w:anchor="_Toc478727017" w:history="1">
            <w:r w:rsidR="004C36F2" w:rsidRPr="00EB4C0E">
              <w:rPr>
                <w:rStyle w:val="Hyperlink"/>
                <w:noProof/>
              </w:rPr>
              <w:t>Signature Scores by Recommendation Level</w:t>
            </w:r>
            <w:r w:rsidR="004C36F2">
              <w:rPr>
                <w:noProof/>
                <w:webHidden/>
              </w:rPr>
              <w:tab/>
            </w:r>
            <w:r w:rsidR="004C36F2">
              <w:rPr>
                <w:noProof/>
                <w:webHidden/>
              </w:rPr>
              <w:fldChar w:fldCharType="begin"/>
            </w:r>
            <w:r w:rsidR="004C36F2">
              <w:rPr>
                <w:noProof/>
                <w:webHidden/>
              </w:rPr>
              <w:instrText xml:space="preserve"> PAGEREF _Toc478727017 \h </w:instrText>
            </w:r>
            <w:r w:rsidR="004C36F2">
              <w:rPr>
                <w:noProof/>
                <w:webHidden/>
              </w:rPr>
            </w:r>
            <w:r w:rsidR="004C36F2">
              <w:rPr>
                <w:noProof/>
                <w:webHidden/>
              </w:rPr>
              <w:fldChar w:fldCharType="separate"/>
            </w:r>
            <w:r w:rsidR="004C36F2">
              <w:rPr>
                <w:noProof/>
                <w:webHidden/>
              </w:rPr>
              <w:t>22</w:t>
            </w:r>
            <w:r w:rsidR="004C36F2">
              <w:rPr>
                <w:noProof/>
                <w:webHidden/>
              </w:rPr>
              <w:fldChar w:fldCharType="end"/>
            </w:r>
          </w:hyperlink>
        </w:p>
        <w:p w14:paraId="22C4555F" w14:textId="77777777" w:rsidR="004C36F2" w:rsidRDefault="008A540B">
          <w:pPr>
            <w:pStyle w:val="TOC3"/>
            <w:tabs>
              <w:tab w:val="right" w:leader="dot" w:pos="9350"/>
            </w:tabs>
            <w:rPr>
              <w:rFonts w:eastAsiaTheme="minorEastAsia" w:cstheme="minorBidi"/>
              <w:noProof/>
              <w:sz w:val="24"/>
              <w:szCs w:val="24"/>
            </w:rPr>
          </w:pPr>
          <w:hyperlink w:anchor="_Toc478727018" w:history="1">
            <w:r w:rsidR="004C36F2" w:rsidRPr="00EB4C0E">
              <w:rPr>
                <w:rStyle w:val="Hyperlink"/>
                <w:noProof/>
              </w:rPr>
              <w:t>Identification Level</w:t>
            </w:r>
            <w:r w:rsidR="004C36F2">
              <w:rPr>
                <w:noProof/>
                <w:webHidden/>
              </w:rPr>
              <w:tab/>
            </w:r>
            <w:r w:rsidR="004C36F2">
              <w:rPr>
                <w:noProof/>
                <w:webHidden/>
              </w:rPr>
              <w:fldChar w:fldCharType="begin"/>
            </w:r>
            <w:r w:rsidR="004C36F2">
              <w:rPr>
                <w:noProof/>
                <w:webHidden/>
              </w:rPr>
              <w:instrText xml:space="preserve"> PAGEREF _Toc478727018 \h </w:instrText>
            </w:r>
            <w:r w:rsidR="004C36F2">
              <w:rPr>
                <w:noProof/>
                <w:webHidden/>
              </w:rPr>
            </w:r>
            <w:r w:rsidR="004C36F2">
              <w:rPr>
                <w:noProof/>
                <w:webHidden/>
              </w:rPr>
              <w:fldChar w:fldCharType="separate"/>
            </w:r>
            <w:r w:rsidR="004C36F2">
              <w:rPr>
                <w:noProof/>
                <w:webHidden/>
              </w:rPr>
              <w:t>23</w:t>
            </w:r>
            <w:r w:rsidR="004C36F2">
              <w:rPr>
                <w:noProof/>
                <w:webHidden/>
              </w:rPr>
              <w:fldChar w:fldCharType="end"/>
            </w:r>
          </w:hyperlink>
        </w:p>
        <w:p w14:paraId="610BD568" w14:textId="77777777" w:rsidR="004C36F2" w:rsidRDefault="008A540B">
          <w:pPr>
            <w:pStyle w:val="TOC3"/>
            <w:tabs>
              <w:tab w:val="right" w:leader="dot" w:pos="9350"/>
            </w:tabs>
            <w:rPr>
              <w:rFonts w:eastAsiaTheme="minorEastAsia" w:cstheme="minorBidi"/>
              <w:noProof/>
              <w:sz w:val="24"/>
              <w:szCs w:val="24"/>
            </w:rPr>
          </w:pPr>
          <w:hyperlink w:anchor="_Toc478727019" w:history="1">
            <w:r w:rsidR="004C36F2" w:rsidRPr="00EB4C0E">
              <w:rPr>
                <w:rStyle w:val="Hyperlink"/>
                <w:noProof/>
              </w:rPr>
              <w:t>Discovery Level</w:t>
            </w:r>
            <w:r w:rsidR="004C36F2">
              <w:rPr>
                <w:noProof/>
                <w:webHidden/>
              </w:rPr>
              <w:tab/>
            </w:r>
            <w:r w:rsidR="004C36F2">
              <w:rPr>
                <w:noProof/>
                <w:webHidden/>
              </w:rPr>
              <w:fldChar w:fldCharType="begin"/>
            </w:r>
            <w:r w:rsidR="004C36F2">
              <w:rPr>
                <w:noProof/>
                <w:webHidden/>
              </w:rPr>
              <w:instrText xml:space="preserve"> PAGEREF _Toc478727019 \h </w:instrText>
            </w:r>
            <w:r w:rsidR="004C36F2">
              <w:rPr>
                <w:noProof/>
                <w:webHidden/>
              </w:rPr>
            </w:r>
            <w:r w:rsidR="004C36F2">
              <w:rPr>
                <w:noProof/>
                <w:webHidden/>
              </w:rPr>
              <w:fldChar w:fldCharType="separate"/>
            </w:r>
            <w:r w:rsidR="004C36F2">
              <w:rPr>
                <w:noProof/>
                <w:webHidden/>
              </w:rPr>
              <w:t>23</w:t>
            </w:r>
            <w:r w:rsidR="004C36F2">
              <w:rPr>
                <w:noProof/>
                <w:webHidden/>
              </w:rPr>
              <w:fldChar w:fldCharType="end"/>
            </w:r>
          </w:hyperlink>
        </w:p>
        <w:p w14:paraId="1E06E3F4" w14:textId="77777777" w:rsidR="004C36F2" w:rsidRDefault="008A540B">
          <w:pPr>
            <w:pStyle w:val="TOC3"/>
            <w:tabs>
              <w:tab w:val="right" w:leader="dot" w:pos="9350"/>
            </w:tabs>
            <w:rPr>
              <w:rFonts w:eastAsiaTheme="minorEastAsia" w:cstheme="minorBidi"/>
              <w:noProof/>
              <w:sz w:val="24"/>
              <w:szCs w:val="24"/>
            </w:rPr>
          </w:pPr>
          <w:hyperlink w:anchor="_Toc478727020" w:history="1">
            <w:r w:rsidR="004C36F2" w:rsidRPr="00EB4C0E">
              <w:rPr>
                <w:rStyle w:val="Hyperlink"/>
                <w:noProof/>
              </w:rPr>
              <w:t>Evaluation Level</w:t>
            </w:r>
            <w:r w:rsidR="004C36F2">
              <w:rPr>
                <w:noProof/>
                <w:webHidden/>
              </w:rPr>
              <w:tab/>
            </w:r>
            <w:r w:rsidR="004C36F2">
              <w:rPr>
                <w:noProof/>
                <w:webHidden/>
              </w:rPr>
              <w:fldChar w:fldCharType="begin"/>
            </w:r>
            <w:r w:rsidR="004C36F2">
              <w:rPr>
                <w:noProof/>
                <w:webHidden/>
              </w:rPr>
              <w:instrText xml:space="preserve"> PAGEREF _Toc478727020 \h </w:instrText>
            </w:r>
            <w:r w:rsidR="004C36F2">
              <w:rPr>
                <w:noProof/>
                <w:webHidden/>
              </w:rPr>
            </w:r>
            <w:r w:rsidR="004C36F2">
              <w:rPr>
                <w:noProof/>
                <w:webHidden/>
              </w:rPr>
              <w:fldChar w:fldCharType="separate"/>
            </w:r>
            <w:r w:rsidR="004C36F2">
              <w:rPr>
                <w:noProof/>
                <w:webHidden/>
              </w:rPr>
              <w:t>24</w:t>
            </w:r>
            <w:r w:rsidR="004C36F2">
              <w:rPr>
                <w:noProof/>
                <w:webHidden/>
              </w:rPr>
              <w:fldChar w:fldCharType="end"/>
            </w:r>
          </w:hyperlink>
        </w:p>
        <w:p w14:paraId="0963D412" w14:textId="77777777" w:rsidR="004C36F2" w:rsidRDefault="008A540B">
          <w:pPr>
            <w:pStyle w:val="TOC3"/>
            <w:tabs>
              <w:tab w:val="right" w:leader="dot" w:pos="9350"/>
            </w:tabs>
            <w:rPr>
              <w:rFonts w:eastAsiaTheme="minorEastAsia" w:cstheme="minorBidi"/>
              <w:noProof/>
              <w:sz w:val="24"/>
              <w:szCs w:val="24"/>
            </w:rPr>
          </w:pPr>
          <w:hyperlink w:anchor="_Toc478727021" w:history="1">
            <w:r w:rsidR="004C36F2" w:rsidRPr="00EB4C0E">
              <w:rPr>
                <w:rStyle w:val="Hyperlink"/>
                <w:noProof/>
              </w:rPr>
              <w:t>Access Level</w:t>
            </w:r>
            <w:r w:rsidR="004C36F2">
              <w:rPr>
                <w:noProof/>
                <w:webHidden/>
              </w:rPr>
              <w:tab/>
            </w:r>
            <w:r w:rsidR="004C36F2">
              <w:rPr>
                <w:noProof/>
                <w:webHidden/>
              </w:rPr>
              <w:fldChar w:fldCharType="begin"/>
            </w:r>
            <w:r w:rsidR="004C36F2">
              <w:rPr>
                <w:noProof/>
                <w:webHidden/>
              </w:rPr>
              <w:instrText xml:space="preserve"> PAGEREF _Toc478727021 \h </w:instrText>
            </w:r>
            <w:r w:rsidR="004C36F2">
              <w:rPr>
                <w:noProof/>
                <w:webHidden/>
              </w:rPr>
            </w:r>
            <w:r w:rsidR="004C36F2">
              <w:rPr>
                <w:noProof/>
                <w:webHidden/>
              </w:rPr>
              <w:fldChar w:fldCharType="separate"/>
            </w:r>
            <w:r w:rsidR="004C36F2">
              <w:rPr>
                <w:noProof/>
                <w:webHidden/>
              </w:rPr>
              <w:t>25</w:t>
            </w:r>
            <w:r w:rsidR="004C36F2">
              <w:rPr>
                <w:noProof/>
                <w:webHidden/>
              </w:rPr>
              <w:fldChar w:fldCharType="end"/>
            </w:r>
          </w:hyperlink>
        </w:p>
        <w:p w14:paraId="55CB7481" w14:textId="77777777" w:rsidR="004C36F2" w:rsidRDefault="008A540B">
          <w:pPr>
            <w:pStyle w:val="TOC3"/>
            <w:tabs>
              <w:tab w:val="right" w:leader="dot" w:pos="9350"/>
            </w:tabs>
            <w:rPr>
              <w:rFonts w:eastAsiaTheme="minorEastAsia" w:cstheme="minorBidi"/>
              <w:noProof/>
              <w:sz w:val="24"/>
              <w:szCs w:val="24"/>
            </w:rPr>
          </w:pPr>
          <w:hyperlink w:anchor="_Toc478727022" w:history="1">
            <w:r w:rsidR="004C36F2" w:rsidRPr="00EB4C0E">
              <w:rPr>
                <w:rStyle w:val="Hyperlink"/>
                <w:noProof/>
              </w:rPr>
              <w:t>Integration Level</w:t>
            </w:r>
            <w:r w:rsidR="004C36F2">
              <w:rPr>
                <w:noProof/>
                <w:webHidden/>
              </w:rPr>
              <w:tab/>
            </w:r>
            <w:r w:rsidR="004C36F2">
              <w:rPr>
                <w:noProof/>
                <w:webHidden/>
              </w:rPr>
              <w:fldChar w:fldCharType="begin"/>
            </w:r>
            <w:r w:rsidR="004C36F2">
              <w:rPr>
                <w:noProof/>
                <w:webHidden/>
              </w:rPr>
              <w:instrText xml:space="preserve"> PAGEREF _Toc478727022 \h </w:instrText>
            </w:r>
            <w:r w:rsidR="004C36F2">
              <w:rPr>
                <w:noProof/>
                <w:webHidden/>
              </w:rPr>
            </w:r>
            <w:r w:rsidR="004C36F2">
              <w:rPr>
                <w:noProof/>
                <w:webHidden/>
              </w:rPr>
              <w:fldChar w:fldCharType="separate"/>
            </w:r>
            <w:r w:rsidR="004C36F2">
              <w:rPr>
                <w:noProof/>
                <w:webHidden/>
              </w:rPr>
              <w:t>26</w:t>
            </w:r>
            <w:r w:rsidR="004C36F2">
              <w:rPr>
                <w:noProof/>
                <w:webHidden/>
              </w:rPr>
              <w:fldChar w:fldCharType="end"/>
            </w:r>
          </w:hyperlink>
        </w:p>
        <w:p w14:paraId="79415B04" w14:textId="77777777" w:rsidR="004C36F2" w:rsidRDefault="008A540B">
          <w:pPr>
            <w:pStyle w:val="TOC1"/>
            <w:tabs>
              <w:tab w:val="right" w:leader="dot" w:pos="9350"/>
            </w:tabs>
            <w:rPr>
              <w:rFonts w:eastAsiaTheme="minorEastAsia" w:cstheme="minorBidi"/>
              <w:b w:val="0"/>
              <w:bCs w:val="0"/>
              <w:noProof/>
            </w:rPr>
          </w:pPr>
          <w:hyperlink w:anchor="_Toc478727023" w:history="1">
            <w:r w:rsidR="004C36F2" w:rsidRPr="00EB4C0E">
              <w:rPr>
                <w:rStyle w:val="Hyperlink"/>
                <w:rFonts w:ascii="Book Antiqua" w:hAnsi="Book Antiqua"/>
                <w:noProof/>
              </w:rPr>
              <w:t>Conclusions and Further Questions</w:t>
            </w:r>
            <w:r w:rsidR="004C36F2">
              <w:rPr>
                <w:noProof/>
                <w:webHidden/>
              </w:rPr>
              <w:tab/>
            </w:r>
            <w:r w:rsidR="004C36F2">
              <w:rPr>
                <w:noProof/>
                <w:webHidden/>
              </w:rPr>
              <w:fldChar w:fldCharType="begin"/>
            </w:r>
            <w:r w:rsidR="004C36F2">
              <w:rPr>
                <w:noProof/>
                <w:webHidden/>
              </w:rPr>
              <w:instrText xml:space="preserve"> PAGEREF _Toc478727023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5B4DA6B5" w14:textId="77777777" w:rsidR="004C36F2" w:rsidRDefault="008A540B">
          <w:pPr>
            <w:pStyle w:val="TOC3"/>
            <w:tabs>
              <w:tab w:val="right" w:leader="dot" w:pos="9350"/>
            </w:tabs>
            <w:rPr>
              <w:rFonts w:eastAsiaTheme="minorEastAsia" w:cstheme="minorBidi"/>
              <w:noProof/>
              <w:sz w:val="24"/>
              <w:szCs w:val="24"/>
            </w:rPr>
          </w:pPr>
          <w:hyperlink w:anchor="_Toc478727024" w:history="1">
            <w:r w:rsidR="004C36F2" w:rsidRPr="00EB4C0E">
              <w:rPr>
                <w:rStyle w:val="Hyperlink"/>
                <w:noProof/>
              </w:rPr>
              <w:t>Observation 1</w:t>
            </w:r>
            <w:r w:rsidR="004C36F2">
              <w:rPr>
                <w:noProof/>
                <w:webHidden/>
              </w:rPr>
              <w:tab/>
            </w:r>
            <w:r w:rsidR="004C36F2">
              <w:rPr>
                <w:noProof/>
                <w:webHidden/>
              </w:rPr>
              <w:fldChar w:fldCharType="begin"/>
            </w:r>
            <w:r w:rsidR="004C36F2">
              <w:rPr>
                <w:noProof/>
                <w:webHidden/>
              </w:rPr>
              <w:instrText xml:space="preserve"> PAGEREF _Toc478727024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4D014A24" w14:textId="77777777" w:rsidR="004C36F2" w:rsidRDefault="008A540B">
          <w:pPr>
            <w:pStyle w:val="TOC3"/>
            <w:tabs>
              <w:tab w:val="right" w:leader="dot" w:pos="9350"/>
            </w:tabs>
            <w:rPr>
              <w:rFonts w:eastAsiaTheme="minorEastAsia" w:cstheme="minorBidi"/>
              <w:noProof/>
              <w:sz w:val="24"/>
              <w:szCs w:val="24"/>
            </w:rPr>
          </w:pPr>
          <w:hyperlink w:anchor="_Toc478727025" w:history="1">
            <w:r w:rsidR="004C36F2" w:rsidRPr="00EB4C0E">
              <w:rPr>
                <w:rStyle w:val="Hyperlink"/>
                <w:noProof/>
              </w:rPr>
              <w:t>Conclusion 1</w:t>
            </w:r>
            <w:r w:rsidR="004C36F2">
              <w:rPr>
                <w:noProof/>
                <w:webHidden/>
              </w:rPr>
              <w:tab/>
            </w:r>
            <w:r w:rsidR="004C36F2">
              <w:rPr>
                <w:noProof/>
                <w:webHidden/>
              </w:rPr>
              <w:fldChar w:fldCharType="begin"/>
            </w:r>
            <w:r w:rsidR="004C36F2">
              <w:rPr>
                <w:noProof/>
                <w:webHidden/>
              </w:rPr>
              <w:instrText xml:space="preserve"> PAGEREF _Toc478727025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45861F7E" w14:textId="77777777" w:rsidR="004C36F2" w:rsidRDefault="008A540B">
          <w:pPr>
            <w:pStyle w:val="TOC3"/>
            <w:tabs>
              <w:tab w:val="right" w:leader="dot" w:pos="9350"/>
            </w:tabs>
            <w:rPr>
              <w:rFonts w:eastAsiaTheme="minorEastAsia" w:cstheme="minorBidi"/>
              <w:noProof/>
              <w:sz w:val="24"/>
              <w:szCs w:val="24"/>
            </w:rPr>
          </w:pPr>
          <w:hyperlink w:anchor="_Toc478727026" w:history="1">
            <w:r w:rsidR="004C36F2" w:rsidRPr="00EB4C0E">
              <w:rPr>
                <w:rStyle w:val="Hyperlink"/>
                <w:noProof/>
              </w:rPr>
              <w:t>Observation 2</w:t>
            </w:r>
            <w:r w:rsidR="004C36F2">
              <w:rPr>
                <w:noProof/>
                <w:webHidden/>
              </w:rPr>
              <w:tab/>
            </w:r>
            <w:r w:rsidR="004C36F2">
              <w:rPr>
                <w:noProof/>
                <w:webHidden/>
              </w:rPr>
              <w:fldChar w:fldCharType="begin"/>
            </w:r>
            <w:r w:rsidR="004C36F2">
              <w:rPr>
                <w:noProof/>
                <w:webHidden/>
              </w:rPr>
              <w:instrText xml:space="preserve"> PAGEREF _Toc478727026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45730B80" w14:textId="77777777" w:rsidR="004C36F2" w:rsidRDefault="008A540B">
          <w:pPr>
            <w:pStyle w:val="TOC3"/>
            <w:tabs>
              <w:tab w:val="right" w:leader="dot" w:pos="9350"/>
            </w:tabs>
            <w:rPr>
              <w:rFonts w:eastAsiaTheme="minorEastAsia" w:cstheme="minorBidi"/>
              <w:noProof/>
              <w:sz w:val="24"/>
              <w:szCs w:val="24"/>
            </w:rPr>
          </w:pPr>
          <w:hyperlink w:anchor="_Toc478727027" w:history="1">
            <w:r w:rsidR="004C36F2" w:rsidRPr="00EB4C0E">
              <w:rPr>
                <w:rStyle w:val="Hyperlink"/>
                <w:noProof/>
              </w:rPr>
              <w:t>Conclusion 2</w:t>
            </w:r>
            <w:r w:rsidR="004C36F2">
              <w:rPr>
                <w:noProof/>
                <w:webHidden/>
              </w:rPr>
              <w:tab/>
            </w:r>
            <w:r w:rsidR="004C36F2">
              <w:rPr>
                <w:noProof/>
                <w:webHidden/>
              </w:rPr>
              <w:fldChar w:fldCharType="begin"/>
            </w:r>
            <w:r w:rsidR="004C36F2">
              <w:rPr>
                <w:noProof/>
                <w:webHidden/>
              </w:rPr>
              <w:instrText xml:space="preserve"> PAGEREF _Toc478727027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698D0876" w14:textId="77777777" w:rsidR="004C36F2" w:rsidRDefault="008A540B">
          <w:pPr>
            <w:pStyle w:val="TOC3"/>
            <w:tabs>
              <w:tab w:val="right" w:leader="dot" w:pos="9350"/>
            </w:tabs>
            <w:rPr>
              <w:rFonts w:eastAsiaTheme="minorEastAsia" w:cstheme="minorBidi"/>
              <w:noProof/>
              <w:sz w:val="24"/>
              <w:szCs w:val="24"/>
            </w:rPr>
          </w:pPr>
          <w:hyperlink w:anchor="_Toc478727028" w:history="1">
            <w:r w:rsidR="004C36F2" w:rsidRPr="00EB4C0E">
              <w:rPr>
                <w:rStyle w:val="Hyperlink"/>
                <w:noProof/>
              </w:rPr>
              <w:t>Observation 3</w:t>
            </w:r>
            <w:r w:rsidR="004C36F2">
              <w:rPr>
                <w:noProof/>
                <w:webHidden/>
              </w:rPr>
              <w:tab/>
            </w:r>
            <w:r w:rsidR="004C36F2">
              <w:rPr>
                <w:noProof/>
                <w:webHidden/>
              </w:rPr>
              <w:fldChar w:fldCharType="begin"/>
            </w:r>
            <w:r w:rsidR="004C36F2">
              <w:rPr>
                <w:noProof/>
                <w:webHidden/>
              </w:rPr>
              <w:instrText xml:space="preserve"> PAGEREF _Toc478727028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628A8456" w14:textId="77777777" w:rsidR="004C36F2" w:rsidRDefault="008A540B">
          <w:pPr>
            <w:pStyle w:val="TOC3"/>
            <w:tabs>
              <w:tab w:val="right" w:leader="dot" w:pos="9350"/>
            </w:tabs>
            <w:rPr>
              <w:rFonts w:eastAsiaTheme="minorEastAsia" w:cstheme="minorBidi"/>
              <w:noProof/>
              <w:sz w:val="24"/>
              <w:szCs w:val="24"/>
            </w:rPr>
          </w:pPr>
          <w:hyperlink w:anchor="_Toc478727029" w:history="1">
            <w:r w:rsidR="004C36F2" w:rsidRPr="00EB4C0E">
              <w:rPr>
                <w:rStyle w:val="Hyperlink"/>
                <w:noProof/>
              </w:rPr>
              <w:t>Conclusion 3</w:t>
            </w:r>
            <w:r w:rsidR="004C36F2">
              <w:rPr>
                <w:noProof/>
                <w:webHidden/>
              </w:rPr>
              <w:tab/>
            </w:r>
            <w:r w:rsidR="004C36F2">
              <w:rPr>
                <w:noProof/>
                <w:webHidden/>
              </w:rPr>
              <w:fldChar w:fldCharType="begin"/>
            </w:r>
            <w:r w:rsidR="004C36F2">
              <w:rPr>
                <w:noProof/>
                <w:webHidden/>
              </w:rPr>
              <w:instrText xml:space="preserve"> PAGEREF _Toc478727029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7703BF8A" w14:textId="77777777" w:rsidR="004C36F2" w:rsidRDefault="008A540B">
          <w:pPr>
            <w:pStyle w:val="TOC3"/>
            <w:tabs>
              <w:tab w:val="right" w:leader="dot" w:pos="9350"/>
            </w:tabs>
            <w:rPr>
              <w:rFonts w:eastAsiaTheme="minorEastAsia" w:cstheme="minorBidi"/>
              <w:noProof/>
              <w:sz w:val="24"/>
              <w:szCs w:val="24"/>
            </w:rPr>
          </w:pPr>
          <w:hyperlink w:anchor="_Toc478727030" w:history="1">
            <w:r w:rsidR="004C36F2" w:rsidRPr="00EB4C0E">
              <w:rPr>
                <w:rStyle w:val="Hyperlink"/>
                <w:noProof/>
              </w:rPr>
              <w:t>Observation 4</w:t>
            </w:r>
            <w:r w:rsidR="004C36F2">
              <w:rPr>
                <w:noProof/>
                <w:webHidden/>
              </w:rPr>
              <w:tab/>
            </w:r>
            <w:r w:rsidR="004C36F2">
              <w:rPr>
                <w:noProof/>
                <w:webHidden/>
              </w:rPr>
              <w:fldChar w:fldCharType="begin"/>
            </w:r>
            <w:r w:rsidR="004C36F2">
              <w:rPr>
                <w:noProof/>
                <w:webHidden/>
              </w:rPr>
              <w:instrText xml:space="preserve"> PAGEREF _Toc478727030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65D80B57" w14:textId="77777777" w:rsidR="004C36F2" w:rsidRDefault="008A540B">
          <w:pPr>
            <w:pStyle w:val="TOC3"/>
            <w:tabs>
              <w:tab w:val="right" w:leader="dot" w:pos="9350"/>
            </w:tabs>
            <w:rPr>
              <w:rFonts w:eastAsiaTheme="minorEastAsia" w:cstheme="minorBidi"/>
              <w:noProof/>
              <w:sz w:val="24"/>
              <w:szCs w:val="24"/>
            </w:rPr>
          </w:pPr>
          <w:hyperlink w:anchor="_Toc478727031" w:history="1">
            <w:r w:rsidR="004C36F2" w:rsidRPr="00EB4C0E">
              <w:rPr>
                <w:rStyle w:val="Hyperlink"/>
                <w:noProof/>
              </w:rPr>
              <w:t>Conclusion 4</w:t>
            </w:r>
            <w:r w:rsidR="004C36F2">
              <w:rPr>
                <w:noProof/>
                <w:webHidden/>
              </w:rPr>
              <w:tab/>
            </w:r>
            <w:r w:rsidR="004C36F2">
              <w:rPr>
                <w:noProof/>
                <w:webHidden/>
              </w:rPr>
              <w:fldChar w:fldCharType="begin"/>
            </w:r>
            <w:r w:rsidR="004C36F2">
              <w:rPr>
                <w:noProof/>
                <w:webHidden/>
              </w:rPr>
              <w:instrText xml:space="preserve"> PAGEREF _Toc478727031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2C37EC56" w14:textId="77777777" w:rsidR="004C36F2" w:rsidRDefault="008A540B">
          <w:pPr>
            <w:pStyle w:val="TOC3"/>
            <w:tabs>
              <w:tab w:val="right" w:leader="dot" w:pos="9350"/>
            </w:tabs>
            <w:rPr>
              <w:rFonts w:eastAsiaTheme="minorEastAsia" w:cstheme="minorBidi"/>
              <w:noProof/>
              <w:sz w:val="24"/>
              <w:szCs w:val="24"/>
            </w:rPr>
          </w:pPr>
          <w:hyperlink w:anchor="_Toc478727032" w:history="1">
            <w:r w:rsidR="004C36F2" w:rsidRPr="00EB4C0E">
              <w:rPr>
                <w:rStyle w:val="Hyperlink"/>
                <w:noProof/>
              </w:rPr>
              <w:t>Observation 5</w:t>
            </w:r>
            <w:r w:rsidR="004C36F2">
              <w:rPr>
                <w:noProof/>
                <w:webHidden/>
              </w:rPr>
              <w:tab/>
            </w:r>
            <w:r w:rsidR="004C36F2">
              <w:rPr>
                <w:noProof/>
                <w:webHidden/>
              </w:rPr>
              <w:fldChar w:fldCharType="begin"/>
            </w:r>
            <w:r w:rsidR="004C36F2">
              <w:rPr>
                <w:noProof/>
                <w:webHidden/>
              </w:rPr>
              <w:instrText xml:space="preserve"> PAGEREF _Toc478727032 \h </w:instrText>
            </w:r>
            <w:r w:rsidR="004C36F2">
              <w:rPr>
                <w:noProof/>
                <w:webHidden/>
              </w:rPr>
            </w:r>
            <w:r w:rsidR="004C36F2">
              <w:rPr>
                <w:noProof/>
                <w:webHidden/>
              </w:rPr>
              <w:fldChar w:fldCharType="separate"/>
            </w:r>
            <w:r w:rsidR="004C36F2">
              <w:rPr>
                <w:noProof/>
                <w:webHidden/>
              </w:rPr>
              <w:t>27</w:t>
            </w:r>
            <w:r w:rsidR="004C36F2">
              <w:rPr>
                <w:noProof/>
                <w:webHidden/>
              </w:rPr>
              <w:fldChar w:fldCharType="end"/>
            </w:r>
          </w:hyperlink>
        </w:p>
        <w:p w14:paraId="78727003" w14:textId="77777777" w:rsidR="004C36F2" w:rsidRDefault="008A540B">
          <w:pPr>
            <w:pStyle w:val="TOC3"/>
            <w:tabs>
              <w:tab w:val="right" w:leader="dot" w:pos="9350"/>
            </w:tabs>
            <w:rPr>
              <w:rFonts w:eastAsiaTheme="minorEastAsia" w:cstheme="minorBidi"/>
              <w:noProof/>
              <w:sz w:val="24"/>
              <w:szCs w:val="24"/>
            </w:rPr>
          </w:pPr>
          <w:hyperlink w:anchor="_Toc478727033" w:history="1">
            <w:r w:rsidR="004C36F2" w:rsidRPr="00EB4C0E">
              <w:rPr>
                <w:rStyle w:val="Hyperlink"/>
                <w:noProof/>
              </w:rPr>
              <w:t>Conclusion 5</w:t>
            </w:r>
            <w:r w:rsidR="004C36F2">
              <w:rPr>
                <w:noProof/>
                <w:webHidden/>
              </w:rPr>
              <w:tab/>
            </w:r>
            <w:r w:rsidR="004C36F2">
              <w:rPr>
                <w:noProof/>
                <w:webHidden/>
              </w:rPr>
              <w:fldChar w:fldCharType="begin"/>
            </w:r>
            <w:r w:rsidR="004C36F2">
              <w:rPr>
                <w:noProof/>
                <w:webHidden/>
              </w:rPr>
              <w:instrText xml:space="preserve"> PAGEREF _Toc478727033 \h </w:instrText>
            </w:r>
            <w:r w:rsidR="004C36F2">
              <w:rPr>
                <w:noProof/>
                <w:webHidden/>
              </w:rPr>
            </w:r>
            <w:r w:rsidR="004C36F2">
              <w:rPr>
                <w:noProof/>
                <w:webHidden/>
              </w:rPr>
              <w:fldChar w:fldCharType="separate"/>
            </w:r>
            <w:r w:rsidR="004C36F2">
              <w:rPr>
                <w:noProof/>
                <w:webHidden/>
              </w:rPr>
              <w:t>28</w:t>
            </w:r>
            <w:r w:rsidR="004C36F2">
              <w:rPr>
                <w:noProof/>
                <w:webHidden/>
              </w:rPr>
              <w:fldChar w:fldCharType="end"/>
            </w:r>
          </w:hyperlink>
        </w:p>
        <w:p w14:paraId="59401BF3" w14:textId="77777777" w:rsidR="004C36F2" w:rsidRDefault="008A540B">
          <w:pPr>
            <w:pStyle w:val="TOC3"/>
            <w:tabs>
              <w:tab w:val="right" w:leader="dot" w:pos="9350"/>
            </w:tabs>
            <w:rPr>
              <w:rFonts w:eastAsiaTheme="minorEastAsia" w:cstheme="minorBidi"/>
              <w:noProof/>
              <w:sz w:val="24"/>
              <w:szCs w:val="24"/>
            </w:rPr>
          </w:pPr>
          <w:hyperlink w:anchor="_Toc478727034" w:history="1">
            <w:r w:rsidR="004C36F2" w:rsidRPr="00EB4C0E">
              <w:rPr>
                <w:rStyle w:val="Hyperlink"/>
                <w:noProof/>
              </w:rPr>
              <w:t>Questions</w:t>
            </w:r>
            <w:r w:rsidR="004C36F2">
              <w:rPr>
                <w:noProof/>
                <w:webHidden/>
              </w:rPr>
              <w:tab/>
            </w:r>
            <w:r w:rsidR="004C36F2">
              <w:rPr>
                <w:noProof/>
                <w:webHidden/>
              </w:rPr>
              <w:fldChar w:fldCharType="begin"/>
            </w:r>
            <w:r w:rsidR="004C36F2">
              <w:rPr>
                <w:noProof/>
                <w:webHidden/>
              </w:rPr>
              <w:instrText xml:space="preserve"> PAGEREF _Toc478727034 \h </w:instrText>
            </w:r>
            <w:r w:rsidR="004C36F2">
              <w:rPr>
                <w:noProof/>
                <w:webHidden/>
              </w:rPr>
            </w:r>
            <w:r w:rsidR="004C36F2">
              <w:rPr>
                <w:noProof/>
                <w:webHidden/>
              </w:rPr>
              <w:fldChar w:fldCharType="separate"/>
            </w:r>
            <w:r w:rsidR="004C36F2">
              <w:rPr>
                <w:noProof/>
                <w:webHidden/>
              </w:rPr>
              <w:t>28</w:t>
            </w:r>
            <w:r w:rsidR="004C36F2">
              <w:rPr>
                <w:noProof/>
                <w:webHidden/>
              </w:rPr>
              <w:fldChar w:fldCharType="end"/>
            </w:r>
          </w:hyperlink>
        </w:p>
        <w:p w14:paraId="0B7D12AC" w14:textId="77777777" w:rsidR="004C36F2" w:rsidRDefault="008A540B">
          <w:pPr>
            <w:pStyle w:val="TOC1"/>
            <w:tabs>
              <w:tab w:val="right" w:leader="dot" w:pos="9350"/>
            </w:tabs>
            <w:rPr>
              <w:rFonts w:eastAsiaTheme="minorEastAsia" w:cstheme="minorBidi"/>
              <w:b w:val="0"/>
              <w:bCs w:val="0"/>
              <w:noProof/>
            </w:rPr>
          </w:pPr>
          <w:hyperlink w:anchor="_Toc478727035" w:history="1">
            <w:r w:rsidR="004C36F2" w:rsidRPr="00EB4C0E">
              <w:rPr>
                <w:rStyle w:val="Hyperlink"/>
                <w:rFonts w:ascii="Book Antiqua" w:hAnsi="Book Antiqua"/>
                <w:noProof/>
              </w:rPr>
              <w:t>Bibliography</w:t>
            </w:r>
            <w:r w:rsidR="004C36F2">
              <w:rPr>
                <w:noProof/>
                <w:webHidden/>
              </w:rPr>
              <w:tab/>
            </w:r>
            <w:r w:rsidR="004C36F2">
              <w:rPr>
                <w:noProof/>
                <w:webHidden/>
              </w:rPr>
              <w:fldChar w:fldCharType="begin"/>
            </w:r>
            <w:r w:rsidR="004C36F2">
              <w:rPr>
                <w:noProof/>
                <w:webHidden/>
              </w:rPr>
              <w:instrText xml:space="preserve"> PAGEREF _Toc478727035 \h </w:instrText>
            </w:r>
            <w:r w:rsidR="004C36F2">
              <w:rPr>
                <w:noProof/>
                <w:webHidden/>
              </w:rPr>
            </w:r>
            <w:r w:rsidR="004C36F2">
              <w:rPr>
                <w:noProof/>
                <w:webHidden/>
              </w:rPr>
              <w:fldChar w:fldCharType="separate"/>
            </w:r>
            <w:r w:rsidR="004C36F2">
              <w:rPr>
                <w:noProof/>
                <w:webHidden/>
              </w:rPr>
              <w:t>28</w:t>
            </w:r>
            <w:r w:rsidR="004C36F2">
              <w:rPr>
                <w:noProof/>
                <w:webHidden/>
              </w:rPr>
              <w:fldChar w:fldCharType="end"/>
            </w:r>
          </w:hyperlink>
        </w:p>
        <w:p w14:paraId="478513DA" w14:textId="11A5632A" w:rsidR="006173EA" w:rsidRDefault="006173EA">
          <w:r>
            <w:rPr>
              <w:b/>
              <w:bCs/>
              <w:noProof/>
            </w:rPr>
            <w:fldChar w:fldCharType="end"/>
          </w:r>
        </w:p>
      </w:sdtContent>
    </w:sdt>
    <w:p w14:paraId="149F1215" w14:textId="3D1745EB" w:rsidR="00C1488D" w:rsidRPr="00E6609A" w:rsidRDefault="00C1488D" w:rsidP="00E6609A">
      <w:pPr>
        <w:pStyle w:val="Heading2"/>
      </w:pPr>
      <w:bookmarkStart w:id="2" w:name="_Toc478726987"/>
      <w:r w:rsidRPr="00E6609A">
        <w:t>Highlights</w:t>
      </w:r>
      <w:bookmarkEnd w:id="2"/>
    </w:p>
    <w:p w14:paraId="6EF2E269" w14:textId="77777777" w:rsidR="00836B7B" w:rsidRPr="00E6609A" w:rsidRDefault="00836B7B" w:rsidP="00836B7B">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t>Collections in EML and CSDGM measured by a conceptual version of the LTER Recommendation for Completeness</w:t>
      </w:r>
    </w:p>
    <w:p w14:paraId="35856DE5" w14:textId="1E74B2C7" w:rsidR="00C1488D" w:rsidRPr="00E6609A" w:rsidRDefault="00C1488D"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Comparison of EML</w:t>
      </w:r>
      <w:r w:rsidR="003751A7">
        <w:rPr>
          <w:rFonts w:ascii="Book Antiqua" w:eastAsia="Times New Roman" w:hAnsi="Book Antiqua" w:cs="Arial"/>
          <w:color w:val="2E2E2E"/>
        </w:rPr>
        <w:t xml:space="preserve"> and CSDGM</w:t>
      </w:r>
      <w:r w:rsidRPr="00E6609A">
        <w:rPr>
          <w:rFonts w:ascii="Book Antiqua" w:eastAsia="Times New Roman" w:hAnsi="Book Antiqua" w:cs="Arial"/>
          <w:color w:val="2E2E2E"/>
        </w:rPr>
        <w:t xml:space="preserve"> usage across DataONE</w:t>
      </w:r>
    </w:p>
    <w:p w14:paraId="5AD5C1DB" w14:textId="569F75E4" w:rsidR="00C1488D" w:rsidRDefault="006A2241"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recommendations</w:t>
      </w:r>
      <w:r w:rsidR="00C1488D" w:rsidRPr="00E6609A">
        <w:rPr>
          <w:rFonts w:ascii="Book Antiqua" w:eastAsia="Times New Roman" w:hAnsi="Book Antiqua" w:cs="Arial"/>
          <w:color w:val="2E2E2E"/>
        </w:rPr>
        <w:t xml:space="preserve"> </w:t>
      </w:r>
      <w:r w:rsidR="00D042F9">
        <w:rPr>
          <w:rFonts w:ascii="Book Antiqua" w:eastAsia="Times New Roman" w:hAnsi="Book Antiqua" w:cs="Arial"/>
          <w:color w:val="2E2E2E"/>
        </w:rPr>
        <w:t>as a community activity</w:t>
      </w:r>
      <w:r w:rsidR="00C1488D" w:rsidRPr="00E6609A">
        <w:rPr>
          <w:rFonts w:ascii="Book Antiqua" w:eastAsia="Times New Roman" w:hAnsi="Book Antiqua" w:cs="Arial"/>
          <w:color w:val="2E2E2E"/>
        </w:rPr>
        <w:t xml:space="preserve"> to </w:t>
      </w:r>
      <w:r w:rsidR="000020E5">
        <w:rPr>
          <w:rFonts w:ascii="Book Antiqua" w:eastAsia="Times New Roman" w:hAnsi="Book Antiqua" w:cs="Arial"/>
          <w:color w:val="2E2E2E"/>
        </w:rPr>
        <w:t>improve completeness</w:t>
      </w:r>
    </w:p>
    <w:p w14:paraId="6870DC6F" w14:textId="2D397153" w:rsidR="00592743" w:rsidRDefault="00592743" w:rsidP="00C1488D">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t>Quantitative measures of recommendation completeness</w:t>
      </w:r>
    </w:p>
    <w:p w14:paraId="6A452EE4" w14:textId="77777777" w:rsidR="006A59F6" w:rsidRPr="006A59F6" w:rsidRDefault="006A59F6" w:rsidP="006A59F6">
      <w:pPr>
        <w:shd w:val="clear" w:color="auto" w:fill="F9FBFC"/>
        <w:textAlignment w:val="baseline"/>
        <w:rPr>
          <w:rFonts w:ascii="Book Antiqua" w:eastAsia="Times New Roman" w:hAnsi="Book Antiqua" w:cs="Arial"/>
          <w:color w:val="2E2E2E"/>
        </w:rPr>
      </w:pPr>
    </w:p>
    <w:p w14:paraId="557ADC54" w14:textId="71860247" w:rsidR="00C1488D" w:rsidRPr="00E6609A" w:rsidRDefault="00C1488D" w:rsidP="00E6609A">
      <w:pPr>
        <w:pStyle w:val="Heading2"/>
        <w:rPr>
          <w:rFonts w:eastAsia="Times New Roman"/>
        </w:rPr>
      </w:pPr>
      <w:bookmarkStart w:id="3" w:name="_Toc478726988"/>
      <w:r w:rsidRPr="00E6609A">
        <w:rPr>
          <w:rFonts w:eastAsia="Times New Roman"/>
        </w:rPr>
        <w:t>Abstract</w:t>
      </w:r>
      <w:bookmarkEnd w:id="3"/>
    </w:p>
    <w:p w14:paraId="65636053" w14:textId="6A579E4D" w:rsidR="00C1488D" w:rsidRPr="00E6609A" w:rsidRDefault="00C1488D" w:rsidP="00C1488D">
      <w:pPr>
        <w:pStyle w:val="NormalWeb"/>
        <w:shd w:val="clear" w:color="auto" w:fill="FFFFFF"/>
        <w:spacing w:before="0" w:beforeAutospacing="0" w:after="135" w:afterAutospacing="0"/>
        <w:textAlignment w:val="baseline"/>
        <w:rPr>
          <w:rFonts w:ascii="Book Antiqua" w:hAnsi="Book Antiqua" w:cs="Arial"/>
          <w:color w:val="2E2E2E"/>
        </w:rPr>
      </w:pPr>
      <w:r w:rsidRPr="00E6609A">
        <w:rPr>
          <w:rFonts w:ascii="Book Antiqua" w:hAnsi="Book Antiqua" w:cs="Arial"/>
          <w:color w:val="2E2E2E"/>
        </w:rPr>
        <w:t>Many organizations make use of structured document</w:t>
      </w:r>
      <w:r w:rsidR="00592743">
        <w:rPr>
          <w:rFonts w:ascii="Book Antiqua" w:hAnsi="Book Antiqua" w:cs="Arial"/>
          <w:color w:val="2E2E2E"/>
        </w:rPr>
        <w:t>ation that is machine-readable. M</w:t>
      </w:r>
      <w:r w:rsidRPr="00E6609A">
        <w:rPr>
          <w:rFonts w:ascii="Book Antiqua" w:hAnsi="Book Antiqua" w:cs="Arial"/>
          <w:color w:val="2E2E2E"/>
        </w:rPr>
        <w:t xml:space="preserve">etadata makes discovery, access, use, and understanding </w:t>
      </w:r>
      <w:r w:rsidR="00592743">
        <w:rPr>
          <w:rFonts w:ascii="Book Antiqua" w:hAnsi="Book Antiqua" w:cs="Arial"/>
          <w:color w:val="2E2E2E"/>
        </w:rPr>
        <w:t>of scientific datasets possible.</w:t>
      </w:r>
      <w:r w:rsidRPr="00E6609A">
        <w:rPr>
          <w:rFonts w:ascii="Book Antiqua" w:hAnsi="Book Antiqua" w:cs="Arial"/>
          <w:color w:val="2E2E2E"/>
        </w:rPr>
        <w:t xml:space="preserve"> </w:t>
      </w:r>
      <w:r w:rsidR="00592743">
        <w:rPr>
          <w:rFonts w:ascii="Book Antiqua" w:hAnsi="Book Antiqua" w:cs="Arial"/>
          <w:color w:val="2E2E2E"/>
        </w:rPr>
        <w:t xml:space="preserve">Organizations and communities have created recommendations for metadata. These recommendations are often dialect specific. </w:t>
      </w:r>
      <w:r w:rsidR="00554F2A">
        <w:rPr>
          <w:rFonts w:ascii="Book Antiqua" w:hAnsi="Book Antiqua" w:cs="Arial"/>
          <w:color w:val="2E2E2E"/>
        </w:rPr>
        <w:t xml:space="preserve">By </w:t>
      </w:r>
      <w:r w:rsidR="00592743">
        <w:rPr>
          <w:rFonts w:ascii="Book Antiqua" w:hAnsi="Book Antiqua" w:cs="Arial"/>
          <w:color w:val="2E2E2E"/>
        </w:rPr>
        <w:t xml:space="preserve">rewriting the recommendations </w:t>
      </w:r>
      <w:r w:rsidR="00554F2A">
        <w:rPr>
          <w:rFonts w:ascii="Book Antiqua" w:hAnsi="Book Antiqua" w:cs="Arial"/>
          <w:color w:val="2E2E2E"/>
        </w:rPr>
        <w:t>conceptually, quantitative analysis of the structures of multiple dialects becomes possible. This is a study of the LTER recommendation for Completeness and CSDGM and EML records in DataONE. The purpose of the study is to determine if LTER create</w:t>
      </w:r>
      <w:r w:rsidR="006A59F6">
        <w:rPr>
          <w:rFonts w:ascii="Book Antiqua" w:hAnsi="Book Antiqua" w:cs="Arial"/>
          <w:color w:val="2E2E2E"/>
        </w:rPr>
        <w:t>d more complete metadata by utiliz</w:t>
      </w:r>
      <w:r w:rsidR="00554F2A">
        <w:rPr>
          <w:rFonts w:ascii="Book Antiqua" w:hAnsi="Book Antiqua" w:cs="Arial"/>
          <w:color w:val="2E2E2E"/>
        </w:rPr>
        <w:t xml:space="preserve">ing a community recommendation for documentation </w:t>
      </w:r>
      <w:r w:rsidR="006A59F6">
        <w:rPr>
          <w:rFonts w:ascii="Book Antiqua" w:hAnsi="Book Antiqua" w:cs="Arial"/>
          <w:color w:val="2E2E2E"/>
        </w:rPr>
        <w:t>of datasets through</w:t>
      </w:r>
      <w:r w:rsidR="00554F2A">
        <w:rPr>
          <w:rFonts w:ascii="Book Antiqua" w:hAnsi="Book Antiqua" w:cs="Arial"/>
          <w:color w:val="2E2E2E"/>
        </w:rPr>
        <w:t xml:space="preserve"> providing guidance and tools for the metadata creators.</w:t>
      </w:r>
    </w:p>
    <w:p w14:paraId="307339E1" w14:textId="77777777" w:rsidR="00C1488D" w:rsidRPr="00E6609A" w:rsidRDefault="00C1488D" w:rsidP="00E6609A">
      <w:pPr>
        <w:pStyle w:val="Heading2"/>
      </w:pPr>
      <w:bookmarkStart w:id="4" w:name="_Toc478726989"/>
      <w:r w:rsidRPr="00E6609A">
        <w:t>Abbreviations</w:t>
      </w:r>
      <w:bookmarkEnd w:id="4"/>
    </w:p>
    <w:p w14:paraId="4F802B87"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EML</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312BC21" w14:textId="4B349C00"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0004774A" w:rsidRPr="00E6609A">
        <w:rPr>
          <w:rFonts w:ascii="Book Antiqua" w:hAnsi="Book Antiqua"/>
        </w:rPr>
        <w:t>Long-Term Ec</w:t>
      </w:r>
      <w:r w:rsidR="0004774A">
        <w:rPr>
          <w:rFonts w:ascii="Book Antiqua" w:hAnsi="Book Antiqua"/>
        </w:rPr>
        <w:t>ological Research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0C7E88D" w14:textId="6FB1C671" w:rsidR="00C1488D"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KNB</w:t>
      </w:r>
      <w:r w:rsidR="007C0D5C">
        <w:rPr>
          <w:rFonts w:ascii="Book Antiqua" w:eastAsia="Times New Roman" w:hAnsi="Book Antiqua" w:cs="Arial"/>
          <w:color w:val="2E2E2E"/>
        </w:rPr>
        <w:t>,</w:t>
      </w:r>
      <w:r w:rsidR="00C67752">
        <w:rPr>
          <w:rFonts w:ascii="Book Antiqua" w:eastAsia="Times New Roman" w:hAnsi="Book Antiqua" w:cs="Arial"/>
          <w:color w:val="2E2E2E"/>
        </w:rPr>
        <w:t xml:space="preserve"> </w:t>
      </w:r>
      <w:r w:rsidR="00C67752" w:rsidRPr="00E6609A">
        <w:rPr>
          <w:rFonts w:ascii="Book Antiqua" w:eastAsia="Times New Roman" w:hAnsi="Book Antiqua"/>
          <w:color w:val="252525"/>
          <w:shd w:val="clear" w:color="auto" w:fill="FFFFFF"/>
        </w:rPr>
        <w:t>Knowledge Network</w:t>
      </w:r>
      <w:r w:rsidR="00C67752">
        <w:rPr>
          <w:rFonts w:ascii="Book Antiqua" w:eastAsia="Times New Roman" w:hAnsi="Book Antiqua"/>
          <w:color w:val="252525"/>
          <w:shd w:val="clear" w:color="auto" w:fill="FFFFFF"/>
        </w:rPr>
        <w:t xml:space="preserve"> for </w:t>
      </w:r>
      <w:proofErr w:type="spellStart"/>
      <w:proofErr w:type="gramStart"/>
      <w:r w:rsidR="00C67752">
        <w:rPr>
          <w:rFonts w:ascii="Book Antiqua" w:eastAsia="Times New Roman" w:hAnsi="Book Antiqua"/>
          <w:color w:val="252525"/>
          <w:shd w:val="clear" w:color="auto" w:fill="FFFFFF"/>
        </w:rPr>
        <w:t>Biocomplexity</w:t>
      </w:r>
      <w:proofErr w:type="spellEnd"/>
      <w:r w:rsidR="007C0D5C">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2B68FC9B" w14:textId="28C4B4C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CLOEBIRD</w:t>
      </w:r>
      <w:proofErr w:type="gramStart"/>
      <w:r>
        <w:rPr>
          <w:rFonts w:ascii="Book Antiqua" w:eastAsia="Times New Roman" w:hAnsi="Book Antiqua" w:cs="Arial"/>
          <w:color w:val="2E2E2E"/>
        </w:rPr>
        <w:t>, ;</w:t>
      </w:r>
      <w:proofErr w:type="gramEnd"/>
    </w:p>
    <w:p w14:paraId="66C61DDA" w14:textId="5841F34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ESA</w:t>
      </w:r>
      <w:proofErr w:type="gramStart"/>
      <w:r>
        <w:rPr>
          <w:rFonts w:ascii="Book Antiqua" w:eastAsia="Times New Roman" w:hAnsi="Book Antiqua" w:cs="Arial"/>
          <w:color w:val="2E2E2E"/>
        </w:rPr>
        <w:t>, ;</w:t>
      </w:r>
      <w:proofErr w:type="gramEnd"/>
    </w:p>
    <w:p w14:paraId="5974287C" w14:textId="4A0E215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GLEON</w:t>
      </w:r>
      <w:proofErr w:type="gramStart"/>
      <w:r>
        <w:rPr>
          <w:rFonts w:ascii="Book Antiqua" w:eastAsia="Times New Roman" w:hAnsi="Book Antiqua" w:cs="Arial"/>
          <w:color w:val="2E2E2E"/>
        </w:rPr>
        <w:t>, ;</w:t>
      </w:r>
      <w:proofErr w:type="gramEnd"/>
    </w:p>
    <w:p w14:paraId="751F3A57" w14:textId="103EB12F"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GOA</w:t>
      </w:r>
      <w:proofErr w:type="gramStart"/>
      <w:r>
        <w:rPr>
          <w:rFonts w:ascii="Book Antiqua" w:eastAsia="Times New Roman" w:hAnsi="Book Antiqua" w:cs="Arial"/>
          <w:color w:val="2E2E2E"/>
        </w:rPr>
        <w:t>, ;</w:t>
      </w:r>
      <w:proofErr w:type="gramEnd"/>
    </w:p>
    <w:p w14:paraId="1B225C61" w14:textId="3295FCFD" w:rsidR="007C0D5C"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IOE</w:t>
      </w:r>
      <w:proofErr w:type="gramStart"/>
      <w:r>
        <w:rPr>
          <w:rFonts w:ascii="Book Antiqua" w:eastAsia="Times New Roman" w:hAnsi="Book Antiqua" w:cs="Arial"/>
          <w:color w:val="2E2E2E"/>
        </w:rPr>
        <w:t>, ;</w:t>
      </w:r>
      <w:proofErr w:type="gramEnd"/>
    </w:p>
    <w:p w14:paraId="7A4B3750" w14:textId="77F47D1D"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KUBI</w:t>
      </w:r>
      <w:proofErr w:type="gramStart"/>
      <w:r>
        <w:rPr>
          <w:rFonts w:ascii="Book Antiqua" w:eastAsia="Times New Roman" w:hAnsi="Book Antiqua" w:cs="Arial"/>
          <w:color w:val="2E2E2E"/>
        </w:rPr>
        <w:t>, ;</w:t>
      </w:r>
      <w:proofErr w:type="gramEnd"/>
    </w:p>
    <w:p w14:paraId="3F173261" w14:textId="4E978CEE"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LTER_Europe</w:t>
      </w:r>
      <w:proofErr w:type="spellEnd"/>
      <w:proofErr w:type="gramStart"/>
      <w:r>
        <w:rPr>
          <w:rFonts w:ascii="Book Antiqua" w:eastAsia="Times New Roman" w:hAnsi="Book Antiqua" w:cs="Arial"/>
          <w:color w:val="2E2E2E"/>
        </w:rPr>
        <w:t>, ;</w:t>
      </w:r>
      <w:proofErr w:type="gramEnd"/>
    </w:p>
    <w:p w14:paraId="06DC5AE4" w14:textId="3E2FD309" w:rsidR="00C2124B" w:rsidRDefault="00C2124B" w:rsidP="00C1488D">
      <w:pPr>
        <w:numPr>
          <w:ilvl w:val="0"/>
          <w:numId w:val="1"/>
        </w:numPr>
        <w:shd w:val="clear" w:color="auto" w:fill="FFFFFF"/>
        <w:textAlignment w:val="baseline"/>
        <w:rPr>
          <w:rFonts w:ascii="Book Antiqua" w:eastAsia="Times New Roman" w:hAnsi="Book Antiqua" w:cs="Arial"/>
          <w:color w:val="2E2E2E"/>
        </w:rPr>
      </w:pPr>
      <w:proofErr w:type="spellStart"/>
      <w:r>
        <w:rPr>
          <w:rFonts w:ascii="Book Antiqua" w:eastAsia="Times New Roman" w:hAnsi="Book Antiqua" w:cs="Arial"/>
          <w:color w:val="2E2E2E"/>
        </w:rPr>
        <w:t>ONEShare</w:t>
      </w:r>
      <w:proofErr w:type="spellEnd"/>
      <w:proofErr w:type="gramStart"/>
      <w:r>
        <w:rPr>
          <w:rFonts w:ascii="Book Antiqua" w:eastAsia="Times New Roman" w:hAnsi="Book Antiqua" w:cs="Arial"/>
          <w:color w:val="2E2E2E"/>
        </w:rPr>
        <w:t>, ;</w:t>
      </w:r>
      <w:proofErr w:type="gramEnd"/>
    </w:p>
    <w:p w14:paraId="270677D4" w14:textId="4BBFE400"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PISCO</w:t>
      </w:r>
      <w:proofErr w:type="gramStart"/>
      <w:r>
        <w:rPr>
          <w:rFonts w:ascii="Book Antiqua" w:eastAsia="Times New Roman" w:hAnsi="Book Antiqua" w:cs="Arial"/>
          <w:color w:val="2E2E2E"/>
        </w:rPr>
        <w:t>, ;</w:t>
      </w:r>
      <w:proofErr w:type="gramEnd"/>
    </w:p>
    <w:p w14:paraId="7BBFB8E9" w14:textId="11E7F0A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SANPARKS</w:t>
      </w:r>
      <w:proofErr w:type="gramStart"/>
      <w:r>
        <w:rPr>
          <w:rFonts w:ascii="Book Antiqua" w:eastAsia="Times New Roman" w:hAnsi="Book Antiqua" w:cs="Arial"/>
          <w:color w:val="2E2E2E"/>
        </w:rPr>
        <w:t>, ;</w:t>
      </w:r>
      <w:proofErr w:type="gramEnd"/>
    </w:p>
    <w:p w14:paraId="0525B045" w14:textId="71574971"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lastRenderedPageBreak/>
        <w:t>TERN</w:t>
      </w:r>
      <w:proofErr w:type="gramStart"/>
      <w:r>
        <w:rPr>
          <w:rFonts w:ascii="Book Antiqua" w:eastAsia="Times New Roman" w:hAnsi="Book Antiqua" w:cs="Arial"/>
          <w:color w:val="2E2E2E"/>
        </w:rPr>
        <w:t>, ;</w:t>
      </w:r>
      <w:proofErr w:type="gramEnd"/>
    </w:p>
    <w:p w14:paraId="0A08093E" w14:textId="4876BA7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TFRI</w:t>
      </w:r>
      <w:proofErr w:type="gramStart"/>
      <w:r>
        <w:rPr>
          <w:rFonts w:ascii="Book Antiqua" w:eastAsia="Times New Roman" w:hAnsi="Book Antiqua" w:cs="Arial"/>
          <w:color w:val="2E2E2E"/>
        </w:rPr>
        <w:t>, ;</w:t>
      </w:r>
      <w:proofErr w:type="gramEnd"/>
    </w:p>
    <w:p w14:paraId="3CA95D8D" w14:textId="5E8F5B6E"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USANPN</w:t>
      </w:r>
      <w:proofErr w:type="gramStart"/>
      <w:r>
        <w:rPr>
          <w:rFonts w:ascii="Book Antiqua" w:eastAsia="Times New Roman" w:hAnsi="Book Antiqua" w:cs="Arial"/>
          <w:color w:val="2E2E2E"/>
        </w:rPr>
        <w:t>, ;</w:t>
      </w:r>
      <w:proofErr w:type="gramEnd"/>
    </w:p>
    <w:p w14:paraId="0DDC7C0B" w14:textId="50E25F5B" w:rsidR="00C2124B" w:rsidRPr="00E6609A" w:rsidRDefault="00B27ADE" w:rsidP="00C1488D">
      <w:pPr>
        <w:numPr>
          <w:ilvl w:val="0"/>
          <w:numId w:val="1"/>
        </w:numPr>
        <w:shd w:val="clear" w:color="auto" w:fill="FFFFFF"/>
        <w:textAlignment w:val="baseline"/>
        <w:rPr>
          <w:rFonts w:ascii="Book Antiqua" w:eastAsia="Times New Roman" w:hAnsi="Book Antiqua" w:cs="Arial"/>
          <w:color w:val="2E2E2E"/>
        </w:rPr>
      </w:pPr>
      <w:proofErr w:type="spellStart"/>
      <w:proofErr w:type="gramStart"/>
      <w:r>
        <w:rPr>
          <w:rFonts w:ascii="Book Antiqua" w:eastAsia="Times New Roman" w:hAnsi="Book Antiqua" w:cs="Arial"/>
          <w:color w:val="2E2E2E"/>
        </w:rPr>
        <w:t>OneDCX</w:t>
      </w:r>
      <w:proofErr w:type="spellEnd"/>
      <w:r>
        <w:rPr>
          <w:rFonts w:ascii="Book Antiqua" w:eastAsia="Times New Roman" w:hAnsi="Book Antiqua" w:cs="Arial"/>
          <w:color w:val="2E2E2E"/>
        </w:rPr>
        <w:t xml:space="preserve">, </w:t>
      </w:r>
      <w:r w:rsidRPr="00E6609A">
        <w:rPr>
          <w:rFonts w:ascii="Book Antiqua" w:eastAsia="Times New Roman" w:hAnsi="Book Antiqua"/>
          <w:color w:val="000000"/>
        </w:rPr>
        <w:t> </w:t>
      </w:r>
      <w:r>
        <w:rPr>
          <w:rFonts w:ascii="Book Antiqua" w:eastAsia="Times New Roman" w:hAnsi="Book Antiqua"/>
          <w:color w:val="000000"/>
        </w:rPr>
        <w:t>DataONE</w:t>
      </w:r>
      <w:proofErr w:type="gramEnd"/>
      <w:r>
        <w:rPr>
          <w:rFonts w:ascii="Book Antiqua" w:eastAsia="Times New Roman" w:hAnsi="Book Antiqua"/>
          <w:color w:val="000000"/>
        </w:rPr>
        <w:t xml:space="preserve"> Dublin Core Extended v1.0;</w:t>
      </w:r>
    </w:p>
    <w:p w14:paraId="1031234C" w14:textId="1B9AA4C6"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XML</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p>
    <w:p w14:paraId="4823DC51" w14:textId="16B0126E"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Fonts w:ascii="Book Antiqua" w:eastAsia="Times New Roman" w:hAnsi="Book Antiqua" w:cs="Arial"/>
          <w:color w:val="2E2E2E"/>
        </w:rPr>
        <w:t>XSLT</w:t>
      </w:r>
      <w:proofErr w:type="gramStart"/>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roofErr w:type="gramEnd"/>
      <w:r w:rsidRPr="00E6609A">
        <w:rPr>
          <w:rStyle w:val="apple-converted-space"/>
          <w:rFonts w:ascii="Book Antiqua" w:eastAsia="Times New Roman" w:hAnsi="Book Antiqua" w:cs="Arial"/>
          <w:color w:val="2E2E2E"/>
        </w:rPr>
        <w:t> </w:t>
      </w:r>
    </w:p>
    <w:p w14:paraId="22C7E19B" w14:textId="77777777"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Style w:val="apple-converted-space"/>
          <w:rFonts w:ascii="Book Antiqua" w:eastAsia="Times New Roman" w:hAnsi="Book Antiqua" w:cs="Arial"/>
          <w:color w:val="2E2E2E"/>
        </w:rPr>
        <w:t xml:space="preserve">CSDGM, </w:t>
      </w:r>
      <w:r w:rsidRPr="00E6609A">
        <w:rPr>
          <w:rFonts w:ascii="Book Antiqua" w:hAnsi="Book Antiqua"/>
        </w:rPr>
        <w:t>Content Standard for Digital Geographic Metadata</w:t>
      </w:r>
      <w:r w:rsidRPr="00E6609A">
        <w:rPr>
          <w:rStyle w:val="apple-converted-space"/>
          <w:rFonts w:ascii="Book Antiqua" w:eastAsia="Times New Roman" w:hAnsi="Book Antiqua" w:cs="Arial"/>
          <w:color w:val="2E2E2E"/>
        </w:rPr>
        <w:t>;</w:t>
      </w:r>
    </w:p>
    <w:p w14:paraId="6926BC9D" w14:textId="77777777" w:rsidR="00C1488D" w:rsidRPr="00E6609A" w:rsidRDefault="00C1488D" w:rsidP="00E6609A">
      <w:pPr>
        <w:pStyle w:val="Heading2"/>
      </w:pPr>
      <w:bookmarkStart w:id="5" w:name="_Toc478726990"/>
      <w:r w:rsidRPr="00E6609A">
        <w:t>Keywords</w:t>
      </w:r>
      <w:bookmarkEnd w:id="5"/>
    </w:p>
    <w:p w14:paraId="0E1ED3EA"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FB47BAB"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Metadata completeness</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59F929C8" w14:textId="77777777" w:rsidR="00C1488D" w:rsidRDefault="00C1488D" w:rsidP="00C1488D">
      <w:pPr>
        <w:numPr>
          <w:ilvl w:val="0"/>
          <w:numId w:val="2"/>
        </w:numPr>
        <w:shd w:val="clear" w:color="auto" w:fill="FFFFFF"/>
        <w:textAlignment w:val="baseline"/>
        <w:rPr>
          <w:rStyle w:val="apple-converted-space"/>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1939662A" w14:textId="4A111F2A" w:rsidR="00554F2A" w:rsidRPr="00E6609A" w:rsidRDefault="00554F2A"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hAnsi="Book Antiqua"/>
        </w:rPr>
        <w:t>Content Standard for Digital Geographic Metadata</w:t>
      </w:r>
      <w:r w:rsidRPr="00E6609A">
        <w:rPr>
          <w:rStyle w:val="apple-converted-space"/>
          <w:rFonts w:ascii="Book Antiqua" w:eastAsia="Times New Roman" w:hAnsi="Book Antiqua" w:cs="Arial"/>
          <w:color w:val="2E2E2E"/>
        </w:rPr>
        <w:t>;</w:t>
      </w:r>
    </w:p>
    <w:p w14:paraId="46C4D59E"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Information management</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843E0D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DataONE;</w:t>
      </w:r>
    </w:p>
    <w:p w14:paraId="2F14AAA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Collection analysis;</w:t>
      </w:r>
    </w:p>
    <w:p w14:paraId="46E2FA9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Community recommendations;</w:t>
      </w:r>
    </w:p>
    <w:p w14:paraId="0CB468B9"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dialects;</w:t>
      </w:r>
    </w:p>
    <w:p w14:paraId="002229F9" w14:textId="7DA310DA" w:rsidR="00C1488D"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Data Analysis</w:t>
      </w:r>
      <w:r w:rsidR="005612F0">
        <w:rPr>
          <w:rFonts w:ascii="Book Antiqua" w:eastAsia="Times New Roman" w:hAnsi="Book Antiqua" w:cs="Arial"/>
          <w:color w:val="2E2E2E"/>
        </w:rPr>
        <w:t>;</w:t>
      </w:r>
    </w:p>
    <w:p w14:paraId="227856B5" w14:textId="11294017" w:rsidR="005612F0" w:rsidRDefault="00211FA8"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Concept Occurrence</w:t>
      </w:r>
      <w:r w:rsidR="004D0564">
        <w:rPr>
          <w:rFonts w:ascii="Book Antiqua" w:eastAsia="Times New Roman" w:hAnsi="Book Antiqua" w:cs="Arial"/>
          <w:color w:val="2E2E2E"/>
        </w:rPr>
        <w:t>;</w:t>
      </w:r>
    </w:p>
    <w:p w14:paraId="08FDF193" w14:textId="5273D5CF" w:rsidR="004D0564" w:rsidRDefault="00F51470"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Collection Coverage</w:t>
      </w:r>
    </w:p>
    <w:p w14:paraId="39B0E1BE" w14:textId="67E2BC61" w:rsidR="00C1488D" w:rsidRPr="005D3634" w:rsidRDefault="005D3634" w:rsidP="00C1488D">
      <w:pPr>
        <w:numPr>
          <w:ilvl w:val="0"/>
          <w:numId w:val="2"/>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Collection Convergence</w:t>
      </w:r>
    </w:p>
    <w:p w14:paraId="28D16198" w14:textId="0061C077" w:rsidR="00403F63" w:rsidRPr="005D3634" w:rsidRDefault="00C1488D" w:rsidP="005D3634">
      <w:pPr>
        <w:pStyle w:val="Heading1"/>
        <w:rPr>
          <w:rFonts w:ascii="Book Antiqua" w:eastAsia="Book Antiqua" w:hAnsi="Book Antiqua"/>
        </w:rPr>
      </w:pPr>
      <w:bookmarkStart w:id="6" w:name="_Toc349386088"/>
      <w:bookmarkStart w:id="7" w:name="_Toc478726991"/>
      <w:r w:rsidRPr="00E6609A">
        <w:rPr>
          <w:rFonts w:ascii="Book Antiqua" w:eastAsia="Book Antiqua" w:hAnsi="Book Antiqua"/>
        </w:rPr>
        <w:t>Introduction</w:t>
      </w:r>
      <w:bookmarkEnd w:id="6"/>
      <w:bookmarkEnd w:id="7"/>
    </w:p>
    <w:p w14:paraId="589D3C68" w14:textId="026148F7" w:rsidR="00C1488D" w:rsidRDefault="00C1488D" w:rsidP="00C1488D">
      <w:pPr>
        <w:rPr>
          <w:rFonts w:ascii="Book Antiqua" w:hAnsi="Book Antiqua"/>
        </w:rPr>
      </w:pPr>
      <w:r w:rsidRPr="00E6609A">
        <w:rPr>
          <w:rFonts w:ascii="Book Antiqua" w:hAnsi="Book Antiqua"/>
        </w:rPr>
        <w:t xml:space="preserve">   All scientists and scientific communities recognize the need to document observations and processing clearly and completely to support </w:t>
      </w:r>
      <w:ins w:id="8" w:author="Ted Habermann" w:date="2017-04-04T08:07:00Z">
        <w:r w:rsidR="005476B4">
          <w:rPr>
            <w:rFonts w:ascii="Book Antiqua" w:hAnsi="Book Antiqua"/>
          </w:rPr>
          <w:t xml:space="preserve">discovery, </w:t>
        </w:r>
      </w:ins>
      <w:r w:rsidRPr="00E6609A">
        <w:rPr>
          <w:rFonts w:ascii="Book Antiqua" w:hAnsi="Book Antiqua"/>
        </w:rPr>
        <w:t xml:space="preserve">understanding and reproducibility of their scientific results. Many datasets and products are documented using approaches and tools developed by data collectors to support their own analysis and understanding needs. This documentation can exist </w:t>
      </w:r>
      <w:ins w:id="9" w:author="Ted Habermann" w:date="2017-04-04T08:07:00Z">
        <w:r w:rsidR="005476B4">
          <w:rPr>
            <w:rFonts w:ascii="Book Antiqua" w:hAnsi="Book Antiqua"/>
          </w:rPr>
          <w:t xml:space="preserve">in </w:t>
        </w:r>
      </w:ins>
      <w:r w:rsidRPr="00E6609A">
        <w:rPr>
          <w:rFonts w:ascii="Book Antiqua" w:hAnsi="Book Antiqua"/>
        </w:rPr>
        <w:t>almost any conceivable form, each with associated storage and preservation strategies. This custom, often unstructured, approach may work well for independent investigators or in the confines of a laboratory or community, but it makes it difficult for users outside of these small groups to discover, use, and understand the data without consulting with its creators.</w:t>
      </w:r>
    </w:p>
    <w:p w14:paraId="78538EDB" w14:textId="77777777" w:rsidR="00403F63" w:rsidRPr="00E6609A" w:rsidRDefault="00403F63" w:rsidP="00C1488D">
      <w:pPr>
        <w:rPr>
          <w:rFonts w:ascii="Book Antiqua" w:hAnsi="Book Antiqua"/>
        </w:rPr>
      </w:pPr>
    </w:p>
    <w:p w14:paraId="232353F9" w14:textId="1D314EFB" w:rsidR="00C1488D" w:rsidRDefault="00C1488D" w:rsidP="00C1488D">
      <w:pPr>
        <w:rPr>
          <w:rFonts w:ascii="Book Antiqua" w:hAnsi="Book Antiqua"/>
        </w:rPr>
      </w:pPr>
      <w:r w:rsidRPr="00E6609A">
        <w:rPr>
          <w:rFonts w:ascii="Book Antiqua" w:hAnsi="Book Antiqua"/>
        </w:rPr>
        <w:t xml:space="preserve">   Metadata, in contrast to documentation, provides well</w:t>
      </w:r>
      <w:r w:rsidRPr="00E6609A">
        <w:rPr>
          <w:rFonts w:ascii="Calibri" w:eastAsia="Calibri" w:hAnsi="Calibri" w:cs="Calibri"/>
        </w:rPr>
        <w:t>‐</w:t>
      </w:r>
      <w:r w:rsidRPr="00E6609A">
        <w:rPr>
          <w:rFonts w:ascii="Book Antiqua" w:hAnsi="Book Antiqua"/>
        </w:rPr>
        <w:t xml:space="preserve">defined content in structured representations that make it easier to share and discover. This makes it possible for users to access and quickly understand many aspects of datasets that they </w:t>
      </w:r>
      <w:ins w:id="10" w:author="Ted Habermann" w:date="2017-04-04T08:07:00Z">
        <w:r w:rsidR="005476B4" w:rsidRPr="00E6609A">
          <w:rPr>
            <w:rFonts w:ascii="Book Antiqua" w:hAnsi="Book Antiqua"/>
          </w:rPr>
          <w:t xml:space="preserve">have not collected or created themselves </w:t>
        </w:r>
        <w:r w:rsidR="005476B4">
          <w:rPr>
            <w:rFonts w:ascii="Book Antiqua" w:hAnsi="Book Antiqua"/>
          </w:rPr>
          <w:t xml:space="preserve">but </w:t>
        </w:r>
      </w:ins>
      <w:r w:rsidRPr="00E6609A">
        <w:rPr>
          <w:rFonts w:ascii="Book Antiqua" w:hAnsi="Book Antiqua"/>
        </w:rPr>
        <w:t>need to answer specific questions</w:t>
      </w:r>
      <w:del w:id="11" w:author="Ted Habermann" w:date="2017-04-04T08:07:00Z">
        <w:r w:rsidRPr="00E6609A" w:rsidDel="005476B4">
          <w:rPr>
            <w:rFonts w:ascii="Book Antiqua" w:hAnsi="Book Antiqua"/>
          </w:rPr>
          <w:delText>, but have not collected or created themselves</w:delText>
        </w:r>
      </w:del>
      <w:r w:rsidRPr="00E6609A">
        <w:rPr>
          <w:rFonts w:ascii="Book Antiqua" w:hAnsi="Book Antiqua"/>
        </w:rPr>
        <w:t>. It also makes it possible to integrate information into discovery and analysis tools, and to provide consistent references from the metadata to external documentation.</w:t>
      </w:r>
    </w:p>
    <w:p w14:paraId="709598C2" w14:textId="77777777" w:rsidR="00403F63" w:rsidRPr="00E6609A" w:rsidRDefault="00403F63" w:rsidP="00C1488D">
      <w:pPr>
        <w:rPr>
          <w:rFonts w:ascii="Book Antiqua" w:hAnsi="Book Antiqua"/>
        </w:rPr>
      </w:pPr>
    </w:p>
    <w:p w14:paraId="51803E9B" w14:textId="389C6032" w:rsidR="00403F63" w:rsidRPr="00403F63" w:rsidRDefault="00C1488D" w:rsidP="005476B4">
      <w:pPr>
        <w:pStyle w:val="Heading2"/>
      </w:pPr>
      <w:bookmarkStart w:id="12" w:name="_Toc349386089"/>
      <w:bookmarkStart w:id="13" w:name="_Toc478726992"/>
      <w:r w:rsidRPr="00E6609A">
        <w:t>Metadata Standards/Dialects/Recommendations</w:t>
      </w:r>
      <w:bookmarkEnd w:id="12"/>
      <w:r w:rsidR="00DF682E" w:rsidRPr="00E6609A">
        <w:t>/Concepts</w:t>
      </w:r>
      <w:bookmarkEnd w:id="13"/>
      <w:r w:rsidRPr="00E6609A">
        <w:t xml:space="preserve"> </w:t>
      </w:r>
    </w:p>
    <w:p w14:paraId="05882E2F" w14:textId="119F1FE4" w:rsidR="00C1488D" w:rsidRPr="00E6609A" w:rsidRDefault="00C1488D" w:rsidP="00C1488D">
      <w:pPr>
        <w:rPr>
          <w:rFonts w:ascii="Book Antiqua" w:hAnsi="Book Antiqua"/>
        </w:rPr>
      </w:pPr>
      <w:r w:rsidRPr="00E6609A">
        <w:rPr>
          <w:rFonts w:ascii="Book Antiqua" w:hAnsi="Book Antiqua"/>
        </w:rPr>
        <w:t xml:space="preserve">   Scientific communities that recognize the need for metadata typically address that need using one of </w:t>
      </w:r>
      <w:del w:id="14" w:author="Ted Habermann" w:date="2017-04-04T08:08:00Z">
        <w:r w:rsidRPr="00E6609A" w:rsidDel="005476B4">
          <w:rPr>
            <w:rFonts w:ascii="Book Antiqua" w:hAnsi="Book Antiqua"/>
          </w:rPr>
          <w:delText>a couple</w:delText>
        </w:r>
      </w:del>
      <w:ins w:id="15" w:author="Ted Habermann" w:date="2017-04-04T08:08:00Z">
        <w:r w:rsidR="005476B4">
          <w:rPr>
            <w:rFonts w:ascii="Book Antiqua" w:hAnsi="Book Antiqua"/>
          </w:rPr>
          <w:t>several</w:t>
        </w:r>
      </w:ins>
      <w:r w:rsidRPr="00E6609A">
        <w:rPr>
          <w:rFonts w:ascii="Book Antiqua" w:hAnsi="Book Antiqua"/>
        </w:rPr>
        <w:t xml:space="preserve"> approaches: they either use a metadata standard proposed by a related community or organization, or they develop </w:t>
      </w:r>
      <w:del w:id="16" w:author="Ted Habermann" w:date="2017-04-04T08:09:00Z">
        <w:r w:rsidRPr="00E6609A" w:rsidDel="005476B4">
          <w:rPr>
            <w:rFonts w:ascii="Book Antiqua" w:hAnsi="Book Antiqua"/>
          </w:rPr>
          <w:delText>one that fits their needs</w:delText>
        </w:r>
      </w:del>
      <w:ins w:id="17" w:author="Ted Habermann" w:date="2017-04-04T08:09:00Z">
        <w:r w:rsidR="005476B4">
          <w:rPr>
            <w:rFonts w:ascii="Book Antiqua" w:hAnsi="Book Antiqua"/>
          </w:rPr>
          <w:t>a community standard</w:t>
        </w:r>
      </w:ins>
      <w:r w:rsidRPr="00E6609A">
        <w:rPr>
          <w:rFonts w:ascii="Book Antiqua" w:hAnsi="Book Antiqua"/>
        </w:rPr>
        <w:t xml:space="preserve">. In most </w:t>
      </w:r>
      <w:r w:rsidRPr="00E6609A">
        <w:rPr>
          <w:rFonts w:ascii="Book Antiqua" w:hAnsi="Book Antiqua"/>
        </w:rPr>
        <w:lastRenderedPageBreak/>
        <w:t xml:space="preserve">cases, they also include a standard representation for the metadata. We refer to these representations as </w:t>
      </w:r>
      <w:r w:rsidRPr="00E6609A">
        <w:rPr>
          <w:rFonts w:ascii="Book Antiqua" w:hAnsi="Book Antiqua"/>
          <w:i/>
        </w:rPr>
        <w:t>metadata dialects</w:t>
      </w:r>
      <w:r w:rsidRPr="00E6609A">
        <w:rPr>
          <w:rFonts w:ascii="Book Antiqua" w:hAnsi="Book Antiqua"/>
        </w:rPr>
        <w:t>.</w:t>
      </w:r>
      <w:r w:rsidR="002A53D1">
        <w:rPr>
          <w:rFonts w:ascii="Book Antiqua" w:hAnsi="Book Antiqua"/>
        </w:rPr>
        <w:t xml:space="preserve"> These metadata dialects</w:t>
      </w:r>
      <w:r w:rsidR="002A53D1" w:rsidRPr="00E6609A">
        <w:rPr>
          <w:rFonts w:ascii="Book Antiqua" w:hAnsi="Book Antiqua"/>
        </w:rPr>
        <w:t xml:space="preserve"> include concept names, definitions and associated structures. A </w:t>
      </w:r>
      <w:r w:rsidR="002A53D1" w:rsidRPr="00C67752">
        <w:rPr>
          <w:rFonts w:ascii="Book Antiqua" w:hAnsi="Book Antiqua"/>
          <w:i/>
        </w:rPr>
        <w:t>concept</w:t>
      </w:r>
      <w:r w:rsidR="002A53D1" w:rsidRPr="00E6609A">
        <w:rPr>
          <w:rFonts w:ascii="Book Antiqua" w:hAnsi="Book Antiqua"/>
        </w:rPr>
        <w:t xml:space="preserve"> is a general term for describing a documentation</w:t>
      </w:r>
      <w:r w:rsidR="002A53D1">
        <w:rPr>
          <w:rFonts w:ascii="Book Antiqua" w:hAnsi="Book Antiqua"/>
        </w:rPr>
        <w:t xml:space="preserve"> entity, typically a defined element or</w:t>
      </w:r>
      <w:r w:rsidR="003055E0">
        <w:rPr>
          <w:rFonts w:ascii="Book Antiqua" w:hAnsi="Book Antiqua"/>
        </w:rPr>
        <w:t xml:space="preserve"> attribute in XML.</w:t>
      </w:r>
      <w:r w:rsidRPr="00E6609A">
        <w:rPr>
          <w:rFonts w:ascii="Book Antiqua" w:hAnsi="Book Antiqua"/>
        </w:rPr>
        <w:t xml:space="preserve"> Typically, the communities or organizations that develop the standard also develop a set of recommendations for metadata content. We refer to these as </w:t>
      </w:r>
      <w:r w:rsidRPr="00E6609A">
        <w:rPr>
          <w:rFonts w:ascii="Book Antiqua" w:hAnsi="Book Antiqua"/>
          <w:i/>
        </w:rPr>
        <w:t>metadata recommendations</w:t>
      </w:r>
      <w:r w:rsidRPr="00E6609A">
        <w:rPr>
          <w:rFonts w:ascii="Book Antiqua" w:hAnsi="Book Antiqua"/>
        </w:rPr>
        <w:t>.</w:t>
      </w:r>
    </w:p>
    <w:p w14:paraId="54606F9B" w14:textId="77777777" w:rsidR="00C1488D" w:rsidRPr="00E6609A" w:rsidRDefault="00C1488D" w:rsidP="00C1488D">
      <w:pPr>
        <w:rPr>
          <w:rFonts w:ascii="Book Antiqua" w:hAnsi="Book Antiqua"/>
        </w:rPr>
      </w:pPr>
      <w:r w:rsidRPr="00E6609A">
        <w:rPr>
          <w:rFonts w:ascii="Book Antiqua" w:hAnsi="Book Antiqua"/>
        </w:rPr>
        <w:tab/>
      </w:r>
    </w:p>
    <w:p w14:paraId="3FEEA83C" w14:textId="0A988851" w:rsidR="00403F63" w:rsidRPr="00403F63" w:rsidRDefault="00C1488D" w:rsidP="00403F63">
      <w:pPr>
        <w:pStyle w:val="Heading2"/>
      </w:pPr>
      <w:bookmarkStart w:id="18" w:name="_Toc349386090"/>
      <w:bookmarkStart w:id="19" w:name="_Toc478726993"/>
      <w:r w:rsidRPr="00E6609A">
        <w:t>Dialects and Recommendations at DataO</w:t>
      </w:r>
      <w:bookmarkEnd w:id="18"/>
      <w:r w:rsidRPr="00E6609A">
        <w:t>NE</w:t>
      </w:r>
      <w:bookmarkEnd w:id="19"/>
    </w:p>
    <w:p w14:paraId="13A7DBCD" w14:textId="6A3C7F79" w:rsidR="00C1488D"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 xml:space="preserve">The DataONE </w:t>
      </w:r>
      <w:r w:rsidR="003A2B10" w:rsidRPr="00E6609A">
        <w:rPr>
          <w:rFonts w:ascii="Book Antiqua" w:hAnsi="Book Antiqua"/>
        </w:rPr>
        <w:t>Data Catalog</w:t>
      </w:r>
      <w:r w:rsidR="00C1488D" w:rsidRPr="00E6609A">
        <w:rPr>
          <w:rFonts w:ascii="Book Antiqua" w:hAnsi="Book Antiqua"/>
        </w:rPr>
        <w:t xml:space="preserve"> </w:t>
      </w:r>
      <w:r w:rsidR="003A2B10" w:rsidRPr="00E6609A">
        <w:rPr>
          <w:rFonts w:ascii="Book Antiqua" w:eastAsia="Times New Roman" w:hAnsi="Book Antiqua"/>
        </w:rPr>
        <w:t xml:space="preserve">(“DataONE Data Catalog,” </w:t>
      </w:r>
      <w:proofErr w:type="spellStart"/>
      <w:r w:rsidR="003A2B10" w:rsidRPr="00E6609A">
        <w:rPr>
          <w:rFonts w:ascii="Book Antiqua" w:eastAsia="Times New Roman" w:hAnsi="Book Antiqua"/>
        </w:rPr>
        <w:t>n.d.</w:t>
      </w:r>
      <w:proofErr w:type="spellEnd"/>
      <w:r w:rsidR="003A2B10" w:rsidRPr="00E6609A">
        <w:rPr>
          <w:rFonts w:ascii="Book Antiqua" w:eastAsia="Times New Roman" w:hAnsi="Book Antiqua"/>
        </w:rPr>
        <w:t xml:space="preserve">) </w:t>
      </w:r>
      <w:r w:rsidR="00C1488D" w:rsidRPr="00E6609A">
        <w:rPr>
          <w:rFonts w:ascii="Book Antiqua" w:hAnsi="Book Antiqua"/>
        </w:rPr>
        <w:t xml:space="preserve">provides a unique opportunity to explore relationships between metadata recommendations and dialects. It includes collections of metadata records from </w:t>
      </w:r>
      <w:commentRangeStart w:id="20"/>
      <w:del w:id="21" w:author="Ted Habermann" w:date="2017-04-04T08:09:00Z">
        <w:r w:rsidR="00C1488D" w:rsidRPr="00E6609A" w:rsidDel="005476B4">
          <w:rPr>
            <w:rFonts w:ascii="Book Antiqua" w:hAnsi="Book Antiqua"/>
          </w:rPr>
          <w:delText>2</w:delText>
        </w:r>
        <w:r w:rsidR="006E32E0" w:rsidDel="005476B4">
          <w:rPr>
            <w:rFonts w:ascii="Book Antiqua" w:hAnsi="Book Antiqua"/>
          </w:rPr>
          <w:delText xml:space="preserve">6 </w:delText>
        </w:r>
      </w:del>
      <w:ins w:id="22" w:author="Ted Habermann" w:date="2017-04-04T08:09:00Z">
        <w:r w:rsidR="005476B4">
          <w:rPr>
            <w:rFonts w:ascii="Book Antiqua" w:hAnsi="Book Antiqua"/>
          </w:rPr>
          <w:t xml:space="preserve">over 25 </w:t>
        </w:r>
      </w:ins>
      <w:r w:rsidR="006E32E0">
        <w:rPr>
          <w:rFonts w:ascii="Book Antiqua" w:hAnsi="Book Antiqua"/>
        </w:rPr>
        <w:t xml:space="preserve">different Member Nodes in </w:t>
      </w:r>
      <w:del w:id="23" w:author="Ted Habermann" w:date="2017-04-04T08:09:00Z">
        <w:r w:rsidR="006E32E0" w:rsidDel="005476B4">
          <w:rPr>
            <w:rFonts w:ascii="Book Antiqua" w:hAnsi="Book Antiqua"/>
          </w:rPr>
          <w:delText>6</w:delText>
        </w:r>
        <w:r w:rsidR="00C1488D" w:rsidRPr="00E6609A" w:rsidDel="005476B4">
          <w:rPr>
            <w:rFonts w:ascii="Book Antiqua" w:hAnsi="Book Antiqua"/>
          </w:rPr>
          <w:delText xml:space="preserve"> </w:delText>
        </w:r>
      </w:del>
      <w:ins w:id="24" w:author="Ted Habermann" w:date="2017-04-04T08:09:00Z">
        <w:r w:rsidR="005476B4">
          <w:rPr>
            <w:rFonts w:ascii="Book Antiqua" w:hAnsi="Book Antiqua"/>
          </w:rPr>
          <w:t>at least six</w:t>
        </w:r>
        <w:r w:rsidR="005476B4" w:rsidRPr="00E6609A">
          <w:rPr>
            <w:rFonts w:ascii="Book Antiqua" w:hAnsi="Book Antiqua"/>
          </w:rPr>
          <w:t xml:space="preserve"> </w:t>
        </w:r>
      </w:ins>
      <w:r w:rsidR="00C1488D" w:rsidRPr="00E6609A">
        <w:rPr>
          <w:rFonts w:ascii="Book Antiqua" w:hAnsi="Book Antiqua"/>
        </w:rPr>
        <w:t xml:space="preserve">different dialects. </w:t>
      </w:r>
      <w:commentRangeEnd w:id="20"/>
      <w:r w:rsidR="00C1488D" w:rsidRPr="00E6609A">
        <w:rPr>
          <w:rStyle w:val="CommentReference"/>
          <w:rFonts w:ascii="Book Antiqua" w:hAnsi="Book Antiqua"/>
        </w:rPr>
        <w:commentReference w:id="20"/>
      </w:r>
      <w:r w:rsidR="00C1488D" w:rsidRPr="00E6609A">
        <w:rPr>
          <w:rFonts w:ascii="Book Antiqua" w:hAnsi="Book Antiqua"/>
        </w:rPr>
        <w:t>The most common dialects are EML and CSDGM, which is commonly known as FGDC because the U.S. Federal Geographic Data Committee developed the standard.</w:t>
      </w:r>
    </w:p>
    <w:p w14:paraId="2EA9FE02" w14:textId="77777777" w:rsidR="00403F63" w:rsidRPr="00E6609A" w:rsidRDefault="00403F63" w:rsidP="00C1488D">
      <w:pPr>
        <w:rPr>
          <w:rFonts w:ascii="Book Antiqua" w:eastAsia="Times New Roman" w:hAnsi="Book Antiqua"/>
        </w:rPr>
      </w:pPr>
    </w:p>
    <w:p w14:paraId="5763CDBB" w14:textId="0791B39A" w:rsidR="0096537C" w:rsidRPr="00E6609A" w:rsidRDefault="00403F63" w:rsidP="0096537C">
      <w:pPr>
        <w:rPr>
          <w:rFonts w:ascii="Book Antiqua" w:eastAsia="Times New Roman" w:hAnsi="Book Antiqua"/>
        </w:rPr>
      </w:pPr>
      <w:r>
        <w:rPr>
          <w:rFonts w:ascii="Book Antiqua" w:hAnsi="Book Antiqua"/>
        </w:rPr>
        <w:t xml:space="preserve">   </w:t>
      </w:r>
      <w:r w:rsidR="00C67752">
        <w:rPr>
          <w:rFonts w:ascii="Book Antiqua" w:hAnsi="Book Antiqua"/>
        </w:rPr>
        <w:t xml:space="preserve">EML </w:t>
      </w:r>
      <w:r w:rsidR="00C1488D" w:rsidRPr="00E6609A">
        <w:rPr>
          <w:rFonts w:ascii="Book Antiqua" w:hAnsi="Book Antiqua"/>
        </w:rPr>
        <w:t xml:space="preserve">was developed by </w:t>
      </w:r>
      <w:r w:rsidR="00C67752">
        <w:rPr>
          <w:rFonts w:ascii="Book Antiqua" w:eastAsia="Times New Roman" w:hAnsi="Book Antiqua"/>
          <w:color w:val="252525"/>
          <w:shd w:val="clear" w:color="auto" w:fill="FFFFFF"/>
        </w:rPr>
        <w:t>KNB and LTER</w:t>
      </w:r>
      <w:r w:rsidR="00C1488D" w:rsidRPr="00E6609A">
        <w:rPr>
          <w:rFonts w:ascii="Book Antiqua" w:eastAsia="Times New Roman" w:hAnsi="Book Antiqua"/>
          <w:color w:val="252525"/>
          <w:shd w:val="clear" w:color="auto" w:fill="FFFFFF"/>
        </w:rPr>
        <w:t xml:space="preserve"> </w:t>
      </w:r>
      <w:r w:rsidR="0096537C" w:rsidRPr="00E6609A">
        <w:rPr>
          <w:rFonts w:ascii="Book Antiqua" w:eastAsia="Times New Roman" w:hAnsi="Book Antiqua"/>
        </w:rPr>
        <w:t xml:space="preserve">(“The Long Term Ecological Research Network | Long-term, broad-scale research to understand our world,” </w:t>
      </w:r>
      <w:proofErr w:type="spellStart"/>
      <w:r w:rsidR="0096537C" w:rsidRPr="00E6609A">
        <w:rPr>
          <w:rFonts w:ascii="Book Antiqua" w:eastAsia="Times New Roman" w:hAnsi="Book Antiqua"/>
        </w:rPr>
        <w:t>n.d.</w:t>
      </w:r>
      <w:proofErr w:type="spellEnd"/>
      <w:r w:rsidR="0096537C" w:rsidRPr="00E6609A">
        <w:rPr>
          <w:rFonts w:ascii="Book Antiqua" w:eastAsia="Times New Roman" w:hAnsi="Book Antiqua"/>
        </w:rPr>
        <w:t>)</w:t>
      </w:r>
    </w:p>
    <w:p w14:paraId="29A7FCF9" w14:textId="6419CFBF" w:rsidR="00C1488D" w:rsidRDefault="00C1488D" w:rsidP="00C1488D">
      <w:pPr>
        <w:rPr>
          <w:rFonts w:ascii="Book Antiqua" w:hAnsi="Book Antiqua"/>
        </w:rPr>
      </w:pPr>
      <w:r w:rsidRPr="00E6609A">
        <w:rPr>
          <w:rFonts w:ascii="Book Antiqua" w:hAnsi="Book Antiqua"/>
        </w:rPr>
        <w:t xml:space="preserve"> to address specific needs of the ecological research community</w:t>
      </w:r>
      <w:del w:id="25" w:author="Ted Habermann" w:date="2017-04-04T08:10:00Z">
        <w:r w:rsidRPr="00E6609A" w:rsidDel="005476B4">
          <w:rPr>
            <w:rFonts w:ascii="Book Antiqua" w:hAnsi="Book Antiqua"/>
          </w:rPr>
          <w:delText xml:space="preserve">. </w:delText>
        </w:r>
      </w:del>
      <w:ins w:id="26" w:author="Ted Habermann" w:date="2017-04-04T08:10:00Z">
        <w:r w:rsidR="005476B4">
          <w:rPr>
            <w:rFonts w:ascii="Book Antiqua" w:hAnsi="Book Antiqua"/>
          </w:rPr>
          <w:t xml:space="preserve"> and</w:t>
        </w:r>
        <w:r w:rsidR="005476B4" w:rsidRPr="00E6609A">
          <w:rPr>
            <w:rFonts w:ascii="Book Antiqua" w:hAnsi="Book Antiqua"/>
          </w:rPr>
          <w:t xml:space="preserve"> </w:t>
        </w:r>
        <w:r w:rsidR="005476B4">
          <w:rPr>
            <w:rFonts w:ascii="Book Antiqua" w:hAnsi="Book Antiqua"/>
          </w:rPr>
          <w:t>m</w:t>
        </w:r>
        <w:r w:rsidR="005476B4" w:rsidRPr="00E6609A">
          <w:rPr>
            <w:rFonts w:ascii="Book Antiqua" w:hAnsi="Book Antiqua"/>
          </w:rPr>
          <w:t xml:space="preserve">any ecological research groups in the U.S. and around the world actively use </w:t>
        </w:r>
        <w:r w:rsidR="005476B4">
          <w:rPr>
            <w:rFonts w:ascii="Book Antiqua" w:hAnsi="Book Antiqua"/>
          </w:rPr>
          <w:t>it.</w:t>
        </w:r>
        <w:r w:rsidR="005476B4" w:rsidRPr="00E6609A">
          <w:rPr>
            <w:rFonts w:ascii="Book Antiqua" w:hAnsi="Book Antiqua"/>
          </w:rPr>
          <w:t xml:space="preserve"> </w:t>
        </w:r>
      </w:ins>
      <w:r w:rsidRPr="00E6609A">
        <w:rPr>
          <w:rFonts w:ascii="Book Antiqua" w:hAnsi="Book Antiqua"/>
        </w:rPr>
        <w:t>The authors were influenced by both FGDC and ISO metadata standards, so EML shares ch</w:t>
      </w:r>
      <w:r w:rsidR="00141B7F" w:rsidRPr="00E6609A">
        <w:rPr>
          <w:rFonts w:ascii="Book Antiqua" w:hAnsi="Book Antiqua"/>
        </w:rPr>
        <w:t>aracteristics with both</w:t>
      </w:r>
      <w:r w:rsidRPr="00E6609A">
        <w:rPr>
          <w:rFonts w:ascii="Book Antiqua" w:hAnsi="Book Antiqua"/>
        </w:rPr>
        <w:t xml:space="preserve"> standards.</w:t>
      </w:r>
      <w:del w:id="27" w:author="Ted Habermann" w:date="2017-04-04T08:10:00Z">
        <w:r w:rsidRPr="00E6609A" w:rsidDel="005476B4">
          <w:rPr>
            <w:rFonts w:ascii="Book Antiqua" w:hAnsi="Book Antiqua"/>
          </w:rPr>
          <w:delText xml:space="preserve"> Many ecological research groups in the U.S. and around the world actively use EML.</w:delText>
        </w:r>
      </w:del>
    </w:p>
    <w:p w14:paraId="412145EF" w14:textId="77777777" w:rsidR="005D3634" w:rsidRPr="00E6609A" w:rsidRDefault="005D3634" w:rsidP="00C1488D">
      <w:pPr>
        <w:rPr>
          <w:rFonts w:ascii="Book Antiqua" w:hAnsi="Book Antiqua"/>
        </w:rPr>
      </w:pPr>
    </w:p>
    <w:p w14:paraId="2CA0AA75" w14:textId="20A51641" w:rsidR="00C1488D" w:rsidRPr="00E6609A"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 xml:space="preserve">As the ecological research community gained experience with EML, it became clear that, in many cases, metadata records were not complete or consistent enough to serve important community requirements. </w:t>
      </w:r>
      <w:r w:rsidR="004617CF" w:rsidRPr="00E6609A">
        <w:rPr>
          <w:rFonts w:ascii="Book Antiqua" w:hAnsi="Book Antiqua"/>
        </w:rPr>
        <w:t>To</w:t>
      </w:r>
      <w:r w:rsidR="00C1488D" w:rsidRPr="00E6609A">
        <w:rPr>
          <w:rFonts w:ascii="Book Antiqua" w:hAnsi="Book Antiqua"/>
        </w:rPr>
        <w:t xml:space="preserve"> address this problem, a group of LTER metadata experts developed a set of recommendations </w:t>
      </w:r>
      <w:r w:rsidR="001220DA" w:rsidRPr="00E6609A">
        <w:rPr>
          <w:rFonts w:ascii="Book Antiqua" w:hAnsi="Book Antiqua"/>
        </w:rPr>
        <w:t xml:space="preserve">for metadata content (EML Best Practices, </w:t>
      </w:r>
      <w:proofErr w:type="spellStart"/>
      <w:r w:rsidR="001220DA" w:rsidRPr="00E6609A">
        <w:rPr>
          <w:rFonts w:ascii="Book Antiqua" w:hAnsi="Book Antiqua"/>
        </w:rPr>
        <w:t>n.d.</w:t>
      </w:r>
      <w:proofErr w:type="spellEnd"/>
      <w:r w:rsidR="001220DA" w:rsidRPr="00E6609A">
        <w:rPr>
          <w:rFonts w:ascii="Book Antiqua" w:hAnsi="Book Antiqua"/>
        </w:rPr>
        <w:t>)</w:t>
      </w:r>
      <w:r w:rsidR="00C1488D" w:rsidRPr="00E6609A">
        <w:rPr>
          <w:rFonts w:ascii="Book Antiqua" w:hAnsi="Book Antiqua"/>
        </w:rPr>
        <w:t>. These recommendations included elements expected to cov</w:t>
      </w:r>
      <w:r w:rsidR="006A2241" w:rsidRPr="00E6609A">
        <w:rPr>
          <w:rFonts w:ascii="Book Antiqua" w:hAnsi="Book Antiqua"/>
        </w:rPr>
        <w:t>er five important use cases: Identification, Discovery, Evaluation, Access, and Integration</w:t>
      </w:r>
      <w:r w:rsidR="00C1488D" w:rsidRPr="00E6609A">
        <w:rPr>
          <w:rFonts w:ascii="Book Antiqua" w:hAnsi="Book Antiqua"/>
        </w:rPr>
        <w:t>.</w:t>
      </w:r>
    </w:p>
    <w:p w14:paraId="78F7F4C3" w14:textId="77777777" w:rsidR="00403F63" w:rsidRDefault="00403F63" w:rsidP="00C1488D">
      <w:pPr>
        <w:rPr>
          <w:rFonts w:ascii="Book Antiqua" w:hAnsi="Book Antiqua"/>
        </w:rPr>
      </w:pPr>
      <w:r>
        <w:rPr>
          <w:rFonts w:ascii="Book Antiqua" w:hAnsi="Book Antiqua"/>
        </w:rPr>
        <w:t xml:space="preserve">   </w:t>
      </w:r>
    </w:p>
    <w:p w14:paraId="2AB827B7" w14:textId="2334CD35" w:rsidR="00C1488D" w:rsidRDefault="00403F63" w:rsidP="00C1488D">
      <w:pPr>
        <w:rPr>
          <w:rFonts w:ascii="Book Antiqua" w:hAnsi="Book Antiqua"/>
        </w:rPr>
      </w:pPr>
      <w:r>
        <w:rPr>
          <w:rFonts w:ascii="Book Antiqua" w:hAnsi="Book Antiqua"/>
        </w:rPr>
        <w:t xml:space="preserve">   </w:t>
      </w:r>
      <w:r w:rsidR="00C1488D" w:rsidRPr="00E6609A">
        <w:rPr>
          <w:rFonts w:ascii="Book Antiqua" w:hAnsi="Book Antiqua"/>
        </w:rPr>
        <w:t>The LTER recommendations were well publicized and supported in the LTER community, so we might expect that the LTER metadata records are more complete with respect to thes</w:t>
      </w:r>
      <w:r w:rsidR="006B5AB8">
        <w:rPr>
          <w:rFonts w:ascii="Book Antiqua" w:hAnsi="Book Antiqua"/>
        </w:rPr>
        <w:t>e recommendations than other</w:t>
      </w:r>
      <w:r w:rsidR="00C1488D" w:rsidRPr="00E6609A">
        <w:rPr>
          <w:rFonts w:ascii="Book Antiqua" w:hAnsi="Book Antiqua"/>
        </w:rPr>
        <w:t xml:space="preserve"> collections</w:t>
      </w:r>
      <w:r w:rsidR="006B5AB8">
        <w:rPr>
          <w:rFonts w:ascii="Book Antiqua" w:hAnsi="Book Antiqua"/>
        </w:rPr>
        <w:t xml:space="preserve"> in DataONE</w:t>
      </w:r>
      <w:r w:rsidR="00C1488D" w:rsidRPr="00E6609A">
        <w:rPr>
          <w:rFonts w:ascii="Book Antiqua" w:hAnsi="Book Antiqua"/>
        </w:rPr>
        <w:t xml:space="preserve">. The DataONE Repository includes many EML </w:t>
      </w:r>
      <w:r w:rsidR="00C456B2">
        <w:rPr>
          <w:rFonts w:ascii="Book Antiqua" w:hAnsi="Book Antiqua"/>
        </w:rPr>
        <w:t xml:space="preserve">and CSDGM </w:t>
      </w:r>
      <w:r w:rsidR="00C1488D" w:rsidRPr="00E6609A">
        <w:rPr>
          <w:rFonts w:ascii="Book Antiqua" w:hAnsi="Book Antiqua"/>
        </w:rPr>
        <w:t>collections and thus provides an excellent test case for understanding the impact of recommendations across communities. We might expect that LTER metadata requirements overlap many other DataONE member node communities and, therefore, that the LTER metadata recommendations would be relevant for many DataONE member nodes. This is the hypothesis we explore in this paper.</w:t>
      </w:r>
    </w:p>
    <w:p w14:paraId="3A8A99A1" w14:textId="77777777" w:rsidR="005A653E" w:rsidRPr="00E6609A" w:rsidRDefault="005A653E" w:rsidP="00C1488D">
      <w:pPr>
        <w:rPr>
          <w:rFonts w:ascii="Book Antiqua" w:hAnsi="Book Antiqua"/>
        </w:rPr>
      </w:pPr>
    </w:p>
    <w:p w14:paraId="41B8DD2A" w14:textId="67729724" w:rsidR="00403F63" w:rsidRPr="00403F63" w:rsidDel="008A540B" w:rsidRDefault="00C1488D" w:rsidP="00403F63">
      <w:pPr>
        <w:pStyle w:val="Heading2"/>
        <w:rPr>
          <w:del w:id="28" w:author="Sean Gordon" w:date="2017-04-05T12:26:00Z"/>
        </w:rPr>
      </w:pPr>
      <w:bookmarkStart w:id="29" w:name="_Toc349386091"/>
      <w:bookmarkStart w:id="30" w:name="_Toc478726994"/>
      <w:del w:id="31" w:author="Sean Gordon" w:date="2017-04-05T12:26:00Z">
        <w:r w:rsidRPr="00E6609A" w:rsidDel="008A540B">
          <w:delText>LTER Recommendation</w:delText>
        </w:r>
        <w:bookmarkEnd w:id="29"/>
        <w:bookmarkEnd w:id="30"/>
      </w:del>
    </w:p>
    <w:p w14:paraId="0B46AB0D" w14:textId="6AD5B68F" w:rsidR="00C1488D" w:rsidRPr="00E6609A" w:rsidDel="008A540B" w:rsidRDefault="00C1488D" w:rsidP="00C1488D">
      <w:pPr>
        <w:rPr>
          <w:del w:id="32" w:author="Sean Gordon" w:date="2017-04-05T12:26:00Z"/>
          <w:rFonts w:ascii="Book Antiqua" w:hAnsi="Book Antiqua"/>
        </w:rPr>
      </w:pPr>
      <w:del w:id="33" w:author="Sean Gordon" w:date="2017-04-05T12:26:00Z">
        <w:r w:rsidRPr="00E6609A" w:rsidDel="008A540B">
          <w:rPr>
            <w:rFonts w:ascii="Book Antiqua" w:hAnsi="Book Antiqua"/>
          </w:rPr>
          <w:delText xml:space="preserve">The Long Range Ecological Network created the LTER Recommendation for Completeness to help guide the creation of Ecological Metadata Language </w:delText>
        </w:r>
        <w:r w:rsidR="00C456B2" w:rsidDel="008A540B">
          <w:rPr>
            <w:rFonts w:ascii="Book Antiqua" w:hAnsi="Book Antiqua"/>
          </w:rPr>
          <w:delText xml:space="preserve">metadata </w:delText>
        </w:r>
        <w:r w:rsidRPr="00E6609A" w:rsidDel="008A540B">
          <w:rPr>
            <w:rFonts w:ascii="Book Antiqua" w:hAnsi="Book Antiqua"/>
          </w:rPr>
          <w:delText>records. There are five levels in the LTER recommendation: Identification, Discovery, Evaluation, Access, and Integration. Each of the levels recommend specific concepts designed to provide information about the dataset for a specific use case</w:delText>
        </w:r>
        <w:r w:rsidR="00C456B2" w:rsidDel="008A540B">
          <w:rPr>
            <w:rFonts w:ascii="Book Antiqua" w:hAnsi="Book Antiqua"/>
          </w:rPr>
          <w:delText>, or need</w:delText>
        </w:r>
        <w:r w:rsidRPr="00E6609A" w:rsidDel="008A540B">
          <w:rPr>
            <w:rFonts w:ascii="Book Antiqua" w:hAnsi="Book Antiqua"/>
          </w:rPr>
          <w:delText xml:space="preserve">. All levels of the LTER recommendation are subsets of concepts in the EML dialect. </w:delText>
        </w:r>
        <w:r w:rsidR="0031366B" w:rsidRPr="00E6609A" w:rsidDel="008A540B">
          <w:rPr>
            <w:rFonts w:ascii="Book Antiqua" w:hAnsi="Book Antiqua"/>
          </w:rPr>
          <w:delText xml:space="preserve">This is illustrated in Diagram 1. </w:delText>
        </w:r>
        <w:r w:rsidRPr="00E6609A" w:rsidDel="008A540B">
          <w:rPr>
            <w:rFonts w:ascii="Book Antiqua" w:hAnsi="Book Antiqua"/>
          </w:rPr>
          <w:delText>LTER uses the EML dialect (D</w:delText>
        </w:r>
        <w:r w:rsidRPr="00E6609A" w:rsidDel="008A540B">
          <w:rPr>
            <w:rFonts w:ascii="Book Antiqua" w:hAnsi="Book Antiqua"/>
            <w:vertAlign w:val="subscript"/>
          </w:rPr>
          <w:delText>1</w:delText>
        </w:r>
        <w:r w:rsidRPr="00E6609A" w:rsidDel="008A540B">
          <w:rPr>
            <w:rFonts w:ascii="Book Antiqua" w:hAnsi="Book Antiqua"/>
          </w:rPr>
          <w:delText>) and created a recommendation with 5 levels (R</w:delText>
        </w:r>
        <w:r w:rsidRPr="00E6609A" w:rsidDel="008A540B">
          <w:rPr>
            <w:rFonts w:ascii="Book Antiqua" w:hAnsi="Book Antiqua"/>
            <w:vertAlign w:val="subscript"/>
          </w:rPr>
          <w:delText>1</w:delText>
        </w:r>
        <w:r w:rsidRPr="00E6609A" w:rsidDel="008A540B">
          <w:rPr>
            <w:rFonts w:ascii="Book Antiqua" w:hAnsi="Book Antiqua"/>
          </w:rPr>
          <w:delText>, R</w:delText>
        </w:r>
        <w:r w:rsidRPr="00E6609A" w:rsidDel="008A540B">
          <w:rPr>
            <w:rFonts w:ascii="Book Antiqua" w:hAnsi="Book Antiqua"/>
            <w:vertAlign w:val="subscript"/>
          </w:rPr>
          <w:delText>2</w:delText>
        </w:r>
        <w:r w:rsidRPr="00E6609A" w:rsidDel="008A540B">
          <w:rPr>
            <w:rFonts w:ascii="Book Antiqua" w:hAnsi="Book Antiqua"/>
          </w:rPr>
          <w:delText>, R</w:delText>
        </w:r>
        <w:r w:rsidRPr="00E6609A" w:rsidDel="008A540B">
          <w:rPr>
            <w:rFonts w:ascii="Book Antiqua" w:hAnsi="Book Antiqua"/>
            <w:vertAlign w:val="subscript"/>
          </w:rPr>
          <w:delText>3,</w:delText>
        </w:r>
        <w:r w:rsidRPr="00E6609A" w:rsidDel="008A540B">
          <w:rPr>
            <w:rFonts w:ascii="Book Antiqua" w:hAnsi="Book Antiqua"/>
          </w:rPr>
          <w:delText xml:space="preserve"> R</w:delText>
        </w:r>
        <w:r w:rsidRPr="00E6609A" w:rsidDel="008A540B">
          <w:rPr>
            <w:rFonts w:ascii="Book Antiqua" w:hAnsi="Book Antiqua"/>
            <w:vertAlign w:val="subscript"/>
          </w:rPr>
          <w:delText>4</w:delText>
        </w:r>
        <w:r w:rsidRPr="00E6609A" w:rsidDel="008A540B">
          <w:rPr>
            <w:rFonts w:ascii="Book Antiqua" w:hAnsi="Book Antiqua"/>
          </w:rPr>
          <w:delText>, R</w:delText>
        </w:r>
        <w:r w:rsidRPr="00E6609A" w:rsidDel="008A540B">
          <w:rPr>
            <w:rFonts w:ascii="Book Antiqua" w:hAnsi="Book Antiqua"/>
            <w:vertAlign w:val="subscript"/>
          </w:rPr>
          <w:delText>5</w:delText>
        </w:r>
        <w:r w:rsidRPr="00E6609A" w:rsidDel="008A540B">
          <w:rPr>
            <w:rFonts w:ascii="Book Antiqua" w:hAnsi="Book Antiqua"/>
          </w:rPr>
          <w:delText>) Four concepts from the Identification level (R</w:delText>
        </w:r>
        <w:r w:rsidRPr="00E6609A" w:rsidDel="008A540B">
          <w:rPr>
            <w:rFonts w:ascii="Book Antiqua" w:hAnsi="Book Antiqua"/>
            <w:vertAlign w:val="subscript"/>
          </w:rPr>
          <w:delText>1</w:delText>
        </w:r>
        <w:r w:rsidRPr="00E6609A" w:rsidDel="008A540B">
          <w:rPr>
            <w:rFonts w:ascii="Book Antiqua" w:hAnsi="Book Antiqua"/>
          </w:rPr>
          <w:delText>) are EML schema required concepts: Resource Title, Resource Identifier, Author / Originator, and Resource Contact. (R</w:delText>
        </w:r>
        <w:r w:rsidRPr="00E6609A" w:rsidDel="008A540B">
          <w:rPr>
            <w:rFonts w:ascii="Book Antiqua" w:hAnsi="Book Antiqua"/>
            <w:vertAlign w:val="subscript"/>
          </w:rPr>
          <w:delText>6</w:delText>
        </w:r>
        <w:r w:rsidRPr="00E6609A" w:rsidDel="008A540B">
          <w:rPr>
            <w:rFonts w:ascii="Book Antiqua" w:hAnsi="Book Antiqua"/>
          </w:rPr>
          <w:delText>) A second community creates a dialect (D</w:delText>
        </w:r>
        <w:r w:rsidRPr="00E6609A" w:rsidDel="008A540B">
          <w:rPr>
            <w:rFonts w:ascii="Book Antiqua" w:hAnsi="Book Antiqua"/>
            <w:vertAlign w:val="subscript"/>
          </w:rPr>
          <w:delText>2</w:delText>
        </w:r>
        <w:r w:rsidRPr="00E6609A" w:rsidDel="008A540B">
          <w:rPr>
            <w:rFonts w:ascii="Book Antiqua" w:hAnsi="Book Antiqua"/>
          </w:rPr>
          <w:delText>) with recommendations at 2 levels (R</w:delText>
        </w:r>
        <w:r w:rsidRPr="00E6609A" w:rsidDel="008A540B">
          <w:rPr>
            <w:rFonts w:ascii="Book Antiqua" w:hAnsi="Book Antiqua"/>
            <w:vertAlign w:val="subscript"/>
          </w:rPr>
          <w:delText>7</w:delText>
        </w:r>
        <w:r w:rsidRPr="00E6609A" w:rsidDel="008A540B">
          <w:rPr>
            <w:rFonts w:ascii="Book Antiqua" w:hAnsi="Book Antiqua"/>
          </w:rPr>
          <w:delText>, R</w:delText>
        </w:r>
        <w:r w:rsidRPr="00E6609A" w:rsidDel="008A540B">
          <w:rPr>
            <w:rFonts w:ascii="Book Antiqua" w:hAnsi="Book Antiqua"/>
            <w:vertAlign w:val="subscript"/>
          </w:rPr>
          <w:delText>8</w:delText>
        </w:r>
        <w:r w:rsidRPr="00E6609A" w:rsidDel="008A540B">
          <w:rPr>
            <w:rFonts w:ascii="Book Antiqua" w:hAnsi="Book Antiqua"/>
          </w:rPr>
          <w:delText>). As the overlap between these dialects and recommendations show, common documentation needs exist, particul</w:delText>
        </w:r>
        <w:r w:rsidR="0094131C" w:rsidDel="008A540B">
          <w:rPr>
            <w:rFonts w:ascii="Book Antiqua" w:hAnsi="Book Antiqua"/>
          </w:rPr>
          <w:delText>arly for the discovery use case as defined by USGEO. In LTER these concepts are found in the Identification and Discovery levels.</w:delText>
        </w:r>
      </w:del>
    </w:p>
    <w:p w14:paraId="311CCA98" w14:textId="0EEC1915" w:rsidR="00C1488D" w:rsidRPr="00E6609A" w:rsidDel="008A540B" w:rsidRDefault="00C1488D" w:rsidP="00C1488D">
      <w:pPr>
        <w:rPr>
          <w:del w:id="34" w:author="Sean Gordon" w:date="2017-04-05T12:26:00Z"/>
          <w:rFonts w:ascii="Book Antiqua" w:hAnsi="Book Antiqua"/>
        </w:rPr>
      </w:pPr>
      <w:commentRangeStart w:id="35"/>
      <w:del w:id="36" w:author="Sean Gordon" w:date="2017-04-05T12:26:00Z">
        <w:r w:rsidRPr="00E6609A" w:rsidDel="008A540B">
          <w:rPr>
            <w:rFonts w:ascii="Book Antiqua" w:hAnsi="Book Antiqua"/>
            <w:noProof/>
          </w:rPr>
          <w:drawing>
            <wp:inline distT="0" distB="0" distL="0" distR="0" wp14:anchorId="309C2485" wp14:editId="0C4196CF">
              <wp:extent cx="5943138" cy="2761186"/>
              <wp:effectExtent l="0" t="0" r="63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commentRangeEnd w:id="35"/>
        <w:r w:rsidR="0094131C" w:rsidDel="008A540B">
          <w:rPr>
            <w:rStyle w:val="CommentReference"/>
            <w:rFonts w:asciiTheme="minorHAnsi" w:hAnsiTheme="minorHAnsi" w:cstheme="minorBidi"/>
          </w:rPr>
          <w:commentReference w:id="35"/>
        </w:r>
      </w:del>
    </w:p>
    <w:p w14:paraId="0163836D" w14:textId="128B0316" w:rsidR="00052BEE" w:rsidDel="008A540B" w:rsidRDefault="00052BEE" w:rsidP="00C1488D">
      <w:pPr>
        <w:rPr>
          <w:del w:id="37" w:author="Sean Gordon" w:date="2017-04-05T12:26:00Z"/>
          <w:rFonts w:ascii="Book Antiqua" w:hAnsi="Book Antiqua"/>
        </w:rPr>
      </w:pPr>
    </w:p>
    <w:p w14:paraId="61B58B64" w14:textId="3F160476" w:rsidR="00052BEE" w:rsidDel="008A540B" w:rsidRDefault="00052BEE" w:rsidP="00C1488D">
      <w:pPr>
        <w:rPr>
          <w:del w:id="38" w:author="Sean Gordon" w:date="2017-04-05T12:26:00Z"/>
          <w:rFonts w:ascii="Book Antiqua" w:hAnsi="Book Antiqua"/>
        </w:rPr>
      </w:pPr>
      <w:del w:id="39" w:author="Sean Gordon" w:date="2017-04-05T12:26:00Z">
        <w:r w:rsidDel="008A540B">
          <w:rPr>
            <w:rFonts w:ascii="Book Antiqua" w:hAnsi="Book Antiqua"/>
          </w:rPr>
          <w:delText xml:space="preserve">   The conceptual design of the recommen</w:delText>
        </w:r>
        <w:r w:rsidR="00327497" w:rsidDel="008A540B">
          <w:rPr>
            <w:rFonts w:ascii="Book Antiqua" w:hAnsi="Book Antiqua"/>
          </w:rPr>
          <w:delText xml:space="preserve">dation allows records in other dialects to be analyzed by the same </w:delText>
        </w:r>
        <w:r w:rsidR="00EF57BB" w:rsidDel="008A540B">
          <w:rPr>
            <w:rFonts w:ascii="Book Antiqua" w:hAnsi="Book Antiqua"/>
          </w:rPr>
          <w:delText xml:space="preserve">recommendation. </w:delText>
        </w:r>
        <w:r w:rsidR="0094131C" w:rsidDel="008A540B">
          <w:rPr>
            <w:rFonts w:ascii="Book Antiqua" w:hAnsi="Book Antiqua"/>
          </w:rPr>
          <w:delText xml:space="preserve">The blue concept names are concepts that appear in the FGDC recommendation as well. 10 of the 25 concepts in the LTER recommendation are present in the FGDC recommendation. </w:delText>
        </w:r>
        <w:r w:rsidR="00DA7AC5" w:rsidDel="008A540B">
          <w:rPr>
            <w:rFonts w:ascii="Book Antiqua" w:hAnsi="Book Antiqua"/>
          </w:rPr>
          <w:delText>Many other concepts are closely related to concepts in the FGDC recommendation, such as Keyword and Spatial Extent. FGDC calls for Theme Keyword and Bounding Box</w:delText>
        </w:r>
        <w:r w:rsidR="0025222E" w:rsidDel="008A540B">
          <w:rPr>
            <w:rFonts w:ascii="Book Antiqua" w:hAnsi="Book Antiqua"/>
          </w:rPr>
          <w:delText>.</w:delText>
        </w:r>
      </w:del>
    </w:p>
    <w:p w14:paraId="3D01292E" w14:textId="4AB5E5B4" w:rsidR="00403F63" w:rsidDel="008A540B" w:rsidRDefault="00403F63" w:rsidP="00C1488D">
      <w:pPr>
        <w:rPr>
          <w:del w:id="40" w:author="Sean Gordon" w:date="2017-04-05T12:26:00Z"/>
          <w:rFonts w:ascii="Book Antiqua" w:hAnsi="Book Antiqua"/>
        </w:rPr>
      </w:pPr>
    </w:p>
    <w:p w14:paraId="4B7E4FB2" w14:textId="2FE39B8E" w:rsidR="002D5080" w:rsidRPr="00403F63" w:rsidDel="008A540B" w:rsidRDefault="002D5080" w:rsidP="00C1488D">
      <w:pPr>
        <w:rPr>
          <w:del w:id="41" w:author="Sean Gordon" w:date="2017-04-05T12:26:00Z"/>
          <w:rFonts w:ascii="Book Antiqua" w:hAnsi="Book Antiqua"/>
          <w:sz w:val="20"/>
          <w:szCs w:val="20"/>
        </w:rPr>
      </w:pPr>
      <w:del w:id="42" w:author="Sean Gordon" w:date="2017-04-05T12:26:00Z">
        <w:r w:rsidRPr="00403F63" w:rsidDel="008A540B">
          <w:rPr>
            <w:rFonts w:ascii="Book Antiqua" w:hAnsi="Book Antiqua"/>
            <w:sz w:val="20"/>
            <w:szCs w:val="20"/>
          </w:rPr>
          <w:delText>Table 0 - Conceptual description of the recommendations</w:delText>
        </w:r>
      </w:del>
    </w:p>
    <w:tbl>
      <w:tblPr>
        <w:tblStyle w:val="TableGrid"/>
        <w:tblW w:w="0" w:type="auto"/>
        <w:tblLook w:val="04A0" w:firstRow="1" w:lastRow="0" w:firstColumn="1" w:lastColumn="0" w:noHBand="0" w:noVBand="1"/>
      </w:tblPr>
      <w:tblGrid>
        <w:gridCol w:w="2093"/>
        <w:gridCol w:w="1203"/>
        <w:gridCol w:w="6280"/>
      </w:tblGrid>
      <w:tr w:rsidR="004D0295" w:rsidRPr="00E6609A" w:rsidDel="008A540B" w14:paraId="0D30C55A" w14:textId="2C0C0331" w:rsidTr="004D0295">
        <w:trPr>
          <w:del w:id="43" w:author="Sean Gordon" w:date="2017-04-05T12:26:00Z"/>
        </w:trPr>
        <w:tc>
          <w:tcPr>
            <w:tcW w:w="2093" w:type="dxa"/>
          </w:tcPr>
          <w:p w14:paraId="204C7C33" w14:textId="4DD22B2F" w:rsidR="00C1488D" w:rsidRPr="00E6609A" w:rsidDel="008A540B" w:rsidRDefault="00C1488D" w:rsidP="004F3007">
            <w:pPr>
              <w:rPr>
                <w:del w:id="44" w:author="Sean Gordon" w:date="2017-04-05T12:26:00Z"/>
                <w:rFonts w:ascii="Book Antiqua" w:hAnsi="Book Antiqua"/>
              </w:rPr>
            </w:pPr>
            <w:del w:id="45" w:author="Sean Gordon" w:date="2017-04-05T12:26:00Z">
              <w:r w:rsidRPr="00E6609A" w:rsidDel="008A540B">
                <w:rPr>
                  <w:rFonts w:ascii="Book Antiqua" w:hAnsi="Book Antiqua"/>
                </w:rPr>
                <w:delText>Recommendation Level</w:delText>
              </w:r>
            </w:del>
          </w:p>
        </w:tc>
        <w:tc>
          <w:tcPr>
            <w:tcW w:w="1203" w:type="dxa"/>
          </w:tcPr>
          <w:p w14:paraId="314564E7" w14:textId="41125681" w:rsidR="00C1488D" w:rsidRPr="00E6609A" w:rsidDel="008A540B" w:rsidRDefault="00C1488D" w:rsidP="004F3007">
            <w:pPr>
              <w:jc w:val="center"/>
              <w:rPr>
                <w:del w:id="46" w:author="Sean Gordon" w:date="2017-04-05T12:26:00Z"/>
                <w:rFonts w:ascii="Book Antiqua" w:hAnsi="Book Antiqua"/>
              </w:rPr>
            </w:pPr>
            <w:del w:id="47" w:author="Sean Gordon" w:date="2017-04-05T12:26:00Z">
              <w:r w:rsidRPr="00E6609A" w:rsidDel="008A540B">
                <w:rPr>
                  <w:rFonts w:ascii="Book Antiqua" w:hAnsi="Book Antiqua"/>
                </w:rPr>
                <w:delText># Concepts</w:delText>
              </w:r>
            </w:del>
          </w:p>
        </w:tc>
        <w:tc>
          <w:tcPr>
            <w:tcW w:w="6280" w:type="dxa"/>
          </w:tcPr>
          <w:p w14:paraId="4E3CCA7C" w14:textId="66F6FB1A" w:rsidR="00C1488D" w:rsidRPr="00E6609A" w:rsidDel="008A540B" w:rsidRDefault="00C1488D" w:rsidP="004F3007">
            <w:pPr>
              <w:rPr>
                <w:del w:id="48" w:author="Sean Gordon" w:date="2017-04-05T12:26:00Z"/>
                <w:rFonts w:ascii="Book Antiqua" w:hAnsi="Book Antiqua"/>
              </w:rPr>
            </w:pPr>
            <w:del w:id="49" w:author="Sean Gordon" w:date="2017-04-05T12:26:00Z">
              <w:r w:rsidRPr="00E6609A" w:rsidDel="008A540B">
                <w:rPr>
                  <w:rFonts w:ascii="Book Antiqua" w:hAnsi="Book Antiqua"/>
                </w:rPr>
                <w:delText>Concept Titles</w:delText>
              </w:r>
            </w:del>
          </w:p>
        </w:tc>
      </w:tr>
      <w:tr w:rsidR="004D0295" w:rsidRPr="00E6609A" w:rsidDel="008A540B" w14:paraId="62589E32" w14:textId="2C715F21" w:rsidTr="004D0295">
        <w:trPr>
          <w:del w:id="50" w:author="Sean Gordon" w:date="2017-04-05T12:26:00Z"/>
        </w:trPr>
        <w:tc>
          <w:tcPr>
            <w:tcW w:w="2093" w:type="dxa"/>
          </w:tcPr>
          <w:p w14:paraId="230FBA0E" w14:textId="1E52F0B0" w:rsidR="00C1488D" w:rsidRPr="00E6609A" w:rsidDel="008A540B" w:rsidRDefault="00C1488D" w:rsidP="004F3007">
            <w:pPr>
              <w:rPr>
                <w:del w:id="51" w:author="Sean Gordon" w:date="2017-04-05T12:26:00Z"/>
                <w:rFonts w:ascii="Book Antiqua" w:hAnsi="Book Antiqua"/>
              </w:rPr>
            </w:pPr>
            <w:del w:id="52" w:author="Sean Gordon" w:date="2017-04-05T12:26:00Z">
              <w:r w:rsidRPr="00E6609A" w:rsidDel="008A540B">
                <w:rPr>
                  <w:rFonts w:ascii="Book Antiqua" w:hAnsi="Book Antiqua"/>
                </w:rPr>
                <w:delText>Identification</w:delText>
              </w:r>
            </w:del>
          </w:p>
        </w:tc>
        <w:tc>
          <w:tcPr>
            <w:tcW w:w="1203" w:type="dxa"/>
          </w:tcPr>
          <w:p w14:paraId="2D6172F2" w14:textId="61DBEF3E" w:rsidR="00C1488D" w:rsidRPr="00E6609A" w:rsidDel="008A540B" w:rsidRDefault="00C1488D" w:rsidP="004F3007">
            <w:pPr>
              <w:tabs>
                <w:tab w:val="left" w:pos="402"/>
              </w:tabs>
              <w:jc w:val="center"/>
              <w:rPr>
                <w:del w:id="53" w:author="Sean Gordon" w:date="2017-04-05T12:26:00Z"/>
                <w:rFonts w:ascii="Book Antiqua" w:hAnsi="Book Antiqua"/>
              </w:rPr>
            </w:pPr>
            <w:del w:id="54" w:author="Sean Gordon" w:date="2017-04-05T12:26:00Z">
              <w:r w:rsidRPr="00E6609A" w:rsidDel="008A540B">
                <w:rPr>
                  <w:rFonts w:ascii="Book Antiqua" w:hAnsi="Book Antiqua"/>
                </w:rPr>
                <w:delText>11</w:delText>
              </w:r>
            </w:del>
          </w:p>
        </w:tc>
        <w:tc>
          <w:tcPr>
            <w:tcW w:w="6280" w:type="dxa"/>
          </w:tcPr>
          <w:p w14:paraId="0E8368D0" w14:textId="2CB164B6" w:rsidR="00C1488D" w:rsidRPr="00E6609A" w:rsidDel="008A540B" w:rsidRDefault="00C1488D" w:rsidP="004F3007">
            <w:pPr>
              <w:rPr>
                <w:del w:id="55" w:author="Sean Gordon" w:date="2017-04-05T12:26:00Z"/>
                <w:rFonts w:ascii="Book Antiqua" w:hAnsi="Book Antiqua"/>
              </w:rPr>
            </w:pPr>
            <w:del w:id="56" w:author="Sean Gordon" w:date="2017-04-05T12:26:00Z">
              <w:r w:rsidRPr="00E6609A" w:rsidDel="008A540B">
                <w:rPr>
                  <w:rFonts w:ascii="Book Antiqua" w:eastAsia="Times New Roman" w:hAnsi="Book Antiqua"/>
                  <w:color w:val="222426"/>
                </w:rPr>
                <w:delText xml:space="preserve">Resource Identifier, </w:delText>
              </w:r>
              <w:r w:rsidRPr="007E5D2F" w:rsidDel="008A540B">
                <w:rPr>
                  <w:rFonts w:ascii="Book Antiqua" w:eastAsia="Times New Roman" w:hAnsi="Book Antiqua"/>
                  <w:color w:val="5B9BD5" w:themeColor="accent5"/>
                </w:rPr>
                <w:delText>Resource Title</w:delText>
              </w:r>
              <w:r w:rsidRPr="00E6609A" w:rsidDel="008A540B">
                <w:rPr>
                  <w:rFonts w:ascii="Book Antiqua" w:eastAsia="Times New Roman" w:hAnsi="Book Antiqua"/>
                  <w:color w:val="222426"/>
                </w:rPr>
                <w:delText xml:space="preserve">, </w:delText>
              </w:r>
              <w:r w:rsidRPr="007E5D2F" w:rsidDel="008A540B">
                <w:rPr>
                  <w:rFonts w:ascii="Book Antiqua" w:eastAsia="Times New Roman" w:hAnsi="Book Antiqua"/>
                  <w:color w:val="5B9BD5" w:themeColor="accent5"/>
                </w:rPr>
                <w:delText>Author / Originator</w:delText>
              </w:r>
              <w:r w:rsidRPr="00E6609A" w:rsidDel="008A540B">
                <w:rPr>
                  <w:rFonts w:ascii="Book Antiqua" w:eastAsia="Times New Roman" w:hAnsi="Book Antiqua"/>
                  <w:color w:val="222426"/>
                </w:rPr>
                <w:delText xml:space="preserve">, </w:delText>
              </w:r>
              <w:r w:rsidRPr="007E5D2F" w:rsidDel="008A540B">
                <w:rPr>
                  <w:rFonts w:ascii="Book Antiqua" w:eastAsia="Times New Roman" w:hAnsi="Book Antiqua"/>
                  <w:color w:val="5B9BD5" w:themeColor="accent5"/>
                </w:rPr>
                <w:delText>Metadata Contact</w:delText>
              </w:r>
              <w:r w:rsidRPr="00E6609A" w:rsidDel="008A540B">
                <w:rPr>
                  <w:rFonts w:ascii="Book Antiqua" w:eastAsia="Times New Roman" w:hAnsi="Book Antiqua"/>
                  <w:color w:val="222426"/>
                </w:rPr>
                <w:delText xml:space="preserve">, </w:delText>
              </w:r>
              <w:r w:rsidRPr="00B57673" w:rsidDel="008A540B">
                <w:rPr>
                  <w:rFonts w:ascii="Book Antiqua" w:eastAsia="Times New Roman" w:hAnsi="Book Antiqua"/>
                  <w:color w:val="5B9BD5" w:themeColor="accent5"/>
                </w:rPr>
                <w:delText>Contributor Name</w:delText>
              </w:r>
              <w:r w:rsidRPr="00E6609A" w:rsidDel="008A540B">
                <w:rPr>
                  <w:rFonts w:ascii="Book Antiqua" w:eastAsia="Times New Roman" w:hAnsi="Book Antiqua"/>
                  <w:color w:val="222426"/>
                </w:rPr>
                <w:delText xml:space="preserve">, Publisher, </w:delText>
              </w:r>
              <w:r w:rsidRPr="007E5D2F" w:rsidDel="008A540B">
                <w:rPr>
                  <w:rFonts w:ascii="Book Antiqua" w:eastAsia="Times New Roman" w:hAnsi="Book Antiqua"/>
                  <w:color w:val="5B9BD5" w:themeColor="accent5"/>
                </w:rPr>
                <w:delText>Publication Date</w:delText>
              </w:r>
              <w:r w:rsidRPr="00E6609A" w:rsidDel="008A540B">
                <w:rPr>
                  <w:rFonts w:ascii="Book Antiqua" w:eastAsia="Times New Roman" w:hAnsi="Book Antiqua"/>
                  <w:color w:val="222426"/>
                </w:rPr>
                <w:delText xml:space="preserve">, </w:delText>
              </w:r>
              <w:r w:rsidRPr="00BC37BC" w:rsidDel="008A540B">
                <w:rPr>
                  <w:rFonts w:ascii="Book Antiqua" w:eastAsia="Times New Roman" w:hAnsi="Book Antiqua"/>
                  <w:color w:val="5B9BD5" w:themeColor="accent5"/>
                </w:rPr>
                <w:delText>Resource Contact</w:delText>
              </w:r>
              <w:r w:rsidRPr="00E6609A" w:rsidDel="008A540B">
                <w:rPr>
                  <w:rFonts w:ascii="Book Antiqua" w:eastAsia="Times New Roman" w:hAnsi="Book Antiqua"/>
                  <w:color w:val="222426"/>
                </w:rPr>
                <w:delText xml:space="preserve">, </w:delText>
              </w:r>
              <w:r w:rsidRPr="00B57673" w:rsidDel="008A540B">
                <w:rPr>
                  <w:rFonts w:ascii="Book Antiqua" w:eastAsia="Times New Roman" w:hAnsi="Book Antiqua"/>
                  <w:color w:val="5B9BD5" w:themeColor="accent5"/>
                </w:rPr>
                <w:delText>Abstract</w:delText>
              </w:r>
              <w:r w:rsidRPr="00E6609A" w:rsidDel="008A540B">
                <w:rPr>
                  <w:rFonts w:ascii="Book Antiqua" w:eastAsia="Times New Roman" w:hAnsi="Book Antiqua"/>
                  <w:color w:val="222426"/>
                </w:rPr>
                <w:delText>, Keyword, Resource Distribution</w:delText>
              </w:r>
            </w:del>
          </w:p>
        </w:tc>
      </w:tr>
      <w:tr w:rsidR="004D0295" w:rsidRPr="005476B4" w:rsidDel="008A540B" w14:paraId="5E094E44" w14:textId="366539EA" w:rsidTr="004D0295">
        <w:trPr>
          <w:del w:id="57" w:author="Sean Gordon" w:date="2017-04-05T12:26:00Z"/>
        </w:trPr>
        <w:tc>
          <w:tcPr>
            <w:tcW w:w="2093" w:type="dxa"/>
          </w:tcPr>
          <w:p w14:paraId="7CB9CB90" w14:textId="09D87BA3" w:rsidR="00C1488D" w:rsidRPr="00E6609A" w:rsidDel="008A540B" w:rsidRDefault="00C1488D" w:rsidP="004F3007">
            <w:pPr>
              <w:rPr>
                <w:del w:id="58" w:author="Sean Gordon" w:date="2017-04-05T12:26:00Z"/>
                <w:rFonts w:ascii="Book Antiqua" w:hAnsi="Book Antiqua"/>
              </w:rPr>
            </w:pPr>
            <w:del w:id="59" w:author="Sean Gordon" w:date="2017-04-05T12:26:00Z">
              <w:r w:rsidRPr="00E6609A" w:rsidDel="008A540B">
                <w:rPr>
                  <w:rFonts w:ascii="Book Antiqua" w:hAnsi="Book Antiqua"/>
                </w:rPr>
                <w:delText>Discovery</w:delText>
              </w:r>
            </w:del>
          </w:p>
        </w:tc>
        <w:tc>
          <w:tcPr>
            <w:tcW w:w="1203" w:type="dxa"/>
          </w:tcPr>
          <w:p w14:paraId="7EC346A0" w14:textId="4D11AC23" w:rsidR="00C1488D" w:rsidRPr="00E6609A" w:rsidDel="008A540B" w:rsidRDefault="00C1488D" w:rsidP="004F3007">
            <w:pPr>
              <w:jc w:val="center"/>
              <w:rPr>
                <w:del w:id="60" w:author="Sean Gordon" w:date="2017-04-05T12:26:00Z"/>
                <w:rFonts w:ascii="Book Antiqua" w:hAnsi="Book Antiqua"/>
              </w:rPr>
            </w:pPr>
            <w:del w:id="61" w:author="Sean Gordon" w:date="2017-04-05T12:26:00Z">
              <w:r w:rsidRPr="00E6609A" w:rsidDel="008A540B">
                <w:rPr>
                  <w:rFonts w:ascii="Book Antiqua" w:hAnsi="Book Antiqua"/>
                </w:rPr>
                <w:delText>4</w:delText>
              </w:r>
            </w:del>
          </w:p>
        </w:tc>
        <w:tc>
          <w:tcPr>
            <w:tcW w:w="6280" w:type="dxa"/>
          </w:tcPr>
          <w:p w14:paraId="247956F2" w14:textId="4DF47625" w:rsidR="00C1488D" w:rsidRPr="005476B4" w:rsidDel="008A540B" w:rsidRDefault="00C1488D" w:rsidP="004F3007">
            <w:pPr>
              <w:rPr>
                <w:del w:id="62" w:author="Sean Gordon" w:date="2017-04-05T12:26:00Z"/>
                <w:rFonts w:ascii="Book Antiqua" w:hAnsi="Book Antiqua"/>
                <w:lang w:val="fr-FR"/>
                <w:rPrChange w:id="63" w:author="Ted Habermann" w:date="2017-04-04T08:07:00Z">
                  <w:rPr>
                    <w:del w:id="64" w:author="Sean Gordon" w:date="2017-04-05T12:26:00Z"/>
                    <w:rFonts w:ascii="Book Antiqua" w:hAnsi="Book Antiqua"/>
                  </w:rPr>
                </w:rPrChange>
              </w:rPr>
            </w:pPr>
            <w:del w:id="65" w:author="Sean Gordon" w:date="2017-04-05T12:26:00Z">
              <w:r w:rsidRPr="005476B4" w:rsidDel="008A540B">
                <w:rPr>
                  <w:rFonts w:ascii="Book Antiqua" w:eastAsia="Times New Roman" w:hAnsi="Book Antiqua"/>
                  <w:color w:val="222426"/>
                  <w:lang w:val="fr-FR"/>
                  <w:rPrChange w:id="66" w:author="Ted Habermann" w:date="2017-04-04T08:07:00Z">
                    <w:rPr>
                      <w:rFonts w:ascii="Book Antiqua" w:eastAsia="Times New Roman" w:hAnsi="Book Antiqua"/>
                      <w:color w:val="222426"/>
                    </w:rPr>
                  </w:rPrChange>
                </w:rPr>
                <w:delText xml:space="preserve">Spatial Extent, Taxonomic Extent, </w:delText>
              </w:r>
              <w:r w:rsidRPr="005476B4" w:rsidDel="008A540B">
                <w:rPr>
                  <w:rFonts w:ascii="Book Antiqua" w:eastAsia="Times New Roman" w:hAnsi="Book Antiqua"/>
                  <w:color w:val="5B9BD5" w:themeColor="accent5"/>
                  <w:lang w:val="fr-FR"/>
                  <w:rPrChange w:id="67" w:author="Ted Habermann" w:date="2017-04-04T08:07:00Z">
                    <w:rPr>
                      <w:rFonts w:ascii="Book Antiqua" w:eastAsia="Times New Roman" w:hAnsi="Book Antiqua"/>
                      <w:color w:val="5B9BD5" w:themeColor="accent5"/>
                    </w:rPr>
                  </w:rPrChange>
                </w:rPr>
                <w:delText>Temporal Extent</w:delText>
              </w:r>
              <w:r w:rsidRPr="005476B4" w:rsidDel="008A540B">
                <w:rPr>
                  <w:rFonts w:ascii="Book Antiqua" w:eastAsia="Times New Roman" w:hAnsi="Book Antiqua"/>
                  <w:color w:val="222426"/>
                  <w:lang w:val="fr-FR"/>
                  <w:rPrChange w:id="68" w:author="Ted Habermann" w:date="2017-04-04T08:07:00Z">
                    <w:rPr>
                      <w:rFonts w:ascii="Book Antiqua" w:eastAsia="Times New Roman" w:hAnsi="Book Antiqua"/>
                      <w:color w:val="222426"/>
                    </w:rPr>
                  </w:rPrChange>
                </w:rPr>
                <w:delText>, Maintenance</w:delText>
              </w:r>
            </w:del>
          </w:p>
        </w:tc>
      </w:tr>
      <w:tr w:rsidR="004D0295" w:rsidRPr="00E6609A" w:rsidDel="008A540B" w14:paraId="716B6FD8" w14:textId="4B2AA00D" w:rsidTr="004D0295">
        <w:trPr>
          <w:del w:id="69" w:author="Sean Gordon" w:date="2017-04-05T12:26:00Z"/>
        </w:trPr>
        <w:tc>
          <w:tcPr>
            <w:tcW w:w="2093" w:type="dxa"/>
          </w:tcPr>
          <w:p w14:paraId="260C6411" w14:textId="1058D413" w:rsidR="00C1488D" w:rsidRPr="00E6609A" w:rsidDel="008A540B" w:rsidRDefault="00C1488D" w:rsidP="004F3007">
            <w:pPr>
              <w:rPr>
                <w:del w:id="70" w:author="Sean Gordon" w:date="2017-04-05T12:26:00Z"/>
                <w:rFonts w:ascii="Book Antiqua" w:hAnsi="Book Antiqua"/>
              </w:rPr>
            </w:pPr>
            <w:del w:id="71" w:author="Sean Gordon" w:date="2017-04-05T12:26:00Z">
              <w:r w:rsidRPr="00E6609A" w:rsidDel="008A540B">
                <w:rPr>
                  <w:rFonts w:ascii="Book Antiqua" w:hAnsi="Book Antiqua"/>
                </w:rPr>
                <w:delText>Evaluation</w:delText>
              </w:r>
            </w:del>
          </w:p>
        </w:tc>
        <w:tc>
          <w:tcPr>
            <w:tcW w:w="1203" w:type="dxa"/>
          </w:tcPr>
          <w:p w14:paraId="4467A017" w14:textId="57890B5A" w:rsidR="00C1488D" w:rsidRPr="00E6609A" w:rsidDel="008A540B" w:rsidRDefault="00C1488D" w:rsidP="004F3007">
            <w:pPr>
              <w:jc w:val="center"/>
              <w:rPr>
                <w:del w:id="72" w:author="Sean Gordon" w:date="2017-04-05T12:26:00Z"/>
                <w:rFonts w:ascii="Book Antiqua" w:hAnsi="Book Antiqua"/>
              </w:rPr>
            </w:pPr>
            <w:del w:id="73" w:author="Sean Gordon" w:date="2017-04-05T12:26:00Z">
              <w:r w:rsidRPr="00E6609A" w:rsidDel="008A540B">
                <w:rPr>
                  <w:rFonts w:ascii="Book Antiqua" w:hAnsi="Book Antiqua"/>
                </w:rPr>
                <w:delText>5</w:delText>
              </w:r>
            </w:del>
          </w:p>
        </w:tc>
        <w:tc>
          <w:tcPr>
            <w:tcW w:w="6280" w:type="dxa"/>
          </w:tcPr>
          <w:p w14:paraId="567569DF" w14:textId="155A7AED" w:rsidR="00C1488D" w:rsidRPr="00E6609A" w:rsidDel="008A540B" w:rsidRDefault="00C1488D" w:rsidP="004F3007">
            <w:pPr>
              <w:rPr>
                <w:del w:id="74" w:author="Sean Gordon" w:date="2017-04-05T12:26:00Z"/>
                <w:rFonts w:ascii="Book Antiqua" w:hAnsi="Book Antiqua"/>
              </w:rPr>
            </w:pPr>
            <w:del w:id="75" w:author="Sean Gordon" w:date="2017-04-05T12:26:00Z">
              <w:r w:rsidRPr="007E5D2F" w:rsidDel="008A540B">
                <w:rPr>
                  <w:rFonts w:ascii="Book Antiqua" w:eastAsia="Times New Roman" w:hAnsi="Book Antiqua"/>
                  <w:color w:val="5B9BD5" w:themeColor="accent5"/>
                </w:rPr>
                <w:delText>Resource Use Constraints</w:delText>
              </w:r>
              <w:r w:rsidRPr="00E6609A" w:rsidDel="008A540B">
                <w:rPr>
                  <w:rFonts w:ascii="Book Antiqua" w:eastAsia="Times New Roman" w:hAnsi="Book Antiqua"/>
                  <w:color w:val="222426"/>
                </w:rPr>
                <w:delText>, Process Step, Project Description, Entity Type Definition, Attribute Definition</w:delText>
              </w:r>
            </w:del>
          </w:p>
        </w:tc>
      </w:tr>
      <w:tr w:rsidR="004D0295" w:rsidRPr="00E6609A" w:rsidDel="008A540B" w14:paraId="77AC90F9" w14:textId="45D79D39" w:rsidTr="004D0295">
        <w:trPr>
          <w:del w:id="76" w:author="Sean Gordon" w:date="2017-04-05T12:26:00Z"/>
        </w:trPr>
        <w:tc>
          <w:tcPr>
            <w:tcW w:w="2093" w:type="dxa"/>
          </w:tcPr>
          <w:p w14:paraId="41AE9785" w14:textId="7FFD2F7D" w:rsidR="00C1488D" w:rsidRPr="00E6609A" w:rsidDel="008A540B" w:rsidRDefault="00C1488D" w:rsidP="004F3007">
            <w:pPr>
              <w:rPr>
                <w:del w:id="77" w:author="Sean Gordon" w:date="2017-04-05T12:26:00Z"/>
                <w:rFonts w:ascii="Book Antiqua" w:hAnsi="Book Antiqua"/>
              </w:rPr>
            </w:pPr>
            <w:del w:id="78" w:author="Sean Gordon" w:date="2017-04-05T12:26:00Z">
              <w:r w:rsidRPr="00E6609A" w:rsidDel="008A540B">
                <w:rPr>
                  <w:rFonts w:ascii="Book Antiqua" w:hAnsi="Book Antiqua"/>
                </w:rPr>
                <w:delText>Access</w:delText>
              </w:r>
            </w:del>
          </w:p>
        </w:tc>
        <w:tc>
          <w:tcPr>
            <w:tcW w:w="1203" w:type="dxa"/>
          </w:tcPr>
          <w:p w14:paraId="61F7B270" w14:textId="23C52769" w:rsidR="00C1488D" w:rsidRPr="00E6609A" w:rsidDel="008A540B" w:rsidRDefault="00C1488D" w:rsidP="004F3007">
            <w:pPr>
              <w:jc w:val="center"/>
              <w:rPr>
                <w:del w:id="79" w:author="Sean Gordon" w:date="2017-04-05T12:26:00Z"/>
                <w:rFonts w:ascii="Book Antiqua" w:hAnsi="Book Antiqua"/>
              </w:rPr>
            </w:pPr>
            <w:del w:id="80" w:author="Sean Gordon" w:date="2017-04-05T12:26:00Z">
              <w:r w:rsidRPr="00E6609A" w:rsidDel="008A540B">
                <w:rPr>
                  <w:rFonts w:ascii="Book Antiqua" w:hAnsi="Book Antiqua"/>
                </w:rPr>
                <w:delText>2</w:delText>
              </w:r>
            </w:del>
          </w:p>
        </w:tc>
        <w:tc>
          <w:tcPr>
            <w:tcW w:w="6280" w:type="dxa"/>
          </w:tcPr>
          <w:p w14:paraId="76856CD1" w14:textId="6FC07865" w:rsidR="00C1488D" w:rsidRPr="00E6609A" w:rsidDel="008A540B" w:rsidRDefault="00C1488D" w:rsidP="004F3007">
            <w:pPr>
              <w:rPr>
                <w:del w:id="81" w:author="Sean Gordon" w:date="2017-04-05T12:26:00Z"/>
                <w:rFonts w:ascii="Book Antiqua" w:eastAsia="Times New Roman" w:hAnsi="Book Antiqua"/>
                <w:color w:val="222426"/>
              </w:rPr>
            </w:pPr>
            <w:del w:id="82" w:author="Sean Gordon" w:date="2017-04-05T12:26:00Z">
              <w:r w:rsidRPr="007E5D2F" w:rsidDel="008A540B">
                <w:rPr>
                  <w:rFonts w:ascii="Book Antiqua" w:eastAsia="Times New Roman" w:hAnsi="Book Antiqua"/>
                  <w:color w:val="5B9BD5" w:themeColor="accent5"/>
                </w:rPr>
                <w:delText>Resource Access Constraints</w:delText>
              </w:r>
              <w:r w:rsidRPr="00E6609A" w:rsidDel="008A540B">
                <w:rPr>
                  <w:rFonts w:ascii="Book Antiqua" w:eastAsia="Times New Roman" w:hAnsi="Book Antiqua"/>
                  <w:color w:val="222426"/>
                </w:rPr>
                <w:delText xml:space="preserve">, Resource Format </w:delText>
              </w:r>
            </w:del>
          </w:p>
        </w:tc>
      </w:tr>
      <w:tr w:rsidR="004D0295" w:rsidRPr="005476B4" w:rsidDel="008A540B" w14:paraId="1B7650C2" w14:textId="2F74AB22" w:rsidTr="004D0295">
        <w:trPr>
          <w:del w:id="83" w:author="Sean Gordon" w:date="2017-04-05T12:26:00Z"/>
        </w:trPr>
        <w:tc>
          <w:tcPr>
            <w:tcW w:w="2093" w:type="dxa"/>
          </w:tcPr>
          <w:p w14:paraId="324294D2" w14:textId="46236ED8" w:rsidR="00C1488D" w:rsidRPr="00E6609A" w:rsidDel="008A540B" w:rsidRDefault="00C1488D" w:rsidP="004F3007">
            <w:pPr>
              <w:rPr>
                <w:del w:id="84" w:author="Sean Gordon" w:date="2017-04-05T12:26:00Z"/>
                <w:rFonts w:ascii="Book Antiqua" w:hAnsi="Book Antiqua"/>
              </w:rPr>
            </w:pPr>
            <w:del w:id="85" w:author="Sean Gordon" w:date="2017-04-05T12:26:00Z">
              <w:r w:rsidRPr="00E6609A" w:rsidDel="008A540B">
                <w:rPr>
                  <w:rFonts w:ascii="Book Antiqua" w:hAnsi="Book Antiqua"/>
                </w:rPr>
                <w:delText>Integration</w:delText>
              </w:r>
            </w:del>
          </w:p>
        </w:tc>
        <w:tc>
          <w:tcPr>
            <w:tcW w:w="1203" w:type="dxa"/>
          </w:tcPr>
          <w:p w14:paraId="3F541993" w14:textId="7B4AF079" w:rsidR="00C1488D" w:rsidRPr="00E6609A" w:rsidDel="008A540B" w:rsidRDefault="00C1488D" w:rsidP="004F3007">
            <w:pPr>
              <w:jc w:val="center"/>
              <w:rPr>
                <w:del w:id="86" w:author="Sean Gordon" w:date="2017-04-05T12:26:00Z"/>
                <w:rFonts w:ascii="Book Antiqua" w:hAnsi="Book Antiqua"/>
              </w:rPr>
            </w:pPr>
            <w:del w:id="87" w:author="Sean Gordon" w:date="2017-04-05T12:26:00Z">
              <w:r w:rsidRPr="00E6609A" w:rsidDel="008A540B">
                <w:rPr>
                  <w:rFonts w:ascii="Book Antiqua" w:hAnsi="Book Antiqua"/>
                </w:rPr>
                <w:delText>3</w:delText>
              </w:r>
            </w:del>
          </w:p>
        </w:tc>
        <w:tc>
          <w:tcPr>
            <w:tcW w:w="6280" w:type="dxa"/>
          </w:tcPr>
          <w:p w14:paraId="1865FBB7" w14:textId="32E8FE68" w:rsidR="00C1488D" w:rsidRPr="005476B4" w:rsidDel="008A540B" w:rsidRDefault="00C1488D" w:rsidP="004F3007">
            <w:pPr>
              <w:rPr>
                <w:del w:id="88" w:author="Sean Gordon" w:date="2017-04-05T12:26:00Z"/>
                <w:rFonts w:ascii="Book Antiqua" w:hAnsi="Book Antiqua"/>
                <w:lang w:val="fr-FR"/>
                <w:rPrChange w:id="89" w:author="Ted Habermann" w:date="2017-04-04T08:07:00Z">
                  <w:rPr>
                    <w:del w:id="90" w:author="Sean Gordon" w:date="2017-04-05T12:26:00Z"/>
                    <w:rFonts w:ascii="Book Antiqua" w:hAnsi="Book Antiqua"/>
                  </w:rPr>
                </w:rPrChange>
              </w:rPr>
            </w:pPr>
            <w:del w:id="91" w:author="Sean Gordon" w:date="2017-04-05T12:26:00Z">
              <w:r w:rsidRPr="005476B4" w:rsidDel="008A540B">
                <w:rPr>
                  <w:rFonts w:ascii="Book Antiqua" w:eastAsia="Times New Roman" w:hAnsi="Book Antiqua"/>
                  <w:color w:val="222426"/>
                  <w:lang w:val="fr-FR"/>
                  <w:rPrChange w:id="92" w:author="Ted Habermann" w:date="2017-04-04T08:07:00Z">
                    <w:rPr>
                      <w:rFonts w:ascii="Book Antiqua" w:eastAsia="Times New Roman" w:hAnsi="Book Antiqua"/>
                      <w:color w:val="222426"/>
                    </w:rPr>
                  </w:rPrChange>
                </w:rPr>
                <w:delText>Attribute List, Attribute Constraints, Resource Quality Description</w:delText>
              </w:r>
            </w:del>
          </w:p>
        </w:tc>
      </w:tr>
    </w:tbl>
    <w:p w14:paraId="2504DB93" w14:textId="29D5F88A" w:rsidR="00C1488D" w:rsidRPr="005476B4" w:rsidDel="008A540B" w:rsidRDefault="00C1488D" w:rsidP="00C1488D">
      <w:pPr>
        <w:rPr>
          <w:del w:id="93" w:author="Sean Gordon" w:date="2017-04-05T12:26:00Z"/>
          <w:rFonts w:ascii="Book Antiqua" w:hAnsi="Book Antiqua"/>
          <w:lang w:val="fr-FR"/>
          <w:rPrChange w:id="94" w:author="Ted Habermann" w:date="2017-04-04T08:07:00Z">
            <w:rPr>
              <w:del w:id="95" w:author="Sean Gordon" w:date="2017-04-05T12:26:00Z"/>
              <w:rFonts w:ascii="Book Antiqua" w:hAnsi="Book Antiqua"/>
            </w:rPr>
          </w:rPrChange>
        </w:rPr>
      </w:pPr>
    </w:p>
    <w:p w14:paraId="09091898" w14:textId="1F19C6D9" w:rsidR="00403F63" w:rsidRPr="00403F63" w:rsidDel="008A540B" w:rsidRDefault="00C1488D" w:rsidP="00403F63">
      <w:pPr>
        <w:pStyle w:val="Heading2"/>
        <w:rPr>
          <w:del w:id="96" w:author="Sean Gordon" w:date="2017-04-05T12:26:00Z"/>
        </w:rPr>
      </w:pPr>
      <w:bookmarkStart w:id="97" w:name="_Toc478726995"/>
      <w:del w:id="98" w:author="Sean Gordon" w:date="2017-04-05T12:26:00Z">
        <w:r w:rsidRPr="00E6609A" w:rsidDel="008A540B">
          <w:delText xml:space="preserve">Comparison of DataONE dialects and </w:delText>
        </w:r>
        <w:r w:rsidR="004D0295" w:rsidDel="008A540B">
          <w:delText>the LTER Recommendation</w:delText>
        </w:r>
        <w:bookmarkEnd w:id="97"/>
      </w:del>
    </w:p>
    <w:p w14:paraId="1AA10D9E" w14:textId="43D2B1DC" w:rsidR="007121FD" w:rsidDel="008A540B" w:rsidRDefault="007121FD" w:rsidP="00C1488D">
      <w:pPr>
        <w:rPr>
          <w:del w:id="99" w:author="Sean Gordon" w:date="2017-04-05T12:26:00Z"/>
          <w:rFonts w:ascii="Book Antiqua" w:eastAsia="Book Antiqua" w:hAnsi="Book Antiqua" w:cs="Book Antiqua"/>
        </w:rPr>
      </w:pPr>
      <w:del w:id="100" w:author="Sean Gordon" w:date="2017-04-05T12:26:00Z">
        <w:r w:rsidDel="008A540B">
          <w:rPr>
            <w:rFonts w:ascii="Book Antiqua" w:eastAsia="Book Antiqua" w:hAnsi="Book Antiqua" w:cs="Book Antiqua"/>
          </w:rPr>
          <w:delText xml:space="preserve"> </w:delText>
        </w:r>
        <w:r w:rsidR="00886DB0" w:rsidDel="008A540B">
          <w:rPr>
            <w:rFonts w:ascii="Book Antiqua" w:eastAsia="Book Antiqua" w:hAnsi="Book Antiqua" w:cs="Book Antiqua"/>
          </w:rPr>
          <w:delText xml:space="preserve">   </w:delText>
        </w:r>
        <w:r w:rsidR="004D0295" w:rsidDel="008A540B">
          <w:rPr>
            <w:rFonts w:ascii="Book Antiqua" w:eastAsia="Book Antiqua" w:hAnsi="Book Antiqua" w:cs="Book Antiqua"/>
          </w:rPr>
          <w:delText>Each level</w:delText>
        </w:r>
        <w:r w:rsidR="00886DB0" w:rsidDel="008A540B">
          <w:rPr>
            <w:rFonts w:ascii="Book Antiqua" w:eastAsia="Book Antiqua" w:hAnsi="Book Antiqua" w:cs="Book Antiqua"/>
          </w:rPr>
          <w:delText xml:space="preserve"> of the LTER recommendation</w:delText>
        </w:r>
        <w:r w:rsidR="001758B0" w:rsidDel="008A540B">
          <w:rPr>
            <w:rFonts w:ascii="Book Antiqua" w:eastAsia="Book Antiqua" w:hAnsi="Book Antiqua" w:cs="Book Antiqua"/>
          </w:rPr>
          <w:delText xml:space="preserve"> contains</w:delText>
        </w:r>
        <w:r w:rsidR="004D0295" w:rsidDel="008A540B">
          <w:rPr>
            <w:rFonts w:ascii="Book Antiqua" w:eastAsia="Book Antiqua" w:hAnsi="Book Antiqua" w:cs="Book Antiqua"/>
          </w:rPr>
          <w:delText xml:space="preserve"> metadata concepts needed for that documentation use case.</w:delText>
        </w:r>
        <w:r w:rsidR="00F13FEB" w:rsidRPr="00E6609A" w:rsidDel="008A540B">
          <w:rPr>
            <w:rFonts w:ascii="Book Antiqua" w:eastAsia="Book Antiqua" w:hAnsi="Book Antiqua" w:cs="Book Antiqua"/>
          </w:rPr>
          <w:delText xml:space="preserve"> As you can see in the chart below, EML contains every concept in each of these levels while CSDGM is missing one concept in each level except for Access. </w:delText>
        </w:r>
        <w:r w:rsidDel="008A540B">
          <w:rPr>
            <w:rFonts w:ascii="Book Antiqua" w:eastAsia="Book Antiqua" w:hAnsi="Book Antiqua" w:cs="Book Antiqua"/>
          </w:rPr>
          <w:delText xml:space="preserve">This means that </w:delText>
        </w:r>
        <w:r w:rsidR="003135BB" w:rsidDel="008A540B">
          <w:rPr>
            <w:rFonts w:ascii="Book Antiqua" w:eastAsia="Book Antiqua" w:hAnsi="Book Antiqua" w:cs="Book Antiqua"/>
          </w:rPr>
          <w:delText>a record at the CSDGM dialect maximum will never contain</w:delText>
        </w:r>
        <w:r w:rsidDel="008A540B">
          <w:rPr>
            <w:rFonts w:ascii="Book Antiqua" w:eastAsia="Book Antiqua" w:hAnsi="Book Antiqua" w:cs="Book Antiqua"/>
          </w:rPr>
          <w:delText xml:space="preserve"> </w:delText>
        </w:r>
        <w:r w:rsidR="00F37E6A" w:rsidDel="008A540B">
          <w:rPr>
            <w:rFonts w:ascii="Book Antiqua" w:eastAsia="Book Antiqua" w:hAnsi="Book Antiqua" w:cs="Book Antiqua"/>
          </w:rPr>
          <w:delText>all</w:delText>
        </w:r>
        <w:r w:rsidDel="008A540B">
          <w:rPr>
            <w:rFonts w:ascii="Book Antiqua" w:eastAsia="Book Antiqua" w:hAnsi="Book Antiqua" w:cs="Book Antiqua"/>
          </w:rPr>
          <w:delText xml:space="preserve"> the concepts in any of the </w:delText>
        </w:r>
        <w:r w:rsidR="001758B0" w:rsidDel="008A540B">
          <w:rPr>
            <w:rFonts w:ascii="Book Antiqua" w:eastAsia="Book Antiqua" w:hAnsi="Book Antiqua" w:cs="Book Antiqua"/>
          </w:rPr>
          <w:delText xml:space="preserve">levels </w:delText>
        </w:r>
        <w:r w:rsidDel="008A540B">
          <w:rPr>
            <w:rFonts w:ascii="Book Antiqua" w:eastAsia="Book Antiqua" w:hAnsi="Book Antiqua" w:cs="Book Antiqua"/>
          </w:rPr>
          <w:delText>except for access.</w:delText>
        </w:r>
        <w:r w:rsidR="003135BB" w:rsidDel="008A540B">
          <w:rPr>
            <w:rFonts w:ascii="Book Antiqua" w:eastAsia="Book Antiqua" w:hAnsi="Book Antiqua" w:cs="Book Antiqua"/>
          </w:rPr>
          <w:delText xml:space="preserve"> CSDGM records can only be complete with respe</w:delText>
        </w:r>
        <w:r w:rsidR="001758B0" w:rsidDel="008A540B">
          <w:rPr>
            <w:rFonts w:ascii="Book Antiqua" w:eastAsia="Book Antiqua" w:hAnsi="Book Antiqua" w:cs="Book Antiqua"/>
          </w:rPr>
          <w:delText>ct to the CSDGM dialect maximum.</w:delText>
        </w:r>
        <w:r w:rsidR="003135BB" w:rsidDel="008A540B">
          <w:rPr>
            <w:rFonts w:ascii="Book Antiqua" w:eastAsia="Book Antiqua" w:hAnsi="Book Antiqua" w:cs="Book Antiqua"/>
          </w:rPr>
          <w:delText xml:space="preserve"> CSDGM records will never be complete because there are concepts the dialect doesn’t contain.</w:delText>
        </w:r>
        <w:r w:rsidDel="008A540B">
          <w:rPr>
            <w:rFonts w:ascii="Book Antiqua" w:eastAsia="Book Antiqua" w:hAnsi="Book Antiqua" w:cs="Book Antiqua"/>
          </w:rPr>
          <w:delText xml:space="preserve"> The </w:delText>
        </w:r>
        <w:r w:rsidRPr="007121FD" w:rsidDel="008A540B">
          <w:rPr>
            <w:rFonts w:ascii="Book Antiqua" w:eastAsia="Book Antiqua" w:hAnsi="Book Antiqua" w:cs="Book Antiqua"/>
            <w:i/>
          </w:rPr>
          <w:delText>dialect maximum</w:delText>
        </w:r>
        <w:r w:rsidDel="008A540B">
          <w:rPr>
            <w:rFonts w:ascii="Book Antiqua" w:eastAsia="Book Antiqua" w:hAnsi="Book Antiqua" w:cs="Book Antiqua"/>
          </w:rPr>
          <w:delText xml:space="preserve"> is the number of concepts from a recommendation that a dialect contains. For example Mercury and BDP are other dialects in DataONE that extend CSDGM to contain </w:delText>
        </w:r>
        <w:r w:rsidR="00B71C33" w:rsidDel="008A540B">
          <w:rPr>
            <w:rFonts w:ascii="Book Antiqua" w:eastAsia="Book Antiqua" w:hAnsi="Book Antiqua" w:cs="Book Antiqua"/>
          </w:rPr>
          <w:delText>taxonomic</w:delText>
        </w:r>
        <w:r w:rsidDel="008A540B">
          <w:rPr>
            <w:rFonts w:ascii="Book Antiqua" w:eastAsia="Book Antiqua" w:hAnsi="Book Antiqua" w:cs="Book Antiqua"/>
          </w:rPr>
          <w:delText xml:space="preserve"> information in the case of BDP, or an identifier for the resource in Mercury’s case. In these cases, organizations have extended CSDGM when it did not contain the concepts they needed to describe in their metadata. The dialect maximum for BDP in the Discovery level of the LTER Recommendation is the same as the </w:delText>
        </w:r>
        <w:r w:rsidRPr="007121FD" w:rsidDel="008A540B">
          <w:rPr>
            <w:rFonts w:ascii="Book Antiqua" w:eastAsia="Book Antiqua" w:hAnsi="Book Antiqua" w:cs="Book Antiqua"/>
            <w:i/>
          </w:rPr>
          <w:delText>recommendation maximum</w:delText>
        </w:r>
        <w:r w:rsidDel="008A540B">
          <w:rPr>
            <w:rFonts w:ascii="Book Antiqua" w:eastAsia="Book Antiqua" w:hAnsi="Book Antiqua" w:cs="Book Antiqua"/>
          </w:rPr>
          <w:delText xml:space="preserve">, or count of concepts in a recommendation level. </w:delText>
        </w:r>
      </w:del>
    </w:p>
    <w:p w14:paraId="3FA0D476" w14:textId="04FE1087" w:rsidR="00403F63" w:rsidRPr="007121FD" w:rsidDel="008A540B" w:rsidRDefault="00403F63" w:rsidP="00C1488D">
      <w:pPr>
        <w:rPr>
          <w:del w:id="101" w:author="Sean Gordon" w:date="2017-04-05T12:26:00Z"/>
          <w:rFonts w:ascii="Book Antiqua" w:eastAsia="Book Antiqua" w:hAnsi="Book Antiqua" w:cs="Book Antiqua"/>
        </w:rPr>
      </w:pPr>
    </w:p>
    <w:p w14:paraId="2AEFC292" w14:textId="0F358F8F" w:rsidR="004108AB" w:rsidRPr="00403F63" w:rsidRDefault="00C1488D" w:rsidP="004108AB">
      <w:pPr>
        <w:pStyle w:val="Heading2"/>
        <w:rPr>
          <w:ins w:id="102" w:author="Sean Gordon" w:date="2017-04-05T12:26:00Z"/>
        </w:rPr>
      </w:pPr>
      <w:del w:id="103" w:author="Sean Gordon" w:date="2017-04-05T12:26:00Z">
        <w:r w:rsidRPr="00E6609A" w:rsidDel="008A540B">
          <w:rPr>
            <w:noProof/>
          </w:rPr>
          <w:drawing>
            <wp:inline distT="0" distB="0" distL="0" distR="0" wp14:anchorId="20B25DE3" wp14:editId="484B13C1">
              <wp:extent cx="5943600" cy="3992992"/>
              <wp:effectExtent l="0" t="0" r="0" b="203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del>
      <w:ins w:id="104" w:author="Sean Gordon" w:date="2017-04-05T12:26:00Z">
        <w:r w:rsidR="004108AB" w:rsidRPr="004108AB">
          <w:t xml:space="preserve"> </w:t>
        </w:r>
        <w:r w:rsidR="004108AB">
          <w:t xml:space="preserve">The </w:t>
        </w:r>
        <w:r w:rsidR="004108AB" w:rsidRPr="00E6609A">
          <w:t>LTER Recommendation</w:t>
        </w:r>
      </w:ins>
    </w:p>
    <w:p w14:paraId="4B081CC1" w14:textId="77777777" w:rsidR="004108AB" w:rsidRDefault="004108AB" w:rsidP="004108AB">
      <w:pPr>
        <w:rPr>
          <w:ins w:id="105" w:author="Sean Gordon" w:date="2017-04-05T12:26:00Z"/>
          <w:rFonts w:ascii="Book Antiqua" w:hAnsi="Book Antiqua"/>
        </w:rPr>
      </w:pPr>
      <w:ins w:id="106" w:author="Sean Gordon" w:date="2017-04-05T12:26:00Z">
        <w:r w:rsidRPr="00E6609A">
          <w:rPr>
            <w:rFonts w:ascii="Book Antiqua" w:hAnsi="Book Antiqua"/>
          </w:rPr>
          <w:t>As the ecological research community gained experience with EML, it became clear that</w:t>
        </w:r>
        <w:r>
          <w:rPr>
            <w:rFonts w:ascii="Book Antiqua" w:hAnsi="Book Antiqua"/>
          </w:rPr>
          <w:t xml:space="preserve"> many</w:t>
        </w:r>
        <w:r w:rsidRPr="00E6609A">
          <w:rPr>
            <w:rFonts w:ascii="Book Antiqua" w:hAnsi="Book Antiqua"/>
          </w:rPr>
          <w:t xml:space="preserve"> metadata records were not complete or consistent enough to serve important community requirements. To address this problem, a group of LTER metadata experts developed a set of recommendations to help guide the creation </w:t>
        </w:r>
        <w:r>
          <w:rPr>
            <w:rFonts w:ascii="Book Antiqua" w:hAnsi="Book Antiqua"/>
          </w:rPr>
          <w:t xml:space="preserve">and improvement </w:t>
        </w:r>
        <w:r w:rsidRPr="00E6609A">
          <w:rPr>
            <w:rFonts w:ascii="Book Antiqua" w:hAnsi="Book Antiqua"/>
          </w:rPr>
          <w:t xml:space="preserve">of </w:t>
        </w:r>
        <w:r>
          <w:rPr>
            <w:rFonts w:ascii="Book Antiqua" w:hAnsi="Book Antiqua"/>
          </w:rPr>
          <w:lastRenderedPageBreak/>
          <w:t xml:space="preserve">EML metadata </w:t>
        </w:r>
        <w:r w:rsidRPr="00E6609A">
          <w:rPr>
            <w:rFonts w:ascii="Book Antiqua" w:hAnsi="Book Antiqua"/>
          </w:rPr>
          <w:t xml:space="preserve">records (EML Best Practices, </w:t>
        </w:r>
        <w:proofErr w:type="spellStart"/>
        <w:r w:rsidRPr="00E6609A">
          <w:rPr>
            <w:rFonts w:ascii="Book Antiqua" w:hAnsi="Book Antiqua"/>
          </w:rPr>
          <w:t>n.d.</w:t>
        </w:r>
        <w:proofErr w:type="spellEnd"/>
        <w:r w:rsidRPr="00E6609A">
          <w:rPr>
            <w:rFonts w:ascii="Book Antiqua" w:hAnsi="Book Antiqua"/>
          </w:rPr>
          <w:t>).</w:t>
        </w:r>
        <w:r>
          <w:rPr>
            <w:rFonts w:ascii="Book Antiqua" w:hAnsi="Book Antiqua"/>
          </w:rPr>
          <w:t xml:space="preserve"> The </w:t>
        </w:r>
        <w:r w:rsidRPr="00E6609A">
          <w:rPr>
            <w:rFonts w:ascii="Book Antiqua" w:hAnsi="Book Antiqua"/>
          </w:rPr>
          <w:t>LTER recommendation</w:t>
        </w:r>
        <w:r>
          <w:rPr>
            <w:rFonts w:ascii="Book Antiqua" w:hAnsi="Book Antiqua"/>
          </w:rPr>
          <w:t xml:space="preserve"> includes</w:t>
        </w:r>
        <w:r w:rsidRPr="00E6609A">
          <w:rPr>
            <w:rFonts w:ascii="Book Antiqua" w:hAnsi="Book Antiqua"/>
          </w:rPr>
          <w:t xml:space="preserve"> </w:t>
        </w:r>
        <w:r>
          <w:rPr>
            <w:rFonts w:ascii="Book Antiqua" w:hAnsi="Book Antiqua"/>
          </w:rPr>
          <w:t>five levels</w:t>
        </w:r>
        <w:r w:rsidRPr="00E6609A">
          <w:rPr>
            <w:rFonts w:ascii="Book Antiqua" w:hAnsi="Book Antiqua"/>
          </w:rPr>
          <w:t>: Identification, Discovery, Evaluation, Access, and Integration</w:t>
        </w:r>
        <w:r>
          <w:rPr>
            <w:rFonts w:ascii="Book Antiqua" w:hAnsi="Book Antiqua"/>
          </w:rPr>
          <w:t>, each of which</w:t>
        </w:r>
        <w:r w:rsidRPr="00E6609A">
          <w:rPr>
            <w:rFonts w:ascii="Book Antiqua" w:hAnsi="Book Antiqua"/>
          </w:rPr>
          <w:t xml:space="preserve"> recommend</w:t>
        </w:r>
        <w:r>
          <w:rPr>
            <w:rFonts w:ascii="Book Antiqua" w:hAnsi="Book Antiqua"/>
          </w:rPr>
          <w:t>s</w:t>
        </w:r>
        <w:r w:rsidRPr="00E6609A">
          <w:rPr>
            <w:rFonts w:ascii="Book Antiqua" w:hAnsi="Book Antiqua"/>
          </w:rPr>
          <w:t xml:space="preserve"> specific </w:t>
        </w:r>
        <w:r>
          <w:rPr>
            <w:rFonts w:ascii="Book Antiqua" w:hAnsi="Book Antiqua"/>
          </w:rPr>
          <w:t>elements de</w:t>
        </w:r>
        <w:r w:rsidRPr="00E6609A">
          <w:rPr>
            <w:rFonts w:ascii="Book Antiqua" w:hAnsi="Book Antiqua"/>
          </w:rPr>
          <w:t>signed to provide information about the dataset for a specific use case</w:t>
        </w:r>
        <w:r>
          <w:rPr>
            <w:rFonts w:ascii="Book Antiqua" w:hAnsi="Book Antiqua"/>
          </w:rPr>
          <w:t>, or need.</w:t>
        </w:r>
      </w:ins>
    </w:p>
    <w:p w14:paraId="1143EE0F" w14:textId="77777777" w:rsidR="004108AB" w:rsidRDefault="004108AB" w:rsidP="004108AB">
      <w:pPr>
        <w:rPr>
          <w:ins w:id="107" w:author="Sean Gordon" w:date="2017-04-05T12:26:00Z"/>
          <w:rFonts w:ascii="Book Antiqua" w:hAnsi="Book Antiqua"/>
        </w:rPr>
      </w:pPr>
    </w:p>
    <w:p w14:paraId="76107609" w14:textId="77777777" w:rsidR="004108AB" w:rsidRDefault="004108AB" w:rsidP="004108AB">
      <w:pPr>
        <w:rPr>
          <w:ins w:id="108" w:author="Sean Gordon" w:date="2017-04-05T12:26:00Z"/>
          <w:rFonts w:ascii="Book Antiqua" w:hAnsi="Book Antiqua"/>
        </w:rPr>
      </w:pPr>
      <w:ins w:id="109" w:author="Sean Gordon" w:date="2017-04-05T12:26:00Z">
        <w:r w:rsidRPr="00E6609A">
          <w:rPr>
            <w:rFonts w:ascii="Book Antiqua" w:hAnsi="Book Antiqua"/>
          </w:rPr>
          <w:t>The LTER recommendations were well publicized and supported in the LTER community, so we might expect that LTER metadata records are more complete with respect to thes</w:t>
        </w:r>
        <w:r>
          <w:rPr>
            <w:rFonts w:ascii="Book Antiqua" w:hAnsi="Book Antiqua"/>
          </w:rPr>
          <w:t>e recommendations than other</w:t>
        </w:r>
        <w:r w:rsidRPr="00E6609A">
          <w:rPr>
            <w:rFonts w:ascii="Book Antiqua" w:hAnsi="Book Antiqua"/>
          </w:rPr>
          <w:t xml:space="preserve"> </w:t>
        </w:r>
        <w:r>
          <w:rPr>
            <w:rFonts w:ascii="Book Antiqua" w:hAnsi="Book Antiqua"/>
          </w:rPr>
          <w:t xml:space="preserve">metadata </w:t>
        </w:r>
        <w:r w:rsidRPr="00E6609A">
          <w:rPr>
            <w:rFonts w:ascii="Book Antiqua" w:hAnsi="Book Antiqua"/>
          </w:rPr>
          <w:t>collections.</w:t>
        </w:r>
        <w:r>
          <w:rPr>
            <w:rFonts w:ascii="Book Antiqua" w:hAnsi="Book Antiqua"/>
          </w:rPr>
          <w:t xml:space="preserve"> </w:t>
        </w:r>
        <w:r w:rsidRPr="00E6609A">
          <w:rPr>
            <w:rFonts w:ascii="Book Antiqua" w:hAnsi="Book Antiqua"/>
          </w:rPr>
          <w:t xml:space="preserve">The DataONE </w:t>
        </w:r>
        <w:r>
          <w:rPr>
            <w:rFonts w:ascii="Book Antiqua" w:hAnsi="Book Antiqua"/>
          </w:rPr>
          <w:t xml:space="preserve">Metadata </w:t>
        </w:r>
        <w:r w:rsidRPr="00E6609A">
          <w:rPr>
            <w:rFonts w:ascii="Book Antiqua" w:hAnsi="Book Antiqua"/>
          </w:rPr>
          <w:t xml:space="preserve">Repository includes many </w:t>
        </w:r>
        <w:r>
          <w:rPr>
            <w:rFonts w:ascii="Book Antiqua" w:hAnsi="Book Antiqua"/>
          </w:rPr>
          <w:t>metadata</w:t>
        </w:r>
        <w:r w:rsidRPr="00E6609A">
          <w:rPr>
            <w:rFonts w:ascii="Book Antiqua" w:hAnsi="Book Antiqua"/>
          </w:rPr>
          <w:t xml:space="preserve"> collections and thus provides an excellent </w:t>
        </w:r>
        <w:r>
          <w:rPr>
            <w:rFonts w:ascii="Book Antiqua" w:hAnsi="Book Antiqua"/>
          </w:rPr>
          <w:t>opportunity</w:t>
        </w:r>
        <w:r w:rsidRPr="00E6609A">
          <w:rPr>
            <w:rFonts w:ascii="Book Antiqua" w:hAnsi="Book Antiqua"/>
          </w:rPr>
          <w:t xml:space="preserve"> for </w:t>
        </w:r>
        <w:r>
          <w:rPr>
            <w:rFonts w:ascii="Book Antiqua" w:hAnsi="Book Antiqua"/>
          </w:rPr>
          <w:t>exploring</w:t>
        </w:r>
        <w:r w:rsidRPr="00E6609A">
          <w:rPr>
            <w:rFonts w:ascii="Book Antiqua" w:hAnsi="Book Antiqua"/>
          </w:rPr>
          <w:t xml:space="preserve"> the impact of </w:t>
        </w:r>
        <w:r>
          <w:rPr>
            <w:rFonts w:ascii="Book Antiqua" w:hAnsi="Book Antiqua"/>
          </w:rPr>
          <w:t xml:space="preserve">the LTER </w:t>
        </w:r>
        <w:r w:rsidRPr="00E6609A">
          <w:rPr>
            <w:rFonts w:ascii="Book Antiqua" w:hAnsi="Book Antiqua"/>
          </w:rPr>
          <w:t xml:space="preserve">recommendations across </w:t>
        </w:r>
        <w:r>
          <w:rPr>
            <w:rFonts w:ascii="Book Antiqua" w:hAnsi="Book Antiqua"/>
          </w:rPr>
          <w:t>related communities.</w:t>
        </w:r>
      </w:ins>
    </w:p>
    <w:p w14:paraId="708D2723" w14:textId="77777777" w:rsidR="004108AB" w:rsidRDefault="004108AB" w:rsidP="004108AB">
      <w:pPr>
        <w:rPr>
          <w:ins w:id="110" w:author="Sean Gordon" w:date="2017-04-05T12:26:00Z"/>
          <w:rFonts w:ascii="Book Antiqua" w:hAnsi="Book Antiqua"/>
        </w:rPr>
      </w:pPr>
    </w:p>
    <w:p w14:paraId="72234AE5" w14:textId="77777777" w:rsidR="004108AB" w:rsidRDefault="004108AB" w:rsidP="004108AB">
      <w:pPr>
        <w:rPr>
          <w:ins w:id="111" w:author="Sean Gordon" w:date="2017-04-05T12:26:00Z"/>
          <w:rFonts w:ascii="Book Antiqua" w:hAnsi="Book Antiqua"/>
        </w:rPr>
      </w:pPr>
      <w:ins w:id="112" w:author="Sean Gordon" w:date="2017-04-05T12:26:00Z">
        <w:r>
          <w:rPr>
            <w:rFonts w:ascii="Book Antiqua" w:hAnsi="Book Antiqua"/>
          </w:rPr>
          <w:t xml:space="preserve">We explore this impact in two ways. First, we compare the completeness of the LTER metadata collection in the </w:t>
        </w:r>
        <w:proofErr w:type="spellStart"/>
        <w:r>
          <w:rPr>
            <w:rFonts w:ascii="Book Antiqua" w:hAnsi="Book Antiqua"/>
          </w:rPr>
          <w:t>DataOne</w:t>
        </w:r>
        <w:proofErr w:type="spellEnd"/>
        <w:r>
          <w:rPr>
            <w:rFonts w:ascii="Book Antiqua" w:hAnsi="Book Antiqua"/>
          </w:rPr>
          <w:t xml:space="preserve"> metadata repository to collections from other ecological research groups that use the EML dialect. Second, we extend that comparison to metadata collections in DataONE documented in the CSDGM dialect. We accomplish both comparisons through a conceptual abstraction layer that provides a method of </w:t>
        </w:r>
        <w:proofErr w:type="spellStart"/>
        <w:r>
          <w:rPr>
            <w:rFonts w:ascii="Book Antiqua" w:hAnsi="Book Antiqua"/>
          </w:rPr>
          <w:t>crosswalking</w:t>
        </w:r>
        <w:proofErr w:type="spellEnd"/>
        <w:r>
          <w:rPr>
            <w:rFonts w:ascii="Book Antiqua" w:hAnsi="Book Antiqua"/>
          </w:rPr>
          <w:t xml:space="preserve"> dialect and recommendation specific elements. For example, the concept “Resource Title” is found in both the EML and CSDGM dialects at a specific location in the resource’s documentation. By connecting the structural locations, or dialect definitions in multiple dialects, conceptual recommendations can be measured across dialects. The dialect definitions for the LTER recommendation’s concepts in EML and CSDGM </w:t>
        </w:r>
      </w:ins>
    </w:p>
    <w:p w14:paraId="4EFD23A8" w14:textId="77777777" w:rsidR="004108AB" w:rsidRDefault="004108AB" w:rsidP="004108AB">
      <w:pPr>
        <w:rPr>
          <w:ins w:id="113" w:author="Sean Gordon" w:date="2017-04-05T12:26:00Z"/>
          <w:rFonts w:ascii="Book Antiqua" w:hAnsi="Book Antiqua"/>
        </w:rPr>
      </w:pPr>
    </w:p>
    <w:p w14:paraId="604DD698" w14:textId="77777777" w:rsidR="004108AB" w:rsidRDefault="004108AB" w:rsidP="004108AB">
      <w:pPr>
        <w:rPr>
          <w:ins w:id="114" w:author="Sean Gordon" w:date="2017-04-05T12:26:00Z"/>
          <w:rFonts w:ascii="Book Antiqua" w:hAnsi="Book Antiqua"/>
        </w:rPr>
      </w:pPr>
      <w:ins w:id="115" w:author="Sean Gordon" w:date="2017-04-05T12:26:00Z">
        <w:r>
          <w:rPr>
            <w:rFonts w:ascii="Book Antiqua" w:hAnsi="Book Antiqua"/>
          </w:rPr>
          <w:t xml:space="preserve">The relationship between dialects and recommendations is illustrated in Figure 1. </w:t>
        </w:r>
        <w:r w:rsidRPr="00E6609A">
          <w:rPr>
            <w:rFonts w:ascii="Book Antiqua" w:hAnsi="Book Antiqua"/>
          </w:rPr>
          <w:t>LTER uses the EML dialect (D</w:t>
        </w:r>
        <w:r w:rsidRPr="00E6609A">
          <w:rPr>
            <w:rFonts w:ascii="Book Antiqua" w:hAnsi="Book Antiqua"/>
            <w:vertAlign w:val="subscript"/>
          </w:rPr>
          <w:t>1</w:t>
        </w:r>
        <w:r w:rsidRPr="00E6609A">
          <w:rPr>
            <w:rFonts w:ascii="Book Antiqua" w:hAnsi="Book Antiqua"/>
          </w:rPr>
          <w:t xml:space="preserve">) and </w:t>
        </w:r>
        <w:r>
          <w:rPr>
            <w:rFonts w:ascii="Book Antiqua" w:hAnsi="Book Antiqua"/>
          </w:rPr>
          <w:t>their</w:t>
        </w:r>
        <w:r w:rsidRPr="00E6609A">
          <w:rPr>
            <w:rFonts w:ascii="Book Antiqua" w:hAnsi="Book Antiqua"/>
          </w:rPr>
          <w:t xml:space="preserve"> recommendation </w:t>
        </w:r>
        <w:r>
          <w:rPr>
            <w:rFonts w:ascii="Book Antiqua" w:hAnsi="Book Antiqua"/>
          </w:rPr>
          <w:t>had</w:t>
        </w:r>
        <w:r w:rsidRPr="00E6609A">
          <w:rPr>
            <w:rFonts w:ascii="Book Antiqua" w:hAnsi="Book Antiqua"/>
          </w:rPr>
          <w:t xml:space="preserve"> </w:t>
        </w:r>
        <w:r>
          <w:rPr>
            <w:rFonts w:ascii="Book Antiqua" w:hAnsi="Book Antiqua"/>
          </w:rPr>
          <w:t>five</w:t>
        </w:r>
        <w:r w:rsidRPr="00E6609A">
          <w:rPr>
            <w:rFonts w:ascii="Book Antiqua" w:hAnsi="Book Antiqua"/>
          </w:rPr>
          <w:t xml:space="preserve"> levels (R</w:t>
        </w:r>
        <w:r w:rsidRPr="00E6609A">
          <w:rPr>
            <w:rFonts w:ascii="Book Antiqua" w:hAnsi="Book Antiqua"/>
            <w:vertAlign w:val="subscript"/>
          </w:rPr>
          <w:t>1</w:t>
        </w:r>
        <w:r w:rsidRPr="00E6609A">
          <w:rPr>
            <w:rFonts w:ascii="Book Antiqua" w:hAnsi="Book Antiqua"/>
          </w:rPr>
          <w:t>, R</w:t>
        </w:r>
        <w:r w:rsidRPr="00E6609A">
          <w:rPr>
            <w:rFonts w:ascii="Book Antiqua" w:hAnsi="Book Antiqua"/>
            <w:vertAlign w:val="subscript"/>
          </w:rPr>
          <w:t>2</w:t>
        </w:r>
        <w:r w:rsidRPr="00E6609A">
          <w:rPr>
            <w:rFonts w:ascii="Book Antiqua" w:hAnsi="Book Antiqua"/>
          </w:rPr>
          <w:t>, R</w:t>
        </w:r>
        <w:r w:rsidRPr="00E6609A">
          <w:rPr>
            <w:rFonts w:ascii="Book Antiqua" w:hAnsi="Book Antiqua"/>
            <w:vertAlign w:val="subscript"/>
          </w:rPr>
          <w:t>3,</w:t>
        </w:r>
        <w:r w:rsidRPr="00E6609A">
          <w:rPr>
            <w:rFonts w:ascii="Book Antiqua" w:hAnsi="Book Antiqua"/>
          </w:rPr>
          <w:t xml:space="preserve"> R</w:t>
        </w:r>
        <w:r w:rsidRPr="00E6609A">
          <w:rPr>
            <w:rFonts w:ascii="Book Antiqua" w:hAnsi="Book Antiqua"/>
            <w:vertAlign w:val="subscript"/>
          </w:rPr>
          <w:t>4</w:t>
        </w:r>
        <w:r w:rsidRPr="00E6609A">
          <w:rPr>
            <w:rFonts w:ascii="Book Antiqua" w:hAnsi="Book Antiqua"/>
          </w:rPr>
          <w:t>, R</w:t>
        </w:r>
        <w:r w:rsidRPr="00E6609A">
          <w:rPr>
            <w:rFonts w:ascii="Book Antiqua" w:hAnsi="Book Antiqua"/>
            <w:vertAlign w:val="subscript"/>
          </w:rPr>
          <w:t>5</w:t>
        </w:r>
        <w:r w:rsidRPr="00E6609A">
          <w:rPr>
            <w:rFonts w:ascii="Book Antiqua" w:hAnsi="Book Antiqua"/>
          </w:rPr>
          <w:t>)</w:t>
        </w:r>
        <w:r>
          <w:rPr>
            <w:rFonts w:ascii="Book Antiqua" w:hAnsi="Book Antiqua"/>
          </w:rPr>
          <w:t xml:space="preserve">. All the concepts in the recommendation are included in the dialect. In some cases, the recommended concepts are required by the XML schema used to implement the dialect, illustrated as special case </w:t>
        </w:r>
        <w:r w:rsidRPr="00E6609A">
          <w:rPr>
            <w:rFonts w:ascii="Book Antiqua" w:hAnsi="Book Antiqua"/>
          </w:rPr>
          <w:t>R</w:t>
        </w:r>
        <w:r>
          <w:rPr>
            <w:rFonts w:ascii="Book Antiqua" w:hAnsi="Book Antiqua"/>
            <w:vertAlign w:val="subscript"/>
          </w:rPr>
          <w:t>6</w:t>
        </w:r>
        <w:r>
          <w:rPr>
            <w:rFonts w:ascii="Book Antiqua" w:hAnsi="Book Antiqua"/>
          </w:rPr>
          <w:t>. There are many similar examples of metadata dialects and recommendations. When another</w:t>
        </w:r>
        <w:r w:rsidRPr="00E6609A">
          <w:rPr>
            <w:rFonts w:ascii="Book Antiqua" w:hAnsi="Book Antiqua"/>
          </w:rPr>
          <w:t xml:space="preserve"> community creates a </w:t>
        </w:r>
        <w:r>
          <w:rPr>
            <w:rFonts w:ascii="Book Antiqua" w:hAnsi="Book Antiqua"/>
          </w:rPr>
          <w:t xml:space="preserve">second </w:t>
        </w:r>
        <w:r w:rsidRPr="00E6609A">
          <w:rPr>
            <w:rFonts w:ascii="Book Antiqua" w:hAnsi="Book Antiqua"/>
          </w:rPr>
          <w:t>dialect (D</w:t>
        </w:r>
        <w:r w:rsidRPr="00E6609A">
          <w:rPr>
            <w:rFonts w:ascii="Book Antiqua" w:hAnsi="Book Antiqua"/>
            <w:vertAlign w:val="subscript"/>
          </w:rPr>
          <w:t>2</w:t>
        </w:r>
        <w:r w:rsidRPr="00E6609A">
          <w:rPr>
            <w:rFonts w:ascii="Book Antiqua" w:hAnsi="Book Antiqua"/>
          </w:rPr>
          <w:t xml:space="preserve">) with recommendations at </w:t>
        </w:r>
        <w:r>
          <w:rPr>
            <w:rFonts w:ascii="Book Antiqua" w:hAnsi="Book Antiqua"/>
          </w:rPr>
          <w:t>two</w:t>
        </w:r>
        <w:r w:rsidRPr="00E6609A">
          <w:rPr>
            <w:rFonts w:ascii="Book Antiqua" w:hAnsi="Book Antiqua"/>
          </w:rPr>
          <w:t xml:space="preserve"> levels (R</w:t>
        </w:r>
        <w:r w:rsidRPr="00E6609A">
          <w:rPr>
            <w:rFonts w:ascii="Book Antiqua" w:hAnsi="Book Antiqua"/>
            <w:vertAlign w:val="subscript"/>
          </w:rPr>
          <w:t>7</w:t>
        </w:r>
        <w:r w:rsidRPr="00E6609A">
          <w:rPr>
            <w:rFonts w:ascii="Book Antiqua" w:hAnsi="Book Antiqua"/>
          </w:rPr>
          <w:t>, R</w:t>
        </w:r>
        <w:r w:rsidRPr="00E6609A">
          <w:rPr>
            <w:rFonts w:ascii="Book Antiqua" w:hAnsi="Book Antiqua"/>
            <w:vertAlign w:val="subscript"/>
          </w:rPr>
          <w:t>8</w:t>
        </w:r>
        <w:r w:rsidRPr="00E6609A">
          <w:rPr>
            <w:rFonts w:ascii="Book Antiqua" w:hAnsi="Book Antiqua"/>
          </w:rPr>
          <w:t>)</w:t>
        </w:r>
        <w:r>
          <w:rPr>
            <w:rFonts w:ascii="Book Antiqua" w:hAnsi="Book Antiqua"/>
          </w:rPr>
          <w:t>, their recommendations are all included in the second dialect.</w:t>
        </w:r>
      </w:ins>
    </w:p>
    <w:p w14:paraId="252E7B02" w14:textId="77777777" w:rsidR="004108AB" w:rsidRDefault="004108AB" w:rsidP="004108AB">
      <w:pPr>
        <w:rPr>
          <w:ins w:id="116" w:author="Sean Gordon" w:date="2017-04-05T12:26:00Z"/>
          <w:rFonts w:ascii="Book Antiqua" w:hAnsi="Book Antiqua"/>
        </w:rPr>
      </w:pPr>
    </w:p>
    <w:p w14:paraId="0331C3E3" w14:textId="77777777" w:rsidR="004108AB" w:rsidRDefault="004108AB" w:rsidP="004108AB">
      <w:pPr>
        <w:rPr>
          <w:ins w:id="117" w:author="Sean Gordon" w:date="2017-04-05T12:26:00Z"/>
          <w:rFonts w:ascii="Book Antiqua" w:hAnsi="Book Antiqua"/>
        </w:rPr>
      </w:pPr>
      <w:commentRangeStart w:id="118"/>
      <w:ins w:id="119" w:author="Sean Gordon" w:date="2017-04-05T12:26:00Z">
        <w:r w:rsidRPr="00E6609A">
          <w:rPr>
            <w:rFonts w:ascii="Book Antiqua" w:hAnsi="Book Antiqua"/>
            <w:noProof/>
          </w:rPr>
          <w:lastRenderedPageBreak/>
          <w:drawing>
            <wp:inline distT="0" distB="0" distL="0" distR="0" wp14:anchorId="2D418DC7" wp14:editId="46E8CB5B">
              <wp:extent cx="5943138" cy="2761186"/>
              <wp:effectExtent l="0" t="0" r="63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commentRangeEnd w:id="118"/>
      </w:ins>
    </w:p>
    <w:p w14:paraId="27348BDF" w14:textId="77777777" w:rsidR="004108AB" w:rsidRDefault="004108AB" w:rsidP="004108AB">
      <w:pPr>
        <w:rPr>
          <w:ins w:id="120" w:author="Sean Gordon" w:date="2017-04-05T12:26:00Z"/>
          <w:rFonts w:ascii="Book Antiqua" w:hAnsi="Book Antiqua"/>
        </w:rPr>
      </w:pPr>
    </w:p>
    <w:p w14:paraId="25E6AA87" w14:textId="77777777" w:rsidR="004108AB" w:rsidRDefault="004108AB" w:rsidP="004108AB">
      <w:pPr>
        <w:rPr>
          <w:ins w:id="121" w:author="Sean Gordon" w:date="2017-04-05T12:26:00Z"/>
          <w:rFonts w:ascii="Book Antiqua" w:hAnsi="Book Antiqua"/>
        </w:rPr>
      </w:pPr>
      <w:ins w:id="122" w:author="Sean Gordon" w:date="2017-04-05T12:26:00Z">
        <w:r>
          <w:rPr>
            <w:rFonts w:ascii="Book Antiqua" w:hAnsi="Book Antiqua"/>
          </w:rPr>
          <w:t>We are interested in situations where documentation needs of different communities and dialects</w:t>
        </w:r>
        <w:r w:rsidRPr="00200C87">
          <w:rPr>
            <w:rFonts w:ascii="Book Antiqua" w:hAnsi="Book Antiqua"/>
          </w:rPr>
          <w:t xml:space="preserve"> </w:t>
        </w:r>
        <w:r>
          <w:rPr>
            <w:rFonts w:ascii="Book Antiqua" w:hAnsi="Book Antiqua"/>
          </w:rPr>
          <w:t>overlap. Figure one shows overlaps between D</w:t>
        </w:r>
        <w:r w:rsidRPr="00ED1770">
          <w:rPr>
            <w:rFonts w:ascii="Book Antiqua" w:hAnsi="Book Antiqua"/>
            <w:vertAlign w:val="subscript"/>
          </w:rPr>
          <w:t>1</w:t>
        </w:r>
        <w:r>
          <w:rPr>
            <w:rFonts w:ascii="Book Antiqua" w:hAnsi="Book Antiqua"/>
          </w:rPr>
          <w:t xml:space="preserve"> and D</w:t>
        </w:r>
        <w:r w:rsidRPr="00ED1770">
          <w:rPr>
            <w:rFonts w:ascii="Book Antiqua" w:hAnsi="Book Antiqua"/>
            <w:vertAlign w:val="subscript"/>
          </w:rPr>
          <w:t>2</w:t>
        </w:r>
        <w:r>
          <w:rPr>
            <w:rFonts w:ascii="Book Antiqua" w:hAnsi="Book Antiqua"/>
          </w:rPr>
          <w:t xml:space="preserve"> as well as R</w:t>
        </w:r>
        <w:r w:rsidRPr="00ED1770">
          <w:rPr>
            <w:rFonts w:ascii="Book Antiqua" w:hAnsi="Book Antiqua"/>
            <w:vertAlign w:val="subscript"/>
          </w:rPr>
          <w:t>2</w:t>
        </w:r>
        <w:r>
          <w:rPr>
            <w:rFonts w:ascii="Book Antiqua" w:hAnsi="Book Antiqua"/>
          </w:rPr>
          <w:t xml:space="preserve"> and R</w:t>
        </w:r>
        <w:r w:rsidRPr="00ED1770">
          <w:rPr>
            <w:rFonts w:ascii="Book Antiqua" w:hAnsi="Book Antiqua"/>
            <w:vertAlign w:val="subscript"/>
          </w:rPr>
          <w:t>8</w:t>
        </w:r>
        <w:r>
          <w:rPr>
            <w:rFonts w:ascii="Book Antiqua" w:hAnsi="Book Antiqua"/>
          </w:rPr>
          <w:t>. Such overlap is common in areas with clear common needs, such as data discovery, but can be less common as the metadata becomes more specialized. To identify these overlaps and do cross-dialect comparisons, the recommendations must be described in terms of fundamental documentation concepts that can be identified in multiple dialects.</w:t>
        </w:r>
      </w:ins>
    </w:p>
    <w:p w14:paraId="1D28D696" w14:textId="77777777" w:rsidR="004108AB" w:rsidRDefault="004108AB" w:rsidP="004108AB">
      <w:pPr>
        <w:rPr>
          <w:ins w:id="123" w:author="Sean Gordon" w:date="2017-04-05T12:26:00Z"/>
          <w:rFonts w:ascii="Book Antiqua" w:hAnsi="Book Antiqua"/>
        </w:rPr>
      </w:pPr>
    </w:p>
    <w:p w14:paraId="42BCEE4A" w14:textId="77777777" w:rsidR="004108AB" w:rsidRDefault="004108AB" w:rsidP="004108AB">
      <w:pPr>
        <w:rPr>
          <w:ins w:id="124" w:author="Sean Gordon" w:date="2017-04-05T12:26:00Z"/>
          <w:rFonts w:ascii="Book Antiqua" w:hAnsi="Book Antiqua"/>
        </w:rPr>
      </w:pPr>
      <w:ins w:id="125" w:author="Sean Gordon" w:date="2017-04-05T12:26:00Z">
        <w:r>
          <w:rPr>
            <w:rFonts w:ascii="Book Antiqua" w:hAnsi="Book Antiqua"/>
          </w:rPr>
          <w:t xml:space="preserve">The concepts included in the LTER Recommendation are listed in Table 1. The concepts that are included </w:t>
        </w:r>
      </w:ins>
    </w:p>
    <w:p w14:paraId="650E76C1" w14:textId="77777777" w:rsidR="004108AB" w:rsidRDefault="004108AB" w:rsidP="004108AB">
      <w:pPr>
        <w:rPr>
          <w:ins w:id="126" w:author="Sean Gordon" w:date="2017-04-05T12:26:00Z"/>
          <w:rFonts w:ascii="Book Antiqua" w:hAnsi="Book Antiqua"/>
        </w:rPr>
      </w:pPr>
    </w:p>
    <w:p w14:paraId="76EEBD33" w14:textId="77777777" w:rsidR="004108AB" w:rsidRPr="00403F63" w:rsidRDefault="004108AB" w:rsidP="004108AB">
      <w:pPr>
        <w:rPr>
          <w:ins w:id="127" w:author="Sean Gordon" w:date="2017-04-05T12:26:00Z"/>
          <w:rFonts w:ascii="Book Antiqua" w:hAnsi="Book Antiqua"/>
          <w:sz w:val="20"/>
          <w:szCs w:val="20"/>
        </w:rPr>
      </w:pPr>
      <w:ins w:id="128" w:author="Sean Gordon" w:date="2017-04-05T12:26:00Z">
        <w:r w:rsidRPr="00403F63">
          <w:rPr>
            <w:rFonts w:ascii="Book Antiqua" w:hAnsi="Book Antiqua"/>
            <w:sz w:val="20"/>
            <w:szCs w:val="20"/>
          </w:rPr>
          <w:t xml:space="preserve">Table </w:t>
        </w:r>
        <w:r>
          <w:rPr>
            <w:rFonts w:ascii="Book Antiqua" w:hAnsi="Book Antiqua"/>
            <w:sz w:val="20"/>
            <w:szCs w:val="20"/>
          </w:rPr>
          <w:t>1</w:t>
        </w:r>
        <w:r w:rsidRPr="00403F63">
          <w:rPr>
            <w:rFonts w:ascii="Book Antiqua" w:hAnsi="Book Antiqua"/>
            <w:sz w:val="20"/>
            <w:szCs w:val="20"/>
          </w:rPr>
          <w:t xml:space="preserve"> - Conceptual description of the </w:t>
        </w:r>
        <w:r>
          <w:rPr>
            <w:rFonts w:ascii="Book Antiqua" w:hAnsi="Book Antiqua"/>
            <w:sz w:val="20"/>
            <w:szCs w:val="20"/>
          </w:rPr>
          <w:t xml:space="preserve">LTER </w:t>
        </w:r>
        <w:r w:rsidRPr="00403F63">
          <w:rPr>
            <w:rFonts w:ascii="Book Antiqua" w:hAnsi="Book Antiqua"/>
            <w:sz w:val="20"/>
            <w:szCs w:val="20"/>
          </w:rPr>
          <w:t>recommendations</w:t>
        </w:r>
      </w:ins>
    </w:p>
    <w:tbl>
      <w:tblPr>
        <w:tblStyle w:val="TableGrid"/>
        <w:tblW w:w="0" w:type="auto"/>
        <w:tblLook w:val="04A0" w:firstRow="1" w:lastRow="0" w:firstColumn="1" w:lastColumn="0" w:noHBand="0" w:noVBand="1"/>
      </w:tblPr>
      <w:tblGrid>
        <w:gridCol w:w="2093"/>
        <w:gridCol w:w="1203"/>
        <w:gridCol w:w="6280"/>
      </w:tblGrid>
      <w:tr w:rsidR="004108AB" w:rsidRPr="00E6609A" w14:paraId="3DA14225" w14:textId="77777777" w:rsidTr="008A1896">
        <w:trPr>
          <w:ins w:id="129" w:author="Sean Gordon" w:date="2017-04-05T12:26:00Z"/>
        </w:trPr>
        <w:tc>
          <w:tcPr>
            <w:tcW w:w="2093" w:type="dxa"/>
          </w:tcPr>
          <w:p w14:paraId="3FDD4DBB" w14:textId="77777777" w:rsidR="004108AB" w:rsidRPr="00E6609A" w:rsidRDefault="004108AB" w:rsidP="008A1896">
            <w:pPr>
              <w:rPr>
                <w:ins w:id="130" w:author="Sean Gordon" w:date="2017-04-05T12:26:00Z"/>
                <w:rFonts w:ascii="Book Antiqua" w:hAnsi="Book Antiqua"/>
              </w:rPr>
            </w:pPr>
            <w:ins w:id="131" w:author="Sean Gordon" w:date="2017-04-05T12:26:00Z">
              <w:r w:rsidRPr="00E6609A">
                <w:rPr>
                  <w:rFonts w:ascii="Book Antiqua" w:hAnsi="Book Antiqua"/>
                </w:rPr>
                <w:t>Recommendation Level</w:t>
              </w:r>
            </w:ins>
          </w:p>
        </w:tc>
        <w:tc>
          <w:tcPr>
            <w:tcW w:w="1203" w:type="dxa"/>
          </w:tcPr>
          <w:p w14:paraId="27FBD0AF" w14:textId="77777777" w:rsidR="004108AB" w:rsidRPr="00E6609A" w:rsidRDefault="004108AB" w:rsidP="008A1896">
            <w:pPr>
              <w:jc w:val="center"/>
              <w:rPr>
                <w:ins w:id="132" w:author="Sean Gordon" w:date="2017-04-05T12:26:00Z"/>
                <w:rFonts w:ascii="Book Antiqua" w:hAnsi="Book Antiqua"/>
              </w:rPr>
            </w:pPr>
            <w:ins w:id="133" w:author="Sean Gordon" w:date="2017-04-05T12:26:00Z">
              <w:r w:rsidRPr="00E6609A">
                <w:rPr>
                  <w:rFonts w:ascii="Book Antiqua" w:hAnsi="Book Antiqua"/>
                </w:rPr>
                <w:t># Concepts</w:t>
              </w:r>
            </w:ins>
          </w:p>
        </w:tc>
        <w:tc>
          <w:tcPr>
            <w:tcW w:w="6280" w:type="dxa"/>
          </w:tcPr>
          <w:p w14:paraId="02818393" w14:textId="77777777" w:rsidR="004108AB" w:rsidRPr="00E6609A" w:rsidRDefault="004108AB" w:rsidP="008A1896">
            <w:pPr>
              <w:rPr>
                <w:ins w:id="134" w:author="Sean Gordon" w:date="2017-04-05T12:26:00Z"/>
                <w:rFonts w:ascii="Book Antiqua" w:hAnsi="Book Antiqua"/>
              </w:rPr>
            </w:pPr>
            <w:ins w:id="135" w:author="Sean Gordon" w:date="2017-04-05T12:26:00Z">
              <w:r w:rsidRPr="00E6609A">
                <w:rPr>
                  <w:rFonts w:ascii="Book Antiqua" w:hAnsi="Book Antiqua"/>
                </w:rPr>
                <w:t>Concept Titles</w:t>
              </w:r>
            </w:ins>
          </w:p>
        </w:tc>
      </w:tr>
      <w:tr w:rsidR="004108AB" w:rsidRPr="00E6609A" w14:paraId="6C1FBF13" w14:textId="77777777" w:rsidTr="008A1896">
        <w:trPr>
          <w:ins w:id="136" w:author="Sean Gordon" w:date="2017-04-05T12:26:00Z"/>
        </w:trPr>
        <w:tc>
          <w:tcPr>
            <w:tcW w:w="2093" w:type="dxa"/>
          </w:tcPr>
          <w:p w14:paraId="6E735192" w14:textId="77777777" w:rsidR="004108AB" w:rsidRPr="00E6609A" w:rsidRDefault="004108AB" w:rsidP="008A1896">
            <w:pPr>
              <w:rPr>
                <w:ins w:id="137" w:author="Sean Gordon" w:date="2017-04-05T12:26:00Z"/>
                <w:rFonts w:ascii="Book Antiqua" w:hAnsi="Book Antiqua"/>
              </w:rPr>
            </w:pPr>
            <w:ins w:id="138" w:author="Sean Gordon" w:date="2017-04-05T12:26:00Z">
              <w:r w:rsidRPr="00E6609A">
                <w:rPr>
                  <w:rFonts w:ascii="Book Antiqua" w:hAnsi="Book Antiqua"/>
                </w:rPr>
                <w:t>Identification</w:t>
              </w:r>
            </w:ins>
          </w:p>
        </w:tc>
        <w:tc>
          <w:tcPr>
            <w:tcW w:w="1203" w:type="dxa"/>
          </w:tcPr>
          <w:p w14:paraId="590D2D7F" w14:textId="77777777" w:rsidR="004108AB" w:rsidRPr="00E6609A" w:rsidRDefault="004108AB" w:rsidP="008A1896">
            <w:pPr>
              <w:tabs>
                <w:tab w:val="left" w:pos="402"/>
              </w:tabs>
              <w:jc w:val="center"/>
              <w:rPr>
                <w:ins w:id="139" w:author="Sean Gordon" w:date="2017-04-05T12:26:00Z"/>
                <w:rFonts w:ascii="Book Antiqua" w:hAnsi="Book Antiqua"/>
              </w:rPr>
            </w:pPr>
            <w:ins w:id="140" w:author="Sean Gordon" w:date="2017-04-05T12:26:00Z">
              <w:r w:rsidRPr="00E6609A">
                <w:rPr>
                  <w:rFonts w:ascii="Book Antiqua" w:hAnsi="Book Antiqua"/>
                </w:rPr>
                <w:t>11</w:t>
              </w:r>
            </w:ins>
          </w:p>
        </w:tc>
        <w:tc>
          <w:tcPr>
            <w:tcW w:w="6280" w:type="dxa"/>
          </w:tcPr>
          <w:p w14:paraId="69974ADC" w14:textId="77777777" w:rsidR="004108AB" w:rsidRPr="00E6609A" w:rsidRDefault="004108AB" w:rsidP="008A1896">
            <w:pPr>
              <w:rPr>
                <w:ins w:id="141" w:author="Sean Gordon" w:date="2017-04-05T12:26:00Z"/>
                <w:rFonts w:ascii="Book Antiqua" w:hAnsi="Book Antiqua"/>
              </w:rPr>
            </w:pPr>
            <w:ins w:id="142" w:author="Sean Gordon" w:date="2017-04-05T12:26:00Z">
              <w:r w:rsidRPr="00E6609A">
                <w:rPr>
                  <w:rFonts w:ascii="Book Antiqua" w:eastAsia="Times New Roman" w:hAnsi="Book Antiqua"/>
                  <w:color w:val="222426"/>
                </w:rPr>
                <w:t xml:space="preserve">Resource Identifier, </w:t>
              </w:r>
              <w:r w:rsidRPr="00ED1770">
                <w:rPr>
                  <w:rFonts w:ascii="Book Antiqua" w:eastAsia="Times New Roman" w:hAnsi="Book Antiqua"/>
                  <w:b/>
                  <w:color w:val="000000" w:themeColor="text1"/>
                </w:rPr>
                <w:t>Resource Title</w:t>
              </w:r>
              <w:r w:rsidRPr="00E6609A">
                <w:rPr>
                  <w:rFonts w:ascii="Book Antiqua" w:eastAsia="Times New Roman" w:hAnsi="Book Antiqua"/>
                  <w:color w:val="222426"/>
                </w:rPr>
                <w:t xml:space="preserve">, </w:t>
              </w:r>
              <w:r w:rsidRPr="00ED1770">
                <w:rPr>
                  <w:rFonts w:ascii="Book Antiqua" w:eastAsia="Times New Roman" w:hAnsi="Book Antiqua"/>
                  <w:b/>
                  <w:color w:val="000000" w:themeColor="text1"/>
                </w:rPr>
                <w:t>Author / Originator,</w:t>
              </w:r>
              <w:r w:rsidRPr="00E6609A">
                <w:rPr>
                  <w:rFonts w:ascii="Book Antiqua" w:eastAsia="Times New Roman" w:hAnsi="Book Antiqua"/>
                  <w:color w:val="222426"/>
                </w:rPr>
                <w:t xml:space="preserve"> </w:t>
              </w:r>
              <w:r w:rsidRPr="00ED1770">
                <w:rPr>
                  <w:rFonts w:ascii="Book Antiqua" w:eastAsia="Times New Roman" w:hAnsi="Book Antiqua"/>
                  <w:b/>
                  <w:color w:val="000000" w:themeColor="text1"/>
                </w:rPr>
                <w:t>Metadata Contact</w:t>
              </w:r>
              <w:r w:rsidRPr="00E6609A">
                <w:rPr>
                  <w:rFonts w:ascii="Book Antiqua" w:eastAsia="Times New Roman" w:hAnsi="Book Antiqua"/>
                  <w:color w:val="222426"/>
                </w:rPr>
                <w:t xml:space="preserve">, </w:t>
              </w:r>
              <w:r w:rsidRPr="00ED1770">
                <w:rPr>
                  <w:rFonts w:ascii="Book Antiqua" w:eastAsia="Times New Roman" w:hAnsi="Book Antiqua"/>
                  <w:b/>
                  <w:color w:val="000000" w:themeColor="text1"/>
                </w:rPr>
                <w:t>Contributor Name</w:t>
              </w:r>
              <w:r w:rsidRPr="00E6609A">
                <w:rPr>
                  <w:rFonts w:ascii="Book Antiqua" w:eastAsia="Times New Roman" w:hAnsi="Book Antiqua"/>
                  <w:color w:val="222426"/>
                </w:rPr>
                <w:t xml:space="preserve">, Publisher, </w:t>
              </w:r>
              <w:r w:rsidRPr="00ED1770">
                <w:rPr>
                  <w:rFonts w:ascii="Book Antiqua" w:eastAsia="Times New Roman" w:hAnsi="Book Antiqua"/>
                  <w:b/>
                  <w:color w:val="000000" w:themeColor="text1"/>
                </w:rPr>
                <w:t>Publication Date</w:t>
              </w:r>
              <w:r w:rsidRPr="00E6609A">
                <w:rPr>
                  <w:rFonts w:ascii="Book Antiqua" w:eastAsia="Times New Roman" w:hAnsi="Book Antiqua"/>
                  <w:color w:val="222426"/>
                </w:rPr>
                <w:t xml:space="preserve">, </w:t>
              </w:r>
              <w:r w:rsidRPr="00ED1770">
                <w:rPr>
                  <w:rFonts w:ascii="Book Antiqua" w:eastAsia="Times New Roman" w:hAnsi="Book Antiqua"/>
                  <w:b/>
                  <w:color w:val="000000" w:themeColor="text1"/>
                </w:rPr>
                <w:t>Resource Contact</w:t>
              </w:r>
              <w:r w:rsidRPr="00E6609A">
                <w:rPr>
                  <w:rFonts w:ascii="Book Antiqua" w:eastAsia="Times New Roman" w:hAnsi="Book Antiqua"/>
                  <w:color w:val="222426"/>
                </w:rPr>
                <w:t xml:space="preserve">, </w:t>
              </w:r>
              <w:r w:rsidRPr="00ED1770">
                <w:rPr>
                  <w:rFonts w:ascii="Book Antiqua" w:eastAsia="Times New Roman" w:hAnsi="Book Antiqua"/>
                  <w:b/>
                  <w:color w:val="000000" w:themeColor="text1"/>
                </w:rPr>
                <w:t>Abstract</w:t>
              </w:r>
              <w:r w:rsidRPr="00E6609A">
                <w:rPr>
                  <w:rFonts w:ascii="Book Antiqua" w:eastAsia="Times New Roman" w:hAnsi="Book Antiqua"/>
                  <w:color w:val="222426"/>
                </w:rPr>
                <w:t>, Keyword, Resource Distribution</w:t>
              </w:r>
            </w:ins>
          </w:p>
        </w:tc>
      </w:tr>
      <w:tr w:rsidR="004108AB" w:rsidRPr="002F35EE" w14:paraId="208EF882" w14:textId="77777777" w:rsidTr="008A1896">
        <w:trPr>
          <w:ins w:id="143" w:author="Sean Gordon" w:date="2017-04-05T12:26:00Z"/>
        </w:trPr>
        <w:tc>
          <w:tcPr>
            <w:tcW w:w="2093" w:type="dxa"/>
          </w:tcPr>
          <w:p w14:paraId="18F21DFC" w14:textId="77777777" w:rsidR="004108AB" w:rsidRPr="00E6609A" w:rsidRDefault="004108AB" w:rsidP="008A1896">
            <w:pPr>
              <w:rPr>
                <w:ins w:id="144" w:author="Sean Gordon" w:date="2017-04-05T12:26:00Z"/>
                <w:rFonts w:ascii="Book Antiqua" w:hAnsi="Book Antiqua"/>
              </w:rPr>
            </w:pPr>
            <w:ins w:id="145" w:author="Sean Gordon" w:date="2017-04-05T12:26:00Z">
              <w:r w:rsidRPr="00E6609A">
                <w:rPr>
                  <w:rFonts w:ascii="Book Antiqua" w:hAnsi="Book Antiqua"/>
                </w:rPr>
                <w:t>Discovery</w:t>
              </w:r>
            </w:ins>
          </w:p>
        </w:tc>
        <w:tc>
          <w:tcPr>
            <w:tcW w:w="1203" w:type="dxa"/>
          </w:tcPr>
          <w:p w14:paraId="1B751D8C" w14:textId="77777777" w:rsidR="004108AB" w:rsidRPr="00E6609A" w:rsidRDefault="004108AB" w:rsidP="008A1896">
            <w:pPr>
              <w:jc w:val="center"/>
              <w:rPr>
                <w:ins w:id="146" w:author="Sean Gordon" w:date="2017-04-05T12:26:00Z"/>
                <w:rFonts w:ascii="Book Antiqua" w:hAnsi="Book Antiqua"/>
              </w:rPr>
            </w:pPr>
            <w:ins w:id="147" w:author="Sean Gordon" w:date="2017-04-05T12:26:00Z">
              <w:r w:rsidRPr="00E6609A">
                <w:rPr>
                  <w:rFonts w:ascii="Book Antiqua" w:hAnsi="Book Antiqua"/>
                </w:rPr>
                <w:t>4</w:t>
              </w:r>
            </w:ins>
          </w:p>
        </w:tc>
        <w:tc>
          <w:tcPr>
            <w:tcW w:w="6280" w:type="dxa"/>
          </w:tcPr>
          <w:p w14:paraId="76FB44E5" w14:textId="77777777" w:rsidR="004108AB" w:rsidRPr="002F35EE" w:rsidRDefault="004108AB" w:rsidP="008A1896">
            <w:pPr>
              <w:rPr>
                <w:ins w:id="148" w:author="Sean Gordon" w:date="2017-04-05T12:26:00Z"/>
                <w:rFonts w:ascii="Book Antiqua" w:hAnsi="Book Antiqua"/>
                <w:lang w:val="fr-FR"/>
              </w:rPr>
            </w:pPr>
            <w:ins w:id="149" w:author="Sean Gordon" w:date="2017-04-05T12:26:00Z">
              <w:r w:rsidRPr="002F35EE">
                <w:rPr>
                  <w:rFonts w:ascii="Book Antiqua" w:eastAsia="Times New Roman" w:hAnsi="Book Antiqua"/>
                  <w:color w:val="222426"/>
                  <w:lang w:val="fr-FR"/>
                </w:rPr>
                <w:t xml:space="preserve">Spatial </w:t>
              </w:r>
              <w:proofErr w:type="spellStart"/>
              <w:r w:rsidRPr="002F35EE">
                <w:rPr>
                  <w:rFonts w:ascii="Book Antiqua" w:eastAsia="Times New Roman" w:hAnsi="Book Antiqua"/>
                  <w:color w:val="222426"/>
                  <w:lang w:val="fr-FR"/>
                </w:rPr>
                <w:t>Extent</w:t>
              </w:r>
              <w:proofErr w:type="spellEnd"/>
              <w:r w:rsidRPr="002F35EE">
                <w:rPr>
                  <w:rFonts w:ascii="Book Antiqua" w:eastAsia="Times New Roman" w:hAnsi="Book Antiqua"/>
                  <w:color w:val="222426"/>
                  <w:lang w:val="fr-FR"/>
                </w:rPr>
                <w:t xml:space="preserve">, </w:t>
              </w:r>
              <w:proofErr w:type="spellStart"/>
              <w:r w:rsidRPr="002F35EE">
                <w:rPr>
                  <w:rFonts w:ascii="Book Antiqua" w:eastAsia="Times New Roman" w:hAnsi="Book Antiqua"/>
                  <w:color w:val="222426"/>
                  <w:lang w:val="fr-FR"/>
                </w:rPr>
                <w:t>Taxonomic</w:t>
              </w:r>
              <w:proofErr w:type="spellEnd"/>
              <w:r w:rsidRPr="002F35EE">
                <w:rPr>
                  <w:rFonts w:ascii="Book Antiqua" w:eastAsia="Times New Roman" w:hAnsi="Book Antiqua"/>
                  <w:color w:val="222426"/>
                  <w:lang w:val="fr-FR"/>
                </w:rPr>
                <w:t xml:space="preserve"> </w:t>
              </w:r>
              <w:proofErr w:type="spellStart"/>
              <w:r w:rsidRPr="002F35EE">
                <w:rPr>
                  <w:rFonts w:ascii="Book Antiqua" w:eastAsia="Times New Roman" w:hAnsi="Book Antiqua"/>
                  <w:color w:val="222426"/>
                  <w:lang w:val="fr-FR"/>
                </w:rPr>
                <w:t>Extent</w:t>
              </w:r>
              <w:proofErr w:type="spellEnd"/>
              <w:r w:rsidRPr="002F35EE">
                <w:rPr>
                  <w:rFonts w:ascii="Book Antiqua" w:eastAsia="Times New Roman" w:hAnsi="Book Antiqua"/>
                  <w:color w:val="222426"/>
                  <w:lang w:val="fr-FR"/>
                </w:rPr>
                <w:t xml:space="preserve">, </w:t>
              </w:r>
              <w:r w:rsidRPr="00ED1770">
                <w:rPr>
                  <w:rFonts w:ascii="Book Antiqua" w:eastAsia="Times New Roman" w:hAnsi="Book Antiqua"/>
                  <w:b/>
                  <w:color w:val="000000" w:themeColor="text1"/>
                </w:rPr>
                <w:t>Temporal Extent,</w:t>
              </w:r>
              <w:r w:rsidRPr="002F35EE">
                <w:rPr>
                  <w:rFonts w:ascii="Book Antiqua" w:eastAsia="Times New Roman" w:hAnsi="Book Antiqua"/>
                  <w:color w:val="222426"/>
                  <w:lang w:val="fr-FR"/>
                </w:rPr>
                <w:t xml:space="preserve"> Maintenance</w:t>
              </w:r>
            </w:ins>
          </w:p>
        </w:tc>
      </w:tr>
      <w:tr w:rsidR="004108AB" w:rsidRPr="00E6609A" w14:paraId="269EF5E4" w14:textId="77777777" w:rsidTr="008A1896">
        <w:trPr>
          <w:ins w:id="150" w:author="Sean Gordon" w:date="2017-04-05T12:26:00Z"/>
        </w:trPr>
        <w:tc>
          <w:tcPr>
            <w:tcW w:w="2093" w:type="dxa"/>
          </w:tcPr>
          <w:p w14:paraId="27E05BAF" w14:textId="77777777" w:rsidR="004108AB" w:rsidRPr="00E6609A" w:rsidRDefault="004108AB" w:rsidP="008A1896">
            <w:pPr>
              <w:rPr>
                <w:ins w:id="151" w:author="Sean Gordon" w:date="2017-04-05T12:26:00Z"/>
                <w:rFonts w:ascii="Book Antiqua" w:hAnsi="Book Antiqua"/>
              </w:rPr>
            </w:pPr>
            <w:ins w:id="152" w:author="Sean Gordon" w:date="2017-04-05T12:26:00Z">
              <w:r w:rsidRPr="00E6609A">
                <w:rPr>
                  <w:rFonts w:ascii="Book Antiqua" w:hAnsi="Book Antiqua"/>
                </w:rPr>
                <w:t>Evaluation</w:t>
              </w:r>
            </w:ins>
          </w:p>
        </w:tc>
        <w:tc>
          <w:tcPr>
            <w:tcW w:w="1203" w:type="dxa"/>
          </w:tcPr>
          <w:p w14:paraId="652A14D9" w14:textId="77777777" w:rsidR="004108AB" w:rsidRPr="00E6609A" w:rsidRDefault="004108AB" w:rsidP="008A1896">
            <w:pPr>
              <w:jc w:val="center"/>
              <w:rPr>
                <w:ins w:id="153" w:author="Sean Gordon" w:date="2017-04-05T12:26:00Z"/>
                <w:rFonts w:ascii="Book Antiqua" w:hAnsi="Book Antiqua"/>
              </w:rPr>
            </w:pPr>
            <w:ins w:id="154" w:author="Sean Gordon" w:date="2017-04-05T12:26:00Z">
              <w:r w:rsidRPr="00E6609A">
                <w:rPr>
                  <w:rFonts w:ascii="Book Antiqua" w:hAnsi="Book Antiqua"/>
                </w:rPr>
                <w:t>5</w:t>
              </w:r>
            </w:ins>
          </w:p>
        </w:tc>
        <w:tc>
          <w:tcPr>
            <w:tcW w:w="6280" w:type="dxa"/>
          </w:tcPr>
          <w:p w14:paraId="1A6EC597" w14:textId="77777777" w:rsidR="004108AB" w:rsidRPr="00E6609A" w:rsidRDefault="004108AB" w:rsidP="008A1896">
            <w:pPr>
              <w:rPr>
                <w:ins w:id="155" w:author="Sean Gordon" w:date="2017-04-05T12:26:00Z"/>
                <w:rFonts w:ascii="Book Antiqua" w:hAnsi="Book Antiqua"/>
              </w:rPr>
            </w:pPr>
            <w:ins w:id="156" w:author="Sean Gordon" w:date="2017-04-05T12:26:00Z">
              <w:r w:rsidRPr="00ED1770">
                <w:rPr>
                  <w:rFonts w:ascii="Book Antiqua" w:eastAsia="Times New Roman" w:hAnsi="Book Antiqua"/>
                  <w:b/>
                  <w:color w:val="000000" w:themeColor="text1"/>
                </w:rPr>
                <w:t>Resource Use Constraints</w:t>
              </w:r>
              <w:r w:rsidRPr="00E6609A">
                <w:rPr>
                  <w:rFonts w:ascii="Book Antiqua" w:eastAsia="Times New Roman" w:hAnsi="Book Antiqua"/>
                  <w:color w:val="222426"/>
                </w:rPr>
                <w:t>, Process Step, Project Description, Entity Type Definition, Attribute Definition</w:t>
              </w:r>
            </w:ins>
          </w:p>
        </w:tc>
      </w:tr>
      <w:tr w:rsidR="004108AB" w:rsidRPr="00E6609A" w14:paraId="1C4CA8B8" w14:textId="77777777" w:rsidTr="008A1896">
        <w:trPr>
          <w:ins w:id="157" w:author="Sean Gordon" w:date="2017-04-05T12:26:00Z"/>
        </w:trPr>
        <w:tc>
          <w:tcPr>
            <w:tcW w:w="2093" w:type="dxa"/>
          </w:tcPr>
          <w:p w14:paraId="3B4C02F8" w14:textId="77777777" w:rsidR="004108AB" w:rsidRPr="00E6609A" w:rsidRDefault="004108AB" w:rsidP="008A1896">
            <w:pPr>
              <w:rPr>
                <w:ins w:id="158" w:author="Sean Gordon" w:date="2017-04-05T12:26:00Z"/>
                <w:rFonts w:ascii="Book Antiqua" w:hAnsi="Book Antiqua"/>
              </w:rPr>
            </w:pPr>
            <w:ins w:id="159" w:author="Sean Gordon" w:date="2017-04-05T12:26:00Z">
              <w:r w:rsidRPr="00E6609A">
                <w:rPr>
                  <w:rFonts w:ascii="Book Antiqua" w:hAnsi="Book Antiqua"/>
                </w:rPr>
                <w:t>Access</w:t>
              </w:r>
            </w:ins>
          </w:p>
        </w:tc>
        <w:tc>
          <w:tcPr>
            <w:tcW w:w="1203" w:type="dxa"/>
          </w:tcPr>
          <w:p w14:paraId="6E1AC772" w14:textId="77777777" w:rsidR="004108AB" w:rsidRPr="00E6609A" w:rsidRDefault="004108AB" w:rsidP="008A1896">
            <w:pPr>
              <w:jc w:val="center"/>
              <w:rPr>
                <w:ins w:id="160" w:author="Sean Gordon" w:date="2017-04-05T12:26:00Z"/>
                <w:rFonts w:ascii="Book Antiqua" w:hAnsi="Book Antiqua"/>
              </w:rPr>
            </w:pPr>
            <w:ins w:id="161" w:author="Sean Gordon" w:date="2017-04-05T12:26:00Z">
              <w:r w:rsidRPr="00E6609A">
                <w:rPr>
                  <w:rFonts w:ascii="Book Antiqua" w:hAnsi="Book Antiqua"/>
                </w:rPr>
                <w:t>2</w:t>
              </w:r>
            </w:ins>
          </w:p>
        </w:tc>
        <w:tc>
          <w:tcPr>
            <w:tcW w:w="6280" w:type="dxa"/>
          </w:tcPr>
          <w:p w14:paraId="14625B13" w14:textId="77777777" w:rsidR="004108AB" w:rsidRPr="00E6609A" w:rsidRDefault="004108AB" w:rsidP="008A1896">
            <w:pPr>
              <w:rPr>
                <w:ins w:id="162" w:author="Sean Gordon" w:date="2017-04-05T12:26:00Z"/>
                <w:rFonts w:ascii="Book Antiqua" w:eastAsia="Times New Roman" w:hAnsi="Book Antiqua"/>
                <w:color w:val="222426"/>
              </w:rPr>
            </w:pPr>
            <w:ins w:id="163" w:author="Sean Gordon" w:date="2017-04-05T12:26:00Z">
              <w:r w:rsidRPr="00ED1770">
                <w:rPr>
                  <w:rFonts w:ascii="Book Antiqua" w:eastAsia="Times New Roman" w:hAnsi="Book Antiqua"/>
                  <w:b/>
                  <w:color w:val="000000" w:themeColor="text1"/>
                </w:rPr>
                <w:t>Resource Access Constraints</w:t>
              </w:r>
              <w:r w:rsidRPr="00E6609A">
                <w:rPr>
                  <w:rFonts w:ascii="Book Antiqua" w:eastAsia="Times New Roman" w:hAnsi="Book Antiqua"/>
                  <w:color w:val="222426"/>
                </w:rPr>
                <w:t xml:space="preserve">, Resource Format </w:t>
              </w:r>
            </w:ins>
          </w:p>
        </w:tc>
      </w:tr>
      <w:tr w:rsidR="004108AB" w:rsidRPr="002F35EE" w14:paraId="5DD8EF92" w14:textId="77777777" w:rsidTr="008A1896">
        <w:trPr>
          <w:ins w:id="164" w:author="Sean Gordon" w:date="2017-04-05T12:26:00Z"/>
        </w:trPr>
        <w:tc>
          <w:tcPr>
            <w:tcW w:w="2093" w:type="dxa"/>
          </w:tcPr>
          <w:p w14:paraId="43F152E4" w14:textId="77777777" w:rsidR="004108AB" w:rsidRPr="00E6609A" w:rsidRDefault="004108AB" w:rsidP="008A1896">
            <w:pPr>
              <w:rPr>
                <w:ins w:id="165" w:author="Sean Gordon" w:date="2017-04-05T12:26:00Z"/>
                <w:rFonts w:ascii="Book Antiqua" w:hAnsi="Book Antiqua"/>
              </w:rPr>
            </w:pPr>
            <w:ins w:id="166" w:author="Sean Gordon" w:date="2017-04-05T12:26:00Z">
              <w:r w:rsidRPr="00E6609A">
                <w:rPr>
                  <w:rFonts w:ascii="Book Antiqua" w:hAnsi="Book Antiqua"/>
                </w:rPr>
                <w:t>Integration</w:t>
              </w:r>
            </w:ins>
          </w:p>
        </w:tc>
        <w:tc>
          <w:tcPr>
            <w:tcW w:w="1203" w:type="dxa"/>
          </w:tcPr>
          <w:p w14:paraId="1C05C993" w14:textId="77777777" w:rsidR="004108AB" w:rsidRPr="00E6609A" w:rsidRDefault="004108AB" w:rsidP="008A1896">
            <w:pPr>
              <w:jc w:val="center"/>
              <w:rPr>
                <w:ins w:id="167" w:author="Sean Gordon" w:date="2017-04-05T12:26:00Z"/>
                <w:rFonts w:ascii="Book Antiqua" w:hAnsi="Book Antiqua"/>
              </w:rPr>
            </w:pPr>
            <w:ins w:id="168" w:author="Sean Gordon" w:date="2017-04-05T12:26:00Z">
              <w:r w:rsidRPr="00E6609A">
                <w:rPr>
                  <w:rFonts w:ascii="Book Antiqua" w:hAnsi="Book Antiqua"/>
                </w:rPr>
                <w:t>3</w:t>
              </w:r>
            </w:ins>
          </w:p>
        </w:tc>
        <w:tc>
          <w:tcPr>
            <w:tcW w:w="6280" w:type="dxa"/>
          </w:tcPr>
          <w:p w14:paraId="2512D097" w14:textId="77777777" w:rsidR="004108AB" w:rsidRPr="002F35EE" w:rsidRDefault="004108AB" w:rsidP="008A1896">
            <w:pPr>
              <w:rPr>
                <w:ins w:id="169" w:author="Sean Gordon" w:date="2017-04-05T12:26:00Z"/>
                <w:rFonts w:ascii="Book Antiqua" w:hAnsi="Book Antiqua"/>
                <w:lang w:val="fr-FR"/>
              </w:rPr>
            </w:pPr>
            <w:proofErr w:type="spellStart"/>
            <w:ins w:id="170" w:author="Sean Gordon" w:date="2017-04-05T12:26:00Z">
              <w:r w:rsidRPr="002F35EE">
                <w:rPr>
                  <w:rFonts w:ascii="Book Antiqua" w:eastAsia="Times New Roman" w:hAnsi="Book Antiqua"/>
                  <w:color w:val="222426"/>
                  <w:lang w:val="fr-FR"/>
                </w:rPr>
                <w:t>Attribute</w:t>
              </w:r>
              <w:proofErr w:type="spellEnd"/>
              <w:r w:rsidRPr="002F35EE">
                <w:rPr>
                  <w:rFonts w:ascii="Book Antiqua" w:eastAsia="Times New Roman" w:hAnsi="Book Antiqua"/>
                  <w:color w:val="222426"/>
                  <w:lang w:val="fr-FR"/>
                </w:rPr>
                <w:t xml:space="preserve"> List, </w:t>
              </w:r>
              <w:proofErr w:type="spellStart"/>
              <w:r w:rsidRPr="002F35EE">
                <w:rPr>
                  <w:rFonts w:ascii="Book Antiqua" w:eastAsia="Times New Roman" w:hAnsi="Book Antiqua"/>
                  <w:color w:val="222426"/>
                  <w:lang w:val="fr-FR"/>
                </w:rPr>
                <w:t>Attribute</w:t>
              </w:r>
              <w:proofErr w:type="spellEnd"/>
              <w:r w:rsidRPr="002F35EE">
                <w:rPr>
                  <w:rFonts w:ascii="Book Antiqua" w:eastAsia="Times New Roman" w:hAnsi="Book Antiqua"/>
                  <w:color w:val="222426"/>
                  <w:lang w:val="fr-FR"/>
                </w:rPr>
                <w:t xml:space="preserve"> </w:t>
              </w:r>
              <w:proofErr w:type="spellStart"/>
              <w:r w:rsidRPr="002F35EE">
                <w:rPr>
                  <w:rFonts w:ascii="Book Antiqua" w:eastAsia="Times New Roman" w:hAnsi="Book Antiqua"/>
                  <w:color w:val="222426"/>
                  <w:lang w:val="fr-FR"/>
                </w:rPr>
                <w:t>Constraints</w:t>
              </w:r>
              <w:proofErr w:type="spellEnd"/>
              <w:r w:rsidRPr="002F35EE">
                <w:rPr>
                  <w:rFonts w:ascii="Book Antiqua" w:eastAsia="Times New Roman" w:hAnsi="Book Antiqua"/>
                  <w:color w:val="222426"/>
                  <w:lang w:val="fr-FR"/>
                </w:rPr>
                <w:t xml:space="preserve">, Resource </w:t>
              </w:r>
              <w:proofErr w:type="spellStart"/>
              <w:r w:rsidRPr="002F35EE">
                <w:rPr>
                  <w:rFonts w:ascii="Book Antiqua" w:eastAsia="Times New Roman" w:hAnsi="Book Antiqua"/>
                  <w:color w:val="222426"/>
                  <w:lang w:val="fr-FR"/>
                </w:rPr>
                <w:t>Quality</w:t>
              </w:r>
              <w:proofErr w:type="spellEnd"/>
              <w:r w:rsidRPr="002F35EE">
                <w:rPr>
                  <w:rFonts w:ascii="Book Antiqua" w:eastAsia="Times New Roman" w:hAnsi="Book Antiqua"/>
                  <w:color w:val="222426"/>
                  <w:lang w:val="fr-FR"/>
                </w:rPr>
                <w:t xml:space="preserve"> Description</w:t>
              </w:r>
            </w:ins>
          </w:p>
        </w:tc>
      </w:tr>
    </w:tbl>
    <w:p w14:paraId="666B8F26" w14:textId="77777777" w:rsidR="004108AB" w:rsidRPr="00F23FAE" w:rsidRDefault="004108AB" w:rsidP="004108AB">
      <w:pPr>
        <w:rPr>
          <w:ins w:id="171" w:author="Sean Gordon" w:date="2017-04-05T12:26:00Z"/>
          <w:rFonts w:ascii="Book Antiqua" w:hAnsi="Book Antiqua"/>
          <w:lang w:val="fr-FR"/>
        </w:rPr>
      </w:pPr>
    </w:p>
    <w:p w14:paraId="475FA036" w14:textId="77777777" w:rsidR="004108AB" w:rsidRPr="00E6609A" w:rsidRDefault="004108AB" w:rsidP="004108AB">
      <w:pPr>
        <w:rPr>
          <w:ins w:id="172" w:author="Sean Gordon" w:date="2017-04-05T12:26:00Z"/>
          <w:rFonts w:ascii="Book Antiqua" w:hAnsi="Book Antiqua"/>
        </w:rPr>
      </w:pPr>
      <w:ins w:id="173" w:author="Sean Gordon" w:date="2017-04-05T12:26:00Z">
        <w:r>
          <w:rPr>
            <w:rFonts w:ascii="Book Antiqua" w:hAnsi="Book Antiqua"/>
          </w:rPr>
          <w:lastRenderedPageBreak/>
          <w:t>A second</w:t>
        </w:r>
        <w:commentRangeStart w:id="174"/>
        <w:r>
          <w:rPr>
            <w:rFonts w:ascii="Book Antiqua" w:hAnsi="Book Antiqua"/>
          </w:rPr>
          <w:t xml:space="preserve"> requirement </w:t>
        </w:r>
        <w:commentRangeEnd w:id="174"/>
        <w:r>
          <w:rPr>
            <w:rStyle w:val="CommentReference"/>
            <w:rFonts w:asciiTheme="minorHAnsi" w:hAnsiTheme="minorHAnsi" w:cstheme="minorBidi"/>
          </w:rPr>
          <w:commentReference w:id="174"/>
        </w:r>
        <w:r>
          <w:rPr>
            <w:rFonts w:ascii="Book Antiqua" w:hAnsi="Book Antiqua"/>
          </w:rPr>
          <w:t>for complete cross dialect comparisons is that the concepts must occur in both dialects. Of course, a</w:t>
        </w:r>
        <w:r w:rsidRPr="00E6609A">
          <w:rPr>
            <w:rFonts w:ascii="Book Antiqua" w:hAnsi="Book Antiqua"/>
          </w:rPr>
          <w:t>ll the LTER recommendation</w:t>
        </w:r>
        <w:r>
          <w:rPr>
            <w:rFonts w:ascii="Book Antiqua" w:hAnsi="Book Antiqua"/>
          </w:rPr>
          <w:t>s</w:t>
        </w:r>
        <w:r w:rsidRPr="00E6609A">
          <w:rPr>
            <w:rFonts w:ascii="Book Antiqua" w:hAnsi="Book Antiqua"/>
          </w:rPr>
          <w:t xml:space="preserve"> are </w:t>
        </w:r>
        <w:r>
          <w:rPr>
            <w:rFonts w:ascii="Book Antiqua" w:hAnsi="Book Antiqua"/>
          </w:rPr>
          <w:t xml:space="preserve">in the EML dialect, but they may not be included in other dialects. </w:t>
        </w:r>
        <w:r w:rsidRPr="00E6609A">
          <w:rPr>
            <w:rFonts w:ascii="Book Antiqua" w:hAnsi="Book Antiqua"/>
          </w:rPr>
          <w:t xml:space="preserve"> This is illustrated in </w:t>
        </w:r>
        <w:r>
          <w:rPr>
            <w:rFonts w:ascii="Book Antiqua" w:hAnsi="Book Antiqua"/>
          </w:rPr>
          <w:t>Figure</w:t>
        </w:r>
        <w:r w:rsidRPr="00E6609A">
          <w:rPr>
            <w:rFonts w:ascii="Book Antiqua" w:hAnsi="Book Antiqua"/>
          </w:rPr>
          <w:t xml:space="preserve"> 1. </w:t>
        </w:r>
      </w:ins>
    </w:p>
    <w:p w14:paraId="3A9217AD" w14:textId="77777777" w:rsidR="004108AB" w:rsidRPr="00E6609A" w:rsidRDefault="004108AB" w:rsidP="004108AB">
      <w:pPr>
        <w:rPr>
          <w:ins w:id="175" w:author="Sean Gordon" w:date="2017-04-05T12:26:00Z"/>
          <w:rFonts w:ascii="Book Antiqua" w:hAnsi="Book Antiqua"/>
        </w:rPr>
      </w:pPr>
      <w:ins w:id="176" w:author="Sean Gordon" w:date="2017-04-05T12:26:00Z">
        <w:r>
          <w:rPr>
            <w:rStyle w:val="CommentReference"/>
            <w:rFonts w:asciiTheme="minorHAnsi" w:hAnsiTheme="minorHAnsi" w:cstheme="minorBidi"/>
          </w:rPr>
          <w:commentReference w:id="118"/>
        </w:r>
      </w:ins>
    </w:p>
    <w:p w14:paraId="11A31C72" w14:textId="77777777" w:rsidR="004108AB" w:rsidRDefault="004108AB" w:rsidP="004108AB">
      <w:pPr>
        <w:rPr>
          <w:ins w:id="177" w:author="Sean Gordon" w:date="2017-04-05T12:26:00Z"/>
          <w:rFonts w:ascii="Book Antiqua" w:hAnsi="Book Antiqua"/>
        </w:rPr>
      </w:pPr>
    </w:p>
    <w:p w14:paraId="3986F7AA" w14:textId="77777777" w:rsidR="004108AB" w:rsidRDefault="004108AB" w:rsidP="004108AB">
      <w:pPr>
        <w:rPr>
          <w:ins w:id="178" w:author="Sean Gordon" w:date="2017-04-05T12:26:00Z"/>
          <w:rFonts w:ascii="Book Antiqua" w:hAnsi="Book Antiqua"/>
        </w:rPr>
      </w:pPr>
      <w:ins w:id="179" w:author="Sean Gordon" w:date="2017-04-05T12:26:00Z">
        <w:r>
          <w:rPr>
            <w:rFonts w:ascii="Book Antiqua" w:hAnsi="Book Antiqua"/>
          </w:rPr>
          <w:t xml:space="preserve">   The conceptual design of the recommendation allows records in other dialects to be analyzed by the same recommendation. These concepts </w:t>
        </w:r>
        <w:proofErr w:type="gramStart"/>
        <w:r>
          <w:rPr>
            <w:rFonts w:ascii="Book Antiqua" w:hAnsi="Book Antiqua"/>
          </w:rPr>
          <w:t>are  The</w:t>
        </w:r>
        <w:proofErr w:type="gramEnd"/>
        <w:r>
          <w:rPr>
            <w:rFonts w:ascii="Book Antiqua" w:hAnsi="Book Antiqua"/>
          </w:rPr>
          <w:t xml:space="preserve"> blue concept names are concepts that appear in the FGDC recommendation as well. 10 of the 25 concepts in the LTER recommendation are present in the FGDC recommendation. Many other concepts are closely related to concepts in the FGDC recommendation, such as Keyword and Spatial Extent. FGDC calls for Theme Keyword and Bounding Box.</w:t>
        </w:r>
      </w:ins>
    </w:p>
    <w:p w14:paraId="09D7FBB8" w14:textId="77777777" w:rsidR="004108AB" w:rsidRDefault="004108AB" w:rsidP="004108AB">
      <w:pPr>
        <w:rPr>
          <w:ins w:id="180" w:author="Sean Gordon" w:date="2017-04-05T12:26:00Z"/>
          <w:rFonts w:ascii="Book Antiqua" w:hAnsi="Book Antiqua"/>
        </w:rPr>
      </w:pPr>
    </w:p>
    <w:p w14:paraId="3DE075D8" w14:textId="77777777" w:rsidR="004108AB" w:rsidRPr="00403F63" w:rsidRDefault="004108AB" w:rsidP="004108AB">
      <w:pPr>
        <w:rPr>
          <w:ins w:id="181" w:author="Sean Gordon" w:date="2017-04-05T12:26:00Z"/>
          <w:rFonts w:ascii="Book Antiqua" w:hAnsi="Book Antiqua"/>
          <w:sz w:val="20"/>
          <w:szCs w:val="20"/>
        </w:rPr>
      </w:pPr>
      <w:ins w:id="182" w:author="Sean Gordon" w:date="2017-04-05T12:26:00Z">
        <w:r w:rsidRPr="00403F63">
          <w:rPr>
            <w:rFonts w:ascii="Book Antiqua" w:hAnsi="Book Antiqua"/>
            <w:sz w:val="20"/>
            <w:szCs w:val="20"/>
          </w:rPr>
          <w:t>Table 0 - Conceptual description of the recommendations</w:t>
        </w:r>
      </w:ins>
    </w:p>
    <w:tbl>
      <w:tblPr>
        <w:tblStyle w:val="TableGrid"/>
        <w:tblW w:w="0" w:type="auto"/>
        <w:tblLook w:val="04A0" w:firstRow="1" w:lastRow="0" w:firstColumn="1" w:lastColumn="0" w:noHBand="0" w:noVBand="1"/>
      </w:tblPr>
      <w:tblGrid>
        <w:gridCol w:w="2093"/>
        <w:gridCol w:w="1203"/>
        <w:gridCol w:w="6280"/>
      </w:tblGrid>
      <w:tr w:rsidR="004108AB" w:rsidRPr="00E6609A" w14:paraId="256DF83A" w14:textId="77777777" w:rsidTr="008A1896">
        <w:trPr>
          <w:ins w:id="183" w:author="Sean Gordon" w:date="2017-04-05T12:26:00Z"/>
        </w:trPr>
        <w:tc>
          <w:tcPr>
            <w:tcW w:w="2093" w:type="dxa"/>
          </w:tcPr>
          <w:p w14:paraId="6715BB8E" w14:textId="77777777" w:rsidR="004108AB" w:rsidRPr="00E6609A" w:rsidRDefault="004108AB" w:rsidP="008A1896">
            <w:pPr>
              <w:rPr>
                <w:ins w:id="184" w:author="Sean Gordon" w:date="2017-04-05T12:26:00Z"/>
                <w:rFonts w:ascii="Book Antiqua" w:hAnsi="Book Antiqua"/>
              </w:rPr>
            </w:pPr>
            <w:ins w:id="185" w:author="Sean Gordon" w:date="2017-04-05T12:26:00Z">
              <w:r w:rsidRPr="00E6609A">
                <w:rPr>
                  <w:rFonts w:ascii="Book Antiqua" w:hAnsi="Book Antiqua"/>
                </w:rPr>
                <w:t>Recommendation Level</w:t>
              </w:r>
            </w:ins>
          </w:p>
        </w:tc>
        <w:tc>
          <w:tcPr>
            <w:tcW w:w="1203" w:type="dxa"/>
          </w:tcPr>
          <w:p w14:paraId="47C9197E" w14:textId="77777777" w:rsidR="004108AB" w:rsidRPr="00E6609A" w:rsidRDefault="004108AB" w:rsidP="008A1896">
            <w:pPr>
              <w:jc w:val="center"/>
              <w:rPr>
                <w:ins w:id="186" w:author="Sean Gordon" w:date="2017-04-05T12:26:00Z"/>
                <w:rFonts w:ascii="Book Antiqua" w:hAnsi="Book Antiqua"/>
              </w:rPr>
            </w:pPr>
            <w:ins w:id="187" w:author="Sean Gordon" w:date="2017-04-05T12:26:00Z">
              <w:r w:rsidRPr="00E6609A">
                <w:rPr>
                  <w:rFonts w:ascii="Book Antiqua" w:hAnsi="Book Antiqua"/>
                </w:rPr>
                <w:t># Concepts</w:t>
              </w:r>
            </w:ins>
          </w:p>
        </w:tc>
        <w:tc>
          <w:tcPr>
            <w:tcW w:w="6280" w:type="dxa"/>
          </w:tcPr>
          <w:p w14:paraId="08E3C7A0" w14:textId="77777777" w:rsidR="004108AB" w:rsidRPr="00E6609A" w:rsidRDefault="004108AB" w:rsidP="008A1896">
            <w:pPr>
              <w:rPr>
                <w:ins w:id="188" w:author="Sean Gordon" w:date="2017-04-05T12:26:00Z"/>
                <w:rFonts w:ascii="Book Antiqua" w:hAnsi="Book Antiqua"/>
              </w:rPr>
            </w:pPr>
            <w:ins w:id="189" w:author="Sean Gordon" w:date="2017-04-05T12:26:00Z">
              <w:r w:rsidRPr="00E6609A">
                <w:rPr>
                  <w:rFonts w:ascii="Book Antiqua" w:hAnsi="Book Antiqua"/>
                </w:rPr>
                <w:t>Concept Titles</w:t>
              </w:r>
            </w:ins>
          </w:p>
        </w:tc>
      </w:tr>
      <w:tr w:rsidR="004108AB" w:rsidRPr="00E6609A" w14:paraId="1D3E0595" w14:textId="77777777" w:rsidTr="008A1896">
        <w:trPr>
          <w:ins w:id="190" w:author="Sean Gordon" w:date="2017-04-05T12:26:00Z"/>
        </w:trPr>
        <w:tc>
          <w:tcPr>
            <w:tcW w:w="2093" w:type="dxa"/>
          </w:tcPr>
          <w:p w14:paraId="06D89E45" w14:textId="77777777" w:rsidR="004108AB" w:rsidRPr="00E6609A" w:rsidRDefault="004108AB" w:rsidP="008A1896">
            <w:pPr>
              <w:rPr>
                <w:ins w:id="191" w:author="Sean Gordon" w:date="2017-04-05T12:26:00Z"/>
                <w:rFonts w:ascii="Book Antiqua" w:hAnsi="Book Antiqua"/>
              </w:rPr>
            </w:pPr>
            <w:ins w:id="192" w:author="Sean Gordon" w:date="2017-04-05T12:26:00Z">
              <w:r w:rsidRPr="00E6609A">
                <w:rPr>
                  <w:rFonts w:ascii="Book Antiqua" w:hAnsi="Book Antiqua"/>
                </w:rPr>
                <w:t>Identification</w:t>
              </w:r>
            </w:ins>
          </w:p>
        </w:tc>
        <w:tc>
          <w:tcPr>
            <w:tcW w:w="1203" w:type="dxa"/>
          </w:tcPr>
          <w:p w14:paraId="3F3C5E56" w14:textId="77777777" w:rsidR="004108AB" w:rsidRPr="00E6609A" w:rsidRDefault="004108AB" w:rsidP="008A1896">
            <w:pPr>
              <w:tabs>
                <w:tab w:val="left" w:pos="402"/>
              </w:tabs>
              <w:jc w:val="center"/>
              <w:rPr>
                <w:ins w:id="193" w:author="Sean Gordon" w:date="2017-04-05T12:26:00Z"/>
                <w:rFonts w:ascii="Book Antiqua" w:hAnsi="Book Antiqua"/>
              </w:rPr>
            </w:pPr>
            <w:ins w:id="194" w:author="Sean Gordon" w:date="2017-04-05T12:26:00Z">
              <w:r w:rsidRPr="00E6609A">
                <w:rPr>
                  <w:rFonts w:ascii="Book Antiqua" w:hAnsi="Book Antiqua"/>
                </w:rPr>
                <w:t>11</w:t>
              </w:r>
            </w:ins>
          </w:p>
        </w:tc>
        <w:tc>
          <w:tcPr>
            <w:tcW w:w="6280" w:type="dxa"/>
          </w:tcPr>
          <w:p w14:paraId="09FBD599" w14:textId="77777777" w:rsidR="004108AB" w:rsidRPr="00E6609A" w:rsidRDefault="004108AB" w:rsidP="008A1896">
            <w:pPr>
              <w:rPr>
                <w:ins w:id="195" w:author="Sean Gordon" w:date="2017-04-05T12:26:00Z"/>
                <w:rFonts w:ascii="Book Antiqua" w:hAnsi="Book Antiqua"/>
              </w:rPr>
            </w:pPr>
            <w:ins w:id="196" w:author="Sean Gordon" w:date="2017-04-05T12:26:00Z">
              <w:r w:rsidRPr="00E6609A">
                <w:rPr>
                  <w:rFonts w:ascii="Book Antiqua" w:eastAsia="Times New Roman" w:hAnsi="Book Antiqua"/>
                  <w:color w:val="222426"/>
                </w:rPr>
                <w:t xml:space="preserve">Resource Identifier, </w:t>
              </w:r>
              <w:r w:rsidRPr="007E5D2F">
                <w:rPr>
                  <w:rFonts w:ascii="Book Antiqua" w:eastAsia="Times New Roman" w:hAnsi="Book Antiqua"/>
                  <w:color w:val="5B9BD5" w:themeColor="accent5"/>
                </w:rPr>
                <w:t>Resource Title</w:t>
              </w:r>
              <w:r w:rsidRPr="00E6609A">
                <w:rPr>
                  <w:rFonts w:ascii="Book Antiqua" w:eastAsia="Times New Roman" w:hAnsi="Book Antiqua"/>
                  <w:color w:val="222426"/>
                </w:rPr>
                <w:t xml:space="preserve">, </w:t>
              </w:r>
              <w:r w:rsidRPr="007E5D2F">
                <w:rPr>
                  <w:rFonts w:ascii="Book Antiqua" w:eastAsia="Times New Roman" w:hAnsi="Book Antiqua"/>
                  <w:color w:val="5B9BD5" w:themeColor="accent5"/>
                </w:rPr>
                <w:t>Author / Originator</w:t>
              </w:r>
              <w:r w:rsidRPr="00E6609A">
                <w:rPr>
                  <w:rFonts w:ascii="Book Antiqua" w:eastAsia="Times New Roman" w:hAnsi="Book Antiqua"/>
                  <w:color w:val="222426"/>
                </w:rPr>
                <w:t xml:space="preserve">, </w:t>
              </w:r>
              <w:r w:rsidRPr="007E5D2F">
                <w:rPr>
                  <w:rFonts w:ascii="Book Antiqua" w:eastAsia="Times New Roman" w:hAnsi="Book Antiqua"/>
                  <w:color w:val="5B9BD5" w:themeColor="accent5"/>
                </w:rPr>
                <w:t>Metadata Contact</w:t>
              </w:r>
              <w:r w:rsidRPr="00E6609A">
                <w:rPr>
                  <w:rFonts w:ascii="Book Antiqua" w:eastAsia="Times New Roman" w:hAnsi="Book Antiqua"/>
                  <w:color w:val="222426"/>
                </w:rPr>
                <w:t xml:space="preserve">, </w:t>
              </w:r>
              <w:r w:rsidRPr="00B57673">
                <w:rPr>
                  <w:rFonts w:ascii="Book Antiqua" w:eastAsia="Times New Roman" w:hAnsi="Book Antiqua"/>
                  <w:color w:val="5B9BD5" w:themeColor="accent5"/>
                </w:rPr>
                <w:t>Contributor Name</w:t>
              </w:r>
              <w:r w:rsidRPr="00E6609A">
                <w:rPr>
                  <w:rFonts w:ascii="Book Antiqua" w:eastAsia="Times New Roman" w:hAnsi="Book Antiqua"/>
                  <w:color w:val="222426"/>
                </w:rPr>
                <w:t xml:space="preserve">, Publisher, </w:t>
              </w:r>
              <w:r w:rsidRPr="007E5D2F">
                <w:rPr>
                  <w:rFonts w:ascii="Book Antiqua" w:eastAsia="Times New Roman" w:hAnsi="Book Antiqua"/>
                  <w:color w:val="5B9BD5" w:themeColor="accent5"/>
                </w:rPr>
                <w:t>Publication Date</w:t>
              </w:r>
              <w:r w:rsidRPr="00E6609A">
                <w:rPr>
                  <w:rFonts w:ascii="Book Antiqua" w:eastAsia="Times New Roman" w:hAnsi="Book Antiqua"/>
                  <w:color w:val="222426"/>
                </w:rPr>
                <w:t xml:space="preserve">, </w:t>
              </w:r>
              <w:r w:rsidRPr="00BC37BC">
                <w:rPr>
                  <w:rFonts w:ascii="Book Antiqua" w:eastAsia="Times New Roman" w:hAnsi="Book Antiqua"/>
                  <w:color w:val="5B9BD5" w:themeColor="accent5"/>
                </w:rPr>
                <w:t>Resource Contact</w:t>
              </w:r>
              <w:r w:rsidRPr="00E6609A">
                <w:rPr>
                  <w:rFonts w:ascii="Book Antiqua" w:eastAsia="Times New Roman" w:hAnsi="Book Antiqua"/>
                  <w:color w:val="222426"/>
                </w:rPr>
                <w:t xml:space="preserve">, </w:t>
              </w:r>
              <w:r w:rsidRPr="00B57673">
                <w:rPr>
                  <w:rFonts w:ascii="Book Antiqua" w:eastAsia="Times New Roman" w:hAnsi="Book Antiqua"/>
                  <w:color w:val="5B9BD5" w:themeColor="accent5"/>
                </w:rPr>
                <w:t>Abstract</w:t>
              </w:r>
              <w:r w:rsidRPr="00E6609A">
                <w:rPr>
                  <w:rFonts w:ascii="Book Antiqua" w:eastAsia="Times New Roman" w:hAnsi="Book Antiqua"/>
                  <w:color w:val="222426"/>
                </w:rPr>
                <w:t>, Keyword, Resource Distribution</w:t>
              </w:r>
            </w:ins>
          </w:p>
        </w:tc>
      </w:tr>
      <w:tr w:rsidR="004108AB" w:rsidRPr="002F35EE" w14:paraId="5BAF9049" w14:textId="77777777" w:rsidTr="008A1896">
        <w:trPr>
          <w:ins w:id="197" w:author="Sean Gordon" w:date="2017-04-05T12:26:00Z"/>
        </w:trPr>
        <w:tc>
          <w:tcPr>
            <w:tcW w:w="2093" w:type="dxa"/>
          </w:tcPr>
          <w:p w14:paraId="6F68E50A" w14:textId="77777777" w:rsidR="004108AB" w:rsidRPr="00E6609A" w:rsidRDefault="004108AB" w:rsidP="008A1896">
            <w:pPr>
              <w:rPr>
                <w:ins w:id="198" w:author="Sean Gordon" w:date="2017-04-05T12:26:00Z"/>
                <w:rFonts w:ascii="Book Antiqua" w:hAnsi="Book Antiqua"/>
              </w:rPr>
            </w:pPr>
            <w:ins w:id="199" w:author="Sean Gordon" w:date="2017-04-05T12:26:00Z">
              <w:r w:rsidRPr="00E6609A">
                <w:rPr>
                  <w:rFonts w:ascii="Book Antiqua" w:hAnsi="Book Antiqua"/>
                </w:rPr>
                <w:t>Discovery</w:t>
              </w:r>
            </w:ins>
          </w:p>
        </w:tc>
        <w:tc>
          <w:tcPr>
            <w:tcW w:w="1203" w:type="dxa"/>
          </w:tcPr>
          <w:p w14:paraId="2627AE84" w14:textId="77777777" w:rsidR="004108AB" w:rsidRPr="00E6609A" w:rsidRDefault="004108AB" w:rsidP="008A1896">
            <w:pPr>
              <w:jc w:val="center"/>
              <w:rPr>
                <w:ins w:id="200" w:author="Sean Gordon" w:date="2017-04-05T12:26:00Z"/>
                <w:rFonts w:ascii="Book Antiqua" w:hAnsi="Book Antiqua"/>
              </w:rPr>
            </w:pPr>
            <w:ins w:id="201" w:author="Sean Gordon" w:date="2017-04-05T12:26:00Z">
              <w:r w:rsidRPr="00E6609A">
                <w:rPr>
                  <w:rFonts w:ascii="Book Antiqua" w:hAnsi="Book Antiqua"/>
                </w:rPr>
                <w:t>4</w:t>
              </w:r>
            </w:ins>
          </w:p>
        </w:tc>
        <w:tc>
          <w:tcPr>
            <w:tcW w:w="6280" w:type="dxa"/>
          </w:tcPr>
          <w:p w14:paraId="5B5EB76C" w14:textId="77777777" w:rsidR="004108AB" w:rsidRPr="002F35EE" w:rsidRDefault="004108AB" w:rsidP="008A1896">
            <w:pPr>
              <w:rPr>
                <w:ins w:id="202" w:author="Sean Gordon" w:date="2017-04-05T12:26:00Z"/>
                <w:rFonts w:ascii="Book Antiqua" w:hAnsi="Book Antiqua"/>
                <w:lang w:val="fr-FR"/>
              </w:rPr>
            </w:pPr>
            <w:ins w:id="203" w:author="Sean Gordon" w:date="2017-04-05T12:26:00Z">
              <w:r w:rsidRPr="002F35EE">
                <w:rPr>
                  <w:rFonts w:ascii="Book Antiqua" w:eastAsia="Times New Roman" w:hAnsi="Book Antiqua"/>
                  <w:color w:val="222426"/>
                  <w:lang w:val="fr-FR"/>
                </w:rPr>
                <w:t xml:space="preserve">Spatial </w:t>
              </w:r>
              <w:proofErr w:type="spellStart"/>
              <w:r w:rsidRPr="002F35EE">
                <w:rPr>
                  <w:rFonts w:ascii="Book Antiqua" w:eastAsia="Times New Roman" w:hAnsi="Book Antiqua"/>
                  <w:color w:val="222426"/>
                  <w:lang w:val="fr-FR"/>
                </w:rPr>
                <w:t>Extent</w:t>
              </w:r>
              <w:proofErr w:type="spellEnd"/>
              <w:r w:rsidRPr="002F35EE">
                <w:rPr>
                  <w:rFonts w:ascii="Book Antiqua" w:eastAsia="Times New Roman" w:hAnsi="Book Antiqua"/>
                  <w:color w:val="222426"/>
                  <w:lang w:val="fr-FR"/>
                </w:rPr>
                <w:t xml:space="preserve">, </w:t>
              </w:r>
              <w:proofErr w:type="spellStart"/>
              <w:r w:rsidRPr="002F35EE">
                <w:rPr>
                  <w:rFonts w:ascii="Book Antiqua" w:eastAsia="Times New Roman" w:hAnsi="Book Antiqua"/>
                  <w:color w:val="222426"/>
                  <w:lang w:val="fr-FR"/>
                </w:rPr>
                <w:t>Taxonomic</w:t>
              </w:r>
              <w:proofErr w:type="spellEnd"/>
              <w:r w:rsidRPr="002F35EE">
                <w:rPr>
                  <w:rFonts w:ascii="Book Antiqua" w:eastAsia="Times New Roman" w:hAnsi="Book Antiqua"/>
                  <w:color w:val="222426"/>
                  <w:lang w:val="fr-FR"/>
                </w:rPr>
                <w:t xml:space="preserve"> </w:t>
              </w:r>
              <w:proofErr w:type="spellStart"/>
              <w:r w:rsidRPr="002F35EE">
                <w:rPr>
                  <w:rFonts w:ascii="Book Antiqua" w:eastAsia="Times New Roman" w:hAnsi="Book Antiqua"/>
                  <w:color w:val="222426"/>
                  <w:lang w:val="fr-FR"/>
                </w:rPr>
                <w:t>Extent</w:t>
              </w:r>
              <w:proofErr w:type="spellEnd"/>
              <w:r w:rsidRPr="002F35EE">
                <w:rPr>
                  <w:rFonts w:ascii="Book Antiqua" w:eastAsia="Times New Roman" w:hAnsi="Book Antiqua"/>
                  <w:color w:val="222426"/>
                  <w:lang w:val="fr-FR"/>
                </w:rPr>
                <w:t xml:space="preserve">, </w:t>
              </w:r>
              <w:r w:rsidRPr="002F35EE">
                <w:rPr>
                  <w:rFonts w:ascii="Book Antiqua" w:eastAsia="Times New Roman" w:hAnsi="Book Antiqua"/>
                  <w:color w:val="5B9BD5" w:themeColor="accent5"/>
                  <w:lang w:val="fr-FR"/>
                </w:rPr>
                <w:t xml:space="preserve">Temporal </w:t>
              </w:r>
              <w:proofErr w:type="spellStart"/>
              <w:r w:rsidRPr="002F35EE">
                <w:rPr>
                  <w:rFonts w:ascii="Book Antiqua" w:eastAsia="Times New Roman" w:hAnsi="Book Antiqua"/>
                  <w:color w:val="5B9BD5" w:themeColor="accent5"/>
                  <w:lang w:val="fr-FR"/>
                </w:rPr>
                <w:t>Extent</w:t>
              </w:r>
              <w:proofErr w:type="spellEnd"/>
              <w:r w:rsidRPr="002F35EE">
                <w:rPr>
                  <w:rFonts w:ascii="Book Antiqua" w:eastAsia="Times New Roman" w:hAnsi="Book Antiqua"/>
                  <w:color w:val="222426"/>
                  <w:lang w:val="fr-FR"/>
                </w:rPr>
                <w:t>, Maintenance</w:t>
              </w:r>
            </w:ins>
          </w:p>
        </w:tc>
      </w:tr>
      <w:tr w:rsidR="004108AB" w:rsidRPr="00E6609A" w14:paraId="250BE85C" w14:textId="77777777" w:rsidTr="008A1896">
        <w:trPr>
          <w:ins w:id="204" w:author="Sean Gordon" w:date="2017-04-05T12:26:00Z"/>
        </w:trPr>
        <w:tc>
          <w:tcPr>
            <w:tcW w:w="2093" w:type="dxa"/>
          </w:tcPr>
          <w:p w14:paraId="793F297E" w14:textId="77777777" w:rsidR="004108AB" w:rsidRPr="00E6609A" w:rsidRDefault="004108AB" w:rsidP="008A1896">
            <w:pPr>
              <w:rPr>
                <w:ins w:id="205" w:author="Sean Gordon" w:date="2017-04-05T12:26:00Z"/>
                <w:rFonts w:ascii="Book Antiqua" w:hAnsi="Book Antiqua"/>
              </w:rPr>
            </w:pPr>
            <w:ins w:id="206" w:author="Sean Gordon" w:date="2017-04-05T12:26:00Z">
              <w:r w:rsidRPr="00E6609A">
                <w:rPr>
                  <w:rFonts w:ascii="Book Antiqua" w:hAnsi="Book Antiqua"/>
                </w:rPr>
                <w:t>Evaluation</w:t>
              </w:r>
            </w:ins>
          </w:p>
        </w:tc>
        <w:tc>
          <w:tcPr>
            <w:tcW w:w="1203" w:type="dxa"/>
          </w:tcPr>
          <w:p w14:paraId="0727B2F9" w14:textId="77777777" w:rsidR="004108AB" w:rsidRPr="00E6609A" w:rsidRDefault="004108AB" w:rsidP="008A1896">
            <w:pPr>
              <w:jc w:val="center"/>
              <w:rPr>
                <w:ins w:id="207" w:author="Sean Gordon" w:date="2017-04-05T12:26:00Z"/>
                <w:rFonts w:ascii="Book Antiqua" w:hAnsi="Book Antiqua"/>
              </w:rPr>
            </w:pPr>
            <w:ins w:id="208" w:author="Sean Gordon" w:date="2017-04-05T12:26:00Z">
              <w:r w:rsidRPr="00E6609A">
                <w:rPr>
                  <w:rFonts w:ascii="Book Antiqua" w:hAnsi="Book Antiqua"/>
                </w:rPr>
                <w:t>5</w:t>
              </w:r>
            </w:ins>
          </w:p>
        </w:tc>
        <w:tc>
          <w:tcPr>
            <w:tcW w:w="6280" w:type="dxa"/>
          </w:tcPr>
          <w:p w14:paraId="1909B906" w14:textId="77777777" w:rsidR="004108AB" w:rsidRPr="00E6609A" w:rsidRDefault="004108AB" w:rsidP="008A1896">
            <w:pPr>
              <w:rPr>
                <w:ins w:id="209" w:author="Sean Gordon" w:date="2017-04-05T12:26:00Z"/>
                <w:rFonts w:ascii="Book Antiqua" w:hAnsi="Book Antiqua"/>
              </w:rPr>
            </w:pPr>
            <w:ins w:id="210" w:author="Sean Gordon" w:date="2017-04-05T12:26:00Z">
              <w:r w:rsidRPr="007E5D2F">
                <w:rPr>
                  <w:rFonts w:ascii="Book Antiqua" w:eastAsia="Times New Roman" w:hAnsi="Book Antiqua"/>
                  <w:color w:val="5B9BD5" w:themeColor="accent5"/>
                </w:rPr>
                <w:t>Resource Use Constraints</w:t>
              </w:r>
              <w:r w:rsidRPr="00E6609A">
                <w:rPr>
                  <w:rFonts w:ascii="Book Antiqua" w:eastAsia="Times New Roman" w:hAnsi="Book Antiqua"/>
                  <w:color w:val="222426"/>
                </w:rPr>
                <w:t>, Process Step, Project Description, Entity Type Definition, Attribute Definition</w:t>
              </w:r>
            </w:ins>
          </w:p>
        </w:tc>
      </w:tr>
      <w:tr w:rsidR="004108AB" w:rsidRPr="00E6609A" w14:paraId="699E2D6B" w14:textId="77777777" w:rsidTr="008A1896">
        <w:trPr>
          <w:ins w:id="211" w:author="Sean Gordon" w:date="2017-04-05T12:26:00Z"/>
        </w:trPr>
        <w:tc>
          <w:tcPr>
            <w:tcW w:w="2093" w:type="dxa"/>
          </w:tcPr>
          <w:p w14:paraId="54DDC858" w14:textId="77777777" w:rsidR="004108AB" w:rsidRPr="00E6609A" w:rsidRDefault="004108AB" w:rsidP="008A1896">
            <w:pPr>
              <w:rPr>
                <w:ins w:id="212" w:author="Sean Gordon" w:date="2017-04-05T12:26:00Z"/>
                <w:rFonts w:ascii="Book Antiqua" w:hAnsi="Book Antiqua"/>
              </w:rPr>
            </w:pPr>
            <w:ins w:id="213" w:author="Sean Gordon" w:date="2017-04-05T12:26:00Z">
              <w:r w:rsidRPr="00E6609A">
                <w:rPr>
                  <w:rFonts w:ascii="Book Antiqua" w:hAnsi="Book Antiqua"/>
                </w:rPr>
                <w:t>Access</w:t>
              </w:r>
            </w:ins>
          </w:p>
        </w:tc>
        <w:tc>
          <w:tcPr>
            <w:tcW w:w="1203" w:type="dxa"/>
          </w:tcPr>
          <w:p w14:paraId="5B5BB747" w14:textId="77777777" w:rsidR="004108AB" w:rsidRPr="00E6609A" w:rsidRDefault="004108AB" w:rsidP="008A1896">
            <w:pPr>
              <w:jc w:val="center"/>
              <w:rPr>
                <w:ins w:id="214" w:author="Sean Gordon" w:date="2017-04-05T12:26:00Z"/>
                <w:rFonts w:ascii="Book Antiqua" w:hAnsi="Book Antiqua"/>
              </w:rPr>
            </w:pPr>
            <w:ins w:id="215" w:author="Sean Gordon" w:date="2017-04-05T12:26:00Z">
              <w:r w:rsidRPr="00E6609A">
                <w:rPr>
                  <w:rFonts w:ascii="Book Antiqua" w:hAnsi="Book Antiqua"/>
                </w:rPr>
                <w:t>2</w:t>
              </w:r>
            </w:ins>
          </w:p>
        </w:tc>
        <w:tc>
          <w:tcPr>
            <w:tcW w:w="6280" w:type="dxa"/>
          </w:tcPr>
          <w:p w14:paraId="6892FA6E" w14:textId="77777777" w:rsidR="004108AB" w:rsidRPr="00E6609A" w:rsidRDefault="004108AB" w:rsidP="008A1896">
            <w:pPr>
              <w:rPr>
                <w:ins w:id="216" w:author="Sean Gordon" w:date="2017-04-05T12:26:00Z"/>
                <w:rFonts w:ascii="Book Antiqua" w:eastAsia="Times New Roman" w:hAnsi="Book Antiqua"/>
                <w:color w:val="222426"/>
              </w:rPr>
            </w:pPr>
            <w:ins w:id="217" w:author="Sean Gordon" w:date="2017-04-05T12:26:00Z">
              <w:r w:rsidRPr="007E5D2F">
                <w:rPr>
                  <w:rFonts w:ascii="Book Antiqua" w:eastAsia="Times New Roman" w:hAnsi="Book Antiqua"/>
                  <w:color w:val="5B9BD5" w:themeColor="accent5"/>
                </w:rPr>
                <w:t>Resource Access Constraints</w:t>
              </w:r>
              <w:r w:rsidRPr="00E6609A">
                <w:rPr>
                  <w:rFonts w:ascii="Book Antiqua" w:eastAsia="Times New Roman" w:hAnsi="Book Antiqua"/>
                  <w:color w:val="222426"/>
                </w:rPr>
                <w:t xml:space="preserve">, Resource Format </w:t>
              </w:r>
            </w:ins>
          </w:p>
        </w:tc>
      </w:tr>
      <w:tr w:rsidR="004108AB" w:rsidRPr="002F35EE" w14:paraId="05B560BD" w14:textId="77777777" w:rsidTr="008A1896">
        <w:trPr>
          <w:ins w:id="218" w:author="Sean Gordon" w:date="2017-04-05T12:26:00Z"/>
        </w:trPr>
        <w:tc>
          <w:tcPr>
            <w:tcW w:w="2093" w:type="dxa"/>
          </w:tcPr>
          <w:p w14:paraId="74414B71" w14:textId="77777777" w:rsidR="004108AB" w:rsidRPr="00E6609A" w:rsidRDefault="004108AB" w:rsidP="008A1896">
            <w:pPr>
              <w:rPr>
                <w:ins w:id="219" w:author="Sean Gordon" w:date="2017-04-05T12:26:00Z"/>
                <w:rFonts w:ascii="Book Antiqua" w:hAnsi="Book Antiqua"/>
              </w:rPr>
            </w:pPr>
            <w:ins w:id="220" w:author="Sean Gordon" w:date="2017-04-05T12:26:00Z">
              <w:r w:rsidRPr="00E6609A">
                <w:rPr>
                  <w:rFonts w:ascii="Book Antiqua" w:hAnsi="Book Antiqua"/>
                </w:rPr>
                <w:t>Integration</w:t>
              </w:r>
            </w:ins>
          </w:p>
        </w:tc>
        <w:tc>
          <w:tcPr>
            <w:tcW w:w="1203" w:type="dxa"/>
          </w:tcPr>
          <w:p w14:paraId="07F82BA2" w14:textId="77777777" w:rsidR="004108AB" w:rsidRPr="00E6609A" w:rsidRDefault="004108AB" w:rsidP="008A1896">
            <w:pPr>
              <w:jc w:val="center"/>
              <w:rPr>
                <w:ins w:id="221" w:author="Sean Gordon" w:date="2017-04-05T12:26:00Z"/>
                <w:rFonts w:ascii="Book Antiqua" w:hAnsi="Book Antiqua"/>
              </w:rPr>
            </w:pPr>
            <w:ins w:id="222" w:author="Sean Gordon" w:date="2017-04-05T12:26:00Z">
              <w:r w:rsidRPr="00E6609A">
                <w:rPr>
                  <w:rFonts w:ascii="Book Antiqua" w:hAnsi="Book Antiqua"/>
                </w:rPr>
                <w:t>3</w:t>
              </w:r>
            </w:ins>
          </w:p>
        </w:tc>
        <w:tc>
          <w:tcPr>
            <w:tcW w:w="6280" w:type="dxa"/>
          </w:tcPr>
          <w:p w14:paraId="56AEA9CF" w14:textId="77777777" w:rsidR="004108AB" w:rsidRPr="002F35EE" w:rsidRDefault="004108AB" w:rsidP="008A1896">
            <w:pPr>
              <w:rPr>
                <w:ins w:id="223" w:author="Sean Gordon" w:date="2017-04-05T12:26:00Z"/>
                <w:rFonts w:ascii="Book Antiqua" w:hAnsi="Book Antiqua"/>
                <w:lang w:val="fr-FR"/>
              </w:rPr>
            </w:pPr>
            <w:proofErr w:type="spellStart"/>
            <w:ins w:id="224" w:author="Sean Gordon" w:date="2017-04-05T12:26:00Z">
              <w:r w:rsidRPr="002F35EE">
                <w:rPr>
                  <w:rFonts w:ascii="Book Antiqua" w:eastAsia="Times New Roman" w:hAnsi="Book Antiqua"/>
                  <w:color w:val="222426"/>
                  <w:lang w:val="fr-FR"/>
                </w:rPr>
                <w:t>Attribute</w:t>
              </w:r>
              <w:proofErr w:type="spellEnd"/>
              <w:r w:rsidRPr="002F35EE">
                <w:rPr>
                  <w:rFonts w:ascii="Book Antiqua" w:eastAsia="Times New Roman" w:hAnsi="Book Antiqua"/>
                  <w:color w:val="222426"/>
                  <w:lang w:val="fr-FR"/>
                </w:rPr>
                <w:t xml:space="preserve"> List, </w:t>
              </w:r>
              <w:proofErr w:type="spellStart"/>
              <w:r w:rsidRPr="002F35EE">
                <w:rPr>
                  <w:rFonts w:ascii="Book Antiqua" w:eastAsia="Times New Roman" w:hAnsi="Book Antiqua"/>
                  <w:color w:val="222426"/>
                  <w:lang w:val="fr-FR"/>
                </w:rPr>
                <w:t>Attribute</w:t>
              </w:r>
              <w:proofErr w:type="spellEnd"/>
              <w:r w:rsidRPr="002F35EE">
                <w:rPr>
                  <w:rFonts w:ascii="Book Antiqua" w:eastAsia="Times New Roman" w:hAnsi="Book Antiqua"/>
                  <w:color w:val="222426"/>
                  <w:lang w:val="fr-FR"/>
                </w:rPr>
                <w:t xml:space="preserve"> </w:t>
              </w:r>
              <w:proofErr w:type="spellStart"/>
              <w:r w:rsidRPr="002F35EE">
                <w:rPr>
                  <w:rFonts w:ascii="Book Antiqua" w:eastAsia="Times New Roman" w:hAnsi="Book Antiqua"/>
                  <w:color w:val="222426"/>
                  <w:lang w:val="fr-FR"/>
                </w:rPr>
                <w:t>Constraints</w:t>
              </w:r>
              <w:proofErr w:type="spellEnd"/>
              <w:r w:rsidRPr="002F35EE">
                <w:rPr>
                  <w:rFonts w:ascii="Book Antiqua" w:eastAsia="Times New Roman" w:hAnsi="Book Antiqua"/>
                  <w:color w:val="222426"/>
                  <w:lang w:val="fr-FR"/>
                </w:rPr>
                <w:t xml:space="preserve">, Resource </w:t>
              </w:r>
              <w:proofErr w:type="spellStart"/>
              <w:r w:rsidRPr="002F35EE">
                <w:rPr>
                  <w:rFonts w:ascii="Book Antiqua" w:eastAsia="Times New Roman" w:hAnsi="Book Antiqua"/>
                  <w:color w:val="222426"/>
                  <w:lang w:val="fr-FR"/>
                </w:rPr>
                <w:t>Quality</w:t>
              </w:r>
              <w:proofErr w:type="spellEnd"/>
              <w:r w:rsidRPr="002F35EE">
                <w:rPr>
                  <w:rFonts w:ascii="Book Antiqua" w:eastAsia="Times New Roman" w:hAnsi="Book Antiqua"/>
                  <w:color w:val="222426"/>
                  <w:lang w:val="fr-FR"/>
                </w:rPr>
                <w:t xml:space="preserve"> Description</w:t>
              </w:r>
            </w:ins>
          </w:p>
        </w:tc>
      </w:tr>
    </w:tbl>
    <w:p w14:paraId="1A4CF3C7" w14:textId="77777777" w:rsidR="004108AB" w:rsidRPr="002F35EE" w:rsidRDefault="004108AB" w:rsidP="004108AB">
      <w:pPr>
        <w:rPr>
          <w:ins w:id="225" w:author="Sean Gordon" w:date="2017-04-05T12:26:00Z"/>
          <w:rFonts w:ascii="Book Antiqua" w:hAnsi="Book Antiqua"/>
          <w:lang w:val="fr-FR"/>
        </w:rPr>
      </w:pPr>
    </w:p>
    <w:p w14:paraId="1530C6DA" w14:textId="77777777" w:rsidR="004108AB" w:rsidRPr="00403F63" w:rsidRDefault="004108AB" w:rsidP="004108AB">
      <w:pPr>
        <w:pStyle w:val="Heading2"/>
        <w:rPr>
          <w:ins w:id="226" w:author="Sean Gordon" w:date="2017-04-05T12:26:00Z"/>
        </w:rPr>
      </w:pPr>
      <w:ins w:id="227" w:author="Sean Gordon" w:date="2017-04-05T12:26:00Z">
        <w:r w:rsidRPr="00E6609A">
          <w:t xml:space="preserve">Comparison of DataONE dialects and </w:t>
        </w:r>
        <w:r>
          <w:t>the LTER Recommendation</w:t>
        </w:r>
      </w:ins>
    </w:p>
    <w:p w14:paraId="0B495D75" w14:textId="77777777" w:rsidR="004108AB" w:rsidRDefault="004108AB" w:rsidP="004108AB">
      <w:pPr>
        <w:rPr>
          <w:ins w:id="228" w:author="Sean Gordon" w:date="2017-04-05T12:26:00Z"/>
          <w:rFonts w:ascii="Book Antiqua" w:eastAsia="Book Antiqua" w:hAnsi="Book Antiqua" w:cs="Book Antiqua"/>
        </w:rPr>
      </w:pPr>
      <w:ins w:id="229" w:author="Sean Gordon" w:date="2017-04-05T12:26:00Z">
        <w:r>
          <w:rPr>
            <w:rFonts w:ascii="Book Antiqua" w:eastAsia="Book Antiqua" w:hAnsi="Book Antiqua" w:cs="Book Antiqua"/>
          </w:rPr>
          <w:t xml:space="preserve">    Each level of the LTER recommendation contains metadata concepts needed for a specific documentation use case.</w:t>
        </w:r>
        <w:r w:rsidRPr="00E6609A">
          <w:rPr>
            <w:rFonts w:ascii="Book Antiqua" w:eastAsia="Book Antiqua" w:hAnsi="Book Antiqua" w:cs="Book Antiqua"/>
          </w:rPr>
          <w:t xml:space="preserve"> As you can see in the chart below, EML contains every concept in each of these levels while CSDGM is missing one concept in each level except for Access. </w:t>
        </w:r>
        <w:r>
          <w:rPr>
            <w:rFonts w:ascii="Book Antiqua" w:eastAsia="Book Antiqua" w:hAnsi="Book Antiqua" w:cs="Book Antiqua"/>
          </w:rPr>
          <w:t xml:space="preserve">This means that a record at the CSDGM dialect maximum will never contain all the concepts in any of the levels except for access. CSDGM records can only be complete with respect to the CSDGM dialect maximum. CSDGM records will never be complete because there are concepts the dialect doesn’t contain. The </w:t>
        </w:r>
        <w:r w:rsidRPr="007121FD">
          <w:rPr>
            <w:rFonts w:ascii="Book Antiqua" w:eastAsia="Book Antiqua" w:hAnsi="Book Antiqua" w:cs="Book Antiqua"/>
            <w:i/>
          </w:rPr>
          <w:t>dialect maximum</w:t>
        </w:r>
        <w:r>
          <w:rPr>
            <w:rFonts w:ascii="Book Antiqua" w:eastAsia="Book Antiqua" w:hAnsi="Book Antiqua" w:cs="Book Antiqua"/>
          </w:rPr>
          <w:t xml:space="preserve"> is the number of concepts from a recommendation that a dialect contains. For </w:t>
        </w:r>
        <w:proofErr w:type="gramStart"/>
        <w:r>
          <w:rPr>
            <w:rFonts w:ascii="Book Antiqua" w:eastAsia="Book Antiqua" w:hAnsi="Book Antiqua" w:cs="Book Antiqua"/>
          </w:rPr>
          <w:t>example</w:t>
        </w:r>
        <w:proofErr w:type="gramEnd"/>
        <w:r>
          <w:rPr>
            <w:rFonts w:ascii="Book Antiqua" w:eastAsia="Book Antiqua" w:hAnsi="Book Antiqua" w:cs="Book Antiqua"/>
          </w:rPr>
          <w:t xml:space="preserve"> Mercury and BDP are other dialects in DataONE that extend CSDGM to contain taxonomic information in the case of BDP, or an identifier for the resource in Mercury’s case. In these cases, organizations have extended CSDGM when it did not contain the concepts they needed to describe in their metadata. The dialect maximum for BDP in the Discovery level of the LTER Recommendation is the same as the </w:t>
        </w:r>
        <w:r w:rsidRPr="007121FD">
          <w:rPr>
            <w:rFonts w:ascii="Book Antiqua" w:eastAsia="Book Antiqua" w:hAnsi="Book Antiqua" w:cs="Book Antiqua"/>
            <w:i/>
          </w:rPr>
          <w:t>recommendation maximum</w:t>
        </w:r>
        <w:r>
          <w:rPr>
            <w:rFonts w:ascii="Book Antiqua" w:eastAsia="Book Antiqua" w:hAnsi="Book Antiqua" w:cs="Book Antiqua"/>
          </w:rPr>
          <w:t xml:space="preserve">, or count of concepts in a recommendation level. </w:t>
        </w:r>
      </w:ins>
    </w:p>
    <w:p w14:paraId="18931731" w14:textId="77777777" w:rsidR="004108AB" w:rsidRPr="007121FD" w:rsidRDefault="004108AB" w:rsidP="004108AB">
      <w:pPr>
        <w:rPr>
          <w:ins w:id="230" w:author="Sean Gordon" w:date="2017-04-05T12:26:00Z"/>
          <w:rFonts w:ascii="Book Antiqua" w:eastAsia="Book Antiqua" w:hAnsi="Book Antiqua" w:cs="Book Antiqua"/>
        </w:rPr>
      </w:pPr>
    </w:p>
    <w:p w14:paraId="5DED636E" w14:textId="77777777" w:rsidR="004108AB" w:rsidRPr="00E6609A" w:rsidRDefault="004108AB" w:rsidP="004108AB">
      <w:pPr>
        <w:rPr>
          <w:ins w:id="231" w:author="Sean Gordon" w:date="2017-04-05T12:26:00Z"/>
          <w:rFonts w:ascii="Book Antiqua" w:hAnsi="Book Antiqua"/>
        </w:rPr>
      </w:pPr>
      <w:ins w:id="232" w:author="Sean Gordon" w:date="2017-04-05T12:26:00Z">
        <w:r w:rsidRPr="00E6609A">
          <w:rPr>
            <w:rFonts w:ascii="Book Antiqua" w:hAnsi="Book Antiqua"/>
            <w:noProof/>
          </w:rPr>
          <w:lastRenderedPageBreak/>
          <w:drawing>
            <wp:inline distT="0" distB="0" distL="0" distR="0" wp14:anchorId="6BCE4782" wp14:editId="639A442E">
              <wp:extent cx="5943600" cy="3992992"/>
              <wp:effectExtent l="0" t="0" r="0" b="2032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p>
    <w:p w14:paraId="770C4860" w14:textId="77777777" w:rsidR="004108AB" w:rsidRPr="00B901CC" w:rsidRDefault="004108AB" w:rsidP="004108AB">
      <w:pPr>
        <w:rPr>
          <w:ins w:id="233" w:author="Sean Gordon" w:date="2017-04-05T12:26:00Z"/>
        </w:rPr>
      </w:pPr>
    </w:p>
    <w:p w14:paraId="15E38893" w14:textId="21CCC916" w:rsidR="00C1488D" w:rsidRPr="00E6609A" w:rsidRDefault="00C1488D" w:rsidP="00C1488D">
      <w:pPr>
        <w:rPr>
          <w:rFonts w:ascii="Book Antiqua" w:hAnsi="Book Antiqua"/>
        </w:rPr>
      </w:pPr>
      <w:bookmarkStart w:id="234" w:name="_GoBack"/>
      <w:bookmarkEnd w:id="234"/>
    </w:p>
    <w:p w14:paraId="3D8F2361" w14:textId="2541B62D" w:rsidR="006D7F12" w:rsidRPr="001758B0" w:rsidRDefault="00BE23CC" w:rsidP="001758B0">
      <w:pPr>
        <w:pStyle w:val="Heading1"/>
        <w:rPr>
          <w:rFonts w:ascii="Book Antiqua" w:hAnsi="Book Antiqua"/>
        </w:rPr>
      </w:pPr>
      <w:bookmarkStart w:id="235" w:name="_Toc478726996"/>
      <w:r>
        <w:rPr>
          <w:rFonts w:ascii="Book Antiqua" w:hAnsi="Book Antiqua"/>
        </w:rPr>
        <w:t>Data</w:t>
      </w:r>
      <w:bookmarkEnd w:id="235"/>
    </w:p>
    <w:p w14:paraId="3C5AAF8D" w14:textId="247CD6DC" w:rsidR="003B2038" w:rsidRDefault="00403F63" w:rsidP="0031366B">
      <w:pPr>
        <w:rPr>
          <w:rFonts w:ascii="Book Antiqua" w:eastAsia="Book Antiqua" w:hAnsi="Book Antiqua" w:cs="Book Antiqua"/>
        </w:rPr>
      </w:pPr>
      <w:r>
        <w:rPr>
          <w:rFonts w:ascii="Book Antiqua" w:eastAsia="Book Antiqua" w:hAnsi="Book Antiqua" w:cs="Book Antiqua"/>
        </w:rPr>
        <w:t xml:space="preserve">   </w:t>
      </w:r>
      <w:r w:rsidR="0031366B" w:rsidRPr="00E6609A">
        <w:rPr>
          <w:rFonts w:ascii="Book Antiqua" w:eastAsia="Book Antiqua" w:hAnsi="Book Antiqua" w:cs="Book Antiqua"/>
        </w:rPr>
        <w:t xml:space="preserve">The HDF Group and NCEAS use the metadata in the DataONE repository to research the effect that use of </w:t>
      </w:r>
      <w:r w:rsidR="00E73E0C">
        <w:rPr>
          <w:rFonts w:ascii="Book Antiqua" w:eastAsia="Book Antiqua" w:hAnsi="Book Antiqua" w:cs="Book Antiqua"/>
        </w:rPr>
        <w:t>a metadata recommendation by a community</w:t>
      </w:r>
      <w:r w:rsidR="0031366B" w:rsidRPr="00E6609A">
        <w:rPr>
          <w:rFonts w:ascii="Book Antiqua" w:eastAsia="Book Antiqua" w:hAnsi="Book Antiqua" w:cs="Book Antiqua"/>
        </w:rPr>
        <w:t xml:space="preserve"> have on</w:t>
      </w:r>
      <w:r w:rsidR="00E73E0C">
        <w:rPr>
          <w:rFonts w:ascii="Book Antiqua" w:eastAsia="Book Antiqua" w:hAnsi="Book Antiqua" w:cs="Book Antiqua"/>
        </w:rPr>
        <w:t xml:space="preserve"> a collection’s metadata completeness</w:t>
      </w:r>
      <w:r w:rsidR="0031366B" w:rsidRPr="00E6609A">
        <w:rPr>
          <w:rFonts w:ascii="Book Antiqua" w:eastAsia="Book Antiqua" w:hAnsi="Book Antiqua" w:cs="Book Antiqua"/>
        </w:rPr>
        <w:t xml:space="preserve"> as part of the DIBBs project. We use recommendation completeness as a quantitative measure of a collection’s quality according to the recommendation’s originating organization.</w:t>
      </w:r>
      <w:r w:rsidR="0007103A">
        <w:rPr>
          <w:rFonts w:ascii="Book Antiqua" w:eastAsia="Book Antiqua" w:hAnsi="Book Antiqua" w:cs="Book Antiqua"/>
        </w:rPr>
        <w:t xml:space="preserve"> By comparing record collections from other parts of the greater community with the LTER collection sample</w:t>
      </w:r>
      <w:r w:rsidR="0031366B" w:rsidRPr="00E6609A">
        <w:rPr>
          <w:rFonts w:ascii="Book Antiqua" w:eastAsia="Book Antiqua" w:hAnsi="Book Antiqua" w:cs="Book Antiqua"/>
        </w:rPr>
        <w:t xml:space="preserve"> </w:t>
      </w:r>
      <w:r w:rsidR="003B2038">
        <w:rPr>
          <w:rFonts w:ascii="Book Antiqua" w:eastAsia="Book Antiqua" w:hAnsi="Book Antiqua" w:cs="Book Antiqua"/>
        </w:rPr>
        <w:t xml:space="preserve">Since there are no </w:t>
      </w:r>
      <w:r w:rsidR="0007103A">
        <w:rPr>
          <w:rFonts w:ascii="Book Antiqua" w:eastAsia="Book Antiqua" w:hAnsi="Book Antiqua" w:cs="Book Antiqua"/>
        </w:rPr>
        <w:t>quality measures</w:t>
      </w:r>
      <w:r w:rsidR="003B2038">
        <w:rPr>
          <w:rFonts w:ascii="Book Antiqua" w:eastAsia="Book Antiqua" w:hAnsi="Book Antiqua" w:cs="Book Antiqua"/>
        </w:rPr>
        <w:t xml:space="preserve"> of the contents of the record, records may show as incomplete, even though they contain all the relevant information for that dataset. Perhaps the most common example of a concept like this is Taxonomic Extent. Taxonomic Extent may not be needed </w:t>
      </w:r>
      <w:r w:rsidR="003135BB">
        <w:rPr>
          <w:rFonts w:ascii="Book Antiqua" w:eastAsia="Book Antiqua" w:hAnsi="Book Antiqua" w:cs="Book Antiqua"/>
        </w:rPr>
        <w:t>for a</w:t>
      </w:r>
      <w:r w:rsidR="0054648E">
        <w:rPr>
          <w:rFonts w:ascii="Book Antiqua" w:eastAsia="Book Antiqua" w:hAnsi="Book Antiqua" w:cs="Book Antiqua"/>
        </w:rPr>
        <w:t xml:space="preserve"> </w:t>
      </w:r>
      <w:r w:rsidR="003135BB">
        <w:rPr>
          <w:rFonts w:ascii="Book Antiqua" w:eastAsia="Book Antiqua" w:hAnsi="Book Antiqua" w:cs="Book Antiqua"/>
        </w:rPr>
        <w:t>project</w:t>
      </w:r>
      <w:r w:rsidR="0054648E">
        <w:rPr>
          <w:rFonts w:ascii="Book Antiqua" w:eastAsia="Book Antiqua" w:hAnsi="Book Antiqua" w:cs="Book Antiqua"/>
        </w:rPr>
        <w:t xml:space="preserve"> because nothing biological is being measured.</w:t>
      </w:r>
      <w:r w:rsidR="0007103A">
        <w:rPr>
          <w:rFonts w:ascii="Book Antiqua" w:eastAsia="Book Antiqua" w:hAnsi="Book Antiqua" w:cs="Book Antiqua"/>
        </w:rPr>
        <w:t xml:space="preserve"> </w:t>
      </w:r>
      <w:r w:rsidR="006B1309">
        <w:rPr>
          <w:rFonts w:ascii="Book Antiqua" w:eastAsia="Book Antiqua" w:hAnsi="Book Antiqua" w:cs="Book Antiqua"/>
        </w:rPr>
        <w:t>DataONE has many dialects and member nodes. Before describing the results, here is a description of the data and the methods.</w:t>
      </w:r>
    </w:p>
    <w:p w14:paraId="19CB3A00" w14:textId="77777777" w:rsidR="006B1309" w:rsidRDefault="006B1309" w:rsidP="0031366B">
      <w:pPr>
        <w:rPr>
          <w:rFonts w:ascii="Book Antiqua" w:eastAsia="Book Antiqua" w:hAnsi="Book Antiqua" w:cs="Book Antiqua"/>
        </w:rPr>
      </w:pPr>
    </w:p>
    <w:p w14:paraId="3769B560" w14:textId="6D5FF971" w:rsidR="00C913F2" w:rsidRDefault="00C913F2" w:rsidP="00C913F2">
      <w:pPr>
        <w:pStyle w:val="Heading2"/>
        <w:rPr>
          <w:rFonts w:eastAsia="Book Antiqua"/>
        </w:rPr>
      </w:pPr>
      <w:bookmarkStart w:id="236" w:name="_Toc478726997"/>
      <w:r>
        <w:rPr>
          <w:rFonts w:eastAsia="Book Antiqua"/>
        </w:rPr>
        <w:t>Dialects</w:t>
      </w:r>
      <w:bookmarkEnd w:id="236"/>
    </w:p>
    <w:p w14:paraId="566D4155" w14:textId="0E17A67D" w:rsidR="0031366B" w:rsidRDefault="00E73E0C" w:rsidP="0031366B">
      <w:pPr>
        <w:rPr>
          <w:rFonts w:ascii="Book Antiqua" w:eastAsia="Book Antiqua" w:hAnsi="Book Antiqua" w:cs="Book Antiqua"/>
        </w:rPr>
      </w:pPr>
      <w:r w:rsidRPr="00E6609A">
        <w:rPr>
          <w:rFonts w:ascii="Book Antiqua" w:eastAsia="Book Antiqua" w:hAnsi="Book Antiqua" w:cs="Book Antiqua"/>
        </w:rPr>
        <w:t xml:space="preserve">In the DIBBs </w:t>
      </w:r>
      <w:proofErr w:type="spellStart"/>
      <w:r w:rsidRPr="00E6609A">
        <w:rPr>
          <w:rFonts w:ascii="Book Antiqua" w:eastAsia="Book Antiqua" w:hAnsi="Book Antiqua" w:cs="Book Antiqua"/>
        </w:rPr>
        <w:t>MetaDIG</w:t>
      </w:r>
      <w:proofErr w:type="spellEnd"/>
      <w:r w:rsidRPr="00E6609A">
        <w:rPr>
          <w:rFonts w:ascii="Book Antiqua" w:eastAsia="Book Antiqua" w:hAnsi="Book Antiqua" w:cs="Book Antiqua"/>
        </w:rPr>
        <w:t xml:space="preserve"> project each of the d</w:t>
      </w:r>
      <w:r w:rsidR="001D0386">
        <w:rPr>
          <w:rFonts w:ascii="Book Antiqua" w:eastAsia="Book Antiqua" w:hAnsi="Book Antiqua" w:cs="Book Antiqua"/>
        </w:rPr>
        <w:t>ialect versions</w:t>
      </w:r>
      <w:r>
        <w:rPr>
          <w:rFonts w:ascii="Book Antiqua" w:eastAsia="Book Antiqua" w:hAnsi="Book Antiqua" w:cs="Book Antiqua"/>
        </w:rPr>
        <w:t xml:space="preserve"> used by DataONE member n</w:t>
      </w:r>
      <w:r w:rsidRPr="00E6609A">
        <w:rPr>
          <w:rFonts w:ascii="Book Antiqua" w:eastAsia="Book Antiqua" w:hAnsi="Book Antiqua" w:cs="Book Antiqua"/>
        </w:rPr>
        <w:t xml:space="preserve">odes are </w:t>
      </w:r>
      <w:r>
        <w:rPr>
          <w:rFonts w:ascii="Book Antiqua" w:eastAsia="Book Antiqua" w:hAnsi="Book Antiqua" w:cs="Book Antiqua"/>
        </w:rPr>
        <w:t>separated into</w:t>
      </w:r>
      <w:r w:rsidRPr="00E6609A">
        <w:rPr>
          <w:rFonts w:ascii="Book Antiqua" w:eastAsia="Book Antiqua" w:hAnsi="Book Antiqua" w:cs="Book Antiqua"/>
        </w:rPr>
        <w:t xml:space="preserve"> collections.</w:t>
      </w:r>
      <w:r>
        <w:rPr>
          <w:rFonts w:ascii="Book Antiqua" w:eastAsia="Book Antiqua" w:hAnsi="Book Antiqua" w:cs="Book Antiqua"/>
        </w:rPr>
        <w:t xml:space="preserve"> The following table contains the abbreviation and name of the dialect</w:t>
      </w:r>
      <w:r w:rsidR="001D0386">
        <w:rPr>
          <w:rFonts w:ascii="Book Antiqua" w:eastAsia="Book Antiqua" w:hAnsi="Book Antiqua" w:cs="Book Antiqua"/>
        </w:rPr>
        <w:t xml:space="preserve">s in the DataONE sample set of metadata. Dialects are often referred </w:t>
      </w:r>
      <w:r w:rsidR="001D0386">
        <w:rPr>
          <w:rFonts w:ascii="Book Antiqua" w:eastAsia="Book Antiqua" w:hAnsi="Book Antiqua" w:cs="Book Antiqua"/>
        </w:rPr>
        <w:lastRenderedPageBreak/>
        <w:t>to as a</w:t>
      </w:r>
      <w:r w:rsidR="00C33B6C">
        <w:rPr>
          <w:rFonts w:ascii="Book Antiqua" w:eastAsia="Book Antiqua" w:hAnsi="Book Antiqua" w:cs="Book Antiqua"/>
        </w:rPr>
        <w:t xml:space="preserve"> metadata language</w:t>
      </w:r>
      <w:r>
        <w:rPr>
          <w:rFonts w:ascii="Book Antiqua" w:eastAsia="Book Antiqua" w:hAnsi="Book Antiqua" w:cs="Book Antiqua"/>
        </w:rPr>
        <w:t>.</w:t>
      </w:r>
      <w:r w:rsidR="00A50B1D">
        <w:rPr>
          <w:rFonts w:ascii="Book Antiqua" w:eastAsia="Book Antiqua" w:hAnsi="Book Antiqua" w:cs="Book Antiqua"/>
        </w:rPr>
        <w:t xml:space="preserve"> </w:t>
      </w:r>
      <w:r w:rsidR="00C33B6C">
        <w:rPr>
          <w:rFonts w:ascii="Book Antiqua" w:eastAsia="Book Antiqua" w:hAnsi="Book Antiqua" w:cs="Book Antiqua"/>
        </w:rPr>
        <w:t>By using</w:t>
      </w:r>
      <w:r w:rsidR="00A50B1D">
        <w:rPr>
          <w:rFonts w:ascii="Book Antiqua" w:eastAsia="Book Antiqua" w:hAnsi="Book Antiqua" w:cs="Book Antiqua"/>
        </w:rPr>
        <w:t xml:space="preserve"> dialect to</w:t>
      </w:r>
      <w:r w:rsidR="00C33B6C">
        <w:rPr>
          <w:rFonts w:ascii="Book Antiqua" w:eastAsia="Book Antiqua" w:hAnsi="Book Antiqua" w:cs="Book Antiqua"/>
        </w:rPr>
        <w:t xml:space="preserve"> describe these standards, the similarities rather than the distinctions are highlighted.</w:t>
      </w:r>
      <w:r w:rsidR="00A50B1D">
        <w:rPr>
          <w:rFonts w:ascii="Book Antiqua" w:eastAsia="Book Antiqua" w:hAnsi="Book Antiqua" w:cs="Book Antiqua"/>
        </w:rPr>
        <w:t xml:space="preserve"> </w:t>
      </w:r>
    </w:p>
    <w:p w14:paraId="6CF3AFA7" w14:textId="77777777" w:rsidR="00C1488D" w:rsidRPr="00E6609A" w:rsidRDefault="00C1488D" w:rsidP="00C1488D">
      <w:pPr>
        <w:rPr>
          <w:rFonts w:ascii="Book Antiqua" w:eastAsia="Book Antiqua" w:hAnsi="Book Antiqua" w:cs="Book Antiqua"/>
        </w:rPr>
      </w:pPr>
    </w:p>
    <w:p w14:paraId="5BA685B7" w14:textId="69DA1DEB" w:rsidR="00C1488D" w:rsidRPr="00E6609A" w:rsidRDefault="00C1488D" w:rsidP="00253239">
      <w:pPr>
        <w:rPr>
          <w:rFonts w:ascii="Book Antiqua" w:hAnsi="Book Antiqua"/>
          <w:sz w:val="20"/>
          <w:szCs w:val="20"/>
        </w:rPr>
      </w:pPr>
      <w:r w:rsidRPr="00E6609A">
        <w:rPr>
          <w:rFonts w:ascii="Book Antiqua" w:hAnsi="Book Antiqua"/>
          <w:sz w:val="20"/>
          <w:szCs w:val="20"/>
        </w:rPr>
        <w:t>Tab</w:t>
      </w:r>
      <w:r w:rsidR="00253239">
        <w:rPr>
          <w:rFonts w:ascii="Book Antiqua" w:hAnsi="Book Antiqua"/>
          <w:sz w:val="20"/>
          <w:szCs w:val="20"/>
        </w:rPr>
        <w:t xml:space="preserve">le 1 - A dialect is a </w:t>
      </w:r>
      <w:r w:rsidR="00135829">
        <w:rPr>
          <w:rFonts w:ascii="Book Antiqua" w:hAnsi="Book Antiqua"/>
          <w:sz w:val="20"/>
          <w:szCs w:val="20"/>
        </w:rPr>
        <w:t xml:space="preserve">community </w:t>
      </w:r>
      <w:r w:rsidRPr="00E6609A">
        <w:rPr>
          <w:rFonts w:ascii="Book Antiqua" w:hAnsi="Book Antiqua"/>
          <w:sz w:val="20"/>
          <w:szCs w:val="20"/>
        </w:rPr>
        <w:t>specific instantiation of the documentation</w:t>
      </w:r>
      <w:r w:rsidR="00135829">
        <w:rPr>
          <w:rFonts w:ascii="Book Antiqua" w:hAnsi="Book Antiqua"/>
          <w:sz w:val="20"/>
          <w:szCs w:val="20"/>
        </w:rPr>
        <w:t xml:space="preserve"> language.</w:t>
      </w:r>
    </w:p>
    <w:tbl>
      <w:tblPr>
        <w:tblStyle w:val="TableGrid"/>
        <w:tblW w:w="0" w:type="auto"/>
        <w:jc w:val="center"/>
        <w:tblLook w:val="04A0" w:firstRow="1" w:lastRow="0" w:firstColumn="1" w:lastColumn="0" w:noHBand="0" w:noVBand="1"/>
      </w:tblPr>
      <w:tblGrid>
        <w:gridCol w:w="6728"/>
      </w:tblGrid>
      <w:tr w:rsidR="00C1488D" w:rsidRPr="00E6609A" w14:paraId="13A67B1F" w14:textId="77777777" w:rsidTr="001A105A">
        <w:trPr>
          <w:trHeight w:val="305"/>
          <w:jc w:val="center"/>
        </w:trPr>
        <w:tc>
          <w:tcPr>
            <w:tcW w:w="0" w:type="auto"/>
          </w:tcPr>
          <w:p w14:paraId="1E6494A0" w14:textId="5BB24390" w:rsidR="00C1488D" w:rsidRPr="00E6609A" w:rsidRDefault="00C1488D" w:rsidP="004F3007">
            <w:pPr>
              <w:jc w:val="center"/>
              <w:rPr>
                <w:rFonts w:ascii="Book Antiqua" w:hAnsi="Book Antiqua"/>
                <w:color w:val="000000"/>
              </w:rPr>
            </w:pPr>
            <w:r w:rsidRPr="00E6609A">
              <w:rPr>
                <w:rFonts w:ascii="Book Antiqua" w:eastAsia="Book Antiqua" w:hAnsi="Book Antiqua" w:cs="Book Antiqua"/>
                <w:color w:val="000000" w:themeColor="text1"/>
              </w:rPr>
              <w:t xml:space="preserve">Metadata Dialects in </w:t>
            </w:r>
            <w:r w:rsidR="00253239">
              <w:rPr>
                <w:rFonts w:ascii="Book Antiqua" w:eastAsia="Book Antiqua" w:hAnsi="Book Antiqua" w:cs="Book Antiqua"/>
                <w:color w:val="000000" w:themeColor="text1"/>
              </w:rPr>
              <w:t xml:space="preserve">the </w:t>
            </w:r>
            <w:r w:rsidRPr="00E6609A">
              <w:rPr>
                <w:rFonts w:ascii="Book Antiqua" w:eastAsia="Book Antiqua" w:hAnsi="Book Antiqua" w:cs="Book Antiqua"/>
                <w:color w:val="000000" w:themeColor="text1"/>
              </w:rPr>
              <w:t>DataONE</w:t>
            </w:r>
            <w:r w:rsidR="00253239">
              <w:rPr>
                <w:rFonts w:ascii="Book Antiqua" w:eastAsia="Book Antiqua" w:hAnsi="Book Antiqua" w:cs="Book Antiqua"/>
                <w:color w:val="000000" w:themeColor="text1"/>
              </w:rPr>
              <w:t xml:space="preserve"> Sample</w:t>
            </w:r>
          </w:p>
        </w:tc>
      </w:tr>
      <w:tr w:rsidR="00C1488D" w:rsidRPr="00E6609A" w14:paraId="5CF6DB49" w14:textId="77777777" w:rsidTr="001A105A">
        <w:trPr>
          <w:jc w:val="center"/>
        </w:trPr>
        <w:tc>
          <w:tcPr>
            <w:tcW w:w="0" w:type="auto"/>
          </w:tcPr>
          <w:p w14:paraId="3DF78D5C" w14:textId="0CBE5C41" w:rsidR="00C1488D" w:rsidRPr="00E6609A" w:rsidRDefault="007B7470" w:rsidP="004F3007">
            <w:pPr>
              <w:rPr>
                <w:rFonts w:ascii="Book Antiqua" w:hAnsi="Book Antiqua"/>
                <w:color w:val="000000"/>
              </w:rPr>
            </w:pPr>
            <w:r w:rsidRPr="00E6609A">
              <w:rPr>
                <w:rFonts w:ascii="Book Antiqua" w:hAnsi="Book Antiqua"/>
              </w:rPr>
              <w:t>Content Standard for Digital Geographic Metadata</w:t>
            </w:r>
            <w:r w:rsidR="003135BB">
              <w:rPr>
                <w:rFonts w:ascii="Book Antiqua" w:hAnsi="Book Antiqua"/>
              </w:rPr>
              <w:t xml:space="preserve"> (</w:t>
            </w:r>
            <w:r w:rsidR="003135BB">
              <w:rPr>
                <w:rStyle w:val="apple-converted-space"/>
                <w:rFonts w:ascii="Book Antiqua" w:eastAsia="Times New Roman" w:hAnsi="Book Antiqua" w:cs="Arial"/>
                <w:color w:val="2E2E2E"/>
              </w:rPr>
              <w:t>CSDGM)</w:t>
            </w:r>
          </w:p>
        </w:tc>
      </w:tr>
      <w:tr w:rsidR="00C1488D" w:rsidRPr="00E6609A" w14:paraId="1FAE93E7" w14:textId="77777777" w:rsidTr="001A105A">
        <w:trPr>
          <w:jc w:val="center"/>
        </w:trPr>
        <w:tc>
          <w:tcPr>
            <w:tcW w:w="0" w:type="auto"/>
          </w:tcPr>
          <w:p w14:paraId="054769B2" w14:textId="4EFC5BA3"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Biological Data Profile of CSDGM (BDP)</w:t>
            </w:r>
          </w:p>
        </w:tc>
      </w:tr>
      <w:tr w:rsidR="00C1488D" w:rsidRPr="00E6609A" w14:paraId="65A638DB" w14:textId="77777777" w:rsidTr="001A105A">
        <w:trPr>
          <w:jc w:val="center"/>
        </w:trPr>
        <w:tc>
          <w:tcPr>
            <w:tcW w:w="0" w:type="auto"/>
          </w:tcPr>
          <w:p w14:paraId="42FFAD40" w14:textId="6D69EB5C"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 xml:space="preserve">Dryad Metadata Schema, </w:t>
            </w:r>
            <w:r w:rsidR="001A105A">
              <w:rPr>
                <w:rFonts w:ascii="Book Antiqua" w:eastAsia="Book Antiqua" w:hAnsi="Book Antiqua" w:cs="Book Antiqua"/>
                <w:color w:val="000000" w:themeColor="text1"/>
              </w:rPr>
              <w:t>(</w:t>
            </w:r>
            <w:r>
              <w:rPr>
                <w:rFonts w:ascii="Book Antiqua" w:eastAsia="Book Antiqua" w:hAnsi="Book Antiqua" w:cs="Book Antiqua"/>
                <w:color w:val="000000" w:themeColor="text1"/>
              </w:rPr>
              <w:t>Dryad</w:t>
            </w:r>
            <w:r w:rsidR="001A105A">
              <w:rPr>
                <w:rFonts w:ascii="Book Antiqua" w:eastAsia="Book Antiqua" w:hAnsi="Book Antiqua" w:cs="Book Antiqua"/>
                <w:color w:val="000000" w:themeColor="text1"/>
              </w:rPr>
              <w:t>)</w:t>
            </w:r>
          </w:p>
        </w:tc>
      </w:tr>
      <w:tr w:rsidR="00C1488D" w:rsidRPr="00E6609A" w14:paraId="10FD9115" w14:textId="77777777" w:rsidTr="001A105A">
        <w:trPr>
          <w:jc w:val="center"/>
        </w:trPr>
        <w:tc>
          <w:tcPr>
            <w:tcW w:w="0" w:type="auto"/>
          </w:tcPr>
          <w:p w14:paraId="34E003C6" w14:textId="10D505EC" w:rsidR="00C1488D" w:rsidRPr="00E6609A" w:rsidRDefault="003135BB" w:rsidP="004F3007">
            <w:pPr>
              <w:rPr>
                <w:rFonts w:ascii="Book Antiqua" w:hAnsi="Book Antiqua"/>
                <w:color w:val="000000"/>
              </w:rPr>
            </w:pPr>
            <w:r>
              <w:rPr>
                <w:rFonts w:ascii="Book Antiqua" w:eastAsia="Times New Roman" w:hAnsi="Book Antiqua"/>
                <w:color w:val="000000"/>
              </w:rPr>
              <w:t>DataONE Dublin Core Extended v1.0 (</w:t>
            </w:r>
            <w:proofErr w:type="spellStart"/>
            <w:r>
              <w:rPr>
                <w:rFonts w:ascii="Book Antiqua" w:eastAsia="Times New Roman" w:hAnsi="Book Antiqua" w:cs="Arial"/>
                <w:color w:val="2E2E2E"/>
              </w:rPr>
              <w:t>OneDCX</w:t>
            </w:r>
            <w:proofErr w:type="spellEnd"/>
            <w:r>
              <w:rPr>
                <w:rFonts w:ascii="Book Antiqua" w:eastAsia="Times New Roman" w:hAnsi="Book Antiqua" w:cs="Arial"/>
                <w:color w:val="2E2E2E"/>
              </w:rPr>
              <w:t>)</w:t>
            </w:r>
          </w:p>
        </w:tc>
      </w:tr>
      <w:tr w:rsidR="00C1488D" w:rsidRPr="00E6609A" w14:paraId="06C48D9C" w14:textId="77777777" w:rsidTr="001A105A">
        <w:trPr>
          <w:jc w:val="center"/>
        </w:trPr>
        <w:tc>
          <w:tcPr>
            <w:tcW w:w="0" w:type="auto"/>
          </w:tcPr>
          <w:p w14:paraId="6AB39769" w14:textId="01DDF0FB"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Mercury Metadata Standard (Mercury)</w:t>
            </w:r>
          </w:p>
        </w:tc>
      </w:tr>
      <w:tr w:rsidR="00C1488D" w:rsidRPr="00E6609A" w14:paraId="729150F7" w14:textId="77777777" w:rsidTr="001A105A">
        <w:trPr>
          <w:jc w:val="center"/>
        </w:trPr>
        <w:tc>
          <w:tcPr>
            <w:tcW w:w="0" w:type="auto"/>
          </w:tcPr>
          <w:p w14:paraId="3D7953D1" w14:textId="62443CAA" w:rsidR="00C1488D" w:rsidRPr="00E6609A" w:rsidRDefault="003135BB" w:rsidP="004F3007">
            <w:pPr>
              <w:rPr>
                <w:rFonts w:ascii="Book Antiqua" w:hAnsi="Book Antiqua"/>
                <w:color w:val="000000"/>
              </w:rPr>
            </w:pPr>
            <w:r>
              <w:rPr>
                <w:rFonts w:ascii="Book Antiqua" w:eastAsia="Book Antiqua" w:hAnsi="Book Antiqua" w:cs="Book Antiqua"/>
                <w:color w:val="000000" w:themeColor="text1"/>
              </w:rPr>
              <w:t>Ecological Metadata Language (EML)</w:t>
            </w:r>
          </w:p>
        </w:tc>
      </w:tr>
    </w:tbl>
    <w:p w14:paraId="3417344E" w14:textId="77777777" w:rsidR="00C1488D" w:rsidRDefault="00C1488D" w:rsidP="00C1488D">
      <w:pPr>
        <w:rPr>
          <w:rFonts w:ascii="Book Antiqua" w:eastAsia="Book Antiqua" w:hAnsi="Book Antiqua" w:cs="Book Antiqua"/>
        </w:rPr>
      </w:pPr>
    </w:p>
    <w:p w14:paraId="579A2E4D" w14:textId="11AB0646" w:rsidR="00403F63" w:rsidRPr="00403F63" w:rsidRDefault="00403F63" w:rsidP="00403F63">
      <w:pPr>
        <w:pStyle w:val="Heading2"/>
      </w:pPr>
      <w:bookmarkStart w:id="237" w:name="_Toc349386093"/>
      <w:bookmarkStart w:id="238" w:name="_Toc478726998"/>
      <w:r w:rsidRPr="00E6609A">
        <w:t>DataONE Member Node</w:t>
      </w:r>
      <w:bookmarkEnd w:id="237"/>
      <w:r w:rsidR="00962742">
        <w:t xml:space="preserve"> Sampling</w:t>
      </w:r>
      <w:bookmarkEnd w:id="238"/>
    </w:p>
    <w:p w14:paraId="3CCFF3AB" w14:textId="4C03C51C" w:rsidR="001D0386" w:rsidRDefault="00403F63" w:rsidP="00C1488D">
      <w:pPr>
        <w:rPr>
          <w:rFonts w:ascii="Book Antiqua" w:eastAsia="Book Antiqua" w:hAnsi="Book Antiqua" w:cs="Book Antiqua"/>
        </w:rPr>
      </w:pPr>
      <w:r>
        <w:rPr>
          <w:rFonts w:ascii="Book Antiqua" w:eastAsia="Book Antiqua" w:hAnsi="Book Antiqua" w:cs="Book Antiqua"/>
        </w:rPr>
        <w:t xml:space="preserve">   </w:t>
      </w:r>
      <w:r w:rsidR="00C913F2">
        <w:rPr>
          <w:rFonts w:ascii="Book Antiqua" w:eastAsia="Book Antiqua" w:hAnsi="Book Antiqua" w:cs="Book Antiqua"/>
        </w:rPr>
        <w:t>DataONE is adding member nodes</w:t>
      </w:r>
      <w:r w:rsidR="001A105A">
        <w:rPr>
          <w:rFonts w:ascii="Book Antiqua" w:eastAsia="Book Antiqua" w:hAnsi="Book Antiqua" w:cs="Book Antiqua"/>
        </w:rPr>
        <w:t xml:space="preserve"> to the repository. These nodes contained metadata in October of 2015 when the sample was taken. </w:t>
      </w:r>
      <w:r w:rsidR="001D0386">
        <w:rPr>
          <w:rFonts w:ascii="Book Antiqua" w:eastAsia="Book Antiqua" w:hAnsi="Book Antiqua" w:cs="Book Antiqua"/>
        </w:rPr>
        <w:t xml:space="preserve">The following table describes the record counts received from the sampling of the DataONE repository, as well as what dialect version the documents are written in. </w:t>
      </w:r>
      <w:r w:rsidR="00C33B6C">
        <w:rPr>
          <w:rFonts w:ascii="Book Antiqua" w:eastAsia="Book Antiqua" w:hAnsi="Book Antiqua" w:cs="Book Antiqua"/>
        </w:rPr>
        <w:t xml:space="preserve">The record count for each member node is the total of all the different dialects and dialect versions described in </w:t>
      </w:r>
      <w:r w:rsidR="000133E0">
        <w:rPr>
          <w:rFonts w:ascii="Book Antiqua" w:eastAsia="Book Antiqua" w:hAnsi="Book Antiqua" w:cs="Book Antiqua"/>
        </w:rPr>
        <w:t xml:space="preserve">the </w:t>
      </w:r>
      <w:r w:rsidR="00C33B6C">
        <w:rPr>
          <w:rFonts w:ascii="Book Antiqua" w:eastAsia="Book Antiqua" w:hAnsi="Book Antiqua" w:cs="Book Antiqua"/>
        </w:rPr>
        <w:t>Dialect Collections and Counts</w:t>
      </w:r>
      <w:r w:rsidR="000133E0">
        <w:rPr>
          <w:rFonts w:ascii="Book Antiqua" w:eastAsia="Book Antiqua" w:hAnsi="Book Antiqua" w:cs="Book Antiqua"/>
        </w:rPr>
        <w:t xml:space="preserve"> column.</w:t>
      </w:r>
    </w:p>
    <w:p w14:paraId="34B5CD3B" w14:textId="77777777" w:rsidR="006D7F12" w:rsidRPr="00E6609A" w:rsidRDefault="006D7F12" w:rsidP="00C1488D">
      <w:pPr>
        <w:rPr>
          <w:rFonts w:ascii="Book Antiqua" w:eastAsia="Book Antiqua" w:hAnsi="Book Antiqua" w:cs="Book Antiqua"/>
        </w:rPr>
      </w:pPr>
    </w:p>
    <w:p w14:paraId="793E5FA3" w14:textId="77777777" w:rsidR="00C1488D" w:rsidRPr="00E6609A" w:rsidRDefault="00C1488D" w:rsidP="00C1488D">
      <w:pPr>
        <w:jc w:val="center"/>
        <w:rPr>
          <w:rFonts w:ascii="Book Antiqua" w:eastAsia="Book Antiqua" w:hAnsi="Book Antiqua" w:cs="Book Antiqua"/>
          <w:sz w:val="20"/>
          <w:szCs w:val="20"/>
        </w:rPr>
      </w:pPr>
      <w:r w:rsidRPr="00E6609A">
        <w:rPr>
          <w:rFonts w:ascii="Book Antiqua" w:eastAsia="Book Antiqua" w:hAnsi="Book Antiqua" w:cs="Book Antiqua"/>
          <w:sz w:val="20"/>
          <w:szCs w:val="20"/>
        </w:rPr>
        <w:t>Table 3 - A collection is a group of metadata records, commonly organized by a data center, organization or project and often stored in a database or web accessible folder.</w:t>
      </w:r>
    </w:p>
    <w:tbl>
      <w:tblPr>
        <w:tblStyle w:val="TableGrid"/>
        <w:tblpPr w:leftFromText="180" w:rightFromText="180" w:vertAnchor="text" w:horzAnchor="page" w:tblpX="1630" w:tblpY="147"/>
        <w:tblW w:w="0" w:type="auto"/>
        <w:tblLook w:val="04A0" w:firstRow="1" w:lastRow="0" w:firstColumn="1" w:lastColumn="0" w:noHBand="0" w:noVBand="1"/>
      </w:tblPr>
      <w:tblGrid>
        <w:gridCol w:w="1911"/>
        <w:gridCol w:w="1072"/>
        <w:gridCol w:w="6593"/>
      </w:tblGrid>
      <w:tr w:rsidR="001D0386" w:rsidRPr="00E6609A" w14:paraId="48DD26DA" w14:textId="77777777" w:rsidTr="001A105A">
        <w:tc>
          <w:tcPr>
            <w:tcW w:w="0" w:type="auto"/>
          </w:tcPr>
          <w:p w14:paraId="68E7DF1B" w14:textId="42C290A1" w:rsidR="00C1488D" w:rsidRPr="00E6609A" w:rsidRDefault="00C1488D" w:rsidP="001A105A">
            <w:pPr>
              <w:rPr>
                <w:rFonts w:ascii="Book Antiqua" w:eastAsia="Book Antiqua" w:hAnsi="Book Antiqua" w:cs="Book Antiqua"/>
              </w:rPr>
            </w:pPr>
            <w:r w:rsidRPr="00E6609A">
              <w:rPr>
                <w:rFonts w:ascii="Book Antiqua" w:eastAsia="Book Antiqua" w:hAnsi="Book Antiqua" w:cs="Book Antiqua"/>
              </w:rPr>
              <w:t>Member</w:t>
            </w:r>
            <w:r w:rsidR="002A740F">
              <w:rPr>
                <w:rFonts w:ascii="Book Antiqua" w:eastAsia="Book Antiqua" w:hAnsi="Book Antiqua" w:cs="Book Antiqua"/>
              </w:rPr>
              <w:t xml:space="preserve"> </w:t>
            </w:r>
            <w:r w:rsidRPr="00E6609A">
              <w:rPr>
                <w:rFonts w:ascii="Book Antiqua" w:eastAsia="Book Antiqua" w:hAnsi="Book Antiqua" w:cs="Book Antiqua"/>
              </w:rPr>
              <w:t>Node</w:t>
            </w:r>
          </w:p>
        </w:tc>
        <w:tc>
          <w:tcPr>
            <w:tcW w:w="0" w:type="auto"/>
          </w:tcPr>
          <w:p w14:paraId="2267086B" w14:textId="3FD2C37F" w:rsidR="00C1488D" w:rsidRPr="00E6609A" w:rsidRDefault="001A105A" w:rsidP="001A105A">
            <w:pPr>
              <w:rPr>
                <w:rFonts w:ascii="Book Antiqua" w:eastAsia="Book Antiqua" w:hAnsi="Book Antiqua" w:cs="Book Antiqua"/>
              </w:rPr>
            </w:pPr>
            <w:r>
              <w:rPr>
                <w:rFonts w:ascii="Book Antiqua" w:eastAsia="Book Antiqua" w:hAnsi="Book Antiqua" w:cs="Book Antiqua"/>
              </w:rPr>
              <w:t>Records</w:t>
            </w:r>
          </w:p>
        </w:tc>
        <w:tc>
          <w:tcPr>
            <w:tcW w:w="0" w:type="auto"/>
          </w:tcPr>
          <w:p w14:paraId="65BAC324" w14:textId="374D1D00" w:rsidR="00C1488D" w:rsidRPr="00E6609A" w:rsidRDefault="005337B9" w:rsidP="001A105A">
            <w:pPr>
              <w:rPr>
                <w:rFonts w:ascii="Book Antiqua" w:eastAsia="Book Antiqua" w:hAnsi="Book Antiqua" w:cs="Book Antiqua"/>
              </w:rPr>
            </w:pPr>
            <w:r>
              <w:rPr>
                <w:rFonts w:ascii="Book Antiqua" w:eastAsia="Book Antiqua" w:hAnsi="Book Antiqua" w:cs="Book Antiqua"/>
              </w:rPr>
              <w:t>Dialect</w:t>
            </w:r>
            <w:r w:rsidR="001F7E24">
              <w:rPr>
                <w:rFonts w:ascii="Book Antiqua" w:eastAsia="Book Antiqua" w:hAnsi="Book Antiqua" w:cs="Book Antiqua"/>
              </w:rPr>
              <w:t xml:space="preserve"> </w:t>
            </w:r>
            <w:r w:rsidR="006D7F12">
              <w:rPr>
                <w:rFonts w:ascii="Book Antiqua" w:eastAsia="Book Antiqua" w:hAnsi="Book Antiqua" w:cs="Book Antiqua"/>
              </w:rPr>
              <w:t xml:space="preserve">Version </w:t>
            </w:r>
            <w:r w:rsidR="001F7E24">
              <w:rPr>
                <w:rFonts w:ascii="Book Antiqua" w:eastAsia="Book Antiqua" w:hAnsi="Book Antiqua" w:cs="Book Antiqua"/>
              </w:rPr>
              <w:t>Collections</w:t>
            </w:r>
            <w:r w:rsidR="005F2709">
              <w:rPr>
                <w:rFonts w:ascii="Book Antiqua" w:eastAsia="Book Antiqua" w:hAnsi="Book Antiqua" w:cs="Book Antiqua"/>
              </w:rPr>
              <w:t xml:space="preserve"> and Counts</w:t>
            </w:r>
          </w:p>
        </w:tc>
      </w:tr>
      <w:tr w:rsidR="001D0386" w:rsidRPr="00E6609A" w14:paraId="2582E1F3" w14:textId="77777777" w:rsidTr="001A105A">
        <w:tc>
          <w:tcPr>
            <w:tcW w:w="0" w:type="auto"/>
            <w:vAlign w:val="bottom"/>
          </w:tcPr>
          <w:p w14:paraId="67284CD0"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CDL</w:t>
            </w:r>
          </w:p>
        </w:tc>
        <w:tc>
          <w:tcPr>
            <w:tcW w:w="0" w:type="auto"/>
            <w:vAlign w:val="bottom"/>
          </w:tcPr>
          <w:p w14:paraId="1017BCAE"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79AE0F03" w14:textId="7EBC6966"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253239">
              <w:rPr>
                <w:rFonts w:ascii="Book Antiqua" w:eastAsia="Times New Roman" w:hAnsi="Book Antiqua"/>
                <w:color w:val="000000"/>
              </w:rPr>
              <w:t xml:space="preserve"> </w:t>
            </w:r>
            <w:r w:rsidR="0074596C">
              <w:rPr>
                <w:rFonts w:ascii="Book Antiqua" w:eastAsia="Times New Roman" w:hAnsi="Book Antiqua"/>
                <w:color w:val="000000"/>
              </w:rPr>
              <w:t>(250)</w:t>
            </w:r>
          </w:p>
        </w:tc>
      </w:tr>
      <w:tr w:rsidR="001D0386" w:rsidRPr="00E6609A" w14:paraId="649603BA" w14:textId="77777777" w:rsidTr="001A105A">
        <w:trPr>
          <w:trHeight w:val="324"/>
        </w:trPr>
        <w:tc>
          <w:tcPr>
            <w:tcW w:w="0" w:type="auto"/>
            <w:vAlign w:val="bottom"/>
          </w:tcPr>
          <w:p w14:paraId="2922E47F"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CLOEBIRD</w:t>
            </w:r>
          </w:p>
        </w:tc>
        <w:tc>
          <w:tcPr>
            <w:tcW w:w="0" w:type="auto"/>
            <w:vAlign w:val="bottom"/>
          </w:tcPr>
          <w:p w14:paraId="3AA49EF9" w14:textId="16BE430C" w:rsidR="00C1488D" w:rsidRPr="00E6609A" w:rsidRDefault="001366EB" w:rsidP="001A105A">
            <w:pPr>
              <w:jc w:val="center"/>
              <w:rPr>
                <w:rFonts w:ascii="Book Antiqua" w:eastAsia="Book Antiqua" w:hAnsi="Book Antiqua" w:cs="Book Antiqua"/>
              </w:rPr>
            </w:pPr>
            <w:r>
              <w:rPr>
                <w:rFonts w:ascii="Book Antiqua" w:eastAsia="Times New Roman" w:hAnsi="Book Antiqua"/>
                <w:color w:val="000000"/>
              </w:rPr>
              <w:t>1</w:t>
            </w:r>
          </w:p>
        </w:tc>
        <w:tc>
          <w:tcPr>
            <w:tcW w:w="0" w:type="auto"/>
            <w:vAlign w:val="center"/>
          </w:tcPr>
          <w:p w14:paraId="58739132" w14:textId="42B3973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 </w:t>
            </w:r>
            <w:r w:rsidR="001366EB">
              <w:rPr>
                <w:rFonts w:ascii="Book Antiqua" w:eastAsia="Times New Roman" w:hAnsi="Book Antiqua"/>
                <w:color w:val="000000"/>
              </w:rPr>
              <w:t>EML2.1.0</w:t>
            </w:r>
            <w:r w:rsidR="00253239">
              <w:rPr>
                <w:rFonts w:ascii="Book Antiqua" w:eastAsia="Times New Roman" w:hAnsi="Book Antiqua"/>
                <w:color w:val="000000"/>
              </w:rPr>
              <w:t xml:space="preserve"> </w:t>
            </w:r>
            <w:r w:rsidR="001366EB">
              <w:rPr>
                <w:rFonts w:ascii="Book Antiqua" w:eastAsia="Times New Roman" w:hAnsi="Book Antiqua"/>
                <w:color w:val="000000"/>
              </w:rPr>
              <w:t>(1)</w:t>
            </w:r>
          </w:p>
        </w:tc>
      </w:tr>
      <w:tr w:rsidR="001D0386" w:rsidRPr="00E6609A" w14:paraId="62C37E50" w14:textId="77777777" w:rsidTr="001A105A">
        <w:tc>
          <w:tcPr>
            <w:tcW w:w="0" w:type="auto"/>
            <w:vAlign w:val="bottom"/>
          </w:tcPr>
          <w:p w14:paraId="6A19EB3B"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DRYAD</w:t>
            </w:r>
          </w:p>
        </w:tc>
        <w:tc>
          <w:tcPr>
            <w:tcW w:w="0" w:type="auto"/>
            <w:vAlign w:val="bottom"/>
          </w:tcPr>
          <w:p w14:paraId="7F622F84" w14:textId="4B8C2C13"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w:t>
            </w:r>
            <w:r w:rsidR="001366EB">
              <w:rPr>
                <w:rFonts w:ascii="Book Antiqua" w:eastAsia="Times New Roman" w:hAnsi="Book Antiqua"/>
                <w:color w:val="000000"/>
              </w:rPr>
              <w:t>1</w:t>
            </w:r>
          </w:p>
        </w:tc>
        <w:tc>
          <w:tcPr>
            <w:tcW w:w="0" w:type="auto"/>
            <w:vAlign w:val="center"/>
          </w:tcPr>
          <w:p w14:paraId="74C5C92B" w14:textId="03D2A29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Dryad</w:t>
            </w:r>
            <w:r w:rsidR="00253239">
              <w:rPr>
                <w:rFonts w:ascii="Book Antiqua" w:eastAsia="Times New Roman" w:hAnsi="Book Antiqua"/>
                <w:color w:val="000000"/>
              </w:rPr>
              <w:t xml:space="preserve"> </w:t>
            </w:r>
            <w:r w:rsidR="001366EB">
              <w:rPr>
                <w:rFonts w:ascii="Book Antiqua" w:eastAsia="Times New Roman" w:hAnsi="Book Antiqua"/>
                <w:color w:val="000000"/>
              </w:rPr>
              <w:t>(251</w:t>
            </w:r>
            <w:r w:rsidR="0085423E">
              <w:rPr>
                <w:rFonts w:ascii="Book Antiqua" w:eastAsia="Times New Roman" w:hAnsi="Book Antiqua"/>
                <w:color w:val="000000"/>
              </w:rPr>
              <w:t>)</w:t>
            </w:r>
          </w:p>
        </w:tc>
      </w:tr>
      <w:tr w:rsidR="001D0386" w:rsidRPr="00E6609A" w14:paraId="0CB7B291" w14:textId="77777777" w:rsidTr="001A105A">
        <w:trPr>
          <w:trHeight w:val="324"/>
        </w:trPr>
        <w:tc>
          <w:tcPr>
            <w:tcW w:w="0" w:type="auto"/>
            <w:vAlign w:val="bottom"/>
          </w:tcPr>
          <w:p w14:paraId="00D1C179"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EDACGSTORE</w:t>
            </w:r>
          </w:p>
        </w:tc>
        <w:tc>
          <w:tcPr>
            <w:tcW w:w="0" w:type="auto"/>
            <w:vAlign w:val="bottom"/>
          </w:tcPr>
          <w:p w14:paraId="09F7DC7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04D223E5" w14:textId="5D72451F"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253239">
              <w:rPr>
                <w:rFonts w:ascii="Book Antiqua" w:eastAsia="Times New Roman" w:hAnsi="Book Antiqua"/>
                <w:color w:val="000000"/>
              </w:rPr>
              <w:t xml:space="preserve"> </w:t>
            </w:r>
            <w:r w:rsidR="00EB0DD8">
              <w:rPr>
                <w:rFonts w:ascii="Book Antiqua" w:eastAsia="Times New Roman" w:hAnsi="Book Antiqua"/>
                <w:color w:val="000000"/>
              </w:rPr>
              <w:t>(250)</w:t>
            </w:r>
          </w:p>
        </w:tc>
      </w:tr>
      <w:tr w:rsidR="001D0386" w:rsidRPr="00E6609A" w14:paraId="1C618AFC" w14:textId="77777777" w:rsidTr="001A105A">
        <w:tc>
          <w:tcPr>
            <w:tcW w:w="0" w:type="auto"/>
            <w:vAlign w:val="bottom"/>
          </w:tcPr>
          <w:p w14:paraId="7E4A2081"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EDORA</w:t>
            </w:r>
          </w:p>
        </w:tc>
        <w:tc>
          <w:tcPr>
            <w:tcW w:w="0" w:type="auto"/>
            <w:vAlign w:val="bottom"/>
          </w:tcPr>
          <w:p w14:paraId="7CCDE36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28</w:t>
            </w:r>
          </w:p>
        </w:tc>
        <w:tc>
          <w:tcPr>
            <w:tcW w:w="0" w:type="auto"/>
            <w:vAlign w:val="center"/>
          </w:tcPr>
          <w:p w14:paraId="019A6D58" w14:textId="0FB2E7C6" w:rsidR="00C1488D" w:rsidRPr="00E6609A" w:rsidRDefault="00BC4CAA" w:rsidP="001A105A">
            <w:pPr>
              <w:rPr>
                <w:rFonts w:ascii="Book Antiqua" w:eastAsia="Book Antiqua" w:hAnsi="Book Antiqua" w:cs="Book Antiqua"/>
              </w:rPr>
            </w:pPr>
            <w:r>
              <w:rPr>
                <w:rFonts w:ascii="Book Antiqua" w:eastAsia="Times New Roman" w:hAnsi="Book Antiqua"/>
                <w:color w:val="000000"/>
              </w:rPr>
              <w:t>Mercury</w:t>
            </w:r>
            <w:r w:rsidR="00253239">
              <w:rPr>
                <w:rFonts w:ascii="Book Antiqua" w:eastAsia="Times New Roman" w:hAnsi="Book Antiqua"/>
                <w:color w:val="000000"/>
              </w:rPr>
              <w:t xml:space="preserve"> </w:t>
            </w:r>
            <w:r w:rsidR="00EB0DD8">
              <w:rPr>
                <w:rFonts w:ascii="Book Antiqua" w:eastAsia="Times New Roman" w:hAnsi="Book Antiqua"/>
                <w:color w:val="000000"/>
              </w:rPr>
              <w:t>(28)</w:t>
            </w:r>
          </w:p>
        </w:tc>
      </w:tr>
      <w:tr w:rsidR="001D0386" w:rsidRPr="00E6609A" w14:paraId="2159E982" w14:textId="77777777" w:rsidTr="001A105A">
        <w:tc>
          <w:tcPr>
            <w:tcW w:w="0" w:type="auto"/>
            <w:vAlign w:val="bottom"/>
          </w:tcPr>
          <w:p w14:paraId="651D99FF"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ESA</w:t>
            </w:r>
          </w:p>
        </w:tc>
        <w:tc>
          <w:tcPr>
            <w:tcW w:w="0" w:type="auto"/>
            <w:vAlign w:val="bottom"/>
          </w:tcPr>
          <w:p w14:paraId="3BA9B6A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53</w:t>
            </w:r>
          </w:p>
        </w:tc>
        <w:tc>
          <w:tcPr>
            <w:tcW w:w="0" w:type="auto"/>
            <w:vAlign w:val="center"/>
          </w:tcPr>
          <w:p w14:paraId="0A50D365" w14:textId="1D246126" w:rsidR="00A5063A" w:rsidRDefault="005F2709" w:rsidP="001A105A">
            <w:pPr>
              <w:rPr>
                <w:rFonts w:ascii="Book Antiqua" w:eastAsia="Times New Roman" w:hAnsi="Book Antiqua"/>
                <w:color w:val="000000"/>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E34F18">
              <w:rPr>
                <w:rFonts w:ascii="Book Antiqua" w:eastAsia="Times New Roman" w:hAnsi="Book Antiqua"/>
                <w:color w:val="000000"/>
              </w:rPr>
              <w:t>(5)</w:t>
            </w:r>
            <w:r w:rsidR="00463572">
              <w:rPr>
                <w:rFonts w:ascii="Book Antiqua" w:eastAsia="Times New Roman" w:hAnsi="Book Antiqua"/>
                <w:color w:val="000000"/>
              </w:rPr>
              <w:t xml:space="preserve">, </w:t>
            </w:r>
          </w:p>
          <w:p w14:paraId="4AFF4BF6" w14:textId="17AFA249" w:rsidR="00A5063A" w:rsidRDefault="00463572" w:rsidP="001A105A">
            <w:pPr>
              <w:rPr>
                <w:rFonts w:ascii="Book Antiqua" w:eastAsia="Times New Roman" w:hAnsi="Book Antiqua"/>
                <w:color w:val="000000"/>
              </w:rPr>
            </w:pPr>
            <w:r>
              <w:rPr>
                <w:rFonts w:ascii="Book Antiqua" w:eastAsia="Times New Roman" w:hAnsi="Book Antiqua"/>
                <w:color w:val="000000"/>
              </w:rPr>
              <w:t>EML2.0.1</w:t>
            </w:r>
            <w:r w:rsidR="00253239">
              <w:rPr>
                <w:rFonts w:ascii="Book Antiqua" w:eastAsia="Times New Roman" w:hAnsi="Book Antiqua"/>
                <w:color w:val="000000"/>
              </w:rPr>
              <w:t xml:space="preserve"> </w:t>
            </w:r>
            <w:r>
              <w:rPr>
                <w:rFonts w:ascii="Book Antiqua" w:eastAsia="Times New Roman" w:hAnsi="Book Antiqua"/>
                <w:color w:val="000000"/>
              </w:rPr>
              <w:t xml:space="preserve">(17), </w:t>
            </w:r>
          </w:p>
          <w:p w14:paraId="78D1BD59" w14:textId="47F175D4" w:rsidR="00C1488D" w:rsidRPr="00E6609A" w:rsidRDefault="00463572" w:rsidP="001A105A">
            <w:pPr>
              <w:rPr>
                <w:rFonts w:ascii="Book Antiqua" w:eastAsia="Book Antiqua" w:hAnsi="Book Antiqua" w:cs="Book Antiqua"/>
              </w:rPr>
            </w:pPr>
            <w:r>
              <w:rPr>
                <w:rFonts w:ascii="Book Antiqua" w:eastAsia="Times New Roman" w:hAnsi="Book Antiqua"/>
                <w:color w:val="000000"/>
              </w:rPr>
              <w:t>EML2.1.0</w:t>
            </w:r>
            <w:r w:rsidR="00253239">
              <w:rPr>
                <w:rFonts w:ascii="Book Antiqua" w:eastAsia="Times New Roman" w:hAnsi="Book Antiqua"/>
                <w:color w:val="000000"/>
              </w:rPr>
              <w:t xml:space="preserve"> </w:t>
            </w:r>
            <w:r w:rsidR="00AF44A3">
              <w:rPr>
                <w:rFonts w:ascii="Book Antiqua" w:eastAsia="Times New Roman" w:hAnsi="Book Antiqua"/>
                <w:color w:val="000000"/>
              </w:rPr>
              <w:t>(31)</w:t>
            </w:r>
          </w:p>
        </w:tc>
      </w:tr>
      <w:tr w:rsidR="001D0386" w:rsidRPr="00E6609A" w14:paraId="04D30644" w14:textId="77777777" w:rsidTr="001A105A">
        <w:tc>
          <w:tcPr>
            <w:tcW w:w="0" w:type="auto"/>
            <w:vAlign w:val="bottom"/>
          </w:tcPr>
          <w:p w14:paraId="115FE28B"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GLEON</w:t>
            </w:r>
          </w:p>
        </w:tc>
        <w:tc>
          <w:tcPr>
            <w:tcW w:w="0" w:type="auto"/>
            <w:vAlign w:val="bottom"/>
          </w:tcPr>
          <w:p w14:paraId="26829875"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13</w:t>
            </w:r>
          </w:p>
        </w:tc>
        <w:tc>
          <w:tcPr>
            <w:tcW w:w="0" w:type="auto"/>
            <w:vAlign w:val="center"/>
          </w:tcPr>
          <w:p w14:paraId="4E7062D1" w14:textId="15421F68" w:rsidR="00946E50" w:rsidRDefault="005F2709" w:rsidP="001A105A">
            <w:pPr>
              <w:rPr>
                <w:rFonts w:ascii="Book Antiqua" w:eastAsia="Times New Roman" w:hAnsi="Book Antiqua"/>
                <w:color w:val="000000"/>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(12)</w:t>
            </w:r>
            <w:r w:rsidR="00946E50">
              <w:rPr>
                <w:rFonts w:ascii="Book Antiqua" w:eastAsia="Times New Roman" w:hAnsi="Book Antiqua"/>
                <w:color w:val="000000"/>
              </w:rPr>
              <w:t>,</w:t>
            </w:r>
          </w:p>
          <w:p w14:paraId="7B1F8F8D" w14:textId="24BBA702" w:rsidR="00C1488D" w:rsidRPr="00E6609A" w:rsidRDefault="007A44DC" w:rsidP="001A105A">
            <w:pPr>
              <w:rPr>
                <w:rFonts w:ascii="Book Antiqua" w:eastAsia="Book Antiqua" w:hAnsi="Book Antiqua" w:cs="Book Antiqua"/>
              </w:rPr>
            </w:pPr>
            <w:r>
              <w:rPr>
                <w:rFonts w:ascii="Book Antiqua" w:eastAsia="Times New Roman" w:hAnsi="Book Antiqua"/>
                <w:color w:val="000000"/>
              </w:rPr>
              <w:t>EML2.0.1</w:t>
            </w:r>
            <w:r w:rsidR="00253239">
              <w:rPr>
                <w:rFonts w:ascii="Book Antiqua" w:eastAsia="Times New Roman" w:hAnsi="Book Antiqua"/>
                <w:color w:val="000000"/>
              </w:rPr>
              <w:t xml:space="preserve"> </w:t>
            </w:r>
            <w:r w:rsidR="00E24AA4">
              <w:rPr>
                <w:rFonts w:ascii="Book Antiqua" w:eastAsia="Times New Roman" w:hAnsi="Book Antiqua"/>
                <w:color w:val="000000"/>
              </w:rPr>
              <w:t>(1)</w:t>
            </w:r>
          </w:p>
        </w:tc>
      </w:tr>
      <w:tr w:rsidR="001D0386" w:rsidRPr="00E6609A" w14:paraId="1BD9765B" w14:textId="77777777" w:rsidTr="001A105A">
        <w:tc>
          <w:tcPr>
            <w:tcW w:w="0" w:type="auto"/>
            <w:vAlign w:val="bottom"/>
          </w:tcPr>
          <w:p w14:paraId="2EA423DD" w14:textId="488BBB6D"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GOA</w:t>
            </w:r>
          </w:p>
        </w:tc>
        <w:tc>
          <w:tcPr>
            <w:tcW w:w="0" w:type="auto"/>
            <w:vAlign w:val="bottom"/>
          </w:tcPr>
          <w:p w14:paraId="6A00A1D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98</w:t>
            </w:r>
          </w:p>
        </w:tc>
        <w:tc>
          <w:tcPr>
            <w:tcW w:w="0" w:type="auto"/>
            <w:vAlign w:val="center"/>
          </w:tcPr>
          <w:p w14:paraId="354E6730" w14:textId="4E02C37B"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(98)</w:t>
            </w:r>
          </w:p>
        </w:tc>
      </w:tr>
      <w:tr w:rsidR="001D0386" w:rsidRPr="00E6609A" w14:paraId="7675527E" w14:textId="77777777" w:rsidTr="001A105A">
        <w:tc>
          <w:tcPr>
            <w:tcW w:w="0" w:type="auto"/>
            <w:vAlign w:val="bottom"/>
          </w:tcPr>
          <w:p w14:paraId="009E3357"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IARC</w:t>
            </w:r>
          </w:p>
        </w:tc>
        <w:tc>
          <w:tcPr>
            <w:tcW w:w="0" w:type="auto"/>
            <w:vAlign w:val="bottom"/>
          </w:tcPr>
          <w:p w14:paraId="50243F83"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9A55332" w14:textId="5B1211A9"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 </w:t>
            </w:r>
            <w:proofErr w:type="spellStart"/>
            <w:r w:rsidR="00253239">
              <w:rPr>
                <w:rFonts w:ascii="Book Antiqua" w:eastAsia="Times New Roman" w:hAnsi="Book Antiqua"/>
                <w:color w:val="000000"/>
              </w:rPr>
              <w:t>OneDCX</w:t>
            </w:r>
            <w:proofErr w:type="spellEnd"/>
            <w:r w:rsidR="00253239">
              <w:rPr>
                <w:rFonts w:ascii="Book Antiqua" w:eastAsia="Times New Roman" w:hAnsi="Book Antiqua"/>
                <w:color w:val="000000"/>
              </w:rPr>
              <w:t xml:space="preserve"> </w:t>
            </w:r>
            <w:r w:rsidR="00D74B0D">
              <w:rPr>
                <w:rFonts w:ascii="Book Antiqua" w:eastAsia="Times New Roman" w:hAnsi="Book Antiqua"/>
                <w:color w:val="000000"/>
              </w:rPr>
              <w:t>(250)</w:t>
            </w:r>
          </w:p>
        </w:tc>
      </w:tr>
      <w:tr w:rsidR="001D0386" w:rsidRPr="00E6609A" w14:paraId="33C6AC7B" w14:textId="77777777" w:rsidTr="001A105A">
        <w:tc>
          <w:tcPr>
            <w:tcW w:w="0" w:type="auto"/>
            <w:vAlign w:val="bottom"/>
          </w:tcPr>
          <w:p w14:paraId="0DEAA7DC"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IOE</w:t>
            </w:r>
          </w:p>
        </w:tc>
        <w:tc>
          <w:tcPr>
            <w:tcW w:w="0" w:type="auto"/>
            <w:vAlign w:val="bottom"/>
          </w:tcPr>
          <w:p w14:paraId="7E364E9A"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24</w:t>
            </w:r>
          </w:p>
        </w:tc>
        <w:tc>
          <w:tcPr>
            <w:tcW w:w="0" w:type="auto"/>
            <w:vAlign w:val="center"/>
          </w:tcPr>
          <w:p w14:paraId="0472662E" w14:textId="5F3C6146"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(24)</w:t>
            </w:r>
          </w:p>
        </w:tc>
      </w:tr>
      <w:tr w:rsidR="001D0386" w:rsidRPr="00E6609A" w14:paraId="5D25F6E1" w14:textId="77777777" w:rsidTr="001A105A">
        <w:tc>
          <w:tcPr>
            <w:tcW w:w="0" w:type="auto"/>
            <w:vAlign w:val="bottom"/>
          </w:tcPr>
          <w:p w14:paraId="67D3C63E"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KNB</w:t>
            </w:r>
          </w:p>
        </w:tc>
        <w:tc>
          <w:tcPr>
            <w:tcW w:w="0" w:type="auto"/>
            <w:vAlign w:val="bottom"/>
          </w:tcPr>
          <w:p w14:paraId="42693761"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3771226" w14:textId="77777777" w:rsidR="001A105A" w:rsidRPr="005476B4" w:rsidRDefault="00B05AEE" w:rsidP="001A105A">
            <w:pPr>
              <w:rPr>
                <w:rFonts w:ascii="Book Antiqua" w:eastAsia="Times New Roman" w:hAnsi="Book Antiqua"/>
                <w:color w:val="000000"/>
                <w:lang w:val="sv-SE"/>
                <w:rPrChange w:id="239" w:author="Ted Habermann" w:date="2017-04-04T08:07:00Z">
                  <w:rPr>
                    <w:rFonts w:ascii="Book Antiqua" w:eastAsia="Times New Roman" w:hAnsi="Book Antiqua"/>
                    <w:color w:val="000000"/>
                  </w:rPr>
                </w:rPrChange>
              </w:rPr>
            </w:pPr>
            <w:r w:rsidRPr="005476B4">
              <w:rPr>
                <w:rFonts w:ascii="Book Antiqua" w:eastAsia="Times New Roman" w:hAnsi="Book Antiqua"/>
                <w:color w:val="000000"/>
                <w:lang w:val="sv-SE"/>
                <w:rPrChange w:id="240" w:author="Ted Habermann" w:date="2017-04-04T08:07:00Z">
                  <w:rPr>
                    <w:rFonts w:ascii="Book Antiqua" w:eastAsia="Times New Roman" w:hAnsi="Book Antiqua"/>
                    <w:color w:val="000000"/>
                  </w:rPr>
                </w:rPrChange>
              </w:rPr>
              <w:t>EML_Access_module_version_2.0.0beta6</w:t>
            </w:r>
            <w:r w:rsidR="00253239" w:rsidRPr="005476B4">
              <w:rPr>
                <w:rFonts w:ascii="Book Antiqua" w:eastAsia="Times New Roman" w:hAnsi="Book Antiqua"/>
                <w:color w:val="000000"/>
                <w:lang w:val="sv-SE"/>
                <w:rPrChange w:id="241" w:author="Ted Habermann" w:date="2017-04-04T08:07:00Z">
                  <w:rPr>
                    <w:rFonts w:ascii="Book Antiqua" w:eastAsia="Times New Roman" w:hAnsi="Book Antiqua"/>
                    <w:color w:val="000000"/>
                  </w:rPr>
                </w:rPrChange>
              </w:rPr>
              <w:t xml:space="preserve"> </w:t>
            </w:r>
            <w:r w:rsidRPr="005476B4">
              <w:rPr>
                <w:rFonts w:ascii="Book Antiqua" w:eastAsia="Times New Roman" w:hAnsi="Book Antiqua"/>
                <w:color w:val="000000"/>
                <w:lang w:val="sv-SE"/>
                <w:rPrChange w:id="242" w:author="Ted Habermann" w:date="2017-04-04T08:07:00Z">
                  <w:rPr>
                    <w:rFonts w:ascii="Book Antiqua" w:eastAsia="Times New Roman" w:hAnsi="Book Antiqua"/>
                    <w:color w:val="000000"/>
                  </w:rPr>
                </w:rPrChange>
              </w:rPr>
              <w:t>(</w:t>
            </w:r>
            <w:r w:rsidR="003546CE" w:rsidRPr="005476B4">
              <w:rPr>
                <w:rFonts w:ascii="Book Antiqua" w:eastAsia="Times New Roman" w:hAnsi="Book Antiqua"/>
                <w:color w:val="000000"/>
                <w:lang w:val="sv-SE"/>
                <w:rPrChange w:id="243" w:author="Ted Habermann" w:date="2017-04-04T08:07:00Z">
                  <w:rPr>
                    <w:rFonts w:ascii="Book Antiqua" w:eastAsia="Times New Roman" w:hAnsi="Book Antiqua"/>
                    <w:color w:val="000000"/>
                  </w:rPr>
                </w:rPrChange>
              </w:rPr>
              <w:t xml:space="preserve">15), </w:t>
            </w:r>
          </w:p>
          <w:p w14:paraId="4C405B2C" w14:textId="77777777" w:rsidR="001A105A" w:rsidRPr="005476B4" w:rsidRDefault="003546CE" w:rsidP="001A105A">
            <w:pPr>
              <w:rPr>
                <w:rFonts w:ascii="Book Antiqua" w:eastAsia="Times New Roman" w:hAnsi="Book Antiqua"/>
                <w:color w:val="000000"/>
                <w:lang w:val="sv-SE"/>
                <w:rPrChange w:id="244" w:author="Ted Habermann" w:date="2017-04-04T08:07:00Z">
                  <w:rPr>
                    <w:rFonts w:ascii="Book Antiqua" w:eastAsia="Times New Roman" w:hAnsi="Book Antiqua"/>
                    <w:color w:val="000000"/>
                  </w:rPr>
                </w:rPrChange>
              </w:rPr>
            </w:pPr>
            <w:r w:rsidRPr="005476B4">
              <w:rPr>
                <w:rFonts w:ascii="Book Antiqua" w:eastAsia="Times New Roman" w:hAnsi="Book Antiqua"/>
                <w:color w:val="000000"/>
                <w:lang w:val="sv-SE"/>
                <w:rPrChange w:id="245" w:author="Ted Habermann" w:date="2017-04-04T08:07:00Z">
                  <w:rPr>
                    <w:rFonts w:ascii="Book Antiqua" w:eastAsia="Times New Roman" w:hAnsi="Book Antiqua"/>
                    <w:color w:val="000000"/>
                  </w:rPr>
                </w:rPrChange>
              </w:rPr>
              <w:t>EML</w:t>
            </w:r>
            <w:r w:rsidRPr="005476B4">
              <w:rPr>
                <w:lang w:val="sv-SE"/>
                <w:rPrChange w:id="246" w:author="Ted Habermann" w:date="2017-04-04T08:07:00Z">
                  <w:rPr/>
                </w:rPrChange>
              </w:rPr>
              <w:t xml:space="preserve"> </w:t>
            </w:r>
            <w:r w:rsidRPr="005476B4">
              <w:rPr>
                <w:rFonts w:ascii="Book Antiqua" w:eastAsia="Times New Roman" w:hAnsi="Book Antiqua"/>
                <w:color w:val="000000"/>
                <w:lang w:val="sv-SE"/>
                <w:rPrChange w:id="247" w:author="Ted Habermann" w:date="2017-04-04T08:07:00Z">
                  <w:rPr>
                    <w:rFonts w:ascii="Book Antiqua" w:eastAsia="Times New Roman" w:hAnsi="Book Antiqua"/>
                    <w:color w:val="000000"/>
                  </w:rPr>
                </w:rPrChange>
              </w:rPr>
              <w:t>_Dataset_module_version_2.0.0beta4</w:t>
            </w:r>
            <w:r w:rsidR="00253239" w:rsidRPr="005476B4">
              <w:rPr>
                <w:rFonts w:ascii="Book Antiqua" w:eastAsia="Times New Roman" w:hAnsi="Book Antiqua"/>
                <w:color w:val="000000"/>
                <w:lang w:val="sv-SE"/>
                <w:rPrChange w:id="248" w:author="Ted Habermann" w:date="2017-04-04T08:07:00Z">
                  <w:rPr>
                    <w:rFonts w:ascii="Book Antiqua" w:eastAsia="Times New Roman" w:hAnsi="Book Antiqua"/>
                    <w:color w:val="000000"/>
                  </w:rPr>
                </w:rPrChange>
              </w:rPr>
              <w:t xml:space="preserve"> </w:t>
            </w:r>
            <w:r w:rsidRPr="005476B4">
              <w:rPr>
                <w:rFonts w:ascii="Book Antiqua" w:eastAsia="Times New Roman" w:hAnsi="Book Antiqua"/>
                <w:color w:val="000000"/>
                <w:lang w:val="sv-SE"/>
                <w:rPrChange w:id="249" w:author="Ted Habermann" w:date="2017-04-04T08:07:00Z">
                  <w:rPr>
                    <w:rFonts w:ascii="Book Antiqua" w:eastAsia="Times New Roman" w:hAnsi="Book Antiqua"/>
                    <w:color w:val="000000"/>
                  </w:rPr>
                </w:rPrChange>
              </w:rPr>
              <w:t xml:space="preserve">(2), </w:t>
            </w:r>
          </w:p>
          <w:p w14:paraId="18C4C6D4" w14:textId="77777777" w:rsidR="001A105A" w:rsidRPr="005476B4" w:rsidRDefault="003546CE" w:rsidP="001A105A">
            <w:pPr>
              <w:rPr>
                <w:rFonts w:ascii="Book Antiqua" w:eastAsia="Times New Roman" w:hAnsi="Book Antiqua"/>
                <w:color w:val="000000"/>
                <w:lang w:val="sv-SE"/>
                <w:rPrChange w:id="250" w:author="Ted Habermann" w:date="2017-04-04T08:07:00Z">
                  <w:rPr>
                    <w:rFonts w:ascii="Book Antiqua" w:eastAsia="Times New Roman" w:hAnsi="Book Antiqua"/>
                    <w:color w:val="000000"/>
                  </w:rPr>
                </w:rPrChange>
              </w:rPr>
            </w:pPr>
            <w:r w:rsidRPr="005476B4">
              <w:rPr>
                <w:rFonts w:ascii="Book Antiqua" w:eastAsia="Times New Roman" w:hAnsi="Book Antiqua"/>
                <w:color w:val="000000"/>
                <w:lang w:val="sv-SE"/>
                <w:rPrChange w:id="251" w:author="Ted Habermann" w:date="2017-04-04T08:07:00Z">
                  <w:rPr>
                    <w:rFonts w:ascii="Book Antiqua" w:eastAsia="Times New Roman" w:hAnsi="Book Antiqua"/>
                    <w:color w:val="000000"/>
                  </w:rPr>
                </w:rPrChange>
              </w:rPr>
              <w:t>EML</w:t>
            </w:r>
            <w:r w:rsidR="00593262" w:rsidRPr="005476B4">
              <w:rPr>
                <w:lang w:val="sv-SE"/>
                <w:rPrChange w:id="252" w:author="Ted Habermann" w:date="2017-04-04T08:07:00Z">
                  <w:rPr/>
                </w:rPrChange>
              </w:rPr>
              <w:t xml:space="preserve"> </w:t>
            </w:r>
            <w:r w:rsidR="00593262" w:rsidRPr="005476B4">
              <w:rPr>
                <w:rFonts w:ascii="Book Antiqua" w:eastAsia="Times New Roman" w:hAnsi="Book Antiqua"/>
                <w:color w:val="000000"/>
                <w:lang w:val="sv-SE"/>
                <w:rPrChange w:id="253" w:author="Ted Habermann" w:date="2017-04-04T08:07:00Z">
                  <w:rPr>
                    <w:rFonts w:ascii="Book Antiqua" w:eastAsia="Times New Roman" w:hAnsi="Book Antiqua"/>
                    <w:color w:val="000000"/>
                  </w:rPr>
                </w:rPrChange>
              </w:rPr>
              <w:t>_Dataset_module_version_2.0.0beta6</w:t>
            </w:r>
            <w:r w:rsidR="00253239" w:rsidRPr="005476B4">
              <w:rPr>
                <w:rFonts w:ascii="Book Antiqua" w:eastAsia="Times New Roman" w:hAnsi="Book Antiqua"/>
                <w:color w:val="000000"/>
                <w:lang w:val="sv-SE"/>
                <w:rPrChange w:id="254" w:author="Ted Habermann" w:date="2017-04-04T08:07:00Z">
                  <w:rPr>
                    <w:rFonts w:ascii="Book Antiqua" w:eastAsia="Times New Roman" w:hAnsi="Book Antiqua"/>
                    <w:color w:val="000000"/>
                  </w:rPr>
                </w:rPrChange>
              </w:rPr>
              <w:t xml:space="preserve"> </w:t>
            </w:r>
            <w:r w:rsidR="00593262" w:rsidRPr="005476B4">
              <w:rPr>
                <w:rFonts w:ascii="Book Antiqua" w:eastAsia="Times New Roman" w:hAnsi="Book Antiqua"/>
                <w:color w:val="000000"/>
                <w:lang w:val="sv-SE"/>
                <w:rPrChange w:id="255" w:author="Ted Habermann" w:date="2017-04-04T08:07:00Z">
                  <w:rPr>
                    <w:rFonts w:ascii="Book Antiqua" w:eastAsia="Times New Roman" w:hAnsi="Book Antiqua"/>
                    <w:color w:val="000000"/>
                  </w:rPr>
                </w:rPrChange>
              </w:rPr>
              <w:t xml:space="preserve">(13), </w:t>
            </w:r>
          </w:p>
          <w:p w14:paraId="09016A56" w14:textId="500C8091" w:rsidR="006767D3" w:rsidRPr="005476B4" w:rsidRDefault="00593262" w:rsidP="001A105A">
            <w:pPr>
              <w:rPr>
                <w:rFonts w:ascii="Book Antiqua" w:eastAsia="Times New Roman" w:hAnsi="Book Antiqua"/>
                <w:color w:val="000000"/>
                <w:lang w:val="sv-SE"/>
                <w:rPrChange w:id="256" w:author="Ted Habermann" w:date="2017-04-04T08:07:00Z">
                  <w:rPr>
                    <w:rFonts w:ascii="Book Antiqua" w:eastAsia="Times New Roman" w:hAnsi="Book Antiqua"/>
                    <w:color w:val="000000"/>
                  </w:rPr>
                </w:rPrChange>
              </w:rPr>
            </w:pPr>
            <w:r w:rsidRPr="005476B4">
              <w:rPr>
                <w:rFonts w:ascii="Book Antiqua" w:eastAsia="Times New Roman" w:hAnsi="Book Antiqua"/>
                <w:color w:val="000000"/>
                <w:lang w:val="sv-SE"/>
                <w:rPrChange w:id="257" w:author="Ted Habermann" w:date="2017-04-04T08:07:00Z">
                  <w:rPr>
                    <w:rFonts w:ascii="Book Antiqua" w:eastAsia="Times New Roman" w:hAnsi="Book Antiqua"/>
                    <w:color w:val="000000"/>
                  </w:rPr>
                </w:rPrChange>
              </w:rPr>
              <w:t>EML</w:t>
            </w:r>
            <w:r w:rsidRPr="005476B4">
              <w:rPr>
                <w:lang w:val="sv-SE"/>
                <w:rPrChange w:id="258" w:author="Ted Habermann" w:date="2017-04-04T08:07:00Z">
                  <w:rPr/>
                </w:rPrChange>
              </w:rPr>
              <w:t xml:space="preserve"> </w:t>
            </w:r>
            <w:r w:rsidRPr="005476B4">
              <w:rPr>
                <w:rFonts w:ascii="Book Antiqua" w:eastAsia="Times New Roman" w:hAnsi="Book Antiqua"/>
                <w:color w:val="000000"/>
                <w:lang w:val="sv-SE"/>
                <w:rPrChange w:id="259" w:author="Ted Habermann" w:date="2017-04-04T08:07:00Z">
                  <w:rPr>
                    <w:rFonts w:ascii="Book Antiqua" w:eastAsia="Times New Roman" w:hAnsi="Book Antiqua"/>
                    <w:color w:val="000000"/>
                  </w:rPr>
                </w:rPrChange>
              </w:rPr>
              <w:t>_Physical_module_version_2.0.0beta6</w:t>
            </w:r>
            <w:r w:rsidR="00253239" w:rsidRPr="005476B4">
              <w:rPr>
                <w:rFonts w:ascii="Book Antiqua" w:eastAsia="Times New Roman" w:hAnsi="Book Antiqua"/>
                <w:color w:val="000000"/>
                <w:lang w:val="sv-SE"/>
                <w:rPrChange w:id="260" w:author="Ted Habermann" w:date="2017-04-04T08:07:00Z">
                  <w:rPr>
                    <w:rFonts w:ascii="Book Antiqua" w:eastAsia="Times New Roman" w:hAnsi="Book Antiqua"/>
                    <w:color w:val="000000"/>
                  </w:rPr>
                </w:rPrChange>
              </w:rPr>
              <w:t xml:space="preserve"> </w:t>
            </w:r>
            <w:r w:rsidRPr="005476B4">
              <w:rPr>
                <w:rFonts w:ascii="Book Antiqua" w:eastAsia="Times New Roman" w:hAnsi="Book Antiqua"/>
                <w:color w:val="000000"/>
                <w:lang w:val="sv-SE"/>
                <w:rPrChange w:id="261" w:author="Ted Habermann" w:date="2017-04-04T08:07:00Z">
                  <w:rPr>
                    <w:rFonts w:ascii="Book Antiqua" w:eastAsia="Times New Roman" w:hAnsi="Book Antiqua"/>
                    <w:color w:val="000000"/>
                  </w:rPr>
                </w:rPrChange>
              </w:rPr>
              <w:t>(2), EML2.0.0</w:t>
            </w:r>
            <w:r w:rsidR="00D706C6" w:rsidRPr="005476B4">
              <w:rPr>
                <w:rFonts w:ascii="Book Antiqua" w:eastAsia="Times New Roman" w:hAnsi="Book Antiqua"/>
                <w:color w:val="000000"/>
                <w:lang w:val="sv-SE"/>
                <w:rPrChange w:id="262" w:author="Ted Habermann" w:date="2017-04-04T08:07:00Z">
                  <w:rPr>
                    <w:rFonts w:ascii="Book Antiqua" w:eastAsia="Times New Roman" w:hAnsi="Book Antiqua"/>
                    <w:color w:val="000000"/>
                  </w:rPr>
                </w:rPrChange>
              </w:rPr>
              <w:t xml:space="preserve"> </w:t>
            </w:r>
            <w:r w:rsidRPr="005476B4">
              <w:rPr>
                <w:rFonts w:ascii="Book Antiqua" w:eastAsia="Times New Roman" w:hAnsi="Book Antiqua"/>
                <w:color w:val="000000"/>
                <w:lang w:val="sv-SE"/>
                <w:rPrChange w:id="263" w:author="Ted Habermann" w:date="2017-04-04T08:07:00Z">
                  <w:rPr>
                    <w:rFonts w:ascii="Book Antiqua" w:eastAsia="Times New Roman" w:hAnsi="Book Antiqua"/>
                    <w:color w:val="000000"/>
                  </w:rPr>
                </w:rPrChange>
              </w:rPr>
              <w:t xml:space="preserve">(101), </w:t>
            </w:r>
          </w:p>
          <w:p w14:paraId="75FBBB26" w14:textId="4BCCE7B1" w:rsidR="006767D3" w:rsidRPr="005476B4" w:rsidRDefault="00593262" w:rsidP="001A105A">
            <w:pPr>
              <w:rPr>
                <w:rFonts w:ascii="Book Antiqua" w:eastAsia="Times New Roman" w:hAnsi="Book Antiqua"/>
                <w:color w:val="000000"/>
                <w:lang w:val="sv-SE"/>
                <w:rPrChange w:id="264" w:author="Ted Habermann" w:date="2017-04-04T08:07:00Z">
                  <w:rPr>
                    <w:rFonts w:ascii="Book Antiqua" w:eastAsia="Times New Roman" w:hAnsi="Book Antiqua"/>
                    <w:color w:val="000000"/>
                  </w:rPr>
                </w:rPrChange>
              </w:rPr>
            </w:pPr>
            <w:r w:rsidRPr="005476B4">
              <w:rPr>
                <w:rFonts w:ascii="Book Antiqua" w:eastAsia="Times New Roman" w:hAnsi="Book Antiqua"/>
                <w:color w:val="000000"/>
                <w:lang w:val="sv-SE"/>
                <w:rPrChange w:id="265" w:author="Ted Habermann" w:date="2017-04-04T08:07:00Z">
                  <w:rPr>
                    <w:rFonts w:ascii="Book Antiqua" w:eastAsia="Times New Roman" w:hAnsi="Book Antiqua"/>
                    <w:color w:val="000000"/>
                  </w:rPr>
                </w:rPrChange>
              </w:rPr>
              <w:t>EML2</w:t>
            </w:r>
            <w:r w:rsidR="00C45BF8" w:rsidRPr="005476B4">
              <w:rPr>
                <w:rFonts w:ascii="Book Antiqua" w:eastAsia="Times New Roman" w:hAnsi="Book Antiqua"/>
                <w:color w:val="000000"/>
                <w:lang w:val="sv-SE"/>
                <w:rPrChange w:id="266" w:author="Ted Habermann" w:date="2017-04-04T08:07:00Z">
                  <w:rPr>
                    <w:rFonts w:ascii="Book Antiqua" w:eastAsia="Times New Roman" w:hAnsi="Book Antiqua"/>
                    <w:color w:val="000000"/>
                  </w:rPr>
                </w:rPrChange>
              </w:rPr>
              <w:t>.0.1</w:t>
            </w:r>
            <w:r w:rsidR="00D706C6" w:rsidRPr="005476B4">
              <w:rPr>
                <w:rFonts w:ascii="Book Antiqua" w:eastAsia="Times New Roman" w:hAnsi="Book Antiqua"/>
                <w:color w:val="000000"/>
                <w:lang w:val="sv-SE"/>
                <w:rPrChange w:id="267" w:author="Ted Habermann" w:date="2017-04-04T08:07:00Z">
                  <w:rPr>
                    <w:rFonts w:ascii="Book Antiqua" w:eastAsia="Times New Roman" w:hAnsi="Book Antiqua"/>
                    <w:color w:val="000000"/>
                  </w:rPr>
                </w:rPrChange>
              </w:rPr>
              <w:t xml:space="preserve"> </w:t>
            </w:r>
            <w:r w:rsidR="00C45BF8" w:rsidRPr="005476B4">
              <w:rPr>
                <w:rFonts w:ascii="Book Antiqua" w:eastAsia="Times New Roman" w:hAnsi="Book Antiqua"/>
                <w:color w:val="000000"/>
                <w:lang w:val="sv-SE"/>
                <w:rPrChange w:id="268" w:author="Ted Habermann" w:date="2017-04-04T08:07:00Z">
                  <w:rPr>
                    <w:rFonts w:ascii="Book Antiqua" w:eastAsia="Times New Roman" w:hAnsi="Book Antiqua"/>
                    <w:color w:val="000000"/>
                  </w:rPr>
                </w:rPrChange>
              </w:rPr>
              <w:t xml:space="preserve">(49), </w:t>
            </w:r>
          </w:p>
          <w:p w14:paraId="2E4D1A08" w14:textId="0EE1521D" w:rsidR="00C1488D" w:rsidRDefault="00C45BF8" w:rsidP="001A105A">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(35)</w:t>
            </w:r>
            <w:r w:rsidR="00644469">
              <w:rPr>
                <w:rFonts w:ascii="Book Antiqua" w:eastAsia="Times New Roman" w:hAnsi="Book Antiqua"/>
                <w:color w:val="000000"/>
              </w:rPr>
              <w:t>,</w:t>
            </w:r>
          </w:p>
          <w:p w14:paraId="597E4B92" w14:textId="7517C9B8" w:rsidR="00644469" w:rsidRPr="00E6609A" w:rsidRDefault="00644469" w:rsidP="001A105A">
            <w:pPr>
              <w:rPr>
                <w:rFonts w:ascii="Book Antiqua" w:eastAsia="Book Antiqua" w:hAnsi="Book Antiqua" w:cs="Book Antiqua"/>
              </w:rPr>
            </w:pPr>
            <w:r>
              <w:rPr>
                <w:rFonts w:ascii="Book Antiqua" w:eastAsia="Times New Roman" w:hAnsi="Book Antiqua"/>
                <w:color w:val="000000"/>
              </w:rPr>
              <w:lastRenderedPageBreak/>
              <w:t>EML2.1.1</w:t>
            </w:r>
            <w:r w:rsidR="00D706C6">
              <w:rPr>
                <w:rFonts w:ascii="Book Antiqua" w:eastAsia="Times New Roman" w:hAnsi="Book Antiqua"/>
                <w:color w:val="000000"/>
              </w:rPr>
              <w:t xml:space="preserve"> </w:t>
            </w:r>
            <w:r>
              <w:rPr>
                <w:rFonts w:ascii="Book Antiqua" w:eastAsia="Times New Roman" w:hAnsi="Book Antiqua"/>
                <w:color w:val="000000"/>
              </w:rPr>
              <w:t>(31)</w:t>
            </w:r>
          </w:p>
        </w:tc>
      </w:tr>
      <w:tr w:rsidR="001D0386" w:rsidRPr="00E6609A" w14:paraId="2F5D2FA1" w14:textId="77777777" w:rsidTr="001A105A">
        <w:trPr>
          <w:trHeight w:val="322"/>
        </w:trPr>
        <w:tc>
          <w:tcPr>
            <w:tcW w:w="0" w:type="auto"/>
            <w:vAlign w:val="bottom"/>
          </w:tcPr>
          <w:p w14:paraId="147D0396" w14:textId="5EEC6AE3"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lastRenderedPageBreak/>
              <w:t>KUBI</w:t>
            </w:r>
          </w:p>
        </w:tc>
        <w:tc>
          <w:tcPr>
            <w:tcW w:w="0" w:type="auto"/>
            <w:vAlign w:val="bottom"/>
          </w:tcPr>
          <w:p w14:paraId="1AFF4FE9"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172</w:t>
            </w:r>
          </w:p>
        </w:tc>
        <w:tc>
          <w:tcPr>
            <w:tcW w:w="0" w:type="auto"/>
            <w:vAlign w:val="center"/>
          </w:tcPr>
          <w:p w14:paraId="4FA95CE2" w14:textId="2CA297F9"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(172)</w:t>
            </w:r>
          </w:p>
        </w:tc>
      </w:tr>
      <w:tr w:rsidR="001D0386" w:rsidRPr="00E6609A" w14:paraId="5D77DB04" w14:textId="77777777" w:rsidTr="001A105A">
        <w:tc>
          <w:tcPr>
            <w:tcW w:w="0" w:type="auto"/>
            <w:vAlign w:val="bottom"/>
          </w:tcPr>
          <w:p w14:paraId="24F9120D"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LTER</w:t>
            </w:r>
          </w:p>
        </w:tc>
        <w:tc>
          <w:tcPr>
            <w:tcW w:w="0" w:type="auto"/>
            <w:vAlign w:val="bottom"/>
          </w:tcPr>
          <w:p w14:paraId="0236390B"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5BA23B4F" w14:textId="74ACF64F" w:rsidR="00253239" w:rsidRDefault="00C45BF8" w:rsidP="001A105A">
            <w:pPr>
              <w:rPr>
                <w:rFonts w:ascii="Book Antiqua" w:eastAsia="Times New Roman" w:hAnsi="Book Antiqua"/>
                <w:color w:val="000000"/>
              </w:rPr>
            </w:pPr>
            <w:r>
              <w:rPr>
                <w:rFonts w:ascii="Book Antiqua" w:eastAsia="Times New Roman" w:hAnsi="Book Antiqua"/>
                <w:color w:val="000000"/>
              </w:rPr>
              <w:t>EML2</w:t>
            </w:r>
            <w:r w:rsidR="006D59E7">
              <w:rPr>
                <w:rFonts w:ascii="Book Antiqua" w:eastAsia="Times New Roman" w:hAnsi="Book Antiqua"/>
                <w:color w:val="000000"/>
              </w:rPr>
              <w:t>.0.1</w:t>
            </w:r>
            <w:r w:rsidR="00D706C6">
              <w:rPr>
                <w:rFonts w:ascii="Book Antiqua" w:eastAsia="Times New Roman" w:hAnsi="Book Antiqua"/>
                <w:color w:val="000000"/>
              </w:rPr>
              <w:t xml:space="preserve"> </w:t>
            </w:r>
            <w:r w:rsidR="006D59E7">
              <w:rPr>
                <w:rFonts w:ascii="Book Antiqua" w:eastAsia="Times New Roman" w:hAnsi="Book Antiqua"/>
                <w:color w:val="000000"/>
              </w:rPr>
              <w:t xml:space="preserve">(18), </w:t>
            </w:r>
          </w:p>
          <w:p w14:paraId="5B22D78D" w14:textId="2A722026" w:rsidR="00253239" w:rsidRDefault="006D59E7" w:rsidP="001A105A">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(146</w:t>
            </w:r>
            <w:r w:rsidR="00C45BF8">
              <w:rPr>
                <w:rFonts w:ascii="Book Antiqua" w:eastAsia="Times New Roman" w:hAnsi="Book Antiqua"/>
                <w:color w:val="000000"/>
              </w:rPr>
              <w:t xml:space="preserve">), </w:t>
            </w:r>
          </w:p>
          <w:p w14:paraId="753716F0" w14:textId="7748178F"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(86)</w:t>
            </w:r>
          </w:p>
        </w:tc>
      </w:tr>
      <w:tr w:rsidR="001D0386" w:rsidRPr="00E6609A" w14:paraId="48DAEDB3" w14:textId="77777777" w:rsidTr="001A105A">
        <w:trPr>
          <w:trHeight w:val="341"/>
        </w:trPr>
        <w:tc>
          <w:tcPr>
            <w:tcW w:w="0" w:type="auto"/>
            <w:vAlign w:val="bottom"/>
          </w:tcPr>
          <w:p w14:paraId="5A1A1386"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LTER_EUROPE</w:t>
            </w:r>
          </w:p>
        </w:tc>
        <w:tc>
          <w:tcPr>
            <w:tcW w:w="0" w:type="auto"/>
            <w:vAlign w:val="bottom"/>
          </w:tcPr>
          <w:p w14:paraId="356BEB2D"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165</w:t>
            </w:r>
          </w:p>
        </w:tc>
        <w:tc>
          <w:tcPr>
            <w:tcW w:w="0" w:type="auto"/>
            <w:vAlign w:val="center"/>
          </w:tcPr>
          <w:p w14:paraId="0829DB9E" w14:textId="23BCCD46"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(165)</w:t>
            </w:r>
          </w:p>
        </w:tc>
      </w:tr>
      <w:tr w:rsidR="001D0386" w:rsidRPr="00E6609A" w14:paraId="5D5CDEDF" w14:textId="77777777" w:rsidTr="001A105A">
        <w:trPr>
          <w:trHeight w:val="260"/>
        </w:trPr>
        <w:tc>
          <w:tcPr>
            <w:tcW w:w="0" w:type="auto"/>
            <w:vAlign w:val="bottom"/>
          </w:tcPr>
          <w:p w14:paraId="11DDD9CD" w14:textId="43833BB7" w:rsidR="00C1488D" w:rsidRPr="00E6609A" w:rsidRDefault="00C1488D" w:rsidP="001A105A">
            <w:pPr>
              <w:rPr>
                <w:rFonts w:ascii="Book Antiqua" w:eastAsia="Book Antiqua" w:hAnsi="Book Antiqua" w:cs="Book Antiqua"/>
              </w:rPr>
            </w:pPr>
            <w:bookmarkStart w:id="269" w:name="OLE_LINK1"/>
            <w:r w:rsidRPr="00E6609A">
              <w:rPr>
                <w:rFonts w:ascii="Book Antiqua" w:eastAsia="Times New Roman" w:hAnsi="Book Antiqua"/>
                <w:color w:val="000000"/>
              </w:rPr>
              <w:t>NMEPSCOR</w:t>
            </w:r>
            <w:bookmarkEnd w:id="269"/>
          </w:p>
        </w:tc>
        <w:tc>
          <w:tcPr>
            <w:tcW w:w="0" w:type="auto"/>
            <w:vAlign w:val="bottom"/>
          </w:tcPr>
          <w:p w14:paraId="06F944EC"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7</w:t>
            </w:r>
          </w:p>
        </w:tc>
        <w:tc>
          <w:tcPr>
            <w:tcW w:w="0" w:type="auto"/>
            <w:vAlign w:val="center"/>
          </w:tcPr>
          <w:p w14:paraId="23D5D519" w14:textId="1D1BC7E1"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2C0F90">
              <w:rPr>
                <w:rFonts w:ascii="Book Antiqua" w:eastAsia="Times New Roman" w:hAnsi="Book Antiqua"/>
                <w:color w:val="000000"/>
              </w:rPr>
              <w:t>(7)</w:t>
            </w:r>
          </w:p>
        </w:tc>
      </w:tr>
      <w:tr w:rsidR="001D0386" w:rsidRPr="00E6609A" w14:paraId="3C7A982A" w14:textId="77777777" w:rsidTr="001A105A">
        <w:trPr>
          <w:trHeight w:val="260"/>
        </w:trPr>
        <w:tc>
          <w:tcPr>
            <w:tcW w:w="0" w:type="auto"/>
            <w:vAlign w:val="bottom"/>
          </w:tcPr>
          <w:p w14:paraId="4EDEF318" w14:textId="77777777" w:rsidR="00C1488D" w:rsidRPr="00E6609A" w:rsidRDefault="00C1488D" w:rsidP="001A105A">
            <w:pPr>
              <w:rPr>
                <w:rFonts w:ascii="Book Antiqua" w:eastAsia="Book Antiqua" w:hAnsi="Book Antiqua" w:cs="Book Antiqua"/>
              </w:rPr>
            </w:pPr>
            <w:proofErr w:type="spellStart"/>
            <w:r w:rsidRPr="00E6609A">
              <w:rPr>
                <w:rFonts w:ascii="Book Antiqua" w:eastAsia="Times New Roman" w:hAnsi="Book Antiqua"/>
                <w:color w:val="000000"/>
              </w:rPr>
              <w:t>ONEShare</w:t>
            </w:r>
            <w:proofErr w:type="spellEnd"/>
          </w:p>
        </w:tc>
        <w:tc>
          <w:tcPr>
            <w:tcW w:w="0" w:type="auto"/>
            <w:vAlign w:val="bottom"/>
          </w:tcPr>
          <w:p w14:paraId="5A20B0A4" w14:textId="17738A1C"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1</w:t>
            </w:r>
            <w:r w:rsidR="00D95BA6">
              <w:rPr>
                <w:rFonts w:ascii="Book Antiqua" w:eastAsia="Times New Roman" w:hAnsi="Book Antiqua"/>
                <w:color w:val="000000"/>
              </w:rPr>
              <w:t>09</w:t>
            </w:r>
          </w:p>
        </w:tc>
        <w:tc>
          <w:tcPr>
            <w:tcW w:w="0" w:type="auto"/>
            <w:vAlign w:val="center"/>
          </w:tcPr>
          <w:p w14:paraId="33256403" w14:textId="4DCFC739" w:rsidR="00C1488D" w:rsidRPr="00E6609A" w:rsidRDefault="005F2709" w:rsidP="001A105A">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(109)</w:t>
            </w:r>
          </w:p>
        </w:tc>
      </w:tr>
      <w:tr w:rsidR="001D0386" w:rsidRPr="00E6609A" w14:paraId="346F04D5" w14:textId="77777777" w:rsidTr="001A105A">
        <w:trPr>
          <w:trHeight w:val="333"/>
        </w:trPr>
        <w:tc>
          <w:tcPr>
            <w:tcW w:w="0" w:type="auto"/>
            <w:vAlign w:val="bottom"/>
          </w:tcPr>
          <w:p w14:paraId="462C4B44"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ORNLDAAC</w:t>
            </w:r>
          </w:p>
        </w:tc>
        <w:tc>
          <w:tcPr>
            <w:tcW w:w="0" w:type="auto"/>
            <w:vAlign w:val="bottom"/>
          </w:tcPr>
          <w:p w14:paraId="2C503889" w14:textId="77777777"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1C95A887" w14:textId="371AB04C"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Mercury</w:t>
            </w:r>
            <w:r w:rsidR="00D706C6">
              <w:rPr>
                <w:rFonts w:ascii="Book Antiqua" w:eastAsia="Times New Roman" w:hAnsi="Book Antiqua"/>
                <w:color w:val="000000"/>
              </w:rPr>
              <w:t xml:space="preserve"> </w:t>
            </w:r>
            <w:r w:rsidR="00D95BA6">
              <w:rPr>
                <w:rFonts w:ascii="Book Antiqua" w:eastAsia="Times New Roman" w:hAnsi="Book Antiqua"/>
                <w:color w:val="000000"/>
              </w:rPr>
              <w:t>(250)</w:t>
            </w:r>
          </w:p>
        </w:tc>
      </w:tr>
      <w:tr w:rsidR="001D0386" w:rsidRPr="00E6609A" w14:paraId="113BC3C3" w14:textId="77777777" w:rsidTr="001A105A">
        <w:trPr>
          <w:trHeight w:val="260"/>
        </w:trPr>
        <w:tc>
          <w:tcPr>
            <w:tcW w:w="0" w:type="auto"/>
            <w:vAlign w:val="bottom"/>
          </w:tcPr>
          <w:p w14:paraId="2219254A"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PISCO</w:t>
            </w:r>
          </w:p>
        </w:tc>
        <w:tc>
          <w:tcPr>
            <w:tcW w:w="0" w:type="auto"/>
            <w:vAlign w:val="bottom"/>
          </w:tcPr>
          <w:p w14:paraId="39B84D6B" w14:textId="32FFAF64"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7B2BCA">
              <w:rPr>
                <w:rFonts w:ascii="Book Antiqua" w:eastAsia="Times New Roman" w:hAnsi="Book Antiqua"/>
                <w:color w:val="000000"/>
              </w:rPr>
              <w:t>48</w:t>
            </w:r>
          </w:p>
        </w:tc>
        <w:tc>
          <w:tcPr>
            <w:tcW w:w="0" w:type="auto"/>
            <w:vAlign w:val="center"/>
          </w:tcPr>
          <w:p w14:paraId="6E7ECAEC" w14:textId="15EA1E3E" w:rsidR="00C1488D" w:rsidRPr="00E6609A" w:rsidRDefault="004640B7" w:rsidP="001A105A">
            <w:pPr>
              <w:rPr>
                <w:rFonts w:ascii="Book Antiqua" w:eastAsia="Book Antiqua" w:hAnsi="Book Antiqua" w:cs="Book Antiqua"/>
              </w:rPr>
            </w:pPr>
            <w:r>
              <w:rPr>
                <w:rFonts w:ascii="Book Antiqua" w:eastAsia="Times New Roman" w:hAnsi="Book Antiqua"/>
                <w:color w:val="000000"/>
              </w:rPr>
              <w:t>EML</w:t>
            </w:r>
            <w:r w:rsidR="007B2BCA">
              <w:rPr>
                <w:rFonts w:ascii="Book Antiqua" w:eastAsia="Times New Roman" w:hAnsi="Book Antiqua"/>
                <w:color w:val="000000"/>
              </w:rPr>
              <w:t>2.0.1</w:t>
            </w:r>
            <w:r w:rsidR="00D706C6">
              <w:rPr>
                <w:rFonts w:ascii="Book Antiqua" w:eastAsia="Times New Roman" w:hAnsi="Book Antiqua"/>
                <w:color w:val="000000"/>
              </w:rPr>
              <w:t xml:space="preserve"> </w:t>
            </w:r>
            <w:r w:rsidR="007B2BCA">
              <w:rPr>
                <w:rFonts w:ascii="Book Antiqua" w:eastAsia="Times New Roman" w:hAnsi="Book Antiqua"/>
                <w:color w:val="000000"/>
              </w:rPr>
              <w:t>(248</w:t>
            </w:r>
            <w:r w:rsidR="00431A0A">
              <w:rPr>
                <w:rFonts w:ascii="Book Antiqua" w:eastAsia="Times New Roman" w:hAnsi="Book Antiqua"/>
                <w:color w:val="000000"/>
              </w:rPr>
              <w:t>)</w:t>
            </w:r>
          </w:p>
        </w:tc>
      </w:tr>
      <w:tr w:rsidR="001D0386" w:rsidRPr="00E6609A" w14:paraId="0AF919DD" w14:textId="77777777" w:rsidTr="001A105A">
        <w:trPr>
          <w:trHeight w:val="260"/>
        </w:trPr>
        <w:tc>
          <w:tcPr>
            <w:tcW w:w="0" w:type="auto"/>
            <w:vAlign w:val="bottom"/>
          </w:tcPr>
          <w:p w14:paraId="3CD1C56A" w14:textId="77777777" w:rsidR="00C1488D" w:rsidRPr="00E6609A" w:rsidRDefault="00C1488D" w:rsidP="001A105A">
            <w:pPr>
              <w:rPr>
                <w:rFonts w:ascii="Book Antiqua" w:eastAsia="Book Antiqua" w:hAnsi="Book Antiqua" w:cs="Book Antiqua"/>
              </w:rPr>
            </w:pPr>
            <w:r w:rsidRPr="00E6609A">
              <w:rPr>
                <w:rFonts w:ascii="Book Antiqua" w:eastAsia="Times New Roman" w:hAnsi="Book Antiqua"/>
                <w:color w:val="000000"/>
              </w:rPr>
              <w:t>RGD</w:t>
            </w:r>
          </w:p>
        </w:tc>
        <w:tc>
          <w:tcPr>
            <w:tcW w:w="0" w:type="auto"/>
            <w:vAlign w:val="bottom"/>
          </w:tcPr>
          <w:p w14:paraId="568F487A" w14:textId="67EF1B92"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431A0A">
              <w:rPr>
                <w:rFonts w:ascii="Book Antiqua" w:eastAsia="Times New Roman" w:hAnsi="Book Antiqua"/>
                <w:color w:val="000000"/>
              </w:rPr>
              <w:t>48</w:t>
            </w:r>
          </w:p>
        </w:tc>
        <w:tc>
          <w:tcPr>
            <w:tcW w:w="0" w:type="auto"/>
            <w:vAlign w:val="center"/>
          </w:tcPr>
          <w:p w14:paraId="51DC4969" w14:textId="5196E0B4" w:rsidR="00C1488D" w:rsidRPr="00E6609A" w:rsidRDefault="00550F9D" w:rsidP="001A105A">
            <w:pPr>
              <w:rPr>
                <w:rFonts w:ascii="Book Antiqua" w:eastAsia="Book Antiqua" w:hAnsi="Book Antiqua" w:cs="Book Antiqua"/>
              </w:rPr>
            </w:pPr>
            <w:r>
              <w:rPr>
                <w:rFonts w:ascii="Book Antiqua" w:eastAsia="Times New Roman" w:hAnsi="Book Antiqua"/>
                <w:color w:val="000000"/>
              </w:rPr>
              <w:t>Mer</w:t>
            </w:r>
            <w:r w:rsidR="00234F29">
              <w:rPr>
                <w:rFonts w:ascii="Book Antiqua" w:eastAsia="Times New Roman" w:hAnsi="Book Antiqua"/>
                <w:color w:val="000000"/>
              </w:rPr>
              <w:t>cury</w:t>
            </w:r>
            <w:r w:rsidR="00D706C6">
              <w:rPr>
                <w:rFonts w:ascii="Book Antiqua" w:eastAsia="Times New Roman" w:hAnsi="Book Antiqua"/>
                <w:color w:val="000000"/>
              </w:rPr>
              <w:t xml:space="preserve"> </w:t>
            </w:r>
            <w:r w:rsidR="00C030A4">
              <w:rPr>
                <w:rFonts w:ascii="Book Antiqua" w:eastAsia="Times New Roman" w:hAnsi="Book Antiqua"/>
                <w:color w:val="000000"/>
              </w:rPr>
              <w:t>(248)</w:t>
            </w:r>
          </w:p>
        </w:tc>
      </w:tr>
      <w:tr w:rsidR="001D0386" w:rsidRPr="00E6609A" w14:paraId="69A21BF8" w14:textId="77777777" w:rsidTr="001A105A">
        <w:trPr>
          <w:trHeight w:val="260"/>
        </w:trPr>
        <w:tc>
          <w:tcPr>
            <w:tcW w:w="0" w:type="auto"/>
            <w:vAlign w:val="bottom"/>
          </w:tcPr>
          <w:p w14:paraId="1161E929"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SANPARKS</w:t>
            </w:r>
          </w:p>
        </w:tc>
        <w:tc>
          <w:tcPr>
            <w:tcW w:w="0" w:type="auto"/>
            <w:vAlign w:val="bottom"/>
          </w:tcPr>
          <w:p w14:paraId="743A945F" w14:textId="74DE2D9E" w:rsidR="00C1488D" w:rsidRPr="00E6609A" w:rsidRDefault="00C1488D" w:rsidP="001A105A">
            <w:pPr>
              <w:jc w:val="center"/>
              <w:rPr>
                <w:rFonts w:ascii="Book Antiqua" w:eastAsia="Book Antiqua" w:hAnsi="Book Antiqua" w:cs="Book Antiqua"/>
              </w:rPr>
            </w:pPr>
            <w:r w:rsidRPr="00E6609A">
              <w:rPr>
                <w:rFonts w:ascii="Book Antiqua" w:eastAsia="Times New Roman" w:hAnsi="Book Antiqua"/>
                <w:color w:val="000000"/>
              </w:rPr>
              <w:t>2</w:t>
            </w:r>
            <w:r w:rsidR="00295E03">
              <w:rPr>
                <w:rFonts w:ascii="Book Antiqua" w:eastAsia="Times New Roman" w:hAnsi="Book Antiqua"/>
                <w:color w:val="000000"/>
              </w:rPr>
              <w:t>47</w:t>
            </w:r>
          </w:p>
        </w:tc>
        <w:tc>
          <w:tcPr>
            <w:tcW w:w="0" w:type="auto"/>
            <w:vAlign w:val="center"/>
          </w:tcPr>
          <w:p w14:paraId="3573CACF" w14:textId="24372B5D" w:rsidR="00253239" w:rsidRDefault="00801A16" w:rsidP="001A105A">
            <w:pPr>
              <w:rPr>
                <w:rFonts w:ascii="Book Antiqua" w:eastAsia="Times New Roman" w:hAnsi="Book Antiqua"/>
                <w:color w:val="000000"/>
              </w:rPr>
            </w:pPr>
            <w:r>
              <w:rPr>
                <w:rFonts w:ascii="Book Antiqua" w:eastAsia="Times New Roman" w:hAnsi="Book Antiqua"/>
                <w:color w:val="000000"/>
              </w:rPr>
              <w:t>EML2.0.0</w:t>
            </w:r>
            <w:r w:rsidR="00D706C6">
              <w:rPr>
                <w:rFonts w:ascii="Book Antiqua" w:eastAsia="Times New Roman" w:hAnsi="Book Antiqua"/>
                <w:color w:val="000000"/>
              </w:rPr>
              <w:t xml:space="preserve"> </w:t>
            </w:r>
            <w:r>
              <w:rPr>
                <w:rFonts w:ascii="Book Antiqua" w:eastAsia="Times New Roman" w:hAnsi="Book Antiqua"/>
                <w:color w:val="000000"/>
              </w:rPr>
              <w:t>(9</w:t>
            </w:r>
            <w:r w:rsidR="00431A0A">
              <w:rPr>
                <w:rFonts w:ascii="Book Antiqua" w:eastAsia="Times New Roman" w:hAnsi="Book Antiqua"/>
                <w:color w:val="000000"/>
              </w:rPr>
              <w:t xml:space="preserve">), </w:t>
            </w:r>
          </w:p>
          <w:p w14:paraId="247D8CD4" w14:textId="73875DAF" w:rsidR="00253239" w:rsidRDefault="00431A0A" w:rsidP="001A105A">
            <w:pPr>
              <w:rPr>
                <w:rFonts w:ascii="Book Antiqua" w:eastAsia="Times New Roman" w:hAnsi="Book Antiqua"/>
                <w:color w:val="000000"/>
              </w:rPr>
            </w:pPr>
            <w:r>
              <w:rPr>
                <w:rFonts w:ascii="Book Antiqua" w:eastAsia="Times New Roman" w:hAnsi="Book Antiqua"/>
                <w:color w:val="000000"/>
              </w:rPr>
              <w:t>EML2</w:t>
            </w:r>
            <w:r w:rsidR="00295E03">
              <w:rPr>
                <w:rFonts w:ascii="Book Antiqua" w:eastAsia="Times New Roman" w:hAnsi="Book Antiqua"/>
                <w:color w:val="000000"/>
              </w:rPr>
              <w:t>.0.1</w:t>
            </w:r>
            <w:r w:rsidR="00D706C6">
              <w:rPr>
                <w:rFonts w:ascii="Book Antiqua" w:eastAsia="Times New Roman" w:hAnsi="Book Antiqua"/>
                <w:color w:val="000000"/>
              </w:rPr>
              <w:t xml:space="preserve"> </w:t>
            </w:r>
            <w:r w:rsidR="00295E03">
              <w:rPr>
                <w:rFonts w:ascii="Book Antiqua" w:eastAsia="Times New Roman" w:hAnsi="Book Antiqua"/>
                <w:color w:val="000000"/>
              </w:rPr>
              <w:t xml:space="preserve">(16), </w:t>
            </w:r>
          </w:p>
          <w:p w14:paraId="065AEF7C" w14:textId="2B21E6AE" w:rsidR="00C1488D" w:rsidRPr="00E6609A" w:rsidRDefault="00295E03" w:rsidP="001A105A">
            <w:pPr>
              <w:rPr>
                <w:rFonts w:ascii="Book Antiqua" w:eastAsia="Book Antiqua" w:hAnsi="Book Antiqua" w:cs="Book Antiqua"/>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(222</w:t>
            </w:r>
            <w:r w:rsidR="00431A0A">
              <w:rPr>
                <w:rFonts w:ascii="Book Antiqua" w:eastAsia="Times New Roman" w:hAnsi="Book Antiqua"/>
                <w:color w:val="000000"/>
              </w:rPr>
              <w:t>)</w:t>
            </w:r>
          </w:p>
        </w:tc>
      </w:tr>
      <w:tr w:rsidR="001D0386" w:rsidRPr="00E6609A" w14:paraId="0244BD50" w14:textId="77777777" w:rsidTr="001A105A">
        <w:trPr>
          <w:trHeight w:val="260"/>
        </w:trPr>
        <w:tc>
          <w:tcPr>
            <w:tcW w:w="0" w:type="auto"/>
            <w:vAlign w:val="bottom"/>
          </w:tcPr>
          <w:p w14:paraId="0B17F494"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SEAD</w:t>
            </w:r>
          </w:p>
        </w:tc>
        <w:tc>
          <w:tcPr>
            <w:tcW w:w="0" w:type="auto"/>
            <w:vAlign w:val="bottom"/>
          </w:tcPr>
          <w:p w14:paraId="310E926E"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18</w:t>
            </w:r>
          </w:p>
        </w:tc>
        <w:tc>
          <w:tcPr>
            <w:tcW w:w="0" w:type="auto"/>
            <w:vAlign w:val="bottom"/>
          </w:tcPr>
          <w:p w14:paraId="17145670" w14:textId="4E9B6E76"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645870">
              <w:rPr>
                <w:rFonts w:ascii="Book Antiqua" w:eastAsia="Times New Roman" w:hAnsi="Book Antiqua"/>
                <w:color w:val="000000"/>
              </w:rPr>
              <w:t>(18)</w:t>
            </w:r>
          </w:p>
        </w:tc>
      </w:tr>
      <w:tr w:rsidR="001D0386" w:rsidRPr="00E6609A" w14:paraId="056CFEC9" w14:textId="77777777" w:rsidTr="001A105A">
        <w:trPr>
          <w:trHeight w:val="260"/>
        </w:trPr>
        <w:tc>
          <w:tcPr>
            <w:tcW w:w="0" w:type="auto"/>
            <w:vAlign w:val="bottom"/>
          </w:tcPr>
          <w:p w14:paraId="221F6980"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TERN</w:t>
            </w:r>
          </w:p>
        </w:tc>
        <w:tc>
          <w:tcPr>
            <w:tcW w:w="0" w:type="auto"/>
            <w:vAlign w:val="bottom"/>
          </w:tcPr>
          <w:p w14:paraId="2A1F1943"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0618EDF2" w14:textId="3BE9891F" w:rsidR="00C1488D" w:rsidRPr="00E6609A"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(250)</w:t>
            </w:r>
          </w:p>
        </w:tc>
      </w:tr>
      <w:tr w:rsidR="001D0386" w:rsidRPr="00E6609A" w14:paraId="78D1389F" w14:textId="77777777" w:rsidTr="001A105A">
        <w:trPr>
          <w:trHeight w:val="260"/>
        </w:trPr>
        <w:tc>
          <w:tcPr>
            <w:tcW w:w="0" w:type="auto"/>
            <w:vAlign w:val="bottom"/>
          </w:tcPr>
          <w:p w14:paraId="41771C64"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TFRI</w:t>
            </w:r>
          </w:p>
        </w:tc>
        <w:tc>
          <w:tcPr>
            <w:tcW w:w="0" w:type="auto"/>
            <w:vAlign w:val="bottom"/>
          </w:tcPr>
          <w:p w14:paraId="11890B16" w14:textId="54A4A204" w:rsidR="00C1488D" w:rsidRPr="00E6609A" w:rsidRDefault="00295E03" w:rsidP="001A105A">
            <w:pPr>
              <w:jc w:val="center"/>
              <w:rPr>
                <w:rFonts w:ascii="Book Antiqua" w:eastAsia="Times New Roman" w:hAnsi="Book Antiqua"/>
                <w:color w:val="000000"/>
              </w:rPr>
            </w:pPr>
            <w:r>
              <w:rPr>
                <w:rFonts w:ascii="Book Antiqua" w:eastAsia="Times New Roman" w:hAnsi="Book Antiqua"/>
                <w:color w:val="000000"/>
              </w:rPr>
              <w:t>25</w:t>
            </w:r>
            <w:r w:rsidR="007A5C0B">
              <w:rPr>
                <w:rFonts w:ascii="Book Antiqua" w:eastAsia="Times New Roman" w:hAnsi="Book Antiqua"/>
                <w:color w:val="000000"/>
              </w:rPr>
              <w:t>0</w:t>
            </w:r>
          </w:p>
        </w:tc>
        <w:tc>
          <w:tcPr>
            <w:tcW w:w="0" w:type="auto"/>
            <w:vAlign w:val="center"/>
          </w:tcPr>
          <w:p w14:paraId="60FA60F1" w14:textId="093E4574" w:rsidR="00253239"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(17)</w:t>
            </w:r>
            <w:r w:rsidR="007F4694">
              <w:rPr>
                <w:rFonts w:ascii="Book Antiqua" w:eastAsia="Times New Roman" w:hAnsi="Book Antiqua"/>
                <w:color w:val="000000"/>
              </w:rPr>
              <w:t>,</w:t>
            </w:r>
            <w:r w:rsidR="007A5C0B">
              <w:rPr>
                <w:rFonts w:ascii="Book Antiqua" w:eastAsia="Times New Roman" w:hAnsi="Book Antiqua"/>
                <w:color w:val="000000"/>
              </w:rPr>
              <w:t xml:space="preserve"> </w:t>
            </w:r>
          </w:p>
          <w:p w14:paraId="5FB9D557" w14:textId="34FB28CA" w:rsidR="00253239" w:rsidRDefault="007A5C0B" w:rsidP="001A105A">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(27</w:t>
            </w:r>
            <w:r w:rsidR="00295E03">
              <w:rPr>
                <w:rFonts w:ascii="Book Antiqua" w:eastAsia="Times New Roman" w:hAnsi="Book Antiqua"/>
                <w:color w:val="000000"/>
              </w:rPr>
              <w:t xml:space="preserve">), </w:t>
            </w:r>
          </w:p>
          <w:p w14:paraId="517B0DE7" w14:textId="2258A952" w:rsidR="00C1488D" w:rsidRPr="00E6609A" w:rsidRDefault="007F4694" w:rsidP="001A105A">
            <w:pPr>
              <w:rPr>
                <w:rFonts w:ascii="Book Antiqua" w:eastAsia="Times New Roman" w:hAnsi="Book Antiqua"/>
                <w:color w:val="000000"/>
              </w:rPr>
            </w:pPr>
            <w:r>
              <w:rPr>
                <w:rFonts w:ascii="Book Antiqua" w:eastAsia="Times New Roman" w:hAnsi="Book Antiqua"/>
                <w:color w:val="000000"/>
              </w:rPr>
              <w:t>EML2.0.1</w:t>
            </w:r>
            <w:r w:rsidR="00D706C6">
              <w:rPr>
                <w:rFonts w:ascii="Book Antiqua" w:eastAsia="Times New Roman" w:hAnsi="Book Antiqua"/>
                <w:color w:val="000000"/>
              </w:rPr>
              <w:t xml:space="preserve"> </w:t>
            </w:r>
            <w:r>
              <w:rPr>
                <w:rFonts w:ascii="Book Antiqua" w:eastAsia="Times New Roman" w:hAnsi="Book Antiqua"/>
                <w:color w:val="000000"/>
              </w:rPr>
              <w:t>(206)</w:t>
            </w:r>
            <w:r w:rsidR="00295E03">
              <w:rPr>
                <w:rFonts w:ascii="Book Antiqua" w:eastAsia="Times New Roman" w:hAnsi="Book Antiqua"/>
                <w:color w:val="000000"/>
              </w:rPr>
              <w:t>,</w:t>
            </w:r>
          </w:p>
        </w:tc>
      </w:tr>
      <w:tr w:rsidR="001D0386" w:rsidRPr="00E6609A" w14:paraId="3D39EAB7" w14:textId="77777777" w:rsidTr="001A105A">
        <w:trPr>
          <w:trHeight w:val="260"/>
        </w:trPr>
        <w:tc>
          <w:tcPr>
            <w:tcW w:w="0" w:type="auto"/>
            <w:vAlign w:val="bottom"/>
          </w:tcPr>
          <w:p w14:paraId="0D762693"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USANPN</w:t>
            </w:r>
          </w:p>
        </w:tc>
        <w:tc>
          <w:tcPr>
            <w:tcW w:w="0" w:type="auto"/>
            <w:vAlign w:val="bottom"/>
          </w:tcPr>
          <w:p w14:paraId="08B27DCB" w14:textId="57D27572" w:rsidR="00C1488D" w:rsidRPr="00E6609A" w:rsidRDefault="00295E03" w:rsidP="001A105A">
            <w:pPr>
              <w:jc w:val="center"/>
              <w:rPr>
                <w:rFonts w:ascii="Book Antiqua" w:eastAsia="Times New Roman" w:hAnsi="Book Antiqua"/>
                <w:color w:val="000000"/>
              </w:rPr>
            </w:pPr>
            <w:r>
              <w:rPr>
                <w:rFonts w:ascii="Book Antiqua" w:eastAsia="Times New Roman" w:hAnsi="Book Antiqua"/>
                <w:color w:val="000000"/>
              </w:rPr>
              <w:t>6</w:t>
            </w:r>
          </w:p>
        </w:tc>
        <w:tc>
          <w:tcPr>
            <w:tcW w:w="0" w:type="auto"/>
            <w:vAlign w:val="center"/>
          </w:tcPr>
          <w:p w14:paraId="4290848D" w14:textId="3E6483C2" w:rsidR="00C1488D" w:rsidRPr="00E6609A" w:rsidRDefault="005F2709" w:rsidP="001A105A">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(6)</w:t>
            </w:r>
          </w:p>
        </w:tc>
      </w:tr>
      <w:tr w:rsidR="001D0386" w:rsidRPr="00E6609A" w14:paraId="5561FF3A" w14:textId="77777777" w:rsidTr="001A105A">
        <w:trPr>
          <w:trHeight w:val="260"/>
        </w:trPr>
        <w:tc>
          <w:tcPr>
            <w:tcW w:w="0" w:type="auto"/>
            <w:vAlign w:val="bottom"/>
          </w:tcPr>
          <w:p w14:paraId="71EE51FC" w14:textId="77777777"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USGSCSAS</w:t>
            </w:r>
          </w:p>
        </w:tc>
        <w:tc>
          <w:tcPr>
            <w:tcW w:w="0" w:type="auto"/>
            <w:vAlign w:val="bottom"/>
          </w:tcPr>
          <w:p w14:paraId="5ECC12C7" w14:textId="77777777" w:rsidR="00C1488D" w:rsidRPr="00E6609A" w:rsidRDefault="00C1488D"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152C3DC3" w14:textId="311F8291" w:rsidR="00253239" w:rsidRDefault="00C1488D" w:rsidP="001A105A">
            <w:pPr>
              <w:rPr>
                <w:rFonts w:ascii="Book Antiqua" w:eastAsia="Times New Roman" w:hAnsi="Book Antiqua"/>
                <w:color w:val="000000"/>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74596C">
              <w:rPr>
                <w:rFonts w:ascii="Book Antiqua" w:eastAsia="Times New Roman" w:hAnsi="Book Antiqua"/>
                <w:color w:val="000000"/>
              </w:rPr>
              <w:t>(240)</w:t>
            </w:r>
            <w:r w:rsidRPr="00E6609A">
              <w:rPr>
                <w:rFonts w:ascii="Book Antiqua" w:eastAsia="Times New Roman" w:hAnsi="Book Antiqua"/>
                <w:color w:val="000000"/>
              </w:rPr>
              <w:t xml:space="preserve">, </w:t>
            </w:r>
          </w:p>
          <w:p w14:paraId="55F93B3A" w14:textId="20E0CD65" w:rsidR="00C1488D" w:rsidRPr="00E6609A" w:rsidRDefault="00C1488D" w:rsidP="001A105A">
            <w:pPr>
              <w:rPr>
                <w:rFonts w:ascii="Book Antiqua" w:eastAsia="Times New Roman" w:hAnsi="Book Antiqua"/>
                <w:color w:val="000000"/>
              </w:rPr>
            </w:pPr>
            <w:r w:rsidRPr="00E6609A">
              <w:rPr>
                <w:rFonts w:ascii="Book Antiqua" w:eastAsia="Times New Roman" w:hAnsi="Book Antiqua"/>
                <w:color w:val="000000"/>
              </w:rPr>
              <w:t>BDP</w:t>
            </w:r>
            <w:r w:rsidR="00D706C6">
              <w:rPr>
                <w:rFonts w:ascii="Book Antiqua" w:eastAsia="Times New Roman" w:hAnsi="Book Antiqua"/>
                <w:color w:val="000000"/>
              </w:rPr>
              <w:t xml:space="preserve"> </w:t>
            </w:r>
            <w:r w:rsidR="0074596C">
              <w:rPr>
                <w:rFonts w:ascii="Book Antiqua" w:eastAsia="Times New Roman" w:hAnsi="Book Antiqua"/>
                <w:color w:val="000000"/>
              </w:rPr>
              <w:t>(10)</w:t>
            </w:r>
          </w:p>
        </w:tc>
      </w:tr>
      <w:tr w:rsidR="001D0386" w:rsidRPr="00E6609A" w14:paraId="2119D01F" w14:textId="77777777" w:rsidTr="001A105A">
        <w:trPr>
          <w:trHeight w:val="261"/>
        </w:trPr>
        <w:tc>
          <w:tcPr>
            <w:tcW w:w="0" w:type="auto"/>
            <w:vAlign w:val="bottom"/>
          </w:tcPr>
          <w:p w14:paraId="2B894823" w14:textId="77777777" w:rsidR="00295E03" w:rsidRPr="00E6609A" w:rsidRDefault="00295E03" w:rsidP="001A105A">
            <w:pPr>
              <w:rPr>
                <w:rFonts w:ascii="Book Antiqua" w:eastAsia="Times New Roman" w:hAnsi="Book Antiqua"/>
                <w:color w:val="000000"/>
              </w:rPr>
            </w:pPr>
            <w:r w:rsidRPr="00E6609A">
              <w:rPr>
                <w:rFonts w:ascii="Book Antiqua" w:eastAsia="Times New Roman" w:hAnsi="Book Antiqua"/>
                <w:color w:val="000000"/>
              </w:rPr>
              <w:t>US_MPC</w:t>
            </w:r>
          </w:p>
        </w:tc>
        <w:tc>
          <w:tcPr>
            <w:tcW w:w="0" w:type="auto"/>
            <w:vAlign w:val="bottom"/>
          </w:tcPr>
          <w:p w14:paraId="4CA1280D" w14:textId="77777777" w:rsidR="00295E03" w:rsidRPr="00E6609A" w:rsidRDefault="00295E03" w:rsidP="001A105A">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5D8A638C" w14:textId="6B345190" w:rsidR="00295E03" w:rsidRPr="00E6609A" w:rsidRDefault="00295E03" w:rsidP="001A105A">
            <w:pPr>
              <w:rPr>
                <w:rFonts w:ascii="Book Antiqua" w:eastAsia="Times New Roman" w:hAnsi="Book Antiqua"/>
                <w:color w:val="000000"/>
              </w:rPr>
            </w:pPr>
            <w:r w:rsidRPr="00E6609A">
              <w:rPr>
                <w:rFonts w:ascii="Book Antiqua" w:eastAsia="Times New Roman" w:hAnsi="Book Antiqua"/>
                <w:color w:val="000000"/>
              </w:rPr>
              <w:t> </w:t>
            </w:r>
            <w:proofErr w:type="spellStart"/>
            <w:r w:rsidR="00253239">
              <w:rPr>
                <w:rFonts w:ascii="Book Antiqua" w:eastAsia="Times New Roman" w:hAnsi="Book Antiqua"/>
                <w:color w:val="000000"/>
              </w:rPr>
              <w:t>OneDCX</w:t>
            </w:r>
            <w:proofErr w:type="spellEnd"/>
            <w:r w:rsidR="00D706C6">
              <w:rPr>
                <w:rFonts w:ascii="Book Antiqua" w:eastAsia="Times New Roman" w:hAnsi="Book Antiqua"/>
                <w:color w:val="000000"/>
              </w:rPr>
              <w:t xml:space="preserve"> </w:t>
            </w:r>
            <w:r>
              <w:rPr>
                <w:rFonts w:ascii="Book Antiqua" w:eastAsia="Times New Roman" w:hAnsi="Book Antiqua"/>
                <w:color w:val="000000"/>
              </w:rPr>
              <w:t>(250)</w:t>
            </w:r>
          </w:p>
        </w:tc>
      </w:tr>
    </w:tbl>
    <w:p w14:paraId="7651FC11" w14:textId="77777777" w:rsidR="00C1488D" w:rsidRPr="00E6609A" w:rsidRDefault="00C1488D" w:rsidP="00C1488D">
      <w:pPr>
        <w:rPr>
          <w:rFonts w:ascii="Book Antiqua" w:hAnsi="Book Antiqua"/>
        </w:rPr>
      </w:pPr>
    </w:p>
    <w:p w14:paraId="157B4293" w14:textId="7E707E3C" w:rsidR="006D7F12" w:rsidRPr="00403F63" w:rsidRDefault="00E6609A" w:rsidP="00403F63">
      <w:pPr>
        <w:pStyle w:val="Heading2"/>
        <w:rPr>
          <w:rFonts w:eastAsia="Book Antiqua"/>
        </w:rPr>
      </w:pPr>
      <w:bookmarkStart w:id="270" w:name="_Toc478726999"/>
      <w:r>
        <w:rPr>
          <w:rFonts w:eastAsia="Book Antiqua"/>
        </w:rPr>
        <w:t>Methods</w:t>
      </w:r>
      <w:bookmarkEnd w:id="270"/>
    </w:p>
    <w:p w14:paraId="2EBFB6CE" w14:textId="559755AB" w:rsidR="0098616F" w:rsidRPr="0098616F" w:rsidRDefault="00D95EE7" w:rsidP="0098616F">
      <w:pPr>
        <w:rPr>
          <w:rFonts w:ascii="Book Antiqua" w:eastAsia="Times New Roman" w:hAnsi="Book Antiqua"/>
        </w:rPr>
      </w:pPr>
      <w:r>
        <w:rPr>
          <w:rFonts w:ascii="Book Antiqua" w:hAnsi="Book Antiqua"/>
        </w:rPr>
        <w:t xml:space="preserve">   </w:t>
      </w:r>
      <w:r w:rsidR="00E6609A" w:rsidRPr="0098616F">
        <w:rPr>
          <w:rFonts w:ascii="Book Antiqua" w:hAnsi="Book Antiqua"/>
        </w:rPr>
        <w:t>Crosswalks Workflow</w:t>
      </w:r>
      <w:r w:rsidR="001D2DDD" w:rsidRPr="0098616F">
        <w:rPr>
          <w:rFonts w:ascii="Book Antiqua" w:hAnsi="Book Antiqua"/>
        </w:rPr>
        <w:t xml:space="preserve"> is a step-by-step process that</w:t>
      </w:r>
      <w:r w:rsidR="000E1F3C" w:rsidRPr="0098616F">
        <w:rPr>
          <w:rFonts w:ascii="Book Antiqua" w:hAnsi="Book Antiqua"/>
        </w:rPr>
        <w:t xml:space="preserve"> </w:t>
      </w:r>
      <w:r w:rsidR="00AA395B" w:rsidRPr="0098616F">
        <w:rPr>
          <w:rFonts w:ascii="Book Antiqua" w:hAnsi="Book Antiqua"/>
        </w:rPr>
        <w:t xml:space="preserve">is used to analyze the meta-dataset for completeness, using </w:t>
      </w:r>
      <w:r w:rsidR="0098616F" w:rsidRPr="0098616F">
        <w:rPr>
          <w:rFonts w:ascii="Book Antiqua" w:hAnsi="Book Antiqua"/>
        </w:rPr>
        <w:t>several</w:t>
      </w:r>
      <w:r w:rsidR="00AA395B" w:rsidRPr="0098616F">
        <w:rPr>
          <w:rFonts w:ascii="Book Antiqua" w:hAnsi="Book Antiqua"/>
        </w:rPr>
        <w:t xml:space="preserve"> recommendations and dialects</w:t>
      </w:r>
      <w:r w:rsidR="001D2DDD" w:rsidRPr="0098616F">
        <w:rPr>
          <w:rFonts w:ascii="Book Antiqua" w:hAnsi="Book Antiqua"/>
        </w:rPr>
        <w:t>.</w:t>
      </w:r>
      <w:r w:rsidR="00713531" w:rsidRPr="0098616F">
        <w:rPr>
          <w:rFonts w:ascii="Book Antiqua" w:hAnsi="Book Antiqua"/>
        </w:rPr>
        <w:t xml:space="preserve"> </w:t>
      </w:r>
      <w:r w:rsidR="00DC67A9" w:rsidRPr="0098616F">
        <w:rPr>
          <w:rFonts w:ascii="Book Antiqua" w:hAnsi="Book Antiqua"/>
        </w:rPr>
        <w:t>It is described in detail in the Crosswalks</w:t>
      </w:r>
      <w:r w:rsidR="001A105A">
        <w:rPr>
          <w:rFonts w:ascii="Book Antiqua" w:hAnsi="Book Antiqua"/>
        </w:rPr>
        <w:t xml:space="preserve"> </w:t>
      </w:r>
      <w:r w:rsidR="00DC67A9" w:rsidRPr="0098616F">
        <w:rPr>
          <w:rFonts w:ascii="Book Antiqua" w:hAnsi="Book Antiqua"/>
        </w:rPr>
        <w:t xml:space="preserve">Workflow </w:t>
      </w:r>
      <w:r w:rsidR="00C90C3B" w:rsidRPr="0098616F">
        <w:rPr>
          <w:rFonts w:ascii="Book Antiqua" w:hAnsi="Book Antiqua"/>
        </w:rPr>
        <w:t>GitHub repository’s wiki</w:t>
      </w:r>
      <w:r w:rsidR="00670B5F">
        <w:rPr>
          <w:rFonts w:ascii="Book Antiqua" w:hAnsi="Book Antiqua"/>
        </w:rPr>
        <w:t xml:space="preserve"> pages</w:t>
      </w:r>
      <w:r w:rsidR="0098616F" w:rsidRPr="0098616F">
        <w:rPr>
          <w:rFonts w:ascii="Book Antiqua" w:eastAsia="Times New Roman" w:hAnsi="Book Antiqua"/>
        </w:rPr>
        <w:t xml:space="preserve"> (Gordon, 2016).</w:t>
      </w:r>
      <w:r w:rsidR="0098616F">
        <w:rPr>
          <w:rFonts w:ascii="Book Antiqua" w:eastAsia="Times New Roman" w:hAnsi="Book Antiqua"/>
        </w:rPr>
        <w:t xml:space="preserve"> Some steps require </w:t>
      </w:r>
      <w:r w:rsidR="001A105A">
        <w:rPr>
          <w:rFonts w:ascii="Book Antiqua" w:eastAsia="Times New Roman" w:hAnsi="Book Antiqua"/>
        </w:rPr>
        <w:t xml:space="preserve">permission </w:t>
      </w:r>
      <w:r w:rsidR="00FB5DCE">
        <w:rPr>
          <w:rFonts w:ascii="Book Antiqua" w:eastAsia="Times New Roman" w:hAnsi="Book Antiqua"/>
        </w:rPr>
        <w:t xml:space="preserve">as </w:t>
      </w:r>
      <w:r w:rsidR="0098616F">
        <w:rPr>
          <w:rFonts w:ascii="Book Antiqua" w:eastAsia="Times New Roman" w:hAnsi="Book Antiqua"/>
        </w:rPr>
        <w:t xml:space="preserve">access to </w:t>
      </w:r>
      <w:r w:rsidR="00FB5DCE">
        <w:rPr>
          <w:rFonts w:ascii="Book Antiqua" w:eastAsia="Times New Roman" w:hAnsi="Book Antiqua"/>
        </w:rPr>
        <w:t xml:space="preserve">files in </w:t>
      </w:r>
      <w:r w:rsidR="0098616F">
        <w:rPr>
          <w:rFonts w:ascii="Book Antiqua" w:eastAsia="Times New Roman" w:hAnsi="Book Antiqua"/>
        </w:rPr>
        <w:t xml:space="preserve">private </w:t>
      </w:r>
      <w:r w:rsidR="00FB5DCE">
        <w:rPr>
          <w:rFonts w:ascii="Book Antiqua" w:eastAsia="Times New Roman" w:hAnsi="Book Antiqua"/>
        </w:rPr>
        <w:t xml:space="preserve">GitHub </w:t>
      </w:r>
      <w:r w:rsidR="0098616F">
        <w:rPr>
          <w:rFonts w:ascii="Book Antiqua" w:eastAsia="Times New Roman" w:hAnsi="Book Antiqua"/>
        </w:rPr>
        <w:t>repositories</w:t>
      </w:r>
      <w:r w:rsidR="00FB5DCE">
        <w:rPr>
          <w:rFonts w:ascii="Book Antiqua" w:eastAsia="Times New Roman" w:hAnsi="Book Antiqua"/>
        </w:rPr>
        <w:t xml:space="preserve"> is required</w:t>
      </w:r>
      <w:r w:rsidR="0098616F">
        <w:rPr>
          <w:rFonts w:ascii="Book Antiqua" w:eastAsia="Times New Roman" w:hAnsi="Book Antiqua"/>
        </w:rPr>
        <w:t>.</w:t>
      </w:r>
      <w:r w:rsidR="0098616F" w:rsidRPr="0098616F">
        <w:rPr>
          <w:rFonts w:ascii="Book Antiqua" w:eastAsia="Times New Roman" w:hAnsi="Book Antiqua"/>
        </w:rPr>
        <w:t xml:space="preserve"> A brief explanation follows.</w:t>
      </w:r>
    </w:p>
    <w:p w14:paraId="7F399CA5" w14:textId="77777777" w:rsidR="0098616F" w:rsidRPr="0098616F" w:rsidRDefault="0098616F" w:rsidP="0098616F">
      <w:pPr>
        <w:rPr>
          <w:rFonts w:ascii="Book Antiqua" w:eastAsia="Times New Roman" w:hAnsi="Book Antiqua"/>
        </w:rPr>
      </w:pPr>
    </w:p>
    <w:p w14:paraId="49412EA0" w14:textId="77777777" w:rsidR="00AE47A5" w:rsidRDefault="00C90C3B" w:rsidP="007B634E">
      <w:pPr>
        <w:rPr>
          <w:rFonts w:ascii="Book Antiqua" w:hAnsi="Book Antiqua"/>
        </w:rPr>
      </w:pPr>
      <w:r w:rsidRPr="0098616F">
        <w:rPr>
          <w:rFonts w:ascii="Book Antiqua" w:hAnsi="Book Antiqua"/>
        </w:rPr>
        <w:t xml:space="preserve"> </w:t>
      </w:r>
      <w:r w:rsidR="00713531" w:rsidRPr="0098616F">
        <w:rPr>
          <w:rFonts w:ascii="Book Antiqua" w:hAnsi="Book Antiqua"/>
        </w:rPr>
        <w:t>The first step is to define the dialect and the recommendation conceptually. This</w:t>
      </w:r>
      <w:r w:rsidR="001D2DDD" w:rsidRPr="0098616F">
        <w:rPr>
          <w:rFonts w:ascii="Book Antiqua" w:hAnsi="Book Antiqua"/>
        </w:rPr>
        <w:t xml:space="preserve"> prepares the system for testing the </w:t>
      </w:r>
      <w:r w:rsidR="00713531" w:rsidRPr="0098616F">
        <w:rPr>
          <w:rFonts w:ascii="Book Antiqua" w:hAnsi="Book Antiqua"/>
        </w:rPr>
        <w:t>collection with the recommendation. Once the recommenda</w:t>
      </w:r>
      <w:r w:rsidR="001D0386" w:rsidRPr="0098616F">
        <w:rPr>
          <w:rFonts w:ascii="Book Antiqua" w:hAnsi="Book Antiqua"/>
        </w:rPr>
        <w:t xml:space="preserve">tion and the </w:t>
      </w:r>
      <w:r w:rsidR="007F023E" w:rsidRPr="0098616F">
        <w:rPr>
          <w:rFonts w:ascii="Book Antiqua" w:hAnsi="Book Antiqua"/>
        </w:rPr>
        <w:t xml:space="preserve">dialect are defined, the metadata records get organized into a directory structure. </w:t>
      </w:r>
    </w:p>
    <w:p w14:paraId="61F6B232" w14:textId="77777777" w:rsidR="00AE47A5" w:rsidRDefault="00AE47A5" w:rsidP="007B634E">
      <w:pPr>
        <w:rPr>
          <w:rFonts w:ascii="Book Antiqua" w:hAnsi="Book Antiqua"/>
        </w:rPr>
      </w:pPr>
    </w:p>
    <w:p w14:paraId="644B8CFD" w14:textId="77777777" w:rsidR="006B1309" w:rsidRDefault="00AE47A5" w:rsidP="007B634E">
      <w:pPr>
        <w:rPr>
          <w:rFonts w:ascii="Book Antiqua" w:hAnsi="Book Antiqua"/>
        </w:rPr>
      </w:pPr>
      <w:r>
        <w:rPr>
          <w:rFonts w:ascii="Book Antiqua" w:hAnsi="Book Antiqua"/>
        </w:rPr>
        <w:t xml:space="preserve">   </w:t>
      </w:r>
      <w:r w:rsidR="00DA2060">
        <w:rPr>
          <w:rFonts w:ascii="Book Antiqua" w:hAnsi="Book Antiqua"/>
        </w:rPr>
        <w:t>When records are shared via xml that are close to standard but have some simple differences</w:t>
      </w:r>
      <w:r w:rsidR="0066655B">
        <w:rPr>
          <w:rFonts w:ascii="Book Antiqua" w:hAnsi="Book Antiqua"/>
        </w:rPr>
        <w:t>, the tools will return a rubric showing no concepts contained</w:t>
      </w:r>
      <w:r w:rsidR="001758B0">
        <w:rPr>
          <w:rFonts w:ascii="Book Antiqua" w:hAnsi="Book Antiqua"/>
        </w:rPr>
        <w:t xml:space="preserve"> in the records. It can be</w:t>
      </w:r>
      <w:r w:rsidR="0066655B">
        <w:rPr>
          <w:rFonts w:ascii="Book Antiqua" w:hAnsi="Book Antiqua"/>
        </w:rPr>
        <w:t xml:space="preserve"> simple to clean these records so that the tools will locate the concepts, providing a better analysis</w:t>
      </w:r>
      <w:r w:rsidR="001758B0">
        <w:rPr>
          <w:rFonts w:ascii="Book Antiqua" w:hAnsi="Book Antiqua"/>
        </w:rPr>
        <w:t>.</w:t>
      </w:r>
      <w:r w:rsidR="0066655B">
        <w:rPr>
          <w:rFonts w:ascii="Book Antiqua" w:hAnsi="Book Antiqua"/>
        </w:rPr>
        <w:t xml:space="preserve"> </w:t>
      </w:r>
      <w:r w:rsidR="007F023E" w:rsidRPr="0098616F">
        <w:rPr>
          <w:rFonts w:ascii="Book Antiqua" w:hAnsi="Book Antiqua"/>
        </w:rPr>
        <w:t xml:space="preserve">Sometimes records will have a namespace prefix added that is not part of the dialect or will be empty files. Since EML uses the same prefix for all versions, sometimes the version needs to be altered in the files so they all match up. </w:t>
      </w:r>
      <w:r w:rsidR="007F023E" w:rsidRPr="0098616F">
        <w:rPr>
          <w:rFonts w:ascii="Book Antiqua" w:hAnsi="Book Antiqua"/>
        </w:rPr>
        <w:lastRenderedPageBreak/>
        <w:t xml:space="preserve">This is done so that the rubric created for the dialect recommendation pair can read and score the records in the collection accurately. </w:t>
      </w:r>
    </w:p>
    <w:p w14:paraId="7F9B1605" w14:textId="77777777" w:rsidR="006B1309" w:rsidRDefault="006B1309" w:rsidP="007B634E">
      <w:pPr>
        <w:rPr>
          <w:rFonts w:ascii="Book Antiqua" w:hAnsi="Book Antiqua"/>
        </w:rPr>
      </w:pPr>
    </w:p>
    <w:p w14:paraId="19EB8869" w14:textId="7BA8CAE7" w:rsidR="00E6609A" w:rsidRPr="0098616F" w:rsidRDefault="006B1309" w:rsidP="007B634E">
      <w:pPr>
        <w:rPr>
          <w:rFonts w:ascii="Book Antiqua" w:hAnsi="Book Antiqua"/>
        </w:rPr>
      </w:pPr>
      <w:r>
        <w:rPr>
          <w:rFonts w:ascii="Book Antiqua" w:hAnsi="Book Antiqua"/>
        </w:rPr>
        <w:t xml:space="preserve">   </w:t>
      </w:r>
      <w:r w:rsidR="007F023E" w:rsidRPr="0098616F">
        <w:rPr>
          <w:rFonts w:ascii="Book Antiqua" w:hAnsi="Book Antiqua"/>
        </w:rPr>
        <w:t xml:space="preserve">The rubric, which is an </w:t>
      </w:r>
      <w:proofErr w:type="spellStart"/>
      <w:r w:rsidR="007F023E" w:rsidRPr="0098616F">
        <w:rPr>
          <w:rFonts w:ascii="Book Antiqua" w:hAnsi="Book Antiqua"/>
        </w:rPr>
        <w:t>xsl</w:t>
      </w:r>
      <w:proofErr w:type="spellEnd"/>
      <w:r w:rsidR="007F023E" w:rsidRPr="0098616F">
        <w:rPr>
          <w:rFonts w:ascii="Book Antiqua" w:hAnsi="Book Antiqua"/>
        </w:rPr>
        <w:t xml:space="preserve"> transform reads the records individually and creates a </w:t>
      </w:r>
      <w:proofErr w:type="spellStart"/>
      <w:r w:rsidR="007F023E" w:rsidRPr="0098616F">
        <w:rPr>
          <w:rFonts w:ascii="Book Antiqua" w:hAnsi="Book Antiqua"/>
        </w:rPr>
        <w:t>json</w:t>
      </w:r>
      <w:proofErr w:type="spellEnd"/>
      <w:r w:rsidR="007F023E" w:rsidRPr="0098616F">
        <w:rPr>
          <w:rFonts w:ascii="Book Antiqua" w:hAnsi="Book Antiqua"/>
        </w:rPr>
        <w:t xml:space="preserve"> scorecard that is then fed into a python script that creates the spreadsheet. This spreadsheet is then used to create </w:t>
      </w:r>
      <w:r w:rsidR="00B851F1" w:rsidRPr="0098616F">
        <w:rPr>
          <w:rFonts w:ascii="Book Antiqua" w:hAnsi="Book Antiqua"/>
        </w:rPr>
        <w:t>the visualizations used to explain the completeness of the collections and the comparison between them.</w:t>
      </w:r>
    </w:p>
    <w:p w14:paraId="49C51821" w14:textId="77777777" w:rsidR="00B851F1" w:rsidRPr="0098616F" w:rsidRDefault="00B851F1" w:rsidP="007B634E">
      <w:pPr>
        <w:rPr>
          <w:rFonts w:ascii="Book Antiqua" w:hAnsi="Book Antiqua"/>
        </w:rPr>
      </w:pPr>
    </w:p>
    <w:p w14:paraId="46891F1C" w14:textId="3CA7CC18" w:rsidR="006D7F12" w:rsidRPr="00403F63" w:rsidRDefault="00C1488D" w:rsidP="00403F63">
      <w:pPr>
        <w:pStyle w:val="Heading2"/>
        <w:rPr>
          <w:rFonts w:eastAsia="Book Antiqua"/>
        </w:rPr>
      </w:pPr>
      <w:bookmarkStart w:id="271" w:name="_Toc478727000"/>
      <w:r w:rsidRPr="00E6609A">
        <w:rPr>
          <w:rFonts w:eastAsia="Book Antiqua"/>
        </w:rPr>
        <w:t>Process</w:t>
      </w:r>
      <w:bookmarkEnd w:id="271"/>
    </w:p>
    <w:p w14:paraId="61C0E636" w14:textId="170AB33B" w:rsidR="00D311FA" w:rsidRPr="00D95EE7" w:rsidRDefault="00D95EE7" w:rsidP="00D311FA">
      <w:pPr>
        <w:rPr>
          <w:rFonts w:ascii="Book Antiqua" w:eastAsia="Times New Roman" w:hAnsi="Book Antiqua"/>
        </w:rPr>
      </w:pPr>
      <w:r>
        <w:rPr>
          <w:rFonts w:ascii="Book Antiqua" w:hAnsi="Book Antiqua"/>
        </w:rPr>
        <w:t xml:space="preserve">   </w:t>
      </w:r>
      <w:r w:rsidR="00534549" w:rsidRPr="00D95EE7">
        <w:rPr>
          <w:rFonts w:ascii="Book Antiqua" w:hAnsi="Book Antiqua"/>
        </w:rPr>
        <w:t>We created a sample of up to 250 rec</w:t>
      </w:r>
      <w:r w:rsidR="009C3112" w:rsidRPr="00D95EE7">
        <w:rPr>
          <w:rFonts w:ascii="Book Antiqua" w:hAnsi="Book Antiqua"/>
        </w:rPr>
        <w:t>ords from each member node</w:t>
      </w:r>
      <w:r w:rsidR="00071828" w:rsidRPr="00D95EE7">
        <w:rPr>
          <w:rFonts w:ascii="Book Antiqua" w:hAnsi="Book Antiqua"/>
        </w:rPr>
        <w:t xml:space="preserve"> at DataONE</w:t>
      </w:r>
      <w:r w:rsidR="00670B5F" w:rsidRPr="00D95EE7">
        <w:rPr>
          <w:rFonts w:ascii="Book Antiqua" w:hAnsi="Book Antiqua"/>
        </w:rPr>
        <w:t>.</w:t>
      </w:r>
      <w:r w:rsidR="009C3112" w:rsidRPr="00D95EE7">
        <w:rPr>
          <w:rFonts w:ascii="Book Antiqua" w:hAnsi="Book Antiqua"/>
        </w:rPr>
        <w:t xml:space="preserve"> </w:t>
      </w:r>
      <w:r w:rsidR="00670B5F" w:rsidRPr="00D95EE7">
        <w:rPr>
          <w:rFonts w:ascii="Book Antiqua" w:hAnsi="Book Antiqua"/>
        </w:rPr>
        <w:t>C</w:t>
      </w:r>
      <w:r w:rsidR="00071828" w:rsidRPr="00D95EE7">
        <w:rPr>
          <w:rFonts w:ascii="Book Antiqua" w:hAnsi="Book Antiqua"/>
        </w:rPr>
        <w:t xml:space="preserve">ollections </w:t>
      </w:r>
      <w:r w:rsidR="00670B5F" w:rsidRPr="00D95EE7">
        <w:rPr>
          <w:rFonts w:ascii="Book Antiqua" w:hAnsi="Book Antiqua"/>
        </w:rPr>
        <w:t xml:space="preserve">were </w:t>
      </w:r>
      <w:r w:rsidR="009C3112" w:rsidRPr="00D95EE7">
        <w:rPr>
          <w:rFonts w:ascii="Book Antiqua" w:hAnsi="Book Antiqua"/>
        </w:rPr>
        <w:t>separated</w:t>
      </w:r>
      <w:r w:rsidR="00534549" w:rsidRPr="00D95EE7">
        <w:rPr>
          <w:rFonts w:ascii="Book Antiqua" w:hAnsi="Book Antiqua"/>
        </w:rPr>
        <w:t xml:space="preserve"> by dialect version</w:t>
      </w:r>
      <w:r w:rsidR="00670B5F" w:rsidRPr="00D95EE7">
        <w:rPr>
          <w:rFonts w:ascii="Book Antiqua" w:hAnsi="Book Antiqua"/>
        </w:rPr>
        <w:t xml:space="preserve"> and member node</w:t>
      </w:r>
      <w:r w:rsidR="00534549" w:rsidRPr="00D95EE7">
        <w:rPr>
          <w:rFonts w:ascii="Book Antiqua" w:hAnsi="Book Antiqua"/>
        </w:rPr>
        <w:t>.</w:t>
      </w:r>
      <w:r w:rsidR="00071828" w:rsidRPr="00D95EE7">
        <w:rPr>
          <w:rFonts w:ascii="Book Antiqua" w:hAnsi="Book Antiqua"/>
        </w:rPr>
        <w:t xml:space="preserve"> This was done using a python script</w:t>
      </w:r>
      <w:r w:rsidR="00073725" w:rsidRPr="00D95EE7">
        <w:rPr>
          <w:rFonts w:ascii="Book Antiqua" w:hAnsi="Book Antiqua"/>
        </w:rPr>
        <w:t>, created at NCEAS</w:t>
      </w:r>
      <w:r w:rsidR="00D311FA" w:rsidRPr="00D95EE7">
        <w:rPr>
          <w:rFonts w:ascii="Book Antiqua" w:hAnsi="Book Antiqua"/>
        </w:rPr>
        <w:t xml:space="preserve"> </w:t>
      </w:r>
      <w:r w:rsidR="00D311FA" w:rsidRPr="00D95EE7">
        <w:rPr>
          <w:rFonts w:ascii="Book Antiqua" w:eastAsia="Times New Roman" w:hAnsi="Book Antiqua"/>
        </w:rPr>
        <w:t>(Mecum, 2015).</w:t>
      </w:r>
    </w:p>
    <w:p w14:paraId="33D6845F" w14:textId="77777777" w:rsidR="00D95EE7" w:rsidRPr="00D95EE7" w:rsidRDefault="00D95EE7" w:rsidP="00D311FA">
      <w:pPr>
        <w:rPr>
          <w:rFonts w:ascii="Book Antiqua" w:eastAsia="Times New Roman" w:hAnsi="Book Antiqua"/>
        </w:rPr>
      </w:pPr>
    </w:p>
    <w:p w14:paraId="46C90103" w14:textId="77777777" w:rsidR="002821F7" w:rsidRDefault="00D95EE7" w:rsidP="00D311FA">
      <w:pPr>
        <w:rPr>
          <w:rFonts w:ascii="Book Antiqua" w:eastAsia="Times New Roman" w:hAnsi="Book Antiqua"/>
        </w:rPr>
      </w:pPr>
      <w:r>
        <w:rPr>
          <w:rFonts w:ascii="Book Antiqua" w:eastAsia="Book Antiqua" w:hAnsi="Book Antiqua" w:cs="Book Antiqua"/>
        </w:rPr>
        <w:t xml:space="preserve">   </w:t>
      </w:r>
      <w:r w:rsidRPr="00D95EE7">
        <w:rPr>
          <w:rFonts w:ascii="Book Antiqua" w:eastAsia="Book Antiqua" w:hAnsi="Book Antiqua" w:cs="Book Antiqua"/>
        </w:rPr>
        <w:t>We created a conceptual version of the LTER recommendation at a high level detailed in Table 0.</w:t>
      </w:r>
      <w:r w:rsidR="004B6B07">
        <w:rPr>
          <w:rFonts w:ascii="Book Antiqua" w:eastAsia="Book Antiqua" w:hAnsi="Book Antiqua" w:cs="Book Antiqua"/>
        </w:rPr>
        <w:t xml:space="preserve"> </w:t>
      </w:r>
      <w:r w:rsidRPr="00D95EE7">
        <w:rPr>
          <w:rFonts w:ascii="Book Antiqua" w:eastAsia="Book Antiqua" w:hAnsi="Book Antiqua" w:cs="Book Antiqua"/>
        </w:rPr>
        <w:t xml:space="preserve">We used the main concepts present in the five levels of the LTER Recommendation to assess the collections for completeness of documentation. </w:t>
      </w:r>
      <w:r w:rsidRPr="00D95EE7">
        <w:rPr>
          <w:rFonts w:ascii="Book Antiqua" w:eastAsia="Times New Roman" w:hAnsi="Book Antiqua"/>
        </w:rPr>
        <w:t>We used the EML 2.1.1 schema (reference)</w:t>
      </w:r>
      <w:r>
        <w:rPr>
          <w:rFonts w:ascii="Book Antiqua" w:eastAsia="Times New Roman" w:hAnsi="Book Antiqua"/>
        </w:rPr>
        <w:t xml:space="preserve"> to identify EML dialect definitions for the HDF concept ontology. </w:t>
      </w:r>
    </w:p>
    <w:p w14:paraId="1F5212DA" w14:textId="77777777" w:rsidR="002821F7" w:rsidRDefault="002821F7" w:rsidP="00D311FA">
      <w:pPr>
        <w:rPr>
          <w:rFonts w:ascii="Book Antiqua" w:eastAsia="Times New Roman" w:hAnsi="Book Antiqua"/>
        </w:rPr>
      </w:pPr>
    </w:p>
    <w:p w14:paraId="5CE1C2AF" w14:textId="0FC9460D" w:rsidR="00432974" w:rsidRDefault="0011275D" w:rsidP="00D311FA">
      <w:pPr>
        <w:rPr>
          <w:rFonts w:ascii="Book Antiqua" w:hAnsi="Book Antiqua"/>
        </w:rPr>
      </w:pPr>
      <w:r>
        <w:rPr>
          <w:rFonts w:ascii="Book Antiqua" w:hAnsi="Book Antiqua"/>
        </w:rPr>
        <w:t xml:space="preserve">   </w:t>
      </w:r>
      <w:r w:rsidR="00670B5F" w:rsidRPr="00D95EE7">
        <w:rPr>
          <w:rFonts w:ascii="Book Antiqua" w:hAnsi="Book Antiqua"/>
        </w:rPr>
        <w:t xml:space="preserve">A decision was made to utilize </w:t>
      </w:r>
      <w:r w:rsidR="000B3CDB">
        <w:rPr>
          <w:rFonts w:ascii="Book Antiqua" w:hAnsi="Book Antiqua"/>
        </w:rPr>
        <w:t xml:space="preserve">the records from </w:t>
      </w:r>
      <w:r w:rsidR="009A7713" w:rsidRPr="00D95EE7">
        <w:rPr>
          <w:rFonts w:ascii="Book Antiqua" w:hAnsi="Book Antiqua"/>
        </w:rPr>
        <w:t>all</w:t>
      </w:r>
      <w:r w:rsidR="00670B5F" w:rsidRPr="00D95EE7">
        <w:rPr>
          <w:rFonts w:ascii="Book Antiqua" w:hAnsi="Book Antiqua"/>
        </w:rPr>
        <w:t xml:space="preserve"> the different EML versions except the beta versions at KNB.</w:t>
      </w:r>
      <w:r w:rsidR="00432974">
        <w:rPr>
          <w:rFonts w:ascii="Book Antiqua" w:hAnsi="Book Antiqua"/>
        </w:rPr>
        <w:t xml:space="preserve"> The beta versions </w:t>
      </w:r>
      <w:r w:rsidR="006D7F12">
        <w:rPr>
          <w:rFonts w:ascii="Book Antiqua" w:hAnsi="Book Antiqua"/>
        </w:rPr>
        <w:t xml:space="preserve">do not share a root with </w:t>
      </w:r>
      <w:r w:rsidR="000203A8">
        <w:rPr>
          <w:rFonts w:ascii="Book Antiqua" w:hAnsi="Book Antiqua"/>
        </w:rPr>
        <w:t>standard EML</w:t>
      </w:r>
      <w:r w:rsidR="00432974">
        <w:rPr>
          <w:rFonts w:ascii="Book Antiqua" w:hAnsi="Book Antiqua"/>
        </w:rPr>
        <w:t>.</w:t>
      </w:r>
      <w:r w:rsidR="00670B5F" w:rsidRPr="00D95EE7">
        <w:rPr>
          <w:rFonts w:ascii="Book Antiqua" w:hAnsi="Book Antiqua"/>
        </w:rPr>
        <w:t xml:space="preserve"> The collections were combined into a single directory for each member node. The namespace prefix “</w:t>
      </w:r>
      <w:proofErr w:type="spellStart"/>
      <w:r w:rsidR="00670B5F" w:rsidRPr="00D95EE7">
        <w:rPr>
          <w:rFonts w:ascii="Book Antiqua" w:hAnsi="Book Antiqua"/>
        </w:rPr>
        <w:t>eml</w:t>
      </w:r>
      <w:proofErr w:type="spellEnd"/>
      <w:r w:rsidR="00670B5F" w:rsidRPr="00D95EE7">
        <w:rPr>
          <w:rFonts w:ascii="Book Antiqua" w:hAnsi="Book Antiqua"/>
        </w:rPr>
        <w:t>” was modifi</w:t>
      </w:r>
      <w:r w:rsidR="00F23B3F">
        <w:rPr>
          <w:rFonts w:ascii="Book Antiqua" w:hAnsi="Book Antiqua"/>
        </w:rPr>
        <w:t>ed to the</w:t>
      </w:r>
      <w:r w:rsidR="00670B5F" w:rsidRPr="00D95EE7">
        <w:rPr>
          <w:rFonts w:ascii="Book Antiqua" w:hAnsi="Book Antiqua"/>
        </w:rPr>
        <w:t xml:space="preserve"> EML 2.1.1 </w:t>
      </w:r>
      <w:r w:rsidR="00F23B3F">
        <w:rPr>
          <w:rFonts w:ascii="Book Antiqua" w:hAnsi="Book Antiqua"/>
        </w:rPr>
        <w:t xml:space="preserve">version </w:t>
      </w:r>
      <w:r w:rsidR="00670B5F" w:rsidRPr="00D95EE7">
        <w:rPr>
          <w:rFonts w:ascii="Book Antiqua" w:hAnsi="Book Antiqua"/>
        </w:rPr>
        <w:t>in each record written in a previous version. The collections were then treated as though they were EML 2.1.1 as the LTER recommendation had been in use through all the different versions found in the sample set.</w:t>
      </w:r>
      <w:r w:rsidR="00432974">
        <w:rPr>
          <w:rFonts w:ascii="Book Antiqua" w:hAnsi="Book Antiqua"/>
        </w:rPr>
        <w:t xml:space="preserve"> The resultant collections, record counts, and collection dialects are described in the following table.</w:t>
      </w:r>
    </w:p>
    <w:p w14:paraId="28AB8C1C" w14:textId="77777777" w:rsidR="00432974" w:rsidRDefault="00432974" w:rsidP="00D311FA">
      <w:pPr>
        <w:rPr>
          <w:rFonts w:ascii="Book Antiqua" w:hAnsi="Book Antiqua"/>
        </w:rPr>
      </w:pPr>
    </w:p>
    <w:p w14:paraId="616E2C1C" w14:textId="713EBBE4" w:rsidR="00432974" w:rsidRDefault="00432974" w:rsidP="00D311FA">
      <w:pPr>
        <w:rPr>
          <w:rFonts w:ascii="Book Antiqua" w:hAnsi="Book Antiqua"/>
        </w:rPr>
      </w:pPr>
      <w:r>
        <w:rPr>
          <w:rFonts w:ascii="Book Antiqua" w:hAnsi="Book Antiqua"/>
        </w:rPr>
        <w:t xml:space="preserve">Table 4 – </w:t>
      </w:r>
      <w:commentRangeStart w:id="272"/>
      <w:r>
        <w:rPr>
          <w:rFonts w:ascii="Book Antiqua" w:hAnsi="Book Antiqua"/>
        </w:rPr>
        <w:t>Collections ready for analysis</w:t>
      </w:r>
      <w:commentRangeEnd w:id="272"/>
      <w:r w:rsidR="00C8276B">
        <w:rPr>
          <w:rStyle w:val="CommentReference"/>
          <w:rFonts w:asciiTheme="minorHAnsi" w:hAnsiTheme="minorHAnsi" w:cstheme="minorBidi"/>
        </w:rPr>
        <w:commentReference w:id="272"/>
      </w:r>
    </w:p>
    <w:tbl>
      <w:tblPr>
        <w:tblStyle w:val="TableGrid"/>
        <w:tblW w:w="9516" w:type="dxa"/>
        <w:tblLook w:val="04A0" w:firstRow="1" w:lastRow="0" w:firstColumn="1" w:lastColumn="0" w:noHBand="0" w:noVBand="1"/>
      </w:tblPr>
      <w:tblGrid>
        <w:gridCol w:w="3857"/>
        <w:gridCol w:w="3421"/>
        <w:gridCol w:w="2238"/>
        <w:tblGridChange w:id="273">
          <w:tblGrid>
            <w:gridCol w:w="3857"/>
            <w:gridCol w:w="3421"/>
            <w:gridCol w:w="2238"/>
          </w:tblGrid>
        </w:tblGridChange>
      </w:tblGrid>
      <w:tr w:rsidR="00432974" w:rsidRPr="00E6609A" w14:paraId="64820A24" w14:textId="77777777" w:rsidTr="00432974">
        <w:trPr>
          <w:trHeight w:val="299"/>
        </w:trPr>
        <w:tc>
          <w:tcPr>
            <w:tcW w:w="0" w:type="auto"/>
          </w:tcPr>
          <w:p w14:paraId="44674282" w14:textId="77777777" w:rsidR="000133E0" w:rsidRPr="00E6609A" w:rsidRDefault="000133E0" w:rsidP="00432974">
            <w:pPr>
              <w:jc w:val="center"/>
              <w:rPr>
                <w:rFonts w:ascii="Book Antiqua" w:eastAsia="Book Antiqua" w:hAnsi="Book Antiqua" w:cs="Book Antiqua"/>
              </w:rPr>
            </w:pPr>
            <w:r w:rsidRPr="00E6609A">
              <w:rPr>
                <w:rFonts w:ascii="Book Antiqua" w:eastAsia="Book Antiqua" w:hAnsi="Book Antiqua" w:cs="Book Antiqua"/>
              </w:rPr>
              <w:t>Member</w:t>
            </w:r>
            <w:r>
              <w:rPr>
                <w:rFonts w:ascii="Book Antiqua" w:eastAsia="Book Antiqua" w:hAnsi="Book Antiqua" w:cs="Book Antiqua"/>
              </w:rPr>
              <w:t xml:space="preserve"> </w:t>
            </w:r>
            <w:r w:rsidRPr="00E6609A">
              <w:rPr>
                <w:rFonts w:ascii="Book Antiqua" w:eastAsia="Book Antiqua" w:hAnsi="Book Antiqua" w:cs="Book Antiqua"/>
              </w:rPr>
              <w:t>Node</w:t>
            </w:r>
          </w:p>
        </w:tc>
        <w:tc>
          <w:tcPr>
            <w:tcW w:w="0" w:type="auto"/>
          </w:tcPr>
          <w:p w14:paraId="486F507D" w14:textId="77777777" w:rsidR="000133E0" w:rsidRPr="00E6609A" w:rsidRDefault="000133E0" w:rsidP="00432974">
            <w:pPr>
              <w:rPr>
                <w:rFonts w:ascii="Book Antiqua" w:eastAsia="Book Antiqua" w:hAnsi="Book Antiqua" w:cs="Book Antiqua"/>
              </w:rPr>
            </w:pPr>
            <w:r>
              <w:rPr>
                <w:rFonts w:ascii="Book Antiqua" w:eastAsia="Book Antiqua" w:hAnsi="Book Antiqua" w:cs="Book Antiqua"/>
              </w:rPr>
              <w:t>Record Count</w:t>
            </w:r>
          </w:p>
        </w:tc>
        <w:tc>
          <w:tcPr>
            <w:tcW w:w="0" w:type="auto"/>
          </w:tcPr>
          <w:p w14:paraId="716FAE63" w14:textId="2117049B" w:rsidR="000133E0" w:rsidRPr="00E6609A" w:rsidRDefault="000133E0" w:rsidP="00432974">
            <w:pPr>
              <w:rPr>
                <w:rFonts w:ascii="Book Antiqua" w:eastAsia="Book Antiqua" w:hAnsi="Book Antiqua" w:cs="Book Antiqua"/>
              </w:rPr>
            </w:pPr>
            <w:r>
              <w:rPr>
                <w:rFonts w:ascii="Book Antiqua" w:eastAsia="Book Antiqua" w:hAnsi="Book Antiqua" w:cs="Book Antiqua"/>
              </w:rPr>
              <w:t>Dialect</w:t>
            </w:r>
          </w:p>
        </w:tc>
      </w:tr>
      <w:tr w:rsidR="00432974" w:rsidRPr="00E6609A" w14:paraId="71549394" w14:textId="77777777" w:rsidTr="00432974">
        <w:trPr>
          <w:trHeight w:val="299"/>
        </w:trPr>
        <w:tc>
          <w:tcPr>
            <w:tcW w:w="0" w:type="auto"/>
            <w:vAlign w:val="bottom"/>
          </w:tcPr>
          <w:p w14:paraId="6BCC02C8" w14:textId="7E1CA0D7"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CLOEBIRD</w:t>
            </w:r>
          </w:p>
        </w:tc>
        <w:tc>
          <w:tcPr>
            <w:tcW w:w="0" w:type="auto"/>
            <w:vAlign w:val="bottom"/>
          </w:tcPr>
          <w:p w14:paraId="0C93AE97" w14:textId="2B536605" w:rsidR="00432974" w:rsidRPr="00E6609A" w:rsidRDefault="00432974" w:rsidP="00432974">
            <w:pPr>
              <w:jc w:val="center"/>
              <w:rPr>
                <w:rFonts w:ascii="Book Antiqua" w:eastAsia="Book Antiqua" w:hAnsi="Book Antiqua" w:cs="Book Antiqua"/>
              </w:rPr>
            </w:pPr>
            <w:r>
              <w:rPr>
                <w:rFonts w:ascii="Book Antiqua" w:eastAsia="Times New Roman" w:hAnsi="Book Antiqua"/>
                <w:color w:val="000000"/>
              </w:rPr>
              <w:t>1</w:t>
            </w:r>
          </w:p>
        </w:tc>
        <w:tc>
          <w:tcPr>
            <w:tcW w:w="0" w:type="auto"/>
            <w:vAlign w:val="center"/>
          </w:tcPr>
          <w:p w14:paraId="189D9B1E" w14:textId="637E8660"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3B5266A1" w14:textId="77777777" w:rsidTr="00432974">
        <w:trPr>
          <w:trHeight w:val="348"/>
        </w:trPr>
        <w:tc>
          <w:tcPr>
            <w:tcW w:w="0" w:type="auto"/>
            <w:vAlign w:val="bottom"/>
          </w:tcPr>
          <w:p w14:paraId="54AE921F" w14:textId="0102D609"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ESA</w:t>
            </w:r>
          </w:p>
        </w:tc>
        <w:tc>
          <w:tcPr>
            <w:tcW w:w="0" w:type="auto"/>
            <w:vAlign w:val="bottom"/>
          </w:tcPr>
          <w:p w14:paraId="482884C1" w14:textId="116C3CC3"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53</w:t>
            </w:r>
          </w:p>
        </w:tc>
        <w:tc>
          <w:tcPr>
            <w:tcW w:w="0" w:type="auto"/>
            <w:vAlign w:val="center"/>
          </w:tcPr>
          <w:p w14:paraId="5579C39E" w14:textId="0E9CB65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D88C804" w14:textId="77777777" w:rsidTr="00432974">
        <w:trPr>
          <w:trHeight w:val="299"/>
        </w:trPr>
        <w:tc>
          <w:tcPr>
            <w:tcW w:w="0" w:type="auto"/>
            <w:vAlign w:val="bottom"/>
          </w:tcPr>
          <w:p w14:paraId="19FB21AB" w14:textId="3B594F3D"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GLEON</w:t>
            </w:r>
          </w:p>
        </w:tc>
        <w:tc>
          <w:tcPr>
            <w:tcW w:w="0" w:type="auto"/>
            <w:vAlign w:val="bottom"/>
          </w:tcPr>
          <w:p w14:paraId="524762F4" w14:textId="2CA39C0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13</w:t>
            </w:r>
          </w:p>
        </w:tc>
        <w:tc>
          <w:tcPr>
            <w:tcW w:w="0" w:type="auto"/>
            <w:vAlign w:val="center"/>
          </w:tcPr>
          <w:p w14:paraId="6AAD1844" w14:textId="3C157272"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7E7937DB" w14:textId="77777777" w:rsidTr="00432974">
        <w:trPr>
          <w:trHeight w:val="299"/>
        </w:trPr>
        <w:tc>
          <w:tcPr>
            <w:tcW w:w="0" w:type="auto"/>
            <w:vAlign w:val="bottom"/>
          </w:tcPr>
          <w:p w14:paraId="536DF6BA" w14:textId="72C7CE7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GOA</w:t>
            </w:r>
          </w:p>
        </w:tc>
        <w:tc>
          <w:tcPr>
            <w:tcW w:w="0" w:type="auto"/>
            <w:vAlign w:val="bottom"/>
          </w:tcPr>
          <w:p w14:paraId="3C9F1D08" w14:textId="3A729FD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98</w:t>
            </w:r>
          </w:p>
        </w:tc>
        <w:tc>
          <w:tcPr>
            <w:tcW w:w="0" w:type="auto"/>
            <w:vAlign w:val="center"/>
          </w:tcPr>
          <w:p w14:paraId="35FE791E" w14:textId="53BC6871" w:rsidR="00432974" w:rsidRPr="000133E0"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4ADAFD08" w14:textId="77777777" w:rsidTr="00432974">
        <w:trPr>
          <w:trHeight w:val="299"/>
        </w:trPr>
        <w:tc>
          <w:tcPr>
            <w:tcW w:w="0" w:type="auto"/>
            <w:vAlign w:val="bottom"/>
          </w:tcPr>
          <w:p w14:paraId="0B60C319" w14:textId="515D816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IOE</w:t>
            </w:r>
          </w:p>
        </w:tc>
        <w:tc>
          <w:tcPr>
            <w:tcW w:w="0" w:type="auto"/>
            <w:vAlign w:val="bottom"/>
          </w:tcPr>
          <w:p w14:paraId="1A295759" w14:textId="2CEC217E"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24</w:t>
            </w:r>
          </w:p>
        </w:tc>
        <w:tc>
          <w:tcPr>
            <w:tcW w:w="0" w:type="auto"/>
            <w:vAlign w:val="center"/>
          </w:tcPr>
          <w:p w14:paraId="3F08ACD3" w14:textId="62AF0209"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5B352C9E" w14:textId="77777777" w:rsidTr="00432974">
        <w:trPr>
          <w:trHeight w:val="299"/>
        </w:trPr>
        <w:tc>
          <w:tcPr>
            <w:tcW w:w="0" w:type="auto"/>
            <w:vAlign w:val="bottom"/>
          </w:tcPr>
          <w:p w14:paraId="5ECAA0FC" w14:textId="3AE1837F"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KNB</w:t>
            </w:r>
          </w:p>
        </w:tc>
        <w:tc>
          <w:tcPr>
            <w:tcW w:w="0" w:type="auto"/>
            <w:vAlign w:val="bottom"/>
          </w:tcPr>
          <w:p w14:paraId="1E8EDA29" w14:textId="2697E4A2" w:rsidR="00432974" w:rsidRPr="00E6609A" w:rsidRDefault="00432974" w:rsidP="00432974">
            <w:pPr>
              <w:jc w:val="center"/>
              <w:rPr>
                <w:rFonts w:ascii="Book Antiqua" w:eastAsia="Book Antiqua" w:hAnsi="Book Antiqua" w:cs="Book Antiqua"/>
              </w:rPr>
            </w:pPr>
            <w:r>
              <w:rPr>
                <w:rFonts w:ascii="Book Antiqua" w:eastAsia="Times New Roman" w:hAnsi="Book Antiqua"/>
                <w:color w:val="000000"/>
              </w:rPr>
              <w:t>218</w:t>
            </w:r>
          </w:p>
        </w:tc>
        <w:tc>
          <w:tcPr>
            <w:tcW w:w="0" w:type="auto"/>
            <w:vAlign w:val="center"/>
          </w:tcPr>
          <w:p w14:paraId="69541EF9" w14:textId="03B2A1BD"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4ABDB677" w14:textId="77777777" w:rsidTr="00432974">
        <w:trPr>
          <w:trHeight w:val="299"/>
        </w:trPr>
        <w:tc>
          <w:tcPr>
            <w:tcW w:w="0" w:type="auto"/>
            <w:vAlign w:val="bottom"/>
          </w:tcPr>
          <w:p w14:paraId="21FD9466" w14:textId="7905CFD9"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KUBI</w:t>
            </w:r>
          </w:p>
        </w:tc>
        <w:tc>
          <w:tcPr>
            <w:tcW w:w="0" w:type="auto"/>
            <w:vAlign w:val="bottom"/>
          </w:tcPr>
          <w:p w14:paraId="1832CF38" w14:textId="797C2842"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172</w:t>
            </w:r>
          </w:p>
        </w:tc>
        <w:tc>
          <w:tcPr>
            <w:tcW w:w="0" w:type="auto"/>
            <w:vAlign w:val="center"/>
          </w:tcPr>
          <w:p w14:paraId="7561F9EC" w14:textId="3CE0EB3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7BE745D" w14:textId="77777777" w:rsidTr="00432974">
        <w:trPr>
          <w:trHeight w:val="344"/>
        </w:trPr>
        <w:tc>
          <w:tcPr>
            <w:tcW w:w="0" w:type="auto"/>
            <w:vAlign w:val="bottom"/>
          </w:tcPr>
          <w:p w14:paraId="6B0DC413" w14:textId="433A3DBF"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LTER</w:t>
            </w:r>
          </w:p>
        </w:tc>
        <w:tc>
          <w:tcPr>
            <w:tcW w:w="0" w:type="auto"/>
            <w:vAlign w:val="bottom"/>
          </w:tcPr>
          <w:p w14:paraId="0A280CBC" w14:textId="69025DB8"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3D7D3747" w14:textId="0F92D308"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BFBA744" w14:textId="77777777" w:rsidTr="00432974">
        <w:trPr>
          <w:trHeight w:val="299"/>
        </w:trPr>
        <w:tc>
          <w:tcPr>
            <w:tcW w:w="0" w:type="auto"/>
            <w:vAlign w:val="bottom"/>
          </w:tcPr>
          <w:p w14:paraId="3082D7E5" w14:textId="0C971790"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LTER_EUROPE</w:t>
            </w:r>
          </w:p>
        </w:tc>
        <w:tc>
          <w:tcPr>
            <w:tcW w:w="0" w:type="auto"/>
            <w:vAlign w:val="bottom"/>
          </w:tcPr>
          <w:p w14:paraId="26A14A4E" w14:textId="233B22C6"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165</w:t>
            </w:r>
          </w:p>
        </w:tc>
        <w:tc>
          <w:tcPr>
            <w:tcW w:w="0" w:type="auto"/>
            <w:vAlign w:val="center"/>
          </w:tcPr>
          <w:p w14:paraId="6A9FB550" w14:textId="77304DC3"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0A05B9EF" w14:textId="77777777" w:rsidTr="00432974">
        <w:trPr>
          <w:trHeight w:val="365"/>
        </w:trPr>
        <w:tc>
          <w:tcPr>
            <w:tcW w:w="0" w:type="auto"/>
            <w:vAlign w:val="bottom"/>
          </w:tcPr>
          <w:p w14:paraId="504C9014" w14:textId="6FD433FA"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TERN</w:t>
            </w:r>
          </w:p>
        </w:tc>
        <w:tc>
          <w:tcPr>
            <w:tcW w:w="0" w:type="auto"/>
            <w:vAlign w:val="bottom"/>
          </w:tcPr>
          <w:p w14:paraId="244027D5" w14:textId="7D7E2770"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250</w:t>
            </w:r>
          </w:p>
        </w:tc>
        <w:tc>
          <w:tcPr>
            <w:tcW w:w="0" w:type="auto"/>
            <w:vAlign w:val="center"/>
          </w:tcPr>
          <w:p w14:paraId="4C44E4AE" w14:textId="25A4D6D9"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67AFC8AC" w14:textId="77777777" w:rsidTr="00432974">
        <w:trPr>
          <w:trHeight w:val="365"/>
        </w:trPr>
        <w:tc>
          <w:tcPr>
            <w:tcW w:w="0" w:type="auto"/>
            <w:vAlign w:val="bottom"/>
          </w:tcPr>
          <w:p w14:paraId="496E04DD" w14:textId="1F61D6C8"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TFRI</w:t>
            </w:r>
          </w:p>
        </w:tc>
        <w:tc>
          <w:tcPr>
            <w:tcW w:w="0" w:type="auto"/>
            <w:vAlign w:val="bottom"/>
          </w:tcPr>
          <w:p w14:paraId="1CBD7126" w14:textId="5A8A0DC3"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250</w:t>
            </w:r>
          </w:p>
        </w:tc>
        <w:tc>
          <w:tcPr>
            <w:tcW w:w="0" w:type="auto"/>
            <w:vAlign w:val="center"/>
          </w:tcPr>
          <w:p w14:paraId="2AAA70A2" w14:textId="6C3E2DB6"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7C0A5EF3" w14:textId="77777777" w:rsidTr="00432974">
        <w:trPr>
          <w:trHeight w:val="365"/>
        </w:trPr>
        <w:tc>
          <w:tcPr>
            <w:tcW w:w="0" w:type="auto"/>
            <w:vAlign w:val="bottom"/>
          </w:tcPr>
          <w:p w14:paraId="47F69AEA" w14:textId="654F1667"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USANPN</w:t>
            </w:r>
          </w:p>
        </w:tc>
        <w:tc>
          <w:tcPr>
            <w:tcW w:w="0" w:type="auto"/>
            <w:vAlign w:val="bottom"/>
          </w:tcPr>
          <w:p w14:paraId="5AA1D9A0" w14:textId="02D97A80"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6</w:t>
            </w:r>
          </w:p>
        </w:tc>
        <w:tc>
          <w:tcPr>
            <w:tcW w:w="0" w:type="auto"/>
            <w:vAlign w:val="center"/>
          </w:tcPr>
          <w:p w14:paraId="0E26A811" w14:textId="04B79BB6"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5D0FDB3F" w14:textId="77777777" w:rsidTr="00432974">
        <w:trPr>
          <w:trHeight w:val="365"/>
        </w:trPr>
        <w:tc>
          <w:tcPr>
            <w:tcW w:w="0" w:type="auto"/>
            <w:vAlign w:val="bottom"/>
          </w:tcPr>
          <w:p w14:paraId="73990CAF" w14:textId="4F16F6CD" w:rsidR="00432974" w:rsidRPr="00E6609A" w:rsidRDefault="00432974" w:rsidP="00432974">
            <w:pPr>
              <w:rPr>
                <w:rFonts w:ascii="Book Antiqua" w:eastAsia="Times New Roman" w:hAnsi="Book Antiqua"/>
                <w:color w:val="000000"/>
              </w:rPr>
            </w:pPr>
            <w:proofErr w:type="spellStart"/>
            <w:r w:rsidRPr="00E6609A">
              <w:rPr>
                <w:rFonts w:ascii="Book Antiqua" w:eastAsia="Times New Roman" w:hAnsi="Book Antiqua"/>
                <w:color w:val="000000"/>
              </w:rPr>
              <w:lastRenderedPageBreak/>
              <w:t>ONEShare</w:t>
            </w:r>
            <w:proofErr w:type="spellEnd"/>
          </w:p>
        </w:tc>
        <w:tc>
          <w:tcPr>
            <w:tcW w:w="0" w:type="auto"/>
            <w:vAlign w:val="bottom"/>
          </w:tcPr>
          <w:p w14:paraId="51889237" w14:textId="0BBED663"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1</w:t>
            </w:r>
            <w:r>
              <w:rPr>
                <w:rFonts w:ascii="Book Antiqua" w:eastAsia="Times New Roman" w:hAnsi="Book Antiqua"/>
                <w:color w:val="000000"/>
              </w:rPr>
              <w:t>09</w:t>
            </w:r>
          </w:p>
        </w:tc>
        <w:tc>
          <w:tcPr>
            <w:tcW w:w="0" w:type="auto"/>
            <w:vAlign w:val="center"/>
          </w:tcPr>
          <w:p w14:paraId="7F5E3B24" w14:textId="54002C6D" w:rsidR="00432974" w:rsidRDefault="00432974" w:rsidP="00432974">
            <w:pPr>
              <w:rPr>
                <w:rFonts w:ascii="Book Antiqua" w:eastAsia="Times New Roman" w:hAnsi="Book Antiqua"/>
                <w:color w:val="000000"/>
              </w:rPr>
            </w:pPr>
            <w:r>
              <w:rPr>
                <w:rFonts w:ascii="Book Antiqua" w:eastAsia="Times New Roman" w:hAnsi="Book Antiqua"/>
                <w:color w:val="000000"/>
              </w:rPr>
              <w:t>EML</w:t>
            </w:r>
          </w:p>
        </w:tc>
      </w:tr>
      <w:tr w:rsidR="00432974" w:rsidRPr="00E6609A" w14:paraId="3C97DECF" w14:textId="77777777" w:rsidTr="00432974">
        <w:trPr>
          <w:trHeight w:val="278"/>
        </w:trPr>
        <w:tc>
          <w:tcPr>
            <w:tcW w:w="0" w:type="auto"/>
            <w:vAlign w:val="bottom"/>
          </w:tcPr>
          <w:p w14:paraId="045865EF" w14:textId="3244B9E1"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PISCO</w:t>
            </w:r>
          </w:p>
        </w:tc>
        <w:tc>
          <w:tcPr>
            <w:tcW w:w="0" w:type="auto"/>
            <w:vAlign w:val="bottom"/>
          </w:tcPr>
          <w:p w14:paraId="4E4B23D7" w14:textId="1CC553FB"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w:t>
            </w:r>
            <w:r>
              <w:rPr>
                <w:rFonts w:ascii="Book Antiqua" w:eastAsia="Times New Roman" w:hAnsi="Book Antiqua"/>
                <w:color w:val="000000"/>
              </w:rPr>
              <w:t>48</w:t>
            </w:r>
          </w:p>
        </w:tc>
        <w:tc>
          <w:tcPr>
            <w:tcW w:w="0" w:type="auto"/>
            <w:vAlign w:val="center"/>
          </w:tcPr>
          <w:p w14:paraId="33AADAC7" w14:textId="26826011"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4E56A5E1" w14:textId="77777777" w:rsidTr="00C8276B">
        <w:tblPrEx>
          <w:tblW w:w="9516" w:type="dxa"/>
          <w:tblPrExChange w:id="274" w:author="Ted Habermann" w:date="2017-04-04T08:28:00Z">
            <w:tblPrEx>
              <w:tblW w:w="9516" w:type="dxa"/>
            </w:tblPrEx>
          </w:tblPrExChange>
        </w:tblPrEx>
        <w:trPr>
          <w:trHeight w:val="278"/>
          <w:trPrChange w:id="275" w:author="Ted Habermann" w:date="2017-04-04T08:28:00Z">
            <w:trPr>
              <w:trHeight w:val="278"/>
            </w:trPr>
          </w:trPrChange>
        </w:trPr>
        <w:tc>
          <w:tcPr>
            <w:tcW w:w="0" w:type="auto"/>
            <w:tcBorders>
              <w:bottom w:val="single" w:sz="24" w:space="0" w:color="auto"/>
            </w:tcBorders>
            <w:vAlign w:val="bottom"/>
            <w:tcPrChange w:id="276" w:author="Ted Habermann" w:date="2017-04-04T08:28:00Z">
              <w:tcPr>
                <w:tcW w:w="0" w:type="auto"/>
                <w:vAlign w:val="bottom"/>
              </w:tcPr>
            </w:tcPrChange>
          </w:tcPr>
          <w:p w14:paraId="25C9ECA4" w14:textId="55F599E6"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SANPARKS</w:t>
            </w:r>
          </w:p>
        </w:tc>
        <w:tc>
          <w:tcPr>
            <w:tcW w:w="0" w:type="auto"/>
            <w:tcBorders>
              <w:bottom w:val="single" w:sz="24" w:space="0" w:color="auto"/>
            </w:tcBorders>
            <w:vAlign w:val="bottom"/>
            <w:tcPrChange w:id="277" w:author="Ted Habermann" w:date="2017-04-04T08:28:00Z">
              <w:tcPr>
                <w:tcW w:w="0" w:type="auto"/>
                <w:vAlign w:val="bottom"/>
              </w:tcPr>
            </w:tcPrChange>
          </w:tcPr>
          <w:p w14:paraId="4E881B08" w14:textId="7BBFD875"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2</w:t>
            </w:r>
            <w:r>
              <w:rPr>
                <w:rFonts w:ascii="Book Antiqua" w:eastAsia="Times New Roman" w:hAnsi="Book Antiqua"/>
                <w:color w:val="000000"/>
              </w:rPr>
              <w:t>47</w:t>
            </w:r>
          </w:p>
        </w:tc>
        <w:tc>
          <w:tcPr>
            <w:tcW w:w="0" w:type="auto"/>
            <w:tcBorders>
              <w:bottom w:val="single" w:sz="24" w:space="0" w:color="auto"/>
            </w:tcBorders>
            <w:vAlign w:val="center"/>
            <w:tcPrChange w:id="278" w:author="Ted Habermann" w:date="2017-04-04T08:28:00Z">
              <w:tcPr>
                <w:tcW w:w="0" w:type="auto"/>
                <w:vAlign w:val="center"/>
              </w:tcPr>
            </w:tcPrChange>
          </w:tcPr>
          <w:p w14:paraId="5681D85F" w14:textId="72962557" w:rsidR="00432974" w:rsidRPr="00E6609A" w:rsidRDefault="00432974" w:rsidP="00432974">
            <w:pPr>
              <w:rPr>
                <w:rFonts w:ascii="Book Antiqua" w:eastAsia="Book Antiqua" w:hAnsi="Book Antiqua" w:cs="Book Antiqua"/>
              </w:rPr>
            </w:pPr>
            <w:r>
              <w:rPr>
                <w:rFonts w:ascii="Book Antiqua" w:eastAsia="Times New Roman" w:hAnsi="Book Antiqua"/>
                <w:color w:val="000000"/>
              </w:rPr>
              <w:t>EML</w:t>
            </w:r>
          </w:p>
        </w:tc>
      </w:tr>
      <w:tr w:rsidR="00432974" w:rsidRPr="00E6609A" w14:paraId="6B14637E" w14:textId="77777777" w:rsidTr="00C8276B">
        <w:tblPrEx>
          <w:tblW w:w="9516" w:type="dxa"/>
          <w:tblPrExChange w:id="279" w:author="Ted Habermann" w:date="2017-04-04T08:28:00Z">
            <w:tblPrEx>
              <w:tblW w:w="9516" w:type="dxa"/>
            </w:tblPrEx>
          </w:tblPrExChange>
        </w:tblPrEx>
        <w:trPr>
          <w:trHeight w:val="278"/>
          <w:trPrChange w:id="280" w:author="Ted Habermann" w:date="2017-04-04T08:28:00Z">
            <w:trPr>
              <w:trHeight w:val="278"/>
            </w:trPr>
          </w:trPrChange>
        </w:trPr>
        <w:tc>
          <w:tcPr>
            <w:tcW w:w="0" w:type="auto"/>
            <w:tcBorders>
              <w:top w:val="single" w:sz="24" w:space="0" w:color="auto"/>
            </w:tcBorders>
            <w:vAlign w:val="bottom"/>
            <w:tcPrChange w:id="281" w:author="Ted Habermann" w:date="2017-04-04T08:28:00Z">
              <w:tcPr>
                <w:tcW w:w="0" w:type="auto"/>
                <w:vAlign w:val="bottom"/>
              </w:tcPr>
            </w:tcPrChange>
          </w:tcPr>
          <w:p w14:paraId="4AEB30B5" w14:textId="3D958416"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SEAD</w:t>
            </w:r>
          </w:p>
        </w:tc>
        <w:tc>
          <w:tcPr>
            <w:tcW w:w="0" w:type="auto"/>
            <w:tcBorders>
              <w:top w:val="single" w:sz="24" w:space="0" w:color="auto"/>
            </w:tcBorders>
            <w:vAlign w:val="bottom"/>
            <w:tcPrChange w:id="282" w:author="Ted Habermann" w:date="2017-04-04T08:28:00Z">
              <w:tcPr>
                <w:tcW w:w="0" w:type="auto"/>
                <w:vAlign w:val="bottom"/>
              </w:tcPr>
            </w:tcPrChange>
          </w:tcPr>
          <w:p w14:paraId="3BB879C7" w14:textId="0E74F126" w:rsidR="00432974" w:rsidRPr="00E6609A" w:rsidRDefault="00432974" w:rsidP="00432974">
            <w:pPr>
              <w:jc w:val="center"/>
              <w:rPr>
                <w:rFonts w:ascii="Book Antiqua" w:eastAsia="Book Antiqua" w:hAnsi="Book Antiqua" w:cs="Book Antiqua"/>
              </w:rPr>
            </w:pPr>
            <w:r w:rsidRPr="00E6609A">
              <w:rPr>
                <w:rFonts w:ascii="Book Antiqua" w:eastAsia="Times New Roman" w:hAnsi="Book Antiqua"/>
                <w:color w:val="000000"/>
              </w:rPr>
              <w:t>18</w:t>
            </w:r>
          </w:p>
        </w:tc>
        <w:tc>
          <w:tcPr>
            <w:tcW w:w="0" w:type="auto"/>
            <w:tcBorders>
              <w:top w:val="single" w:sz="24" w:space="0" w:color="auto"/>
            </w:tcBorders>
            <w:vAlign w:val="bottom"/>
            <w:tcPrChange w:id="283" w:author="Ted Habermann" w:date="2017-04-04T08:28:00Z">
              <w:tcPr>
                <w:tcW w:w="0" w:type="auto"/>
                <w:vAlign w:val="bottom"/>
              </w:tcPr>
            </w:tcPrChange>
          </w:tcPr>
          <w:p w14:paraId="03F1B75F" w14:textId="2BDE562E" w:rsidR="00432974" w:rsidRPr="00E6609A" w:rsidRDefault="00432974" w:rsidP="00432974">
            <w:pPr>
              <w:rPr>
                <w:rFonts w:ascii="Book Antiqua" w:eastAsia="Book Antiqua" w:hAnsi="Book Antiqua" w:cs="Book Antiqua"/>
              </w:rPr>
            </w:pPr>
            <w:r w:rsidRPr="00E6609A">
              <w:rPr>
                <w:rFonts w:ascii="Book Antiqua" w:eastAsia="Times New Roman" w:hAnsi="Book Antiqua"/>
                <w:color w:val="000000"/>
              </w:rPr>
              <w:t>CSDGM</w:t>
            </w:r>
          </w:p>
        </w:tc>
      </w:tr>
      <w:tr w:rsidR="00432974" w:rsidRPr="00E6609A" w14:paraId="1EE42522" w14:textId="77777777" w:rsidTr="00D1446D">
        <w:trPr>
          <w:trHeight w:val="278"/>
        </w:trPr>
        <w:tc>
          <w:tcPr>
            <w:tcW w:w="0" w:type="auto"/>
            <w:vAlign w:val="bottom"/>
          </w:tcPr>
          <w:p w14:paraId="0839CA85" w14:textId="20831F8B"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EDACGSTORE</w:t>
            </w:r>
          </w:p>
        </w:tc>
        <w:tc>
          <w:tcPr>
            <w:tcW w:w="0" w:type="auto"/>
            <w:vAlign w:val="bottom"/>
          </w:tcPr>
          <w:p w14:paraId="2C1AF99A" w14:textId="6945C157"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21E66602" w14:textId="72000101"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46FC4210" w14:textId="77777777" w:rsidTr="00432974">
        <w:trPr>
          <w:trHeight w:val="278"/>
        </w:trPr>
        <w:tc>
          <w:tcPr>
            <w:tcW w:w="0" w:type="auto"/>
            <w:vAlign w:val="bottom"/>
          </w:tcPr>
          <w:p w14:paraId="31714AFD" w14:textId="23F2075C"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CDL</w:t>
            </w:r>
          </w:p>
        </w:tc>
        <w:tc>
          <w:tcPr>
            <w:tcW w:w="0" w:type="auto"/>
            <w:vAlign w:val="bottom"/>
          </w:tcPr>
          <w:p w14:paraId="6256AA3E" w14:textId="053D5F26"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250</w:t>
            </w:r>
          </w:p>
        </w:tc>
        <w:tc>
          <w:tcPr>
            <w:tcW w:w="0" w:type="auto"/>
            <w:vAlign w:val="center"/>
          </w:tcPr>
          <w:p w14:paraId="31CE00AA" w14:textId="7BD72424"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5475B1D3" w14:textId="77777777" w:rsidTr="00432974">
        <w:trPr>
          <w:trHeight w:val="278"/>
        </w:trPr>
        <w:tc>
          <w:tcPr>
            <w:tcW w:w="0" w:type="auto"/>
            <w:vAlign w:val="bottom"/>
          </w:tcPr>
          <w:p w14:paraId="567F4484" w14:textId="175DC6D6"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NMEPSCOR</w:t>
            </w:r>
          </w:p>
        </w:tc>
        <w:tc>
          <w:tcPr>
            <w:tcW w:w="0" w:type="auto"/>
            <w:vAlign w:val="bottom"/>
          </w:tcPr>
          <w:p w14:paraId="6B745A96" w14:textId="704DBB84" w:rsidR="00432974" w:rsidRPr="00E6609A" w:rsidRDefault="00432974" w:rsidP="00432974">
            <w:pPr>
              <w:jc w:val="center"/>
              <w:rPr>
                <w:rFonts w:ascii="Book Antiqua" w:eastAsia="Times New Roman" w:hAnsi="Book Antiqua"/>
                <w:color w:val="000000"/>
              </w:rPr>
            </w:pPr>
            <w:r w:rsidRPr="00E6609A">
              <w:rPr>
                <w:rFonts w:ascii="Book Antiqua" w:eastAsia="Times New Roman" w:hAnsi="Book Antiqua"/>
                <w:color w:val="000000"/>
              </w:rPr>
              <w:t>7</w:t>
            </w:r>
          </w:p>
        </w:tc>
        <w:tc>
          <w:tcPr>
            <w:tcW w:w="0" w:type="auto"/>
            <w:vAlign w:val="center"/>
          </w:tcPr>
          <w:p w14:paraId="5FE44D48" w14:textId="69B6A035"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r w:rsidR="00432974" w:rsidRPr="00E6609A" w14:paraId="208DF477" w14:textId="77777777" w:rsidTr="00432974">
        <w:trPr>
          <w:trHeight w:val="278"/>
        </w:trPr>
        <w:tc>
          <w:tcPr>
            <w:tcW w:w="0" w:type="auto"/>
            <w:vAlign w:val="bottom"/>
          </w:tcPr>
          <w:p w14:paraId="4233D05B" w14:textId="4134907D"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USGSCSAS</w:t>
            </w:r>
          </w:p>
        </w:tc>
        <w:tc>
          <w:tcPr>
            <w:tcW w:w="0" w:type="auto"/>
            <w:vAlign w:val="bottom"/>
          </w:tcPr>
          <w:p w14:paraId="58CD11B1" w14:textId="14AA6C4A" w:rsidR="00432974" w:rsidRPr="00E6609A" w:rsidRDefault="00432974" w:rsidP="00432974">
            <w:pPr>
              <w:jc w:val="center"/>
              <w:rPr>
                <w:rFonts w:ascii="Book Antiqua" w:eastAsia="Times New Roman" w:hAnsi="Book Antiqua"/>
                <w:color w:val="000000"/>
              </w:rPr>
            </w:pPr>
            <w:r>
              <w:rPr>
                <w:rFonts w:ascii="Book Antiqua" w:eastAsia="Times New Roman" w:hAnsi="Book Antiqua"/>
                <w:color w:val="000000"/>
              </w:rPr>
              <w:t>24</w:t>
            </w:r>
            <w:r w:rsidRPr="00E6609A">
              <w:rPr>
                <w:rFonts w:ascii="Book Antiqua" w:eastAsia="Times New Roman" w:hAnsi="Book Antiqua"/>
                <w:color w:val="000000"/>
              </w:rPr>
              <w:t>0</w:t>
            </w:r>
          </w:p>
        </w:tc>
        <w:tc>
          <w:tcPr>
            <w:tcW w:w="0" w:type="auto"/>
            <w:vAlign w:val="center"/>
          </w:tcPr>
          <w:p w14:paraId="4E2C9CF3" w14:textId="1BAA390F" w:rsidR="00432974" w:rsidRPr="00E6609A" w:rsidRDefault="00432974" w:rsidP="00432974">
            <w:pPr>
              <w:rPr>
                <w:rFonts w:ascii="Book Antiqua" w:eastAsia="Times New Roman" w:hAnsi="Book Antiqua"/>
                <w:color w:val="000000"/>
              </w:rPr>
            </w:pPr>
            <w:r w:rsidRPr="00E6609A">
              <w:rPr>
                <w:rFonts w:ascii="Book Antiqua" w:eastAsia="Times New Roman" w:hAnsi="Book Antiqua"/>
                <w:color w:val="000000"/>
              </w:rPr>
              <w:t>CSDGM</w:t>
            </w:r>
          </w:p>
        </w:tc>
      </w:tr>
    </w:tbl>
    <w:p w14:paraId="32ED959B" w14:textId="77777777" w:rsidR="00670B5F" w:rsidRPr="00D95EE7" w:rsidRDefault="00670B5F" w:rsidP="00D311FA">
      <w:pPr>
        <w:rPr>
          <w:rFonts w:ascii="Book Antiqua" w:eastAsia="Times New Roman" w:hAnsi="Book Antiqua"/>
        </w:rPr>
      </w:pPr>
    </w:p>
    <w:p w14:paraId="13935E37" w14:textId="1454634D" w:rsidR="00CE1AB7" w:rsidRDefault="00073725" w:rsidP="00534549">
      <w:pPr>
        <w:rPr>
          <w:rFonts w:ascii="Book Antiqua" w:hAnsi="Book Antiqua"/>
        </w:rPr>
      </w:pPr>
      <w:r w:rsidRPr="00D95EE7">
        <w:rPr>
          <w:rFonts w:ascii="Book Antiqua" w:hAnsi="Book Antiqua"/>
        </w:rPr>
        <w:t xml:space="preserve"> </w:t>
      </w:r>
      <w:r w:rsidR="00534549" w:rsidRPr="00D95EE7">
        <w:rPr>
          <w:rFonts w:ascii="Book Antiqua" w:hAnsi="Book Antiqua"/>
        </w:rPr>
        <w:t xml:space="preserve"> After cleaning up the resultant collections a </w:t>
      </w:r>
      <w:proofErr w:type="spellStart"/>
      <w:r w:rsidR="00670B5F" w:rsidRPr="00D95EE7">
        <w:rPr>
          <w:rFonts w:ascii="Book Antiqua" w:hAnsi="Book Antiqua"/>
        </w:rPr>
        <w:t>json</w:t>
      </w:r>
      <w:proofErr w:type="spellEnd"/>
      <w:r w:rsidR="00670B5F" w:rsidRPr="00D95EE7">
        <w:rPr>
          <w:rFonts w:ascii="Book Antiqua" w:hAnsi="Book Antiqua"/>
        </w:rPr>
        <w:t xml:space="preserve"> </w:t>
      </w:r>
      <w:r w:rsidR="00534549" w:rsidRPr="00D95EE7">
        <w:rPr>
          <w:rFonts w:ascii="Book Antiqua" w:hAnsi="Book Antiqua"/>
        </w:rPr>
        <w:t>report was generated on each</w:t>
      </w:r>
      <w:r w:rsidR="00670B5F" w:rsidRPr="00D95EE7">
        <w:rPr>
          <w:rFonts w:ascii="Book Antiqua" w:hAnsi="Book Antiqua"/>
        </w:rPr>
        <w:t xml:space="preserve"> record</w:t>
      </w:r>
      <w:r w:rsidR="00534549" w:rsidRPr="00D95EE7">
        <w:rPr>
          <w:rFonts w:ascii="Book Antiqua" w:hAnsi="Book Antiqua"/>
        </w:rPr>
        <w:t xml:space="preserve">. These reports detailed </w:t>
      </w:r>
      <w:r w:rsidR="00670B5F" w:rsidRPr="00D95EE7">
        <w:rPr>
          <w:rFonts w:ascii="Book Antiqua" w:hAnsi="Book Antiqua"/>
        </w:rPr>
        <w:t>the presence</w:t>
      </w:r>
      <w:r w:rsidR="001A0075" w:rsidRPr="00D95EE7">
        <w:rPr>
          <w:rFonts w:ascii="Book Antiqua" w:hAnsi="Book Antiqua"/>
        </w:rPr>
        <w:t xml:space="preserve"> or absence of the concept’s dialect definition</w:t>
      </w:r>
      <w:r w:rsidR="00534549" w:rsidRPr="00D95EE7">
        <w:rPr>
          <w:rFonts w:ascii="Book Antiqua" w:hAnsi="Book Antiqua" w:cs="Arial"/>
          <w:color w:val="333333"/>
        </w:rPr>
        <w:t>. The repo</w:t>
      </w:r>
      <w:r w:rsidR="001A0075" w:rsidRPr="00D95EE7">
        <w:rPr>
          <w:rFonts w:ascii="Book Antiqua" w:hAnsi="Book Antiqua" w:cs="Arial"/>
          <w:color w:val="333333"/>
        </w:rPr>
        <w:t>rts were concatenated by collection</w:t>
      </w:r>
      <w:r w:rsidR="00534549" w:rsidRPr="00D95EE7">
        <w:rPr>
          <w:rFonts w:ascii="Book Antiqua" w:hAnsi="Book Antiqua" w:cs="Arial"/>
          <w:color w:val="333333"/>
        </w:rPr>
        <w:t xml:space="preserve"> and fed into a</w:t>
      </w:r>
      <w:r w:rsidR="001A0075" w:rsidRPr="00D95EE7">
        <w:rPr>
          <w:rFonts w:ascii="Book Antiqua" w:hAnsi="Book Antiqua"/>
        </w:rPr>
        <w:t xml:space="preserve"> python script in a private repository</w:t>
      </w:r>
      <w:r w:rsidR="00534549" w:rsidRPr="00D95EE7">
        <w:rPr>
          <w:rFonts w:ascii="Book Antiqua" w:hAnsi="Book Antiqua"/>
        </w:rPr>
        <w:t>.</w:t>
      </w:r>
      <w:r w:rsidR="001A0075" w:rsidRPr="00D95EE7">
        <w:rPr>
          <w:rFonts w:ascii="Book Antiqua" w:hAnsi="Book Antiqua"/>
        </w:rPr>
        <w:t xml:space="preserve"> The script creates an Excel workbook that details the presence/absence and count of each concept in the LTER recommendation</w:t>
      </w:r>
      <w:r w:rsidR="00D95EE7">
        <w:rPr>
          <w:rFonts w:ascii="Book Antiqua" w:hAnsi="Book Antiqua"/>
        </w:rPr>
        <w:t xml:space="preserve"> for each record.</w:t>
      </w:r>
      <w:r w:rsidR="00534549" w:rsidRPr="00E6609A">
        <w:rPr>
          <w:rFonts w:ascii="Book Antiqua" w:hAnsi="Book Antiqua"/>
        </w:rPr>
        <w:t xml:space="preserve"> The workbook allowed us to calculate the average occurrence count of each element, as well as collection level average occurrence for a dialect. </w:t>
      </w:r>
      <w:r w:rsidR="00D95EE7">
        <w:rPr>
          <w:rFonts w:ascii="Book Antiqua" w:hAnsi="Book Antiqua"/>
        </w:rPr>
        <w:t>Visualizations are created using this data.</w:t>
      </w:r>
      <w:r w:rsidR="00D95EE7" w:rsidRPr="00E6609A">
        <w:rPr>
          <w:rFonts w:ascii="Book Antiqua" w:hAnsi="Book Antiqua"/>
        </w:rPr>
        <w:t xml:space="preserve"> </w:t>
      </w:r>
      <w:r w:rsidR="00534549" w:rsidRPr="00E6609A">
        <w:rPr>
          <w:rFonts w:ascii="Book Antiqua" w:hAnsi="Book Antiqua"/>
        </w:rPr>
        <w:t xml:space="preserve">By </w:t>
      </w:r>
      <w:r w:rsidR="00D95EE7">
        <w:rPr>
          <w:rFonts w:ascii="Book Antiqua" w:hAnsi="Book Antiqua"/>
        </w:rPr>
        <w:t>identifying the records that contain</w:t>
      </w:r>
      <w:r w:rsidR="00534549" w:rsidRPr="00E6609A">
        <w:rPr>
          <w:rFonts w:ascii="Book Antiqua" w:hAnsi="Book Antiqua"/>
        </w:rPr>
        <w:t xml:space="preserve"> the</w:t>
      </w:r>
      <w:r w:rsidR="00D95EE7">
        <w:rPr>
          <w:rFonts w:ascii="Book Antiqua" w:hAnsi="Book Antiqua"/>
        </w:rPr>
        <w:t xml:space="preserve"> </w:t>
      </w:r>
      <w:r w:rsidR="00890805">
        <w:rPr>
          <w:rFonts w:ascii="Book Antiqua" w:hAnsi="Book Antiqua"/>
        </w:rPr>
        <w:t xml:space="preserve">concepts </w:t>
      </w:r>
      <w:r w:rsidR="00534549" w:rsidRPr="00E6609A">
        <w:rPr>
          <w:rFonts w:ascii="Book Antiqua" w:hAnsi="Book Antiqua"/>
        </w:rPr>
        <w:t>in the five levels we compare c</w:t>
      </w:r>
      <w:r w:rsidR="00D95EE7">
        <w:rPr>
          <w:rFonts w:ascii="Book Antiqua" w:hAnsi="Book Antiqua"/>
        </w:rPr>
        <w:t>ompleteness across member nodes in DataONE</w:t>
      </w:r>
      <w:r w:rsidR="000B3CDB">
        <w:rPr>
          <w:rFonts w:ascii="Book Antiqua" w:hAnsi="Book Antiqua"/>
        </w:rPr>
        <w:t xml:space="preserve"> </w:t>
      </w:r>
      <w:r w:rsidR="005E6AD4">
        <w:rPr>
          <w:rFonts w:ascii="Book Antiqua" w:hAnsi="Book Antiqua"/>
        </w:rPr>
        <w:t xml:space="preserve">that use CSDGM and EML to </w:t>
      </w:r>
      <w:r w:rsidR="000B3CDB">
        <w:rPr>
          <w:rFonts w:ascii="Book Antiqua" w:hAnsi="Book Antiqua"/>
        </w:rPr>
        <w:t>mea</w:t>
      </w:r>
      <w:r w:rsidR="005E6AD4">
        <w:rPr>
          <w:rFonts w:ascii="Book Antiqua" w:hAnsi="Book Antiqua"/>
        </w:rPr>
        <w:t>sure if and how LTER used</w:t>
      </w:r>
      <w:r w:rsidR="00E579E4">
        <w:rPr>
          <w:rFonts w:ascii="Book Antiqua" w:hAnsi="Book Antiqua"/>
        </w:rPr>
        <w:t xml:space="preserve"> their</w:t>
      </w:r>
      <w:r w:rsidR="000B3CDB">
        <w:rPr>
          <w:rFonts w:ascii="Book Antiqua" w:hAnsi="Book Antiqua"/>
        </w:rPr>
        <w:t xml:space="preserve"> recommendation to improve the </w:t>
      </w:r>
      <w:r w:rsidR="00E579E4">
        <w:rPr>
          <w:rFonts w:ascii="Book Antiqua" w:hAnsi="Book Antiqua"/>
        </w:rPr>
        <w:t>community’s</w:t>
      </w:r>
      <w:r w:rsidR="000B3CDB">
        <w:rPr>
          <w:rFonts w:ascii="Book Antiqua" w:hAnsi="Book Antiqua"/>
        </w:rPr>
        <w:t xml:space="preserve"> </w:t>
      </w:r>
      <w:r w:rsidR="0012450E">
        <w:rPr>
          <w:rFonts w:ascii="Book Antiqua" w:hAnsi="Book Antiqua"/>
        </w:rPr>
        <w:t>metadata</w:t>
      </w:r>
      <w:r w:rsidR="00E579E4">
        <w:rPr>
          <w:rFonts w:ascii="Book Antiqua" w:hAnsi="Book Antiqua"/>
        </w:rPr>
        <w:t xml:space="preserve"> completeness</w:t>
      </w:r>
      <w:r w:rsidR="000B3CDB">
        <w:rPr>
          <w:rFonts w:ascii="Book Antiqua" w:hAnsi="Book Antiqua"/>
        </w:rPr>
        <w:t>.</w:t>
      </w:r>
    </w:p>
    <w:p w14:paraId="1FB0C817" w14:textId="0D094FCB" w:rsidR="000203A8" w:rsidRPr="00480907" w:rsidRDefault="00D35B63" w:rsidP="00480907">
      <w:pPr>
        <w:pStyle w:val="Heading1"/>
        <w:rPr>
          <w:rFonts w:ascii="Book Antiqua" w:hAnsi="Book Antiqua"/>
          <w:sz w:val="26"/>
          <w:szCs w:val="26"/>
        </w:rPr>
      </w:pPr>
      <w:bookmarkStart w:id="284" w:name="_Toc478727001"/>
      <w:r w:rsidRPr="00D95EE7">
        <w:rPr>
          <w:rFonts w:ascii="Book Antiqua" w:hAnsi="Book Antiqua"/>
          <w:sz w:val="26"/>
          <w:szCs w:val="26"/>
        </w:rPr>
        <w:t>Results</w:t>
      </w:r>
      <w:bookmarkEnd w:id="284"/>
      <w:r w:rsidRPr="00D95EE7">
        <w:rPr>
          <w:rFonts w:ascii="Book Antiqua" w:hAnsi="Book Antiqua"/>
          <w:sz w:val="26"/>
          <w:szCs w:val="26"/>
        </w:rPr>
        <w:t xml:space="preserve"> </w:t>
      </w:r>
    </w:p>
    <w:p w14:paraId="28A236CA" w14:textId="4BD7C3AD" w:rsidR="00CC046D" w:rsidRDefault="0011275D" w:rsidP="007C3F64">
      <w:pPr>
        <w:rPr>
          <w:rFonts w:ascii="Book Antiqua" w:hAnsi="Book Antiqua"/>
        </w:rPr>
      </w:pPr>
      <w:r>
        <w:rPr>
          <w:rFonts w:ascii="Book Antiqua" w:hAnsi="Book Antiqua"/>
        </w:rPr>
        <w:t xml:space="preserve">   </w:t>
      </w:r>
      <w:commentRangeStart w:id="285"/>
      <w:r w:rsidR="007C3F64" w:rsidRPr="009C3112">
        <w:rPr>
          <w:rFonts w:ascii="Book Antiqua" w:hAnsi="Book Antiqua"/>
        </w:rPr>
        <w:t>At a high level,</w:t>
      </w:r>
      <w:r w:rsidR="00A451BF">
        <w:rPr>
          <w:rFonts w:ascii="Book Antiqua" w:hAnsi="Book Antiqua"/>
        </w:rPr>
        <w:t xml:space="preserve"> the</w:t>
      </w:r>
      <w:r w:rsidR="007C3F64" w:rsidRPr="009C3112">
        <w:rPr>
          <w:rFonts w:ascii="Book Antiqua" w:hAnsi="Book Antiqua"/>
        </w:rPr>
        <w:t xml:space="preserve"> </w:t>
      </w:r>
      <w:r w:rsidR="00437009">
        <w:rPr>
          <w:rFonts w:ascii="Book Antiqua" w:hAnsi="Book Antiqua"/>
        </w:rPr>
        <w:t>LTER</w:t>
      </w:r>
      <w:r w:rsidR="007C3F64" w:rsidRPr="009C3112">
        <w:rPr>
          <w:rFonts w:ascii="Book Antiqua" w:hAnsi="Book Antiqua"/>
        </w:rPr>
        <w:t xml:space="preserve"> </w:t>
      </w:r>
      <w:r w:rsidR="00A451BF">
        <w:rPr>
          <w:rFonts w:ascii="Book Antiqua" w:hAnsi="Book Antiqua"/>
        </w:rPr>
        <w:t>organization</w:t>
      </w:r>
      <w:r w:rsidR="00B64DEE">
        <w:rPr>
          <w:rFonts w:ascii="Book Antiqua" w:hAnsi="Book Antiqua"/>
        </w:rPr>
        <w:t>’</w:t>
      </w:r>
      <w:r w:rsidR="00A451BF">
        <w:rPr>
          <w:rFonts w:ascii="Book Antiqua" w:hAnsi="Book Antiqua"/>
        </w:rPr>
        <w:t xml:space="preserve">s </w:t>
      </w:r>
      <w:r w:rsidR="00B64DEE">
        <w:rPr>
          <w:rFonts w:ascii="Book Antiqua" w:hAnsi="Book Antiqua"/>
        </w:rPr>
        <w:t>EML</w:t>
      </w:r>
      <w:r w:rsidR="00A451BF">
        <w:rPr>
          <w:rFonts w:ascii="Book Antiqua" w:hAnsi="Book Antiqua"/>
        </w:rPr>
        <w:t xml:space="preserve"> sample does not appear</w:t>
      </w:r>
      <w:r w:rsidR="00B64DEE">
        <w:rPr>
          <w:rFonts w:ascii="Book Antiqua" w:hAnsi="Book Antiqua"/>
        </w:rPr>
        <w:t xml:space="preserve"> to be uniformly more complete than other member nodes in DataONE</w:t>
      </w:r>
      <w:r w:rsidR="00F23B3F">
        <w:rPr>
          <w:rFonts w:ascii="Book Antiqua" w:hAnsi="Book Antiqua"/>
        </w:rPr>
        <w:t>.</w:t>
      </w:r>
      <w:r w:rsidR="00CE037F">
        <w:rPr>
          <w:rFonts w:ascii="Book Antiqua" w:hAnsi="Book Antiqua"/>
        </w:rPr>
        <w:t xml:space="preserve"> </w:t>
      </w:r>
      <w:r w:rsidR="004F14CA">
        <w:rPr>
          <w:rFonts w:ascii="Book Antiqua" w:hAnsi="Book Antiqua"/>
        </w:rPr>
        <w:t>However, it also indicates that LTER has the most complete records.</w:t>
      </w:r>
      <w:commentRangeEnd w:id="285"/>
      <w:r w:rsidR="0085042D">
        <w:rPr>
          <w:rStyle w:val="CommentReference"/>
          <w:rFonts w:asciiTheme="minorHAnsi" w:hAnsiTheme="minorHAnsi" w:cstheme="minorBidi"/>
        </w:rPr>
        <w:commentReference w:id="285"/>
      </w:r>
      <w:r w:rsidR="004F14CA">
        <w:rPr>
          <w:rFonts w:ascii="Book Antiqua" w:hAnsi="Book Antiqua"/>
        </w:rPr>
        <w:t xml:space="preserve"> </w:t>
      </w:r>
      <w:commentRangeStart w:id="286"/>
      <w:r w:rsidR="00225D4D">
        <w:rPr>
          <w:rFonts w:ascii="Book Antiqua" w:hAnsi="Book Antiqua"/>
        </w:rPr>
        <w:t>Recommendation</w:t>
      </w:r>
      <w:r w:rsidR="007C3F64" w:rsidRPr="009C3112">
        <w:rPr>
          <w:rFonts w:ascii="Book Antiqua" w:hAnsi="Book Antiqua"/>
        </w:rPr>
        <w:t xml:space="preserve"> completeness </w:t>
      </w:r>
      <w:r w:rsidR="00E504A4">
        <w:rPr>
          <w:rFonts w:ascii="Book Antiqua" w:hAnsi="Book Antiqua"/>
        </w:rPr>
        <w:t xml:space="preserve">for a collection </w:t>
      </w:r>
      <w:r w:rsidR="007C3F64" w:rsidRPr="009C3112">
        <w:rPr>
          <w:rFonts w:ascii="Book Antiqua" w:hAnsi="Book Antiqua"/>
        </w:rPr>
        <w:t xml:space="preserve">is characterized as a concept occurrence percentage for each of the member nodes. </w:t>
      </w:r>
      <w:r w:rsidR="00225D4D">
        <w:rPr>
          <w:rFonts w:ascii="Book Antiqua" w:hAnsi="Book Antiqua"/>
        </w:rPr>
        <w:t>Recommendation coverage can also be observed from</w:t>
      </w:r>
      <w:r w:rsidR="000B3CDB">
        <w:rPr>
          <w:rFonts w:ascii="Book Antiqua" w:hAnsi="Book Antiqua"/>
        </w:rPr>
        <w:t xml:space="preserve"> the concept occurrence tables.</w:t>
      </w:r>
      <w:r w:rsidR="00E579E4">
        <w:rPr>
          <w:rFonts w:ascii="Book Antiqua" w:hAnsi="Book Antiqua"/>
        </w:rPr>
        <w:t xml:space="preserve"> </w:t>
      </w:r>
      <w:r w:rsidR="007C3F64" w:rsidRPr="009C3112">
        <w:rPr>
          <w:rFonts w:ascii="Book Antiqua" w:hAnsi="Book Antiqua"/>
        </w:rPr>
        <w:t xml:space="preserve">There is </w:t>
      </w:r>
      <w:r w:rsidR="007336B6">
        <w:rPr>
          <w:rFonts w:ascii="Book Antiqua" w:hAnsi="Book Antiqua"/>
        </w:rPr>
        <w:t>an</w:t>
      </w:r>
      <w:r w:rsidR="007C3F64" w:rsidRPr="009C3112">
        <w:rPr>
          <w:rFonts w:ascii="Book Antiqua" w:hAnsi="Book Antiqua"/>
        </w:rPr>
        <w:t xml:space="preserve"> ide</w:t>
      </w:r>
      <w:r w:rsidR="000B3CDB">
        <w:rPr>
          <w:rFonts w:ascii="Book Antiqua" w:hAnsi="Book Antiqua"/>
        </w:rPr>
        <w:t>ntification of signature score groups</w:t>
      </w:r>
      <w:r w:rsidR="00E579E4">
        <w:rPr>
          <w:rFonts w:ascii="Book Antiqua" w:hAnsi="Book Antiqua"/>
        </w:rPr>
        <w:t xml:space="preserve"> and a distribution of LTER records throughout the signature score group. </w:t>
      </w:r>
      <w:r w:rsidR="00E504A4">
        <w:rPr>
          <w:rFonts w:ascii="Book Antiqua" w:hAnsi="Book Antiqua"/>
        </w:rPr>
        <w:t xml:space="preserve">Recommendation completeness can also be seen at the record level, as a sum of the recommendation level signature score. </w:t>
      </w:r>
      <w:r w:rsidR="005E6AD4">
        <w:rPr>
          <w:rFonts w:ascii="Book Antiqua" w:hAnsi="Book Antiqua"/>
        </w:rPr>
        <w:t>Finally,</w:t>
      </w:r>
      <w:r w:rsidR="00E504A4">
        <w:rPr>
          <w:rFonts w:ascii="Book Antiqua" w:hAnsi="Book Antiqua"/>
        </w:rPr>
        <w:t xml:space="preserve"> the average </w:t>
      </w:r>
      <w:r w:rsidR="00E579E4">
        <w:rPr>
          <w:rFonts w:ascii="Book Antiqua" w:hAnsi="Book Antiqua"/>
        </w:rPr>
        <w:t>completeness of</w:t>
      </w:r>
      <w:r w:rsidR="00E504A4">
        <w:rPr>
          <w:rFonts w:ascii="Book Antiqua" w:hAnsi="Book Antiqua"/>
        </w:rPr>
        <w:t xml:space="preserve"> a concept</w:t>
      </w:r>
      <w:r w:rsidR="00E579E4">
        <w:rPr>
          <w:rFonts w:ascii="Book Antiqua" w:hAnsi="Book Antiqua"/>
        </w:rPr>
        <w:t xml:space="preserve"> </w:t>
      </w:r>
      <w:r w:rsidR="00E504A4">
        <w:rPr>
          <w:rFonts w:ascii="Book Antiqua" w:hAnsi="Book Antiqua"/>
        </w:rPr>
        <w:t xml:space="preserve">in each of </w:t>
      </w:r>
      <w:r w:rsidR="00E579E4">
        <w:rPr>
          <w:rFonts w:ascii="Book Antiqua" w:hAnsi="Book Antiqua"/>
        </w:rPr>
        <w:t>the 5 recommendation levels are displayed for each collection.</w:t>
      </w:r>
      <w:r w:rsidR="00CC046D" w:rsidRPr="009C3112">
        <w:rPr>
          <w:rFonts w:ascii="Book Antiqua" w:hAnsi="Book Antiqua"/>
        </w:rPr>
        <w:t xml:space="preserve"> These vi</w:t>
      </w:r>
      <w:r w:rsidR="00E504A4">
        <w:rPr>
          <w:rFonts w:ascii="Book Antiqua" w:hAnsi="Book Antiqua"/>
        </w:rPr>
        <w:t>sualizations are intended to measure recommendation</w:t>
      </w:r>
      <w:r w:rsidR="00CC046D" w:rsidRPr="009C3112">
        <w:rPr>
          <w:rFonts w:ascii="Book Antiqua" w:hAnsi="Book Antiqua"/>
        </w:rPr>
        <w:t xml:space="preserve"> c</w:t>
      </w:r>
      <w:r w:rsidR="00F23B3F">
        <w:rPr>
          <w:rFonts w:ascii="Book Antiqua" w:hAnsi="Book Antiqua"/>
        </w:rPr>
        <w:t xml:space="preserve">ompleteness with respect to </w:t>
      </w:r>
      <w:r w:rsidR="00CC046D" w:rsidRPr="009C3112">
        <w:rPr>
          <w:rFonts w:ascii="Book Antiqua" w:hAnsi="Book Antiqua"/>
        </w:rPr>
        <w:t xml:space="preserve">the LTER recommendation for the </w:t>
      </w:r>
      <w:r w:rsidR="00E579E4">
        <w:rPr>
          <w:rFonts w:ascii="Book Antiqua" w:hAnsi="Book Antiqua"/>
        </w:rPr>
        <w:t xml:space="preserve">CSDGM and EML records in the </w:t>
      </w:r>
      <w:r w:rsidR="00CC046D" w:rsidRPr="009C3112">
        <w:rPr>
          <w:rFonts w:ascii="Book Antiqua" w:hAnsi="Book Antiqua"/>
        </w:rPr>
        <w:t>sample set that was downloaded from the DataONE Data Catalog.</w:t>
      </w:r>
      <w:commentRangeEnd w:id="286"/>
      <w:r w:rsidR="0085042D">
        <w:rPr>
          <w:rStyle w:val="CommentReference"/>
          <w:rFonts w:asciiTheme="minorHAnsi" w:hAnsiTheme="minorHAnsi" w:cstheme="minorBidi"/>
        </w:rPr>
        <w:commentReference w:id="286"/>
      </w:r>
    </w:p>
    <w:p w14:paraId="16AF37FA" w14:textId="77777777" w:rsidR="009D2EDD" w:rsidRPr="00E579E4" w:rsidRDefault="009D2EDD" w:rsidP="007C3F64">
      <w:pPr>
        <w:rPr>
          <w:rFonts w:ascii="Book Antiqua" w:hAnsi="Book Antiqua"/>
        </w:rPr>
      </w:pPr>
    </w:p>
    <w:p w14:paraId="31DBB11C" w14:textId="6C096627" w:rsidR="00C86F56" w:rsidRPr="00403F63" w:rsidRDefault="008A723D">
      <w:pPr>
        <w:pStyle w:val="Heading3"/>
        <w:pPrChange w:id="287" w:author="Ted Habermann" w:date="2017-04-04T08:19:00Z">
          <w:pPr>
            <w:pStyle w:val="Heading2"/>
          </w:pPr>
        </w:pPrChange>
      </w:pPr>
      <w:bookmarkStart w:id="288" w:name="_Toc478727002"/>
      <w:r w:rsidRPr="00EF3FC9">
        <w:t xml:space="preserve">Concept </w:t>
      </w:r>
      <w:r w:rsidR="0095142C" w:rsidRPr="00EF3FC9">
        <w:t>Occurrence</w:t>
      </w:r>
      <w:r w:rsidRPr="00EF3FC9">
        <w:t xml:space="preserve"> Percentages</w:t>
      </w:r>
      <w:bookmarkEnd w:id="288"/>
    </w:p>
    <w:p w14:paraId="38F58840" w14:textId="30474ADC" w:rsidR="002065C5" w:rsidRPr="00CD5ED8" w:rsidRDefault="00C86F56" w:rsidP="002065C5">
      <w:pPr>
        <w:rPr>
          <w:rFonts w:ascii="Book Antiqua" w:hAnsi="Book Antiqua"/>
        </w:rPr>
      </w:pPr>
      <w:r w:rsidRPr="00CD5ED8">
        <w:t xml:space="preserve">   </w:t>
      </w:r>
      <w:r w:rsidRPr="00CD5ED8">
        <w:rPr>
          <w:rFonts w:ascii="Book Antiqua" w:hAnsi="Book Antiqua"/>
        </w:rPr>
        <w:t xml:space="preserve">Concept occurrence tables show </w:t>
      </w:r>
      <w:del w:id="289" w:author="Ted Habermann" w:date="2017-04-04T08:15:00Z">
        <w:r w:rsidRPr="00CD5ED8" w:rsidDel="0085042D">
          <w:rPr>
            <w:rFonts w:ascii="Book Antiqua" w:hAnsi="Book Antiqua"/>
          </w:rPr>
          <w:delText xml:space="preserve">what </w:delText>
        </w:r>
      </w:del>
      <w:ins w:id="290" w:author="Ted Habermann" w:date="2017-04-04T08:15:00Z">
        <w:r w:rsidR="0085042D">
          <w:rPr>
            <w:rFonts w:ascii="Book Antiqua" w:hAnsi="Book Antiqua"/>
          </w:rPr>
          <w:t>the</w:t>
        </w:r>
        <w:r w:rsidR="0085042D" w:rsidRPr="00CD5ED8">
          <w:rPr>
            <w:rFonts w:ascii="Book Antiqua" w:hAnsi="Book Antiqua"/>
          </w:rPr>
          <w:t xml:space="preserve"> </w:t>
        </w:r>
      </w:ins>
      <w:r w:rsidRPr="00CD5ED8">
        <w:rPr>
          <w:rFonts w:ascii="Book Antiqua" w:hAnsi="Book Antiqua"/>
        </w:rPr>
        <w:t xml:space="preserve">percentage of </w:t>
      </w:r>
      <w:del w:id="291" w:author="Ted Habermann" w:date="2017-04-04T08:16:00Z">
        <w:r w:rsidRPr="00CD5ED8" w:rsidDel="0085042D">
          <w:rPr>
            <w:rFonts w:ascii="Book Antiqua" w:hAnsi="Book Antiqua"/>
          </w:rPr>
          <w:delText xml:space="preserve">the </w:delText>
        </w:r>
      </w:del>
      <w:ins w:id="292" w:author="Ted Habermann" w:date="2017-04-04T08:16:00Z">
        <w:r w:rsidR="0085042D">
          <w:rPr>
            <w:rFonts w:ascii="Book Antiqua" w:hAnsi="Book Antiqua"/>
          </w:rPr>
          <w:t>each</w:t>
        </w:r>
        <w:r w:rsidR="0085042D" w:rsidRPr="00CD5ED8">
          <w:rPr>
            <w:rFonts w:ascii="Book Antiqua" w:hAnsi="Book Antiqua"/>
          </w:rPr>
          <w:t xml:space="preserve"> </w:t>
        </w:r>
      </w:ins>
      <w:r w:rsidRPr="00CD5ED8">
        <w:rPr>
          <w:rFonts w:ascii="Book Antiqua" w:hAnsi="Book Antiqua"/>
        </w:rPr>
        <w:t xml:space="preserve">collection’s records </w:t>
      </w:r>
      <w:ins w:id="293" w:author="Ted Habermann" w:date="2017-04-04T08:16:00Z">
        <w:r w:rsidR="0085042D">
          <w:rPr>
            <w:rFonts w:ascii="Book Antiqua" w:hAnsi="Book Antiqua"/>
          </w:rPr>
          <w:t xml:space="preserve">that </w:t>
        </w:r>
      </w:ins>
      <w:r w:rsidRPr="00CD5ED8">
        <w:rPr>
          <w:rFonts w:ascii="Book Antiqua" w:hAnsi="Book Antiqua"/>
        </w:rPr>
        <w:t xml:space="preserve">contain the </w:t>
      </w:r>
      <w:del w:id="294" w:author="Ted Habermann" w:date="2017-04-04T08:16:00Z">
        <w:r w:rsidRPr="00CD5ED8" w:rsidDel="0085042D">
          <w:rPr>
            <w:rFonts w:ascii="Book Antiqua" w:hAnsi="Book Antiqua"/>
          </w:rPr>
          <w:delText>dialect definition</w:delText>
        </w:r>
      </w:del>
      <w:ins w:id="295" w:author="Ted Habermann" w:date="2017-04-04T08:16:00Z">
        <w:r w:rsidR="0085042D">
          <w:rPr>
            <w:rFonts w:ascii="Book Antiqua" w:hAnsi="Book Antiqua"/>
          </w:rPr>
          <w:t>content</w:t>
        </w:r>
      </w:ins>
      <w:r w:rsidRPr="00CD5ED8">
        <w:rPr>
          <w:rFonts w:ascii="Book Antiqua" w:hAnsi="Book Antiqua"/>
        </w:rPr>
        <w:t xml:space="preserve"> for </w:t>
      </w:r>
      <w:del w:id="296" w:author="Ted Habermann" w:date="2017-04-04T08:16:00Z">
        <w:r w:rsidRPr="00CD5ED8" w:rsidDel="0085042D">
          <w:rPr>
            <w:rFonts w:ascii="Book Antiqua" w:hAnsi="Book Antiqua"/>
          </w:rPr>
          <w:delText xml:space="preserve">that </w:delText>
        </w:r>
      </w:del>
      <w:ins w:id="297" w:author="Ted Habermann" w:date="2017-04-04T08:16:00Z">
        <w:r w:rsidR="0085042D">
          <w:rPr>
            <w:rFonts w:ascii="Book Antiqua" w:hAnsi="Book Antiqua"/>
          </w:rPr>
          <w:t>each</w:t>
        </w:r>
        <w:r w:rsidR="0085042D" w:rsidRPr="00CD5ED8">
          <w:rPr>
            <w:rFonts w:ascii="Book Antiqua" w:hAnsi="Book Antiqua"/>
          </w:rPr>
          <w:t xml:space="preserve"> </w:t>
        </w:r>
      </w:ins>
      <w:r w:rsidRPr="00CD5ED8">
        <w:rPr>
          <w:rFonts w:ascii="Book Antiqua" w:hAnsi="Book Antiqua"/>
        </w:rPr>
        <w:t xml:space="preserve">concept. </w:t>
      </w:r>
      <w:r w:rsidR="002065C5" w:rsidRPr="00CD5ED8">
        <w:rPr>
          <w:rFonts w:ascii="Book Antiqua" w:hAnsi="Book Antiqua"/>
        </w:rPr>
        <w:t xml:space="preserve">The </w:t>
      </w:r>
      <w:del w:id="298" w:author="Ted Habermann" w:date="2017-04-04T08:16:00Z">
        <w:r w:rsidR="002065C5" w:rsidRPr="00CD5ED8" w:rsidDel="0085042D">
          <w:rPr>
            <w:rFonts w:ascii="Book Antiqua" w:hAnsi="Book Antiqua"/>
          </w:rPr>
          <w:delText xml:space="preserve">visualization </w:delText>
        </w:r>
      </w:del>
      <w:ins w:id="299" w:author="Ted Habermann" w:date="2017-04-04T08:16:00Z">
        <w:r w:rsidR="0085042D">
          <w:rPr>
            <w:rFonts w:ascii="Book Antiqua" w:hAnsi="Book Antiqua"/>
          </w:rPr>
          <w:t>table</w:t>
        </w:r>
        <w:r w:rsidR="0085042D" w:rsidRPr="00CD5ED8">
          <w:rPr>
            <w:rFonts w:ascii="Book Antiqua" w:hAnsi="Book Antiqua"/>
          </w:rPr>
          <w:t xml:space="preserve"> </w:t>
        </w:r>
      </w:ins>
      <w:del w:id="300" w:author="Ted Habermann" w:date="2017-04-04T08:16:00Z">
        <w:r w:rsidR="002065C5" w:rsidRPr="00CD5ED8" w:rsidDel="0085042D">
          <w:rPr>
            <w:rFonts w:ascii="Book Antiqua" w:hAnsi="Book Antiqua"/>
          </w:rPr>
          <w:delText>is comprised of</w:delText>
        </w:r>
      </w:del>
      <w:ins w:id="301" w:author="Ted Habermann" w:date="2017-04-04T08:16:00Z">
        <w:r w:rsidR="0085042D">
          <w:rPr>
            <w:rFonts w:ascii="Book Antiqua" w:hAnsi="Book Antiqua"/>
          </w:rPr>
          <w:t>includes</w:t>
        </w:r>
      </w:ins>
      <w:r w:rsidR="002065C5" w:rsidRPr="00CD5ED8">
        <w:rPr>
          <w:rFonts w:ascii="Book Antiqua" w:hAnsi="Book Antiqua"/>
        </w:rPr>
        <w:t xml:space="preserve"> rows for each recommendation concept and columns for each dialect. Cells are filled with a color or a percentage. The percentage is how many records in the sample set contain that concept. </w:t>
      </w:r>
    </w:p>
    <w:p w14:paraId="542653B1" w14:textId="2E4CFDCA" w:rsidR="00C86F56" w:rsidRPr="00CD5ED8" w:rsidRDefault="00C86F56" w:rsidP="00C86F56">
      <w:pPr>
        <w:rPr>
          <w:rFonts w:ascii="Book Antiqua" w:hAnsi="Book Antiqua"/>
        </w:rPr>
      </w:pPr>
    </w:p>
    <w:p w14:paraId="4FDF700E" w14:textId="3A0FB602" w:rsidR="00CC046D" w:rsidRDefault="0011275D" w:rsidP="00C1488D">
      <w:pPr>
        <w:rPr>
          <w:rFonts w:ascii="Book Antiqua" w:hAnsi="Book Antiqua"/>
        </w:rPr>
      </w:pPr>
      <w:r>
        <w:rPr>
          <w:rFonts w:ascii="Book Antiqua" w:hAnsi="Book Antiqua"/>
        </w:rPr>
        <w:t xml:space="preserve">   </w:t>
      </w:r>
      <w:commentRangeStart w:id="302"/>
      <w:r w:rsidR="00D71D31" w:rsidRPr="00CD5ED8">
        <w:rPr>
          <w:rFonts w:ascii="Book Antiqua" w:hAnsi="Book Antiqua"/>
        </w:rPr>
        <w:t xml:space="preserve">Green </w:t>
      </w:r>
      <w:commentRangeEnd w:id="302"/>
      <w:r w:rsidR="0085042D">
        <w:rPr>
          <w:rStyle w:val="CommentReference"/>
          <w:rFonts w:asciiTheme="minorHAnsi" w:hAnsiTheme="minorHAnsi" w:cstheme="minorBidi"/>
        </w:rPr>
        <w:commentReference w:id="302"/>
      </w:r>
      <w:r w:rsidR="0074287F">
        <w:rPr>
          <w:rFonts w:ascii="Book Antiqua" w:hAnsi="Book Antiqua"/>
        </w:rPr>
        <w:t>means every record in the member node’s collection contains the concept.</w:t>
      </w:r>
      <w:r w:rsidR="00D71D31" w:rsidRPr="00CD5ED8">
        <w:rPr>
          <w:rFonts w:ascii="Book Antiqua" w:hAnsi="Book Antiqua"/>
        </w:rPr>
        <w:t xml:space="preserve"> </w:t>
      </w:r>
      <w:commentRangeStart w:id="303"/>
      <w:r w:rsidR="00D71D31" w:rsidRPr="00CD5ED8">
        <w:rPr>
          <w:rFonts w:ascii="Book Antiqua" w:hAnsi="Book Antiqua"/>
        </w:rPr>
        <w:t xml:space="preserve">Yellow represents 0%, a concept that the dialect contains but is not in any record in the </w:t>
      </w:r>
      <w:del w:id="304" w:author="Ted Habermann" w:date="2017-04-04T08:17:00Z">
        <w:r w:rsidR="0074287F" w:rsidDel="0085042D">
          <w:rPr>
            <w:rFonts w:ascii="Book Antiqua" w:hAnsi="Book Antiqua"/>
          </w:rPr>
          <w:lastRenderedPageBreak/>
          <w:delText xml:space="preserve">member node’s </w:delText>
        </w:r>
      </w:del>
      <w:r w:rsidR="0074287F">
        <w:rPr>
          <w:rFonts w:ascii="Book Antiqua" w:hAnsi="Book Antiqua"/>
        </w:rPr>
        <w:t>collection</w:t>
      </w:r>
      <w:r w:rsidR="00D71D31" w:rsidRPr="00CD5ED8">
        <w:rPr>
          <w:rFonts w:ascii="Book Antiqua" w:hAnsi="Book Antiqua"/>
        </w:rPr>
        <w:t xml:space="preserve">. Red represents a concept </w:t>
      </w:r>
      <w:r w:rsidR="00D278B7">
        <w:rPr>
          <w:rFonts w:ascii="Book Antiqua" w:hAnsi="Book Antiqua"/>
        </w:rPr>
        <w:t>that</w:t>
      </w:r>
      <w:r w:rsidR="00B27B5F">
        <w:rPr>
          <w:rFonts w:ascii="Book Antiqua" w:hAnsi="Book Antiqua"/>
        </w:rPr>
        <w:t xml:space="preserve"> is not contained in any record in the collection. </w:t>
      </w:r>
      <w:commentRangeEnd w:id="303"/>
      <w:r w:rsidR="0085042D">
        <w:rPr>
          <w:rStyle w:val="CommentReference"/>
          <w:rFonts w:asciiTheme="minorHAnsi" w:hAnsiTheme="minorHAnsi" w:cstheme="minorBidi"/>
        </w:rPr>
        <w:commentReference w:id="303"/>
      </w:r>
      <w:r w:rsidR="00B27B5F">
        <w:rPr>
          <w:rFonts w:ascii="Book Antiqua" w:hAnsi="Book Antiqua"/>
        </w:rPr>
        <w:t>Furthermore</w:t>
      </w:r>
      <w:r w:rsidR="00480C29">
        <w:rPr>
          <w:rFonts w:ascii="Book Antiqua" w:hAnsi="Book Antiqua"/>
        </w:rPr>
        <w:t>, the concept</w:t>
      </w:r>
      <w:r w:rsidR="00D278B7">
        <w:rPr>
          <w:rFonts w:ascii="Book Antiqua" w:hAnsi="Book Antiqua"/>
        </w:rPr>
        <w:t xml:space="preserve"> cannot be documented within the structure of the </w:t>
      </w:r>
      <w:r w:rsidR="00480C29">
        <w:rPr>
          <w:rFonts w:ascii="Book Antiqua" w:hAnsi="Book Antiqua"/>
        </w:rPr>
        <w:t xml:space="preserve">collection’s </w:t>
      </w:r>
      <w:r w:rsidR="00D278B7">
        <w:rPr>
          <w:rFonts w:ascii="Book Antiqua" w:hAnsi="Book Antiqua"/>
        </w:rPr>
        <w:t>current dialect</w:t>
      </w:r>
      <w:r w:rsidR="00B27B5F">
        <w:rPr>
          <w:rFonts w:ascii="Book Antiqua" w:hAnsi="Book Antiqua"/>
        </w:rPr>
        <w:t>.</w:t>
      </w:r>
      <w:r w:rsidR="00D71D31" w:rsidRPr="00CD5ED8">
        <w:rPr>
          <w:rFonts w:ascii="Book Antiqua" w:hAnsi="Book Antiqua"/>
        </w:rPr>
        <w:t xml:space="preserve"> </w:t>
      </w:r>
      <w:commentRangeStart w:id="305"/>
      <w:r w:rsidR="00D71D31" w:rsidRPr="00CD5ED8">
        <w:rPr>
          <w:rFonts w:ascii="Book Antiqua" w:hAnsi="Book Antiqua"/>
        </w:rPr>
        <w:t>The table</w:t>
      </w:r>
      <w:r w:rsidR="00480C29">
        <w:rPr>
          <w:rFonts w:ascii="Book Antiqua" w:hAnsi="Book Antiqua"/>
        </w:rPr>
        <w:t>s are</w:t>
      </w:r>
      <w:r w:rsidR="00D71D31" w:rsidRPr="00CD5ED8">
        <w:rPr>
          <w:rFonts w:ascii="Book Antiqua" w:hAnsi="Book Antiqua"/>
        </w:rPr>
        <w:t xml:space="preserve"> intended to show </w:t>
      </w:r>
      <w:r w:rsidR="00A95AD1">
        <w:rPr>
          <w:rFonts w:ascii="Book Antiqua" w:hAnsi="Book Antiqua"/>
        </w:rPr>
        <w:t>how complete a collection</w:t>
      </w:r>
      <w:r w:rsidR="00D71D31" w:rsidRPr="00CD5ED8">
        <w:rPr>
          <w:rFonts w:ascii="Book Antiqua" w:hAnsi="Book Antiqua"/>
        </w:rPr>
        <w:t xml:space="preserve"> is for a recommendation</w:t>
      </w:r>
      <w:r w:rsidR="00480C29">
        <w:rPr>
          <w:rFonts w:ascii="Book Antiqua" w:hAnsi="Book Antiqua"/>
        </w:rPr>
        <w:t xml:space="preserve"> level.</w:t>
      </w:r>
      <w:r w:rsidR="00D71D31" w:rsidRPr="00CD5ED8">
        <w:rPr>
          <w:rFonts w:ascii="Book Antiqua" w:hAnsi="Book Antiqua"/>
        </w:rPr>
        <w:t xml:space="preserve"> </w:t>
      </w:r>
      <w:commentRangeEnd w:id="305"/>
      <w:r w:rsidR="0085042D">
        <w:rPr>
          <w:rStyle w:val="CommentReference"/>
          <w:rFonts w:asciiTheme="minorHAnsi" w:hAnsiTheme="minorHAnsi" w:cstheme="minorBidi"/>
        </w:rPr>
        <w:commentReference w:id="305"/>
      </w:r>
    </w:p>
    <w:p w14:paraId="3E60E8C2" w14:textId="77777777" w:rsidR="006A59F6" w:rsidRDefault="006A59F6" w:rsidP="00C1488D">
      <w:pPr>
        <w:rPr>
          <w:rFonts w:ascii="Book Antiqua" w:hAnsi="Book Antiqua"/>
        </w:rPr>
      </w:pPr>
    </w:p>
    <w:p w14:paraId="79857AED" w14:textId="1D7DA3B1" w:rsidR="006A59F6" w:rsidRDefault="006A59F6" w:rsidP="00896D08">
      <w:pPr>
        <w:pStyle w:val="Heading3"/>
      </w:pPr>
      <w:bookmarkStart w:id="306" w:name="_Toc478727003"/>
      <w:r>
        <w:t>Identification Level</w:t>
      </w:r>
      <w:bookmarkEnd w:id="306"/>
    </w:p>
    <w:p w14:paraId="2671E4DD" w14:textId="77FD76C5" w:rsidR="006A59F6" w:rsidRDefault="006A59F6" w:rsidP="006A59F6">
      <w:pPr>
        <w:rPr>
          <w:rFonts w:ascii="Book Antiqua" w:hAnsi="Book Antiqua"/>
        </w:rPr>
      </w:pPr>
      <w:r>
        <w:t xml:space="preserve">   </w:t>
      </w:r>
      <w:r w:rsidRPr="00050C7C">
        <w:rPr>
          <w:rFonts w:ascii="Book Antiqua" w:hAnsi="Book Antiqua"/>
        </w:rPr>
        <w:t xml:space="preserve">The identification level of the LTER recommendation is </w:t>
      </w:r>
      <w:commentRangeStart w:id="307"/>
      <w:r w:rsidRPr="00050C7C">
        <w:rPr>
          <w:rFonts w:ascii="Book Antiqua" w:hAnsi="Book Antiqua"/>
        </w:rPr>
        <w:t xml:space="preserve">primarily </w:t>
      </w:r>
      <w:r w:rsidR="00310979" w:rsidRPr="00050C7C">
        <w:rPr>
          <w:rFonts w:ascii="Book Antiqua" w:hAnsi="Book Antiqua"/>
        </w:rPr>
        <w:t>complete</w:t>
      </w:r>
      <w:commentRangeEnd w:id="307"/>
      <w:r w:rsidR="0085042D">
        <w:rPr>
          <w:rStyle w:val="CommentReference"/>
          <w:rFonts w:asciiTheme="minorHAnsi" w:hAnsiTheme="minorHAnsi" w:cstheme="minorBidi"/>
        </w:rPr>
        <w:commentReference w:id="307"/>
      </w:r>
      <w:r w:rsidR="00896D08">
        <w:rPr>
          <w:rFonts w:ascii="Book Antiqua" w:hAnsi="Book Antiqua"/>
        </w:rPr>
        <w:t xml:space="preserve"> for all member nodes, regardless of documentation dialect</w:t>
      </w:r>
      <w:r w:rsidR="00A83BDE" w:rsidRPr="00050C7C">
        <w:rPr>
          <w:rFonts w:ascii="Book Antiqua" w:hAnsi="Book Antiqua"/>
        </w:rPr>
        <w:t xml:space="preserve">. There are </w:t>
      </w:r>
      <w:r w:rsidR="00DC7C46" w:rsidRPr="00050C7C">
        <w:rPr>
          <w:rFonts w:ascii="Book Antiqua" w:hAnsi="Book Antiqua"/>
        </w:rPr>
        <w:t>incomplete concepts in each of the member nodes collections. Each member node has at least one concept from the level that is unused or unusable in the dialect the collection is documented in, except LTER. The LTER member node collection contain</w:t>
      </w:r>
      <w:r w:rsidR="005971CC" w:rsidRPr="00050C7C">
        <w:rPr>
          <w:rFonts w:ascii="Book Antiqua" w:hAnsi="Book Antiqua"/>
        </w:rPr>
        <w:t xml:space="preserve">s at least one record where each of the </w:t>
      </w:r>
      <w:r w:rsidR="00DC7C46" w:rsidRPr="00050C7C">
        <w:rPr>
          <w:rFonts w:ascii="Book Antiqua" w:hAnsi="Book Antiqua"/>
        </w:rPr>
        <w:t>concept</w:t>
      </w:r>
      <w:r w:rsidR="005971CC" w:rsidRPr="00050C7C">
        <w:rPr>
          <w:rFonts w:ascii="Book Antiqua" w:hAnsi="Book Antiqua"/>
        </w:rPr>
        <w:t>s in the level</w:t>
      </w:r>
      <w:r w:rsidR="00DC7C46" w:rsidRPr="00050C7C">
        <w:rPr>
          <w:rFonts w:ascii="Book Antiqua" w:hAnsi="Book Antiqua"/>
        </w:rPr>
        <w:t xml:space="preserve"> occurs</w:t>
      </w:r>
      <w:r w:rsidR="005971CC" w:rsidRPr="00050C7C">
        <w:rPr>
          <w:rFonts w:ascii="Book Antiqua" w:hAnsi="Book Antiqua"/>
        </w:rPr>
        <w:t xml:space="preserve">. Even the CSDGM records have a high occurrence percentage for </w:t>
      </w:r>
      <w:r w:rsidR="008017D2" w:rsidRPr="00050C7C">
        <w:rPr>
          <w:rFonts w:ascii="Book Antiqua" w:hAnsi="Book Antiqua"/>
        </w:rPr>
        <w:t>schema required concepts:</w:t>
      </w:r>
      <w:r w:rsidR="008017D2">
        <w:t xml:space="preserve"> </w:t>
      </w:r>
      <w:r w:rsidR="00050C7C" w:rsidRPr="00E6609A">
        <w:rPr>
          <w:rFonts w:ascii="Book Antiqua" w:hAnsi="Book Antiqua"/>
        </w:rPr>
        <w:t>Resource Title, Resource Identifier, Author / Originator, and Resource Contact.</w:t>
      </w:r>
      <w:r w:rsidR="00050C7C">
        <w:rPr>
          <w:rFonts w:ascii="Book Antiqua" w:hAnsi="Book Antiqua"/>
        </w:rPr>
        <w:t xml:space="preserve"> </w:t>
      </w:r>
    </w:p>
    <w:p w14:paraId="7B580032" w14:textId="77777777" w:rsidR="00E94CBF" w:rsidRDefault="00E94CBF" w:rsidP="006A59F6">
      <w:pPr>
        <w:rPr>
          <w:rFonts w:ascii="Book Antiqua" w:hAnsi="Book Antiqua"/>
        </w:rPr>
      </w:pPr>
    </w:p>
    <w:p w14:paraId="7A0C6869" w14:textId="6C5A0DA6" w:rsidR="00E94CBF" w:rsidRPr="006A59F6" w:rsidRDefault="00E94CBF" w:rsidP="006A59F6">
      <w:commentRangeStart w:id="308"/>
      <w:r>
        <w:rPr>
          <w:rFonts w:ascii="Book Antiqua" w:hAnsi="Book Antiqua"/>
        </w:rPr>
        <w:t xml:space="preserve">   From a qualitative perspective, concept occurrence percentages for a collection with 250 records, like LTER, may need to be weighted more than a collection with 1 record that has the same concept occurrence percentage. </w:t>
      </w:r>
      <w:r w:rsidR="00F34B8E">
        <w:rPr>
          <w:rFonts w:ascii="Book Antiqua" w:hAnsi="Book Antiqua"/>
        </w:rPr>
        <w:t>This stud</w:t>
      </w:r>
      <w:r w:rsidR="00896D08">
        <w:rPr>
          <w:rFonts w:ascii="Book Antiqua" w:hAnsi="Book Antiqua"/>
        </w:rPr>
        <w:t>y utilizes quantitative measures for completeness, so questions of quality cannot be easily addressed.</w:t>
      </w:r>
      <w:r>
        <w:rPr>
          <w:rFonts w:ascii="Book Antiqua" w:hAnsi="Book Antiqua"/>
        </w:rPr>
        <w:t xml:space="preserve"> </w:t>
      </w:r>
      <w:commentRangeEnd w:id="308"/>
      <w:r w:rsidR="00C8276B">
        <w:rPr>
          <w:rStyle w:val="CommentReference"/>
          <w:rFonts w:asciiTheme="minorHAnsi" w:hAnsiTheme="minorHAnsi" w:cstheme="minorBidi"/>
        </w:rPr>
        <w:commentReference w:id="308"/>
      </w:r>
    </w:p>
    <w:p w14:paraId="3AE340F5" w14:textId="77777777" w:rsidR="000933B4" w:rsidRDefault="000933B4" w:rsidP="009E3600">
      <w:pPr>
        <w:rPr>
          <w:rFonts w:ascii="Book Antiqua" w:hAnsi="Book Antiqua"/>
        </w:rPr>
      </w:pPr>
    </w:p>
    <w:tbl>
      <w:tblPr>
        <w:tblW w:w="5000" w:type="pct"/>
        <w:tblLayout w:type="fixed"/>
        <w:tblLook w:val="04A0" w:firstRow="1" w:lastRow="0" w:firstColumn="1" w:lastColumn="0" w:noHBand="0" w:noVBand="1"/>
      </w:tblPr>
      <w:tblGrid>
        <w:gridCol w:w="1008"/>
        <w:gridCol w:w="720"/>
        <w:gridCol w:w="720"/>
        <w:gridCol w:w="720"/>
        <w:gridCol w:w="810"/>
        <w:gridCol w:w="835"/>
        <w:gridCol w:w="711"/>
        <w:gridCol w:w="879"/>
        <w:gridCol w:w="799"/>
        <w:gridCol w:w="737"/>
        <w:gridCol w:w="720"/>
        <w:gridCol w:w="917"/>
        <w:tblGridChange w:id="309">
          <w:tblGrid>
            <w:gridCol w:w="1008"/>
            <w:gridCol w:w="720"/>
            <w:gridCol w:w="720"/>
            <w:gridCol w:w="720"/>
            <w:gridCol w:w="810"/>
            <w:gridCol w:w="835"/>
            <w:gridCol w:w="711"/>
            <w:gridCol w:w="879"/>
            <w:gridCol w:w="799"/>
            <w:gridCol w:w="737"/>
            <w:gridCol w:w="720"/>
            <w:gridCol w:w="917"/>
          </w:tblGrid>
        </w:tblGridChange>
      </w:tblGrid>
      <w:tr w:rsidR="002A6851" w:rsidRPr="00E02ED6" w14:paraId="188CE8CE" w14:textId="77777777" w:rsidTr="002A6851">
        <w:trPr>
          <w:trHeight w:val="340"/>
        </w:trPr>
        <w:tc>
          <w:tcPr>
            <w:tcW w:w="526"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100329" w14:textId="77777777" w:rsidR="00E02ED6" w:rsidRPr="002A6851" w:rsidRDefault="00E02ED6" w:rsidP="002A6851">
            <w:pPr>
              <w:jc w:val="center"/>
              <w:rPr>
                <w:rFonts w:ascii="Calibri" w:eastAsia="Times New Roman" w:hAnsi="Calibri"/>
                <w:color w:val="000000"/>
                <w:sz w:val="14"/>
                <w:szCs w:val="14"/>
              </w:rPr>
            </w:pPr>
            <w:commentRangeStart w:id="310"/>
            <w:r w:rsidRPr="002A6851">
              <w:rPr>
                <w:rFonts w:ascii="Calibri" w:eastAsia="Times New Roman" w:hAnsi="Calibri"/>
                <w:color w:val="000000"/>
                <w:sz w:val="14"/>
                <w:szCs w:val="14"/>
              </w:rPr>
              <w:t>Identification</w:t>
            </w:r>
          </w:p>
        </w:tc>
        <w:tc>
          <w:tcPr>
            <w:tcW w:w="376" w:type="pct"/>
            <w:tcBorders>
              <w:top w:val="single" w:sz="8" w:space="0" w:color="auto"/>
              <w:left w:val="nil"/>
              <w:bottom w:val="nil"/>
              <w:right w:val="nil"/>
            </w:tcBorders>
            <w:shd w:val="clear" w:color="auto" w:fill="auto"/>
            <w:noWrap/>
            <w:vAlign w:val="center"/>
            <w:hideMark/>
          </w:tcPr>
          <w:p w14:paraId="0D562998"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Identifier</w:t>
            </w:r>
          </w:p>
        </w:tc>
        <w:tc>
          <w:tcPr>
            <w:tcW w:w="376" w:type="pct"/>
            <w:tcBorders>
              <w:top w:val="single" w:sz="8" w:space="0" w:color="auto"/>
              <w:left w:val="nil"/>
              <w:bottom w:val="nil"/>
              <w:right w:val="nil"/>
            </w:tcBorders>
            <w:shd w:val="clear" w:color="auto" w:fill="auto"/>
            <w:noWrap/>
            <w:vAlign w:val="center"/>
            <w:hideMark/>
          </w:tcPr>
          <w:p w14:paraId="3D865CB3"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Title</w:t>
            </w:r>
          </w:p>
        </w:tc>
        <w:tc>
          <w:tcPr>
            <w:tcW w:w="376" w:type="pct"/>
            <w:tcBorders>
              <w:top w:val="single" w:sz="8" w:space="0" w:color="auto"/>
              <w:left w:val="nil"/>
              <w:bottom w:val="nil"/>
              <w:right w:val="nil"/>
            </w:tcBorders>
            <w:shd w:val="clear" w:color="auto" w:fill="auto"/>
            <w:noWrap/>
            <w:vAlign w:val="center"/>
            <w:hideMark/>
          </w:tcPr>
          <w:p w14:paraId="669F0682" w14:textId="77777777" w:rsidR="00E02ED6" w:rsidRPr="00E02ED6" w:rsidRDefault="00E02ED6" w:rsidP="002A6851">
            <w:pPr>
              <w:jc w:val="center"/>
              <w:rPr>
                <w:rFonts w:ascii="Calibri" w:eastAsia="Times New Roman" w:hAnsi="Calibri"/>
                <w:color w:val="000000"/>
                <w:sz w:val="12"/>
                <w:szCs w:val="12"/>
              </w:rPr>
            </w:pPr>
            <w:r w:rsidRPr="00E02ED6">
              <w:rPr>
                <w:rFonts w:ascii="Calibri" w:eastAsia="Times New Roman" w:hAnsi="Calibri"/>
                <w:color w:val="000000"/>
                <w:sz w:val="12"/>
                <w:szCs w:val="12"/>
              </w:rPr>
              <w:t>Author / Originator</w:t>
            </w:r>
          </w:p>
        </w:tc>
        <w:tc>
          <w:tcPr>
            <w:tcW w:w="423" w:type="pct"/>
            <w:tcBorders>
              <w:top w:val="single" w:sz="8" w:space="0" w:color="auto"/>
              <w:left w:val="nil"/>
              <w:bottom w:val="nil"/>
              <w:right w:val="nil"/>
            </w:tcBorders>
            <w:shd w:val="clear" w:color="auto" w:fill="auto"/>
            <w:noWrap/>
            <w:vAlign w:val="center"/>
            <w:hideMark/>
          </w:tcPr>
          <w:p w14:paraId="7DC98E00"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Metadata Contact</w:t>
            </w:r>
          </w:p>
        </w:tc>
        <w:tc>
          <w:tcPr>
            <w:tcW w:w="436" w:type="pct"/>
            <w:tcBorders>
              <w:top w:val="single" w:sz="8" w:space="0" w:color="auto"/>
              <w:left w:val="nil"/>
              <w:bottom w:val="nil"/>
              <w:right w:val="nil"/>
            </w:tcBorders>
            <w:shd w:val="clear" w:color="auto" w:fill="auto"/>
            <w:noWrap/>
            <w:vAlign w:val="center"/>
            <w:hideMark/>
          </w:tcPr>
          <w:p w14:paraId="3859A1F8"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Contributor Name</w:t>
            </w:r>
          </w:p>
        </w:tc>
        <w:tc>
          <w:tcPr>
            <w:tcW w:w="371" w:type="pct"/>
            <w:tcBorders>
              <w:top w:val="single" w:sz="8" w:space="0" w:color="auto"/>
              <w:left w:val="nil"/>
              <w:bottom w:val="nil"/>
              <w:right w:val="nil"/>
            </w:tcBorders>
            <w:shd w:val="clear" w:color="auto" w:fill="auto"/>
            <w:noWrap/>
            <w:vAlign w:val="center"/>
            <w:hideMark/>
          </w:tcPr>
          <w:p w14:paraId="61A76642"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Publisher</w:t>
            </w:r>
          </w:p>
        </w:tc>
        <w:tc>
          <w:tcPr>
            <w:tcW w:w="459" w:type="pct"/>
            <w:tcBorders>
              <w:top w:val="single" w:sz="8" w:space="0" w:color="auto"/>
              <w:left w:val="nil"/>
              <w:bottom w:val="nil"/>
              <w:right w:val="nil"/>
            </w:tcBorders>
            <w:shd w:val="clear" w:color="auto" w:fill="auto"/>
            <w:noWrap/>
            <w:vAlign w:val="center"/>
            <w:hideMark/>
          </w:tcPr>
          <w:p w14:paraId="6E0AD089"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Publication Date</w:t>
            </w:r>
          </w:p>
        </w:tc>
        <w:tc>
          <w:tcPr>
            <w:tcW w:w="417" w:type="pct"/>
            <w:tcBorders>
              <w:top w:val="single" w:sz="8" w:space="0" w:color="auto"/>
              <w:left w:val="nil"/>
              <w:bottom w:val="nil"/>
              <w:right w:val="nil"/>
            </w:tcBorders>
            <w:shd w:val="clear" w:color="auto" w:fill="auto"/>
            <w:noWrap/>
            <w:vAlign w:val="center"/>
            <w:hideMark/>
          </w:tcPr>
          <w:p w14:paraId="2FEEFA74"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Contact</w:t>
            </w:r>
          </w:p>
        </w:tc>
        <w:tc>
          <w:tcPr>
            <w:tcW w:w="385" w:type="pct"/>
            <w:tcBorders>
              <w:top w:val="single" w:sz="8" w:space="0" w:color="auto"/>
              <w:left w:val="nil"/>
              <w:bottom w:val="nil"/>
              <w:right w:val="nil"/>
            </w:tcBorders>
            <w:shd w:val="clear" w:color="auto" w:fill="auto"/>
            <w:noWrap/>
            <w:vAlign w:val="center"/>
            <w:hideMark/>
          </w:tcPr>
          <w:p w14:paraId="7E0AF028"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Abstract</w:t>
            </w:r>
          </w:p>
        </w:tc>
        <w:tc>
          <w:tcPr>
            <w:tcW w:w="376" w:type="pct"/>
            <w:tcBorders>
              <w:top w:val="single" w:sz="8" w:space="0" w:color="auto"/>
              <w:left w:val="nil"/>
              <w:bottom w:val="nil"/>
              <w:right w:val="nil"/>
            </w:tcBorders>
            <w:shd w:val="clear" w:color="auto" w:fill="auto"/>
            <w:noWrap/>
            <w:vAlign w:val="center"/>
            <w:hideMark/>
          </w:tcPr>
          <w:p w14:paraId="04AC1B55"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Keyword</w:t>
            </w:r>
          </w:p>
        </w:tc>
        <w:tc>
          <w:tcPr>
            <w:tcW w:w="479" w:type="pct"/>
            <w:tcBorders>
              <w:top w:val="single" w:sz="8" w:space="0" w:color="auto"/>
              <w:left w:val="nil"/>
              <w:bottom w:val="nil"/>
              <w:right w:val="single" w:sz="8" w:space="0" w:color="auto"/>
            </w:tcBorders>
            <w:shd w:val="clear" w:color="auto" w:fill="auto"/>
            <w:noWrap/>
            <w:vAlign w:val="center"/>
            <w:hideMark/>
          </w:tcPr>
          <w:p w14:paraId="59A13576" w14:textId="77777777" w:rsidR="00E02ED6" w:rsidRPr="00E02ED6" w:rsidRDefault="00E02ED6" w:rsidP="002A6851">
            <w:pPr>
              <w:jc w:val="center"/>
              <w:rPr>
                <w:rFonts w:ascii="Calibri" w:eastAsia="Times New Roman" w:hAnsi="Calibri"/>
                <w:color w:val="000000"/>
                <w:sz w:val="13"/>
                <w:szCs w:val="13"/>
              </w:rPr>
            </w:pPr>
            <w:r w:rsidRPr="00E02ED6">
              <w:rPr>
                <w:rFonts w:ascii="Calibri" w:eastAsia="Times New Roman" w:hAnsi="Calibri"/>
                <w:color w:val="000000"/>
                <w:sz w:val="13"/>
                <w:szCs w:val="13"/>
              </w:rPr>
              <w:t>Resource Distribution</w:t>
            </w:r>
          </w:p>
        </w:tc>
      </w:tr>
      <w:tr w:rsidR="002A6851" w:rsidRPr="00E02ED6" w14:paraId="17021536"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70CBE0C1"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CLOEBIRD</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87A359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3679848"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849F09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7A013BE"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3224B06"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5A4E75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24BDD5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377DA5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80096E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9AAA89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3135074"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4C1C1758"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45F46C65"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ESA</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CEF3CE0"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0FF439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BD0555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265C20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nil"/>
              <w:left w:val="nil"/>
              <w:bottom w:val="single" w:sz="4" w:space="0" w:color="auto"/>
              <w:right w:val="single" w:sz="4" w:space="0" w:color="auto"/>
            </w:tcBorders>
            <w:shd w:val="clear" w:color="auto" w:fill="auto"/>
            <w:noWrap/>
            <w:vAlign w:val="center"/>
            <w:hideMark/>
          </w:tcPr>
          <w:p w14:paraId="44D0F921"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94%</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FF25390"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E7C765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7D55FFD"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FD0726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nil"/>
              <w:left w:val="nil"/>
              <w:bottom w:val="single" w:sz="4" w:space="0" w:color="auto"/>
              <w:right w:val="single" w:sz="4" w:space="0" w:color="auto"/>
            </w:tcBorders>
            <w:shd w:val="clear" w:color="auto" w:fill="auto"/>
            <w:noWrap/>
            <w:vAlign w:val="center"/>
            <w:hideMark/>
          </w:tcPr>
          <w:p w14:paraId="0AC2DA2E"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94%</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038BF9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2A6851" w:rsidRPr="00E02ED6" w14:paraId="422FF711"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6CB86A0D"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GLEON</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9C961D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DBA7AC0"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603D9E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nil"/>
              <w:left w:val="nil"/>
              <w:bottom w:val="single" w:sz="4" w:space="0" w:color="auto"/>
              <w:right w:val="single" w:sz="4" w:space="0" w:color="auto"/>
            </w:tcBorders>
            <w:shd w:val="clear" w:color="auto" w:fill="auto"/>
            <w:noWrap/>
            <w:vAlign w:val="center"/>
            <w:hideMark/>
          </w:tcPr>
          <w:p w14:paraId="4CCBA86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54%</w:t>
            </w:r>
          </w:p>
        </w:tc>
        <w:tc>
          <w:tcPr>
            <w:tcW w:w="436" w:type="pct"/>
            <w:tcBorders>
              <w:top w:val="nil"/>
              <w:left w:val="nil"/>
              <w:bottom w:val="single" w:sz="4" w:space="0" w:color="auto"/>
              <w:right w:val="single" w:sz="4" w:space="0" w:color="auto"/>
            </w:tcBorders>
            <w:shd w:val="clear" w:color="auto" w:fill="auto"/>
            <w:noWrap/>
            <w:vAlign w:val="center"/>
            <w:hideMark/>
          </w:tcPr>
          <w:p w14:paraId="3C0801FC"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46%</w:t>
            </w:r>
          </w:p>
        </w:tc>
        <w:tc>
          <w:tcPr>
            <w:tcW w:w="371" w:type="pct"/>
            <w:tcBorders>
              <w:top w:val="nil"/>
              <w:left w:val="nil"/>
              <w:bottom w:val="single" w:sz="4" w:space="0" w:color="auto"/>
              <w:right w:val="single" w:sz="4" w:space="0" w:color="auto"/>
            </w:tcBorders>
            <w:shd w:val="clear" w:color="auto" w:fill="auto"/>
            <w:noWrap/>
            <w:vAlign w:val="center"/>
            <w:hideMark/>
          </w:tcPr>
          <w:p w14:paraId="1A40EB7A"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23%</w:t>
            </w:r>
          </w:p>
        </w:tc>
        <w:tc>
          <w:tcPr>
            <w:tcW w:w="459" w:type="pct"/>
            <w:tcBorders>
              <w:top w:val="nil"/>
              <w:left w:val="nil"/>
              <w:bottom w:val="single" w:sz="4" w:space="0" w:color="auto"/>
              <w:right w:val="single" w:sz="4" w:space="0" w:color="auto"/>
            </w:tcBorders>
            <w:shd w:val="clear" w:color="auto" w:fill="auto"/>
            <w:noWrap/>
            <w:vAlign w:val="center"/>
            <w:hideMark/>
          </w:tcPr>
          <w:p w14:paraId="4796735F"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46%</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1D4EB5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10561F30"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92%</w:t>
            </w:r>
          </w:p>
        </w:tc>
        <w:tc>
          <w:tcPr>
            <w:tcW w:w="376" w:type="pct"/>
            <w:tcBorders>
              <w:top w:val="nil"/>
              <w:left w:val="nil"/>
              <w:bottom w:val="single" w:sz="4" w:space="0" w:color="auto"/>
              <w:right w:val="single" w:sz="4" w:space="0" w:color="auto"/>
            </w:tcBorders>
            <w:shd w:val="clear" w:color="auto" w:fill="auto"/>
            <w:noWrap/>
            <w:vAlign w:val="center"/>
            <w:hideMark/>
          </w:tcPr>
          <w:p w14:paraId="52F7242A"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77%</w:t>
            </w:r>
          </w:p>
        </w:tc>
        <w:tc>
          <w:tcPr>
            <w:tcW w:w="479" w:type="pct"/>
            <w:tcBorders>
              <w:top w:val="nil"/>
              <w:left w:val="nil"/>
              <w:bottom w:val="single" w:sz="4" w:space="0" w:color="auto"/>
              <w:right w:val="single" w:sz="4" w:space="0" w:color="auto"/>
            </w:tcBorders>
            <w:shd w:val="clear" w:color="auto" w:fill="auto"/>
            <w:noWrap/>
            <w:vAlign w:val="center"/>
            <w:hideMark/>
          </w:tcPr>
          <w:p w14:paraId="6E33542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62%</w:t>
            </w:r>
          </w:p>
        </w:tc>
      </w:tr>
      <w:tr w:rsidR="002A6851" w:rsidRPr="00E02ED6" w14:paraId="25C7EF69"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4526291B"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GOA</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403DA28"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2D5193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434D69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A18BAD1"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nil"/>
              <w:left w:val="nil"/>
              <w:bottom w:val="single" w:sz="4" w:space="0" w:color="auto"/>
              <w:right w:val="single" w:sz="4" w:space="0" w:color="auto"/>
            </w:tcBorders>
            <w:shd w:val="clear" w:color="auto" w:fill="auto"/>
            <w:noWrap/>
            <w:vAlign w:val="center"/>
            <w:hideMark/>
          </w:tcPr>
          <w:p w14:paraId="61C3C69B"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95%</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EA70A9E"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94F0EDD"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8FA085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B1F5D4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D496A6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4484629D"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195507FD"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023868D6"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IOE</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91A9D7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D1832F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4679F1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65031FD"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D9AACEC"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1E8B6CC"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7B97A84"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19DDB98"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FFE0E30"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nil"/>
              <w:left w:val="nil"/>
              <w:bottom w:val="single" w:sz="4" w:space="0" w:color="auto"/>
              <w:right w:val="single" w:sz="4" w:space="0" w:color="auto"/>
            </w:tcBorders>
            <w:shd w:val="clear" w:color="auto" w:fill="auto"/>
            <w:noWrap/>
            <w:vAlign w:val="center"/>
            <w:hideMark/>
          </w:tcPr>
          <w:p w14:paraId="00733B9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96%</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FC16538"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22D9DBBB"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6E203067"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KNB</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3EDC1C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3309BF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ADCC319"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nil"/>
              <w:left w:val="nil"/>
              <w:bottom w:val="single" w:sz="4" w:space="0" w:color="auto"/>
              <w:right w:val="single" w:sz="4" w:space="0" w:color="auto"/>
            </w:tcBorders>
            <w:shd w:val="clear" w:color="auto" w:fill="auto"/>
            <w:noWrap/>
            <w:vAlign w:val="center"/>
            <w:hideMark/>
          </w:tcPr>
          <w:p w14:paraId="32358AE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56%</w:t>
            </w:r>
          </w:p>
        </w:tc>
        <w:tc>
          <w:tcPr>
            <w:tcW w:w="436" w:type="pct"/>
            <w:tcBorders>
              <w:top w:val="nil"/>
              <w:left w:val="nil"/>
              <w:bottom w:val="single" w:sz="4" w:space="0" w:color="auto"/>
              <w:right w:val="single" w:sz="4" w:space="0" w:color="auto"/>
            </w:tcBorders>
            <w:shd w:val="clear" w:color="auto" w:fill="auto"/>
            <w:noWrap/>
            <w:vAlign w:val="center"/>
            <w:hideMark/>
          </w:tcPr>
          <w:p w14:paraId="4B1E53EC"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53%</w:t>
            </w:r>
          </w:p>
        </w:tc>
        <w:tc>
          <w:tcPr>
            <w:tcW w:w="371" w:type="pct"/>
            <w:tcBorders>
              <w:top w:val="nil"/>
              <w:left w:val="nil"/>
              <w:bottom w:val="single" w:sz="4" w:space="0" w:color="auto"/>
              <w:right w:val="single" w:sz="4" w:space="0" w:color="auto"/>
            </w:tcBorders>
            <w:shd w:val="clear" w:color="auto" w:fill="auto"/>
            <w:noWrap/>
            <w:vAlign w:val="center"/>
            <w:hideMark/>
          </w:tcPr>
          <w:p w14:paraId="658671AE"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1%</w:t>
            </w:r>
          </w:p>
        </w:tc>
        <w:tc>
          <w:tcPr>
            <w:tcW w:w="459" w:type="pct"/>
            <w:tcBorders>
              <w:top w:val="nil"/>
              <w:left w:val="nil"/>
              <w:bottom w:val="single" w:sz="4" w:space="0" w:color="auto"/>
              <w:right w:val="single" w:sz="4" w:space="0" w:color="auto"/>
            </w:tcBorders>
            <w:shd w:val="clear" w:color="auto" w:fill="auto"/>
            <w:noWrap/>
            <w:vAlign w:val="center"/>
            <w:hideMark/>
          </w:tcPr>
          <w:p w14:paraId="71C3FE18"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18%</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6F7CF6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6BDCD02D"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94%</w:t>
            </w:r>
          </w:p>
        </w:tc>
        <w:tc>
          <w:tcPr>
            <w:tcW w:w="376" w:type="pct"/>
            <w:tcBorders>
              <w:top w:val="nil"/>
              <w:left w:val="nil"/>
              <w:bottom w:val="single" w:sz="4" w:space="0" w:color="auto"/>
              <w:right w:val="single" w:sz="4" w:space="0" w:color="auto"/>
            </w:tcBorders>
            <w:shd w:val="clear" w:color="auto" w:fill="auto"/>
            <w:noWrap/>
            <w:vAlign w:val="center"/>
            <w:hideMark/>
          </w:tcPr>
          <w:p w14:paraId="112B30CE"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89%</w:t>
            </w:r>
          </w:p>
        </w:tc>
        <w:tc>
          <w:tcPr>
            <w:tcW w:w="479" w:type="pct"/>
            <w:tcBorders>
              <w:top w:val="nil"/>
              <w:left w:val="nil"/>
              <w:bottom w:val="single" w:sz="4" w:space="0" w:color="auto"/>
              <w:right w:val="single" w:sz="4" w:space="0" w:color="auto"/>
            </w:tcBorders>
            <w:shd w:val="clear" w:color="auto" w:fill="auto"/>
            <w:noWrap/>
            <w:vAlign w:val="center"/>
            <w:hideMark/>
          </w:tcPr>
          <w:p w14:paraId="40FC1C63"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56%</w:t>
            </w:r>
          </w:p>
        </w:tc>
      </w:tr>
      <w:tr w:rsidR="002A6851" w:rsidRPr="00E02ED6" w14:paraId="1A83A4FA"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1ACF5FA4"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KUBI</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094CDB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7A5266D"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5BFCC82"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A1577D0"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4A21F35"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A941A62"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6EC4EB41"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3820BA9"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F060D5C"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63B80C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3C7292E"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680C77AE"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475CC770"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LTER</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D5BEB8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A66893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AAA8BD3"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nil"/>
              <w:left w:val="nil"/>
              <w:bottom w:val="single" w:sz="4" w:space="0" w:color="auto"/>
              <w:right w:val="single" w:sz="4" w:space="0" w:color="auto"/>
            </w:tcBorders>
            <w:shd w:val="clear" w:color="auto" w:fill="auto"/>
            <w:noWrap/>
            <w:vAlign w:val="center"/>
            <w:hideMark/>
          </w:tcPr>
          <w:p w14:paraId="6BC2E1C3"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83%</w:t>
            </w:r>
          </w:p>
        </w:tc>
        <w:tc>
          <w:tcPr>
            <w:tcW w:w="436" w:type="pct"/>
            <w:tcBorders>
              <w:top w:val="nil"/>
              <w:left w:val="nil"/>
              <w:bottom w:val="single" w:sz="4" w:space="0" w:color="auto"/>
              <w:right w:val="single" w:sz="4" w:space="0" w:color="auto"/>
            </w:tcBorders>
            <w:shd w:val="clear" w:color="auto" w:fill="auto"/>
            <w:noWrap/>
            <w:vAlign w:val="center"/>
            <w:hideMark/>
          </w:tcPr>
          <w:p w14:paraId="2E5BD3F4"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18%</w:t>
            </w:r>
          </w:p>
        </w:tc>
        <w:tc>
          <w:tcPr>
            <w:tcW w:w="371" w:type="pct"/>
            <w:tcBorders>
              <w:top w:val="nil"/>
              <w:left w:val="nil"/>
              <w:bottom w:val="single" w:sz="4" w:space="0" w:color="auto"/>
              <w:right w:val="single" w:sz="4" w:space="0" w:color="auto"/>
            </w:tcBorders>
            <w:shd w:val="clear" w:color="auto" w:fill="auto"/>
            <w:noWrap/>
            <w:vAlign w:val="center"/>
            <w:hideMark/>
          </w:tcPr>
          <w:p w14:paraId="13DEF084"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86%</w:t>
            </w:r>
          </w:p>
        </w:tc>
        <w:tc>
          <w:tcPr>
            <w:tcW w:w="459" w:type="pct"/>
            <w:tcBorders>
              <w:top w:val="nil"/>
              <w:left w:val="nil"/>
              <w:bottom w:val="single" w:sz="4" w:space="0" w:color="auto"/>
              <w:right w:val="single" w:sz="4" w:space="0" w:color="auto"/>
            </w:tcBorders>
            <w:shd w:val="clear" w:color="auto" w:fill="auto"/>
            <w:noWrap/>
            <w:vAlign w:val="center"/>
            <w:hideMark/>
          </w:tcPr>
          <w:p w14:paraId="6ABDA642"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94%</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8A0158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067D1C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99.2%</w:t>
            </w:r>
          </w:p>
        </w:tc>
        <w:tc>
          <w:tcPr>
            <w:tcW w:w="376" w:type="pct"/>
            <w:tcBorders>
              <w:top w:val="nil"/>
              <w:left w:val="nil"/>
              <w:bottom w:val="single" w:sz="4" w:space="0" w:color="auto"/>
              <w:right w:val="single" w:sz="4" w:space="0" w:color="auto"/>
            </w:tcBorders>
            <w:shd w:val="clear" w:color="auto" w:fill="auto"/>
            <w:noWrap/>
            <w:vAlign w:val="center"/>
            <w:hideMark/>
          </w:tcPr>
          <w:p w14:paraId="29E7E6C2"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99%</w:t>
            </w:r>
          </w:p>
        </w:tc>
        <w:tc>
          <w:tcPr>
            <w:tcW w:w="479" w:type="pct"/>
            <w:tcBorders>
              <w:top w:val="nil"/>
              <w:left w:val="nil"/>
              <w:bottom w:val="single" w:sz="4" w:space="0" w:color="auto"/>
              <w:right w:val="single" w:sz="4" w:space="0" w:color="auto"/>
            </w:tcBorders>
            <w:shd w:val="clear" w:color="auto" w:fill="auto"/>
            <w:noWrap/>
            <w:vAlign w:val="center"/>
            <w:hideMark/>
          </w:tcPr>
          <w:p w14:paraId="408C790B"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36%</w:t>
            </w:r>
          </w:p>
        </w:tc>
      </w:tr>
      <w:tr w:rsidR="002A6851" w:rsidRPr="00E02ED6" w14:paraId="2DF56E72"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41584280" w14:textId="77777777" w:rsidR="00E02ED6" w:rsidRPr="002A6851" w:rsidRDefault="00E02ED6" w:rsidP="002A6851">
            <w:pPr>
              <w:jc w:val="center"/>
              <w:rPr>
                <w:rFonts w:ascii="Calibri" w:eastAsia="Times New Roman" w:hAnsi="Calibri"/>
                <w:color w:val="000000"/>
                <w:sz w:val="13"/>
                <w:szCs w:val="13"/>
              </w:rPr>
            </w:pPr>
            <w:r w:rsidRPr="002A6851">
              <w:rPr>
                <w:rFonts w:ascii="Calibri" w:eastAsia="Times New Roman" w:hAnsi="Calibri"/>
                <w:color w:val="000000"/>
                <w:sz w:val="13"/>
                <w:szCs w:val="13"/>
              </w:rPr>
              <w:t>LTER_EUROPE</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1FBFEBD"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B689B7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721C39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nil"/>
              <w:left w:val="nil"/>
              <w:bottom w:val="single" w:sz="4" w:space="0" w:color="auto"/>
              <w:right w:val="single" w:sz="4" w:space="0" w:color="auto"/>
            </w:tcBorders>
            <w:shd w:val="clear" w:color="auto" w:fill="auto"/>
            <w:noWrap/>
            <w:vAlign w:val="center"/>
            <w:hideMark/>
          </w:tcPr>
          <w:p w14:paraId="5558F562"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84%</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0CA8AAA"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5368257"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nil"/>
              <w:left w:val="nil"/>
              <w:bottom w:val="single" w:sz="4" w:space="0" w:color="auto"/>
              <w:right w:val="single" w:sz="4" w:space="0" w:color="auto"/>
            </w:tcBorders>
            <w:shd w:val="clear" w:color="auto" w:fill="auto"/>
            <w:noWrap/>
            <w:vAlign w:val="center"/>
            <w:hideMark/>
          </w:tcPr>
          <w:p w14:paraId="1732EA4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69%</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752286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45E5520F"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88%</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989E45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A099DB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2A6851" w:rsidRPr="00E02ED6" w14:paraId="58FB9E94"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3B9ADEE3" w14:textId="77777777" w:rsidR="00E02ED6" w:rsidRPr="002A6851" w:rsidRDefault="00E02ED6" w:rsidP="002A6851">
            <w:pPr>
              <w:jc w:val="center"/>
              <w:rPr>
                <w:rFonts w:ascii="Calibri" w:eastAsia="Times New Roman" w:hAnsi="Calibri"/>
                <w:color w:val="000000"/>
                <w:sz w:val="14"/>
                <w:szCs w:val="14"/>
              </w:rPr>
            </w:pPr>
            <w:proofErr w:type="spellStart"/>
            <w:r w:rsidRPr="002A6851">
              <w:rPr>
                <w:rFonts w:ascii="Calibri" w:eastAsia="Times New Roman" w:hAnsi="Calibri"/>
                <w:color w:val="000000"/>
                <w:sz w:val="14"/>
                <w:szCs w:val="14"/>
              </w:rPr>
              <w:t>ONEShare</w:t>
            </w:r>
            <w:proofErr w:type="spellEnd"/>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F656B4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0D1613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B8ADCA2"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493F1D66"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557B749"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nil"/>
              <w:left w:val="nil"/>
              <w:bottom w:val="single" w:sz="4" w:space="0" w:color="auto"/>
              <w:right w:val="single" w:sz="4" w:space="0" w:color="auto"/>
            </w:tcBorders>
            <w:shd w:val="clear" w:color="auto" w:fill="auto"/>
            <w:noWrap/>
            <w:vAlign w:val="center"/>
            <w:hideMark/>
          </w:tcPr>
          <w:p w14:paraId="611F2E34"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94%</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43C740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E3D1DE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29B0A7BE"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98%</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91FFDC9"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nil"/>
              <w:left w:val="nil"/>
              <w:bottom w:val="single" w:sz="4" w:space="0" w:color="auto"/>
              <w:right w:val="single" w:sz="4" w:space="0" w:color="auto"/>
            </w:tcBorders>
            <w:shd w:val="clear" w:color="auto" w:fill="auto"/>
            <w:noWrap/>
            <w:vAlign w:val="center"/>
            <w:hideMark/>
          </w:tcPr>
          <w:p w14:paraId="5B57F916"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94%</w:t>
            </w:r>
          </w:p>
        </w:tc>
      </w:tr>
      <w:tr w:rsidR="002A6851" w:rsidRPr="00E02ED6" w14:paraId="6C6CF76E"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47FF6896"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PISCO</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C5C0DA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28453E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9937A0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9BDC984"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nil"/>
              <w:left w:val="nil"/>
              <w:bottom w:val="single" w:sz="4" w:space="0" w:color="auto"/>
              <w:right w:val="single" w:sz="4" w:space="0" w:color="auto"/>
            </w:tcBorders>
            <w:shd w:val="clear" w:color="auto" w:fill="auto"/>
            <w:noWrap/>
            <w:vAlign w:val="center"/>
            <w:hideMark/>
          </w:tcPr>
          <w:p w14:paraId="00E8BEC6"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91%</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7BEB621B"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01F9E26"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802CBE2"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E5459C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5059F88"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nil"/>
              <w:left w:val="nil"/>
              <w:bottom w:val="single" w:sz="4" w:space="0" w:color="auto"/>
              <w:right w:val="single" w:sz="4" w:space="0" w:color="auto"/>
            </w:tcBorders>
            <w:shd w:val="clear" w:color="auto" w:fill="auto"/>
            <w:noWrap/>
            <w:vAlign w:val="center"/>
            <w:hideMark/>
          </w:tcPr>
          <w:p w14:paraId="53C5F5A1"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99%</w:t>
            </w:r>
          </w:p>
        </w:tc>
      </w:tr>
      <w:tr w:rsidR="002A6851" w:rsidRPr="00E02ED6" w14:paraId="4D8B802F"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2B5D1DEA"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SANPARKS</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E5163A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369397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6CD5EDE"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nil"/>
              <w:left w:val="nil"/>
              <w:bottom w:val="single" w:sz="4" w:space="0" w:color="auto"/>
              <w:right w:val="single" w:sz="4" w:space="0" w:color="auto"/>
            </w:tcBorders>
            <w:shd w:val="clear" w:color="auto" w:fill="auto"/>
            <w:noWrap/>
            <w:vAlign w:val="center"/>
            <w:hideMark/>
          </w:tcPr>
          <w:p w14:paraId="3FBD5B0B"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2%</w:t>
            </w:r>
          </w:p>
        </w:tc>
        <w:tc>
          <w:tcPr>
            <w:tcW w:w="436" w:type="pct"/>
            <w:tcBorders>
              <w:top w:val="nil"/>
              <w:left w:val="nil"/>
              <w:bottom w:val="single" w:sz="4" w:space="0" w:color="auto"/>
              <w:right w:val="single" w:sz="4" w:space="0" w:color="auto"/>
            </w:tcBorders>
            <w:shd w:val="clear" w:color="auto" w:fill="auto"/>
            <w:noWrap/>
            <w:vAlign w:val="center"/>
            <w:hideMark/>
          </w:tcPr>
          <w:p w14:paraId="5E5A7A27"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32%</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00D1D1B"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nil"/>
              <w:left w:val="nil"/>
              <w:bottom w:val="single" w:sz="4" w:space="0" w:color="auto"/>
              <w:right w:val="single" w:sz="4" w:space="0" w:color="auto"/>
            </w:tcBorders>
            <w:shd w:val="clear" w:color="auto" w:fill="auto"/>
            <w:noWrap/>
            <w:vAlign w:val="center"/>
            <w:hideMark/>
          </w:tcPr>
          <w:p w14:paraId="22228714"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2%</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1A4BDD2"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4812D391"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85%</w:t>
            </w:r>
          </w:p>
        </w:tc>
        <w:tc>
          <w:tcPr>
            <w:tcW w:w="376" w:type="pct"/>
            <w:tcBorders>
              <w:top w:val="nil"/>
              <w:left w:val="nil"/>
              <w:bottom w:val="single" w:sz="4" w:space="0" w:color="auto"/>
              <w:right w:val="single" w:sz="4" w:space="0" w:color="auto"/>
            </w:tcBorders>
            <w:shd w:val="clear" w:color="auto" w:fill="auto"/>
            <w:noWrap/>
            <w:vAlign w:val="center"/>
            <w:hideMark/>
          </w:tcPr>
          <w:p w14:paraId="154B36F2"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97%</w:t>
            </w:r>
          </w:p>
        </w:tc>
        <w:tc>
          <w:tcPr>
            <w:tcW w:w="479" w:type="pct"/>
            <w:tcBorders>
              <w:top w:val="nil"/>
              <w:left w:val="nil"/>
              <w:bottom w:val="single" w:sz="4" w:space="0" w:color="auto"/>
              <w:right w:val="single" w:sz="4" w:space="0" w:color="auto"/>
            </w:tcBorders>
            <w:shd w:val="clear" w:color="auto" w:fill="auto"/>
            <w:noWrap/>
            <w:vAlign w:val="center"/>
            <w:hideMark/>
          </w:tcPr>
          <w:p w14:paraId="0187B08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2%</w:t>
            </w:r>
          </w:p>
        </w:tc>
      </w:tr>
      <w:tr w:rsidR="002A6851" w:rsidRPr="00E02ED6" w14:paraId="282FD51A"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7BC168CF"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TERN</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5DEBB6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0CC8D93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04177D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A9FEFD7"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4C0D86F"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53BDF30"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4EDE524"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57C727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24017A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FD7FBA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BDEAA1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2A6851" w:rsidRPr="00E02ED6" w14:paraId="7628FB31"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4E0F0875"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TFRI</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1C44B5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28A41F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D11448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A7F81F5"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nil"/>
              <w:left w:val="nil"/>
              <w:bottom w:val="single" w:sz="4" w:space="0" w:color="auto"/>
              <w:right w:val="single" w:sz="4" w:space="0" w:color="auto"/>
            </w:tcBorders>
            <w:shd w:val="clear" w:color="auto" w:fill="auto"/>
            <w:noWrap/>
            <w:vAlign w:val="center"/>
            <w:hideMark/>
          </w:tcPr>
          <w:p w14:paraId="48A95857"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31%</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3AECE42"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042B8CDA"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5C736A1"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nil"/>
              <w:left w:val="nil"/>
              <w:bottom w:val="single" w:sz="4" w:space="0" w:color="auto"/>
              <w:right w:val="single" w:sz="4" w:space="0" w:color="auto"/>
            </w:tcBorders>
            <w:shd w:val="clear" w:color="auto" w:fill="auto"/>
            <w:noWrap/>
            <w:vAlign w:val="center"/>
            <w:hideMark/>
          </w:tcPr>
          <w:p w14:paraId="1687712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99%</w:t>
            </w:r>
          </w:p>
        </w:tc>
        <w:tc>
          <w:tcPr>
            <w:tcW w:w="376" w:type="pct"/>
            <w:tcBorders>
              <w:top w:val="nil"/>
              <w:left w:val="nil"/>
              <w:bottom w:val="single" w:sz="4" w:space="0" w:color="auto"/>
              <w:right w:val="single" w:sz="4" w:space="0" w:color="auto"/>
            </w:tcBorders>
            <w:shd w:val="clear" w:color="auto" w:fill="auto"/>
            <w:noWrap/>
            <w:vAlign w:val="center"/>
            <w:hideMark/>
          </w:tcPr>
          <w:p w14:paraId="650C43D3"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99%</w:t>
            </w:r>
          </w:p>
        </w:tc>
        <w:tc>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2292D603"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071AC5CB" w14:textId="77777777" w:rsidTr="0085042D">
        <w:tblPrEx>
          <w:tblW w:w="5000" w:type="pct"/>
          <w:tblLayout w:type="fixed"/>
          <w:tblPrExChange w:id="311" w:author="Ted Habermann" w:date="2017-04-04T08:22:00Z">
            <w:tblPrEx>
              <w:tblW w:w="5000" w:type="pct"/>
              <w:tblLayout w:type="fixed"/>
            </w:tblPrEx>
          </w:tblPrExChange>
        </w:tblPrEx>
        <w:trPr>
          <w:trHeight w:val="320"/>
          <w:trPrChange w:id="312" w:author="Ted Habermann" w:date="2017-04-04T08:22:00Z">
            <w:trPr>
              <w:trHeight w:val="320"/>
            </w:trPr>
          </w:trPrChange>
        </w:trPr>
        <w:tc>
          <w:tcPr>
            <w:tcW w:w="526" w:type="pct"/>
            <w:tcBorders>
              <w:top w:val="nil"/>
              <w:left w:val="single" w:sz="8" w:space="0" w:color="auto"/>
              <w:bottom w:val="nil"/>
              <w:right w:val="nil"/>
            </w:tcBorders>
            <w:shd w:val="clear" w:color="auto" w:fill="auto"/>
            <w:noWrap/>
            <w:vAlign w:val="center"/>
            <w:hideMark/>
            <w:tcPrChange w:id="313" w:author="Ted Habermann" w:date="2017-04-04T08:22:00Z">
              <w:tcPr>
                <w:tcW w:w="526" w:type="pct"/>
                <w:tcBorders>
                  <w:top w:val="nil"/>
                  <w:left w:val="single" w:sz="8" w:space="0" w:color="auto"/>
                  <w:bottom w:val="nil"/>
                  <w:right w:val="nil"/>
                </w:tcBorders>
                <w:shd w:val="clear" w:color="auto" w:fill="auto"/>
                <w:noWrap/>
                <w:vAlign w:val="center"/>
                <w:hideMark/>
              </w:tcPr>
            </w:tcPrChange>
          </w:tcPr>
          <w:p w14:paraId="1D39794B"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USANPN</w:t>
            </w:r>
          </w:p>
        </w:tc>
        <w:tc>
          <w:tcPr>
            <w:tcW w:w="376" w:type="pct"/>
            <w:tcBorders>
              <w:top w:val="single" w:sz="4" w:space="0" w:color="auto"/>
              <w:left w:val="single" w:sz="4" w:space="0" w:color="auto"/>
              <w:bottom w:val="single" w:sz="24" w:space="0" w:color="auto"/>
              <w:right w:val="single" w:sz="4" w:space="0" w:color="auto"/>
            </w:tcBorders>
            <w:shd w:val="clear" w:color="000000" w:fill="C6EFCE"/>
            <w:noWrap/>
            <w:vAlign w:val="center"/>
            <w:hideMark/>
            <w:tcPrChange w:id="314" w:author="Ted Habermann" w:date="2017-04-04T08:22:00Z">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40EEFAB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24" w:space="0" w:color="auto"/>
              <w:right w:val="single" w:sz="4" w:space="0" w:color="auto"/>
            </w:tcBorders>
            <w:shd w:val="clear" w:color="000000" w:fill="C6EFCE"/>
            <w:noWrap/>
            <w:vAlign w:val="center"/>
            <w:hideMark/>
            <w:tcPrChange w:id="315" w:author="Ted Habermann" w:date="2017-04-04T08:22:00Z">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2B1497A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24" w:space="0" w:color="auto"/>
              <w:right w:val="single" w:sz="4" w:space="0" w:color="auto"/>
            </w:tcBorders>
            <w:shd w:val="clear" w:color="000000" w:fill="C6EFCE"/>
            <w:noWrap/>
            <w:vAlign w:val="center"/>
            <w:hideMark/>
            <w:tcPrChange w:id="316" w:author="Ted Habermann" w:date="2017-04-04T08:22:00Z">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500B5183"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24" w:space="0" w:color="auto"/>
              <w:right w:val="single" w:sz="4" w:space="0" w:color="auto"/>
            </w:tcBorders>
            <w:shd w:val="clear" w:color="000000" w:fill="FFEB9C"/>
            <w:noWrap/>
            <w:vAlign w:val="center"/>
            <w:hideMark/>
            <w:tcPrChange w:id="317" w:author="Ted Habermann" w:date="2017-04-04T08:22:00Z">
              <w:tcPr>
                <w:tcW w:w="423"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tcPrChange>
          </w:tcPr>
          <w:p w14:paraId="5D42F8FD"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36" w:type="pct"/>
            <w:tcBorders>
              <w:top w:val="single" w:sz="4" w:space="0" w:color="auto"/>
              <w:left w:val="single" w:sz="4" w:space="0" w:color="auto"/>
              <w:bottom w:val="single" w:sz="24" w:space="0" w:color="auto"/>
              <w:right w:val="single" w:sz="4" w:space="0" w:color="auto"/>
            </w:tcBorders>
            <w:shd w:val="clear" w:color="000000" w:fill="C6EFCE"/>
            <w:noWrap/>
            <w:vAlign w:val="center"/>
            <w:hideMark/>
            <w:tcPrChange w:id="318" w:author="Ted Habermann" w:date="2017-04-04T08:22:00Z">
              <w:tcPr>
                <w:tcW w:w="43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6D56D90D"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1" w:type="pct"/>
            <w:tcBorders>
              <w:top w:val="single" w:sz="4" w:space="0" w:color="auto"/>
              <w:left w:val="single" w:sz="4" w:space="0" w:color="auto"/>
              <w:bottom w:val="single" w:sz="24" w:space="0" w:color="auto"/>
              <w:right w:val="single" w:sz="4" w:space="0" w:color="auto"/>
            </w:tcBorders>
            <w:shd w:val="clear" w:color="000000" w:fill="FFEB9C"/>
            <w:noWrap/>
            <w:vAlign w:val="center"/>
            <w:hideMark/>
            <w:tcPrChange w:id="319" w:author="Ted Habermann" w:date="2017-04-04T08:22:00Z">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tcPrChange>
          </w:tcPr>
          <w:p w14:paraId="37D1AB14"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24" w:space="0" w:color="auto"/>
              <w:right w:val="single" w:sz="4" w:space="0" w:color="auto"/>
            </w:tcBorders>
            <w:shd w:val="clear" w:color="000000" w:fill="FFEB9C"/>
            <w:noWrap/>
            <w:vAlign w:val="center"/>
            <w:hideMark/>
            <w:tcPrChange w:id="320" w:author="Ted Habermann" w:date="2017-04-04T08:22:00Z">
              <w:tcPr>
                <w:tcW w:w="45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tcPrChange>
          </w:tcPr>
          <w:p w14:paraId="019CF2B7"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17" w:type="pct"/>
            <w:tcBorders>
              <w:top w:val="single" w:sz="4" w:space="0" w:color="auto"/>
              <w:left w:val="single" w:sz="4" w:space="0" w:color="auto"/>
              <w:bottom w:val="single" w:sz="24" w:space="0" w:color="auto"/>
              <w:right w:val="single" w:sz="4" w:space="0" w:color="auto"/>
            </w:tcBorders>
            <w:shd w:val="clear" w:color="000000" w:fill="C6EFCE"/>
            <w:noWrap/>
            <w:vAlign w:val="center"/>
            <w:hideMark/>
            <w:tcPrChange w:id="321" w:author="Ted Habermann" w:date="2017-04-04T08:22:00Z">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7D17FEC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24" w:space="0" w:color="auto"/>
              <w:right w:val="single" w:sz="4" w:space="0" w:color="auto"/>
            </w:tcBorders>
            <w:shd w:val="clear" w:color="000000" w:fill="C6EFCE"/>
            <w:noWrap/>
            <w:vAlign w:val="center"/>
            <w:hideMark/>
            <w:tcPrChange w:id="322" w:author="Ted Habermann" w:date="2017-04-04T08:22:00Z">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1C9680F3"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24" w:space="0" w:color="auto"/>
              <w:right w:val="single" w:sz="4" w:space="0" w:color="auto"/>
            </w:tcBorders>
            <w:shd w:val="clear" w:color="000000" w:fill="C6EFCE"/>
            <w:noWrap/>
            <w:vAlign w:val="center"/>
            <w:hideMark/>
            <w:tcPrChange w:id="323" w:author="Ted Habermann" w:date="2017-04-04T08:22:00Z">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54DDA92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24" w:space="0" w:color="auto"/>
              <w:right w:val="single" w:sz="4" w:space="0" w:color="auto"/>
            </w:tcBorders>
            <w:shd w:val="clear" w:color="000000" w:fill="FFEB9C"/>
            <w:noWrap/>
            <w:vAlign w:val="center"/>
            <w:hideMark/>
            <w:tcPrChange w:id="324" w:author="Ted Habermann" w:date="2017-04-04T08:22:00Z">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tcPrChange>
          </w:tcPr>
          <w:p w14:paraId="56AEB320"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0997C13E" w14:textId="77777777" w:rsidTr="0085042D">
        <w:tblPrEx>
          <w:tblW w:w="5000" w:type="pct"/>
          <w:tblLayout w:type="fixed"/>
          <w:tblPrExChange w:id="325" w:author="Ted Habermann" w:date="2017-04-04T08:22:00Z">
            <w:tblPrEx>
              <w:tblW w:w="5000" w:type="pct"/>
              <w:tblLayout w:type="fixed"/>
            </w:tblPrEx>
          </w:tblPrExChange>
        </w:tblPrEx>
        <w:trPr>
          <w:trHeight w:val="320"/>
          <w:trPrChange w:id="326" w:author="Ted Habermann" w:date="2017-04-04T08:22:00Z">
            <w:trPr>
              <w:trHeight w:val="320"/>
            </w:trPr>
          </w:trPrChange>
        </w:trPr>
        <w:tc>
          <w:tcPr>
            <w:tcW w:w="526" w:type="pct"/>
            <w:tcBorders>
              <w:top w:val="nil"/>
              <w:left w:val="single" w:sz="8" w:space="0" w:color="auto"/>
              <w:bottom w:val="nil"/>
              <w:right w:val="nil"/>
            </w:tcBorders>
            <w:shd w:val="clear" w:color="auto" w:fill="auto"/>
            <w:noWrap/>
            <w:vAlign w:val="center"/>
            <w:hideMark/>
            <w:tcPrChange w:id="327" w:author="Ted Habermann" w:date="2017-04-04T08:22:00Z">
              <w:tcPr>
                <w:tcW w:w="526" w:type="pct"/>
                <w:tcBorders>
                  <w:top w:val="nil"/>
                  <w:left w:val="single" w:sz="8" w:space="0" w:color="auto"/>
                  <w:bottom w:val="nil"/>
                  <w:right w:val="nil"/>
                </w:tcBorders>
                <w:shd w:val="clear" w:color="auto" w:fill="auto"/>
                <w:noWrap/>
                <w:vAlign w:val="center"/>
                <w:hideMark/>
              </w:tcPr>
            </w:tcPrChange>
          </w:tcPr>
          <w:p w14:paraId="2922B731"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CDL</w:t>
            </w:r>
          </w:p>
        </w:tc>
        <w:tc>
          <w:tcPr>
            <w:tcW w:w="376" w:type="pct"/>
            <w:tcBorders>
              <w:top w:val="single" w:sz="24" w:space="0" w:color="auto"/>
              <w:left w:val="single" w:sz="4" w:space="0" w:color="auto"/>
              <w:right w:val="single" w:sz="4" w:space="0" w:color="auto"/>
            </w:tcBorders>
            <w:shd w:val="clear" w:color="000000" w:fill="FFC7CE"/>
            <w:noWrap/>
            <w:vAlign w:val="center"/>
            <w:hideMark/>
            <w:tcPrChange w:id="328" w:author="Ted Habermann" w:date="2017-04-04T08:22:00Z">
              <w:tcPr>
                <w:tcW w:w="376" w:type="pct"/>
                <w:tcBorders>
                  <w:top w:val="single" w:sz="4" w:space="0" w:color="auto"/>
                  <w:left w:val="single" w:sz="4" w:space="0" w:color="auto"/>
                  <w:bottom w:val="single" w:sz="4" w:space="0" w:color="auto"/>
                  <w:right w:val="single" w:sz="4" w:space="0" w:color="auto"/>
                </w:tcBorders>
                <w:shd w:val="clear" w:color="000000" w:fill="FFC7CE"/>
                <w:noWrap/>
                <w:vAlign w:val="center"/>
                <w:hideMark/>
              </w:tcPr>
            </w:tcPrChange>
          </w:tcPr>
          <w:p w14:paraId="33DAA05A" w14:textId="77777777" w:rsidR="00E02ED6" w:rsidRPr="002A6851" w:rsidRDefault="00E02ED6" w:rsidP="002A6851">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376" w:type="pct"/>
            <w:tcBorders>
              <w:top w:val="single" w:sz="24" w:space="0" w:color="auto"/>
              <w:left w:val="single" w:sz="4" w:space="0" w:color="auto"/>
              <w:right w:val="single" w:sz="4" w:space="0" w:color="auto"/>
            </w:tcBorders>
            <w:shd w:val="clear" w:color="000000" w:fill="C6EFCE"/>
            <w:noWrap/>
            <w:vAlign w:val="center"/>
            <w:hideMark/>
            <w:tcPrChange w:id="329" w:author="Ted Habermann" w:date="2017-04-04T08:22:00Z">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6546767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24" w:space="0" w:color="auto"/>
              <w:left w:val="single" w:sz="4" w:space="0" w:color="auto"/>
              <w:right w:val="single" w:sz="4" w:space="0" w:color="auto"/>
            </w:tcBorders>
            <w:shd w:val="clear" w:color="000000" w:fill="C6EFCE"/>
            <w:noWrap/>
            <w:vAlign w:val="center"/>
            <w:hideMark/>
            <w:tcPrChange w:id="330" w:author="Ted Habermann" w:date="2017-04-04T08:22:00Z">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5B3B5792"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24" w:space="0" w:color="auto"/>
              <w:left w:val="single" w:sz="4" w:space="0" w:color="auto"/>
              <w:right w:val="single" w:sz="4" w:space="0" w:color="auto"/>
            </w:tcBorders>
            <w:shd w:val="clear" w:color="000000" w:fill="C6EFCE"/>
            <w:noWrap/>
            <w:vAlign w:val="center"/>
            <w:hideMark/>
            <w:tcPrChange w:id="331" w:author="Ted Habermann" w:date="2017-04-04T08:22:00Z">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0E9B598E"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single" w:sz="24" w:space="0" w:color="auto"/>
              <w:left w:val="single" w:sz="4" w:space="0" w:color="auto"/>
              <w:right w:val="single" w:sz="4" w:space="0" w:color="auto"/>
            </w:tcBorders>
            <w:shd w:val="clear" w:color="000000" w:fill="FFEB9C"/>
            <w:noWrap/>
            <w:vAlign w:val="center"/>
            <w:hideMark/>
            <w:tcPrChange w:id="332" w:author="Ted Habermann" w:date="2017-04-04T08:22:00Z">
              <w:tcPr>
                <w:tcW w:w="436"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tcPrChange>
          </w:tcPr>
          <w:p w14:paraId="78C74412"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371" w:type="pct"/>
            <w:tcBorders>
              <w:top w:val="single" w:sz="24" w:space="0" w:color="auto"/>
              <w:left w:val="single" w:sz="4" w:space="0" w:color="auto"/>
              <w:right w:val="single" w:sz="4" w:space="0" w:color="auto"/>
            </w:tcBorders>
            <w:shd w:val="clear" w:color="000000" w:fill="C6EFCE"/>
            <w:noWrap/>
            <w:vAlign w:val="center"/>
            <w:hideMark/>
            <w:tcPrChange w:id="333" w:author="Ted Habermann" w:date="2017-04-04T08:22:00Z">
              <w:tcPr>
                <w:tcW w:w="371"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0F8B5C2E"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59" w:type="pct"/>
            <w:tcBorders>
              <w:top w:val="single" w:sz="24" w:space="0" w:color="auto"/>
              <w:left w:val="single" w:sz="4" w:space="0" w:color="auto"/>
              <w:right w:val="single" w:sz="4" w:space="0" w:color="auto"/>
            </w:tcBorders>
            <w:shd w:val="clear" w:color="000000" w:fill="C6EFCE"/>
            <w:noWrap/>
            <w:vAlign w:val="center"/>
            <w:hideMark/>
            <w:tcPrChange w:id="334" w:author="Ted Habermann" w:date="2017-04-04T08:22:00Z">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705C0B1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single" w:sz="24" w:space="0" w:color="auto"/>
              <w:left w:val="single" w:sz="4" w:space="0" w:color="auto"/>
              <w:right w:val="single" w:sz="4" w:space="0" w:color="auto"/>
            </w:tcBorders>
            <w:shd w:val="clear" w:color="000000" w:fill="C6EFCE"/>
            <w:noWrap/>
            <w:vAlign w:val="center"/>
            <w:hideMark/>
            <w:tcPrChange w:id="335" w:author="Ted Habermann" w:date="2017-04-04T08:22:00Z">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1621EB3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24" w:space="0" w:color="auto"/>
              <w:left w:val="single" w:sz="4" w:space="0" w:color="auto"/>
              <w:right w:val="single" w:sz="4" w:space="0" w:color="auto"/>
            </w:tcBorders>
            <w:shd w:val="clear" w:color="000000" w:fill="C6EFCE"/>
            <w:noWrap/>
            <w:vAlign w:val="center"/>
            <w:hideMark/>
            <w:tcPrChange w:id="336" w:author="Ted Habermann" w:date="2017-04-04T08:22:00Z">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2E4954A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24" w:space="0" w:color="auto"/>
              <w:left w:val="single" w:sz="4" w:space="0" w:color="auto"/>
              <w:right w:val="single" w:sz="4" w:space="0" w:color="auto"/>
            </w:tcBorders>
            <w:shd w:val="clear" w:color="000000" w:fill="C6EFCE"/>
            <w:noWrap/>
            <w:vAlign w:val="center"/>
            <w:hideMark/>
            <w:tcPrChange w:id="337" w:author="Ted Habermann" w:date="2017-04-04T08:22:00Z">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4E4162E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24" w:space="0" w:color="auto"/>
              <w:left w:val="single" w:sz="4" w:space="0" w:color="auto"/>
              <w:right w:val="single" w:sz="4" w:space="0" w:color="auto"/>
            </w:tcBorders>
            <w:shd w:val="clear" w:color="000000" w:fill="FFEB9C"/>
            <w:noWrap/>
            <w:vAlign w:val="center"/>
            <w:hideMark/>
            <w:tcPrChange w:id="338" w:author="Ted Habermann" w:date="2017-04-04T08:22:00Z">
              <w:tcPr>
                <w:tcW w:w="479"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tcPrChange>
          </w:tcPr>
          <w:p w14:paraId="3D7D439D"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2A6851" w:rsidRPr="00E02ED6" w14:paraId="65613FE6" w14:textId="77777777" w:rsidTr="0085042D">
        <w:tblPrEx>
          <w:tblW w:w="5000" w:type="pct"/>
          <w:tblLayout w:type="fixed"/>
          <w:tblPrExChange w:id="339" w:author="Ted Habermann" w:date="2017-04-04T08:21:00Z">
            <w:tblPrEx>
              <w:tblW w:w="5000" w:type="pct"/>
              <w:tblLayout w:type="fixed"/>
            </w:tblPrEx>
          </w:tblPrExChange>
        </w:tblPrEx>
        <w:trPr>
          <w:trHeight w:val="320"/>
          <w:trPrChange w:id="340" w:author="Ted Habermann" w:date="2017-04-04T08:21:00Z">
            <w:trPr>
              <w:trHeight w:val="320"/>
            </w:trPr>
          </w:trPrChange>
        </w:trPr>
        <w:tc>
          <w:tcPr>
            <w:tcW w:w="526" w:type="pct"/>
            <w:tcBorders>
              <w:top w:val="nil"/>
              <w:left w:val="single" w:sz="8" w:space="0" w:color="auto"/>
              <w:bottom w:val="nil"/>
              <w:right w:val="nil"/>
            </w:tcBorders>
            <w:shd w:val="clear" w:color="auto" w:fill="auto"/>
            <w:noWrap/>
            <w:vAlign w:val="center"/>
            <w:hideMark/>
            <w:tcPrChange w:id="341" w:author="Ted Habermann" w:date="2017-04-04T08:21:00Z">
              <w:tcPr>
                <w:tcW w:w="526" w:type="pct"/>
                <w:tcBorders>
                  <w:top w:val="nil"/>
                  <w:left w:val="single" w:sz="8" w:space="0" w:color="auto"/>
                  <w:bottom w:val="nil"/>
                  <w:right w:val="nil"/>
                </w:tcBorders>
                <w:shd w:val="clear" w:color="auto" w:fill="auto"/>
                <w:noWrap/>
                <w:vAlign w:val="center"/>
                <w:hideMark/>
              </w:tcPr>
            </w:tcPrChange>
          </w:tcPr>
          <w:p w14:paraId="1DDD2DE2"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EDACGSTORE</w:t>
            </w:r>
          </w:p>
        </w:tc>
        <w:tc>
          <w:tcPr>
            <w:tcW w:w="376" w:type="pct"/>
            <w:tcBorders>
              <w:left w:val="single" w:sz="4" w:space="0" w:color="auto"/>
              <w:bottom w:val="single" w:sz="4" w:space="0" w:color="auto"/>
              <w:right w:val="single" w:sz="4" w:space="0" w:color="auto"/>
            </w:tcBorders>
            <w:shd w:val="clear" w:color="000000" w:fill="FFC7CE"/>
            <w:noWrap/>
            <w:vAlign w:val="center"/>
            <w:hideMark/>
            <w:tcPrChange w:id="342" w:author="Ted Habermann" w:date="2017-04-04T08:21:00Z">
              <w:tcPr>
                <w:tcW w:w="376" w:type="pct"/>
                <w:tcBorders>
                  <w:top w:val="single" w:sz="4" w:space="0" w:color="auto"/>
                  <w:left w:val="single" w:sz="4" w:space="0" w:color="auto"/>
                  <w:bottom w:val="single" w:sz="4" w:space="0" w:color="auto"/>
                  <w:right w:val="single" w:sz="4" w:space="0" w:color="auto"/>
                </w:tcBorders>
                <w:shd w:val="clear" w:color="000000" w:fill="FFC7CE"/>
                <w:noWrap/>
                <w:vAlign w:val="center"/>
                <w:hideMark/>
              </w:tcPr>
            </w:tcPrChange>
          </w:tcPr>
          <w:p w14:paraId="49360015" w14:textId="77777777" w:rsidR="00E02ED6" w:rsidRPr="002A6851" w:rsidRDefault="00E02ED6" w:rsidP="002A6851">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376" w:type="pct"/>
            <w:tcBorders>
              <w:left w:val="single" w:sz="4" w:space="0" w:color="auto"/>
              <w:bottom w:val="single" w:sz="4" w:space="0" w:color="auto"/>
              <w:right w:val="single" w:sz="4" w:space="0" w:color="auto"/>
            </w:tcBorders>
            <w:shd w:val="clear" w:color="000000" w:fill="C6EFCE"/>
            <w:noWrap/>
            <w:vAlign w:val="center"/>
            <w:hideMark/>
            <w:tcPrChange w:id="343" w:author="Ted Habermann" w:date="2017-04-04T08:21:00Z">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37ADFC52"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left w:val="single" w:sz="4" w:space="0" w:color="auto"/>
              <w:bottom w:val="single" w:sz="4" w:space="0" w:color="auto"/>
              <w:right w:val="single" w:sz="4" w:space="0" w:color="auto"/>
            </w:tcBorders>
            <w:shd w:val="clear" w:color="000000" w:fill="C6EFCE"/>
            <w:noWrap/>
            <w:vAlign w:val="center"/>
            <w:hideMark/>
            <w:tcPrChange w:id="344" w:author="Ted Habermann" w:date="2017-04-04T08:21:00Z">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28B5B5B3"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left w:val="single" w:sz="4" w:space="0" w:color="auto"/>
              <w:bottom w:val="single" w:sz="4" w:space="0" w:color="auto"/>
              <w:right w:val="single" w:sz="4" w:space="0" w:color="auto"/>
            </w:tcBorders>
            <w:shd w:val="clear" w:color="000000" w:fill="C6EFCE"/>
            <w:noWrap/>
            <w:vAlign w:val="center"/>
            <w:hideMark/>
            <w:tcPrChange w:id="345" w:author="Ted Habermann" w:date="2017-04-04T08:21:00Z">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5E085AA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left w:val="nil"/>
              <w:bottom w:val="single" w:sz="4" w:space="0" w:color="auto"/>
              <w:right w:val="single" w:sz="4" w:space="0" w:color="auto"/>
            </w:tcBorders>
            <w:shd w:val="clear" w:color="auto" w:fill="auto"/>
            <w:noWrap/>
            <w:vAlign w:val="center"/>
            <w:hideMark/>
            <w:tcPrChange w:id="346" w:author="Ted Habermann" w:date="2017-04-04T08:21:00Z">
              <w:tcPr>
                <w:tcW w:w="436" w:type="pct"/>
                <w:tcBorders>
                  <w:top w:val="nil"/>
                  <w:left w:val="nil"/>
                  <w:bottom w:val="single" w:sz="4" w:space="0" w:color="auto"/>
                  <w:right w:val="single" w:sz="4" w:space="0" w:color="auto"/>
                </w:tcBorders>
                <w:shd w:val="clear" w:color="auto" w:fill="auto"/>
                <w:noWrap/>
                <w:vAlign w:val="center"/>
                <w:hideMark/>
              </w:tcPr>
            </w:tcPrChange>
          </w:tcPr>
          <w:p w14:paraId="018BD06F"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7%</w:t>
            </w:r>
          </w:p>
        </w:tc>
        <w:tc>
          <w:tcPr>
            <w:tcW w:w="371" w:type="pct"/>
            <w:tcBorders>
              <w:left w:val="nil"/>
              <w:bottom w:val="single" w:sz="4" w:space="0" w:color="auto"/>
              <w:right w:val="single" w:sz="4" w:space="0" w:color="auto"/>
            </w:tcBorders>
            <w:shd w:val="clear" w:color="auto" w:fill="auto"/>
            <w:noWrap/>
            <w:vAlign w:val="center"/>
            <w:hideMark/>
            <w:tcPrChange w:id="347" w:author="Ted Habermann" w:date="2017-04-04T08:21:00Z">
              <w:tcPr>
                <w:tcW w:w="371" w:type="pct"/>
                <w:tcBorders>
                  <w:top w:val="nil"/>
                  <w:left w:val="nil"/>
                  <w:bottom w:val="single" w:sz="4" w:space="0" w:color="auto"/>
                  <w:right w:val="single" w:sz="4" w:space="0" w:color="auto"/>
                </w:tcBorders>
                <w:shd w:val="clear" w:color="auto" w:fill="auto"/>
                <w:noWrap/>
                <w:vAlign w:val="center"/>
                <w:hideMark/>
              </w:tcPr>
            </w:tcPrChange>
          </w:tcPr>
          <w:p w14:paraId="6BC7D22B"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1%</w:t>
            </w:r>
          </w:p>
        </w:tc>
        <w:tc>
          <w:tcPr>
            <w:tcW w:w="459" w:type="pct"/>
            <w:tcBorders>
              <w:left w:val="single" w:sz="4" w:space="0" w:color="auto"/>
              <w:bottom w:val="single" w:sz="4" w:space="0" w:color="auto"/>
              <w:right w:val="single" w:sz="4" w:space="0" w:color="auto"/>
            </w:tcBorders>
            <w:shd w:val="clear" w:color="000000" w:fill="C6EFCE"/>
            <w:noWrap/>
            <w:vAlign w:val="center"/>
            <w:hideMark/>
            <w:tcPrChange w:id="348" w:author="Ted Habermann" w:date="2017-04-04T08:21:00Z">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6BD69D0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left w:val="single" w:sz="4" w:space="0" w:color="auto"/>
              <w:bottom w:val="single" w:sz="4" w:space="0" w:color="auto"/>
              <w:right w:val="single" w:sz="4" w:space="0" w:color="auto"/>
            </w:tcBorders>
            <w:shd w:val="clear" w:color="000000" w:fill="C6EFCE"/>
            <w:noWrap/>
            <w:vAlign w:val="center"/>
            <w:hideMark/>
            <w:tcPrChange w:id="349" w:author="Ted Habermann" w:date="2017-04-04T08:21:00Z">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23530005"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left w:val="single" w:sz="4" w:space="0" w:color="auto"/>
              <w:bottom w:val="single" w:sz="4" w:space="0" w:color="auto"/>
              <w:right w:val="single" w:sz="4" w:space="0" w:color="auto"/>
            </w:tcBorders>
            <w:shd w:val="clear" w:color="000000" w:fill="C6EFCE"/>
            <w:noWrap/>
            <w:vAlign w:val="center"/>
            <w:hideMark/>
            <w:tcPrChange w:id="350" w:author="Ted Habermann" w:date="2017-04-04T08:21:00Z">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423477A3"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left w:val="single" w:sz="4" w:space="0" w:color="auto"/>
              <w:bottom w:val="single" w:sz="4" w:space="0" w:color="auto"/>
              <w:right w:val="single" w:sz="4" w:space="0" w:color="auto"/>
            </w:tcBorders>
            <w:shd w:val="clear" w:color="000000" w:fill="C6EFCE"/>
            <w:noWrap/>
            <w:vAlign w:val="center"/>
            <w:hideMark/>
            <w:tcPrChange w:id="351" w:author="Ted Habermann" w:date="2017-04-04T08:21:00Z">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71DE8E6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left w:val="single" w:sz="4" w:space="0" w:color="auto"/>
              <w:bottom w:val="single" w:sz="4" w:space="0" w:color="auto"/>
              <w:right w:val="single" w:sz="4" w:space="0" w:color="auto"/>
            </w:tcBorders>
            <w:shd w:val="clear" w:color="000000" w:fill="C6EFCE"/>
            <w:noWrap/>
            <w:vAlign w:val="center"/>
            <w:hideMark/>
            <w:tcPrChange w:id="352" w:author="Ted Habermann" w:date="2017-04-04T08:21:00Z">
              <w:tcPr>
                <w:tcW w:w="47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tcPrChange>
          </w:tcPr>
          <w:p w14:paraId="020A6F6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2A6851" w:rsidRPr="00E02ED6" w14:paraId="0DCC3C2B"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5EDD4734" w14:textId="77777777" w:rsidR="00E02ED6" w:rsidRPr="002A6851" w:rsidRDefault="00E02ED6" w:rsidP="002A6851">
            <w:pPr>
              <w:jc w:val="center"/>
              <w:rPr>
                <w:rFonts w:asciiTheme="minorHAnsi" w:eastAsia="Times New Roman" w:hAnsiTheme="minorHAnsi"/>
                <w:color w:val="000000"/>
                <w:sz w:val="14"/>
                <w:szCs w:val="14"/>
              </w:rPr>
            </w:pPr>
            <w:r w:rsidRPr="002A6851">
              <w:rPr>
                <w:rFonts w:asciiTheme="minorHAnsi" w:eastAsia="Times New Roman" w:hAnsiTheme="minorHAnsi"/>
                <w:color w:val="000000"/>
                <w:sz w:val="14"/>
                <w:szCs w:val="14"/>
              </w:rPr>
              <w:t>NMEPSCOR</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A016EE7" w14:textId="77777777" w:rsidR="00E02ED6" w:rsidRPr="002A6851" w:rsidRDefault="00E02ED6" w:rsidP="002A6851">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4088C0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6F0C8E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E58100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36B824E"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1" w:type="pct"/>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5E72D927" w14:textId="77777777" w:rsidR="00E02ED6" w:rsidRPr="002A6851" w:rsidRDefault="00E02ED6" w:rsidP="002A6851">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7019FCE"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45C9E98"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403CF154"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D03019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762365B"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2A6851" w:rsidRPr="00E02ED6" w14:paraId="5B4B5B96" w14:textId="77777777" w:rsidTr="002A6851">
        <w:trPr>
          <w:trHeight w:val="320"/>
        </w:trPr>
        <w:tc>
          <w:tcPr>
            <w:tcW w:w="526" w:type="pct"/>
            <w:tcBorders>
              <w:top w:val="nil"/>
              <w:left w:val="single" w:sz="8" w:space="0" w:color="auto"/>
              <w:bottom w:val="nil"/>
              <w:right w:val="nil"/>
            </w:tcBorders>
            <w:shd w:val="clear" w:color="auto" w:fill="auto"/>
            <w:noWrap/>
            <w:vAlign w:val="center"/>
            <w:hideMark/>
          </w:tcPr>
          <w:p w14:paraId="6F2D01E1"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SEAD</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CAE00C9" w14:textId="77777777" w:rsidR="00E02ED6" w:rsidRPr="002A6851" w:rsidRDefault="00E02ED6" w:rsidP="002A6851">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A60F62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4D0663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9EF798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nil"/>
              <w:left w:val="nil"/>
              <w:bottom w:val="single" w:sz="4" w:space="0" w:color="auto"/>
              <w:right w:val="single" w:sz="4" w:space="0" w:color="auto"/>
            </w:tcBorders>
            <w:shd w:val="clear" w:color="auto" w:fill="auto"/>
            <w:noWrap/>
            <w:vAlign w:val="center"/>
            <w:hideMark/>
          </w:tcPr>
          <w:p w14:paraId="6316B098"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50%</w:t>
            </w:r>
          </w:p>
        </w:tc>
        <w:tc>
          <w:tcPr>
            <w:tcW w:w="371" w:type="pct"/>
            <w:tcBorders>
              <w:top w:val="nil"/>
              <w:left w:val="nil"/>
              <w:bottom w:val="single" w:sz="4" w:space="0" w:color="auto"/>
              <w:right w:val="single" w:sz="4" w:space="0" w:color="auto"/>
            </w:tcBorders>
            <w:shd w:val="clear" w:color="auto" w:fill="auto"/>
            <w:noWrap/>
            <w:vAlign w:val="center"/>
            <w:hideMark/>
          </w:tcPr>
          <w:p w14:paraId="7881B505"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67%</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30A800C"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nil"/>
              <w:left w:val="nil"/>
              <w:bottom w:val="single" w:sz="4" w:space="0" w:color="auto"/>
              <w:right w:val="single" w:sz="4" w:space="0" w:color="auto"/>
            </w:tcBorders>
            <w:shd w:val="clear" w:color="auto" w:fill="auto"/>
            <w:noWrap/>
            <w:vAlign w:val="center"/>
            <w:hideMark/>
          </w:tcPr>
          <w:p w14:paraId="64DF1051"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67%</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C81E9F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EF969D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nil"/>
              <w:left w:val="nil"/>
              <w:bottom w:val="single" w:sz="4" w:space="0" w:color="auto"/>
              <w:right w:val="single" w:sz="4" w:space="0" w:color="auto"/>
            </w:tcBorders>
            <w:shd w:val="clear" w:color="auto" w:fill="auto"/>
            <w:noWrap/>
            <w:vAlign w:val="center"/>
            <w:hideMark/>
          </w:tcPr>
          <w:p w14:paraId="415E5764"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67%</w:t>
            </w:r>
          </w:p>
        </w:tc>
      </w:tr>
      <w:tr w:rsidR="002A6851" w:rsidRPr="00E02ED6" w14:paraId="5010C3FB" w14:textId="77777777" w:rsidTr="002A6851">
        <w:trPr>
          <w:trHeight w:val="340"/>
        </w:trPr>
        <w:tc>
          <w:tcPr>
            <w:tcW w:w="526" w:type="pct"/>
            <w:tcBorders>
              <w:top w:val="nil"/>
              <w:left w:val="single" w:sz="8" w:space="0" w:color="auto"/>
              <w:bottom w:val="single" w:sz="8" w:space="0" w:color="auto"/>
              <w:right w:val="nil"/>
            </w:tcBorders>
            <w:shd w:val="clear" w:color="auto" w:fill="auto"/>
            <w:noWrap/>
            <w:vAlign w:val="center"/>
            <w:hideMark/>
          </w:tcPr>
          <w:p w14:paraId="75057589" w14:textId="77777777" w:rsidR="00E02ED6" w:rsidRPr="002A6851" w:rsidRDefault="00E02ED6" w:rsidP="002A6851">
            <w:pPr>
              <w:jc w:val="center"/>
              <w:rPr>
                <w:rFonts w:ascii="Calibri" w:eastAsia="Times New Roman" w:hAnsi="Calibri"/>
                <w:color w:val="000000"/>
                <w:sz w:val="14"/>
                <w:szCs w:val="14"/>
              </w:rPr>
            </w:pPr>
            <w:r w:rsidRPr="002A6851">
              <w:rPr>
                <w:rFonts w:ascii="Calibri" w:eastAsia="Times New Roman" w:hAnsi="Calibri"/>
                <w:color w:val="000000"/>
                <w:sz w:val="14"/>
                <w:szCs w:val="14"/>
              </w:rPr>
              <w:t>USGSCSAS</w:t>
            </w:r>
          </w:p>
        </w:tc>
        <w:tc>
          <w:tcPr>
            <w:tcW w:w="376" w:type="pct"/>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D7B061F" w14:textId="77777777" w:rsidR="00E02ED6" w:rsidRPr="002A6851" w:rsidRDefault="00E02ED6" w:rsidP="002A6851">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23A6CF1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164957A"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23"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AC7528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36" w:type="pct"/>
            <w:tcBorders>
              <w:top w:val="nil"/>
              <w:left w:val="nil"/>
              <w:bottom w:val="single" w:sz="4" w:space="0" w:color="auto"/>
              <w:right w:val="single" w:sz="4" w:space="0" w:color="auto"/>
            </w:tcBorders>
            <w:shd w:val="clear" w:color="auto" w:fill="auto"/>
            <w:noWrap/>
            <w:vAlign w:val="center"/>
            <w:hideMark/>
          </w:tcPr>
          <w:p w14:paraId="6BB5930D"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42%</w:t>
            </w:r>
          </w:p>
        </w:tc>
        <w:tc>
          <w:tcPr>
            <w:tcW w:w="371" w:type="pct"/>
            <w:tcBorders>
              <w:top w:val="nil"/>
              <w:left w:val="nil"/>
              <w:bottom w:val="single" w:sz="4" w:space="0" w:color="auto"/>
              <w:right w:val="single" w:sz="4" w:space="0" w:color="auto"/>
            </w:tcBorders>
            <w:shd w:val="clear" w:color="auto" w:fill="auto"/>
            <w:noWrap/>
            <w:vAlign w:val="center"/>
            <w:hideMark/>
          </w:tcPr>
          <w:p w14:paraId="2FD758A7"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24%</w:t>
            </w:r>
          </w:p>
        </w:tc>
        <w:tc>
          <w:tcPr>
            <w:tcW w:w="45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7370CD1D"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17" w:type="pct"/>
            <w:tcBorders>
              <w:top w:val="nil"/>
              <w:left w:val="nil"/>
              <w:bottom w:val="single" w:sz="4" w:space="0" w:color="auto"/>
              <w:right w:val="single" w:sz="4" w:space="0" w:color="auto"/>
            </w:tcBorders>
            <w:shd w:val="clear" w:color="auto" w:fill="auto"/>
            <w:noWrap/>
            <w:vAlign w:val="center"/>
            <w:hideMark/>
          </w:tcPr>
          <w:p w14:paraId="4979D88E" w14:textId="77777777" w:rsidR="00E02ED6" w:rsidRPr="002A6851" w:rsidRDefault="00E02ED6" w:rsidP="002A6851">
            <w:pPr>
              <w:jc w:val="center"/>
              <w:rPr>
                <w:rFonts w:ascii="Calibri" w:eastAsia="Times New Roman" w:hAnsi="Calibri"/>
                <w:color w:val="000000"/>
                <w:sz w:val="18"/>
                <w:szCs w:val="18"/>
              </w:rPr>
            </w:pPr>
            <w:r w:rsidRPr="002A6851">
              <w:rPr>
                <w:rFonts w:ascii="Calibri" w:eastAsia="Times New Roman" w:hAnsi="Calibri"/>
                <w:color w:val="000000"/>
                <w:sz w:val="18"/>
                <w:szCs w:val="18"/>
              </w:rPr>
              <w:t>79%</w:t>
            </w:r>
          </w:p>
        </w:tc>
        <w:tc>
          <w:tcPr>
            <w:tcW w:w="385"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275A5B6"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376"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5663270F"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479" w:type="pct"/>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34DE5287" w14:textId="77777777" w:rsidR="00E02ED6" w:rsidRPr="002A6851" w:rsidRDefault="00E02ED6" w:rsidP="002A6851">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commentRangeEnd w:id="310"/>
            <w:r w:rsidR="00C8276B">
              <w:rPr>
                <w:rStyle w:val="CommentReference"/>
                <w:rFonts w:asciiTheme="minorHAnsi" w:hAnsiTheme="minorHAnsi" w:cstheme="minorBidi"/>
              </w:rPr>
              <w:commentReference w:id="310"/>
            </w:r>
          </w:p>
        </w:tc>
      </w:tr>
    </w:tbl>
    <w:p w14:paraId="55CA88F2" w14:textId="77777777" w:rsidR="00896D08" w:rsidRDefault="00896D08" w:rsidP="009E3600">
      <w:pPr>
        <w:rPr>
          <w:rFonts w:ascii="Book Antiqua" w:hAnsi="Book Antiqua"/>
        </w:rPr>
      </w:pPr>
    </w:p>
    <w:p w14:paraId="55F49EA1" w14:textId="6CE1621B" w:rsidR="00896D08" w:rsidRDefault="00896D08" w:rsidP="00896D08">
      <w:pPr>
        <w:pStyle w:val="Heading3"/>
      </w:pPr>
      <w:bookmarkStart w:id="353" w:name="_Toc478727004"/>
      <w:r>
        <w:t>Discovery Level</w:t>
      </w:r>
      <w:bookmarkEnd w:id="353"/>
    </w:p>
    <w:p w14:paraId="247663DA" w14:textId="486F0291" w:rsidR="00896D08" w:rsidRDefault="0011275D" w:rsidP="00896D08">
      <w:pPr>
        <w:rPr>
          <w:rFonts w:ascii="Book Antiqua" w:hAnsi="Book Antiqua"/>
        </w:rPr>
      </w:pPr>
      <w:r>
        <w:rPr>
          <w:rFonts w:ascii="Book Antiqua" w:hAnsi="Book Antiqua"/>
        </w:rPr>
        <w:t xml:space="preserve">   </w:t>
      </w:r>
      <w:del w:id="354" w:author="Ted Habermann" w:date="2017-04-04T08:22:00Z">
        <w:r w:rsidR="00EA5A68" w:rsidDel="0085042D">
          <w:rPr>
            <w:rFonts w:ascii="Book Antiqua" w:hAnsi="Book Antiqua"/>
          </w:rPr>
          <w:delText>In t</w:delText>
        </w:r>
      </w:del>
      <w:ins w:id="355" w:author="Ted Habermann" w:date="2017-04-04T08:22:00Z">
        <w:r w:rsidR="0085042D">
          <w:rPr>
            <w:rFonts w:ascii="Book Antiqua" w:hAnsi="Book Antiqua"/>
          </w:rPr>
          <w:t>T</w:t>
        </w:r>
      </w:ins>
      <w:r w:rsidR="00EA5A68">
        <w:rPr>
          <w:rFonts w:ascii="Book Antiqua" w:hAnsi="Book Antiqua"/>
        </w:rPr>
        <w:t>he discovery level</w:t>
      </w:r>
      <w:del w:id="356" w:author="Ted Habermann" w:date="2017-04-04T08:22:00Z">
        <w:r w:rsidR="00EA5A68" w:rsidDel="0085042D">
          <w:rPr>
            <w:rFonts w:ascii="Book Antiqua" w:hAnsi="Book Antiqua"/>
          </w:rPr>
          <w:delText>, there are only 4</w:delText>
        </w:r>
      </w:del>
      <w:ins w:id="357" w:author="Ted Habermann" w:date="2017-04-04T08:22:00Z">
        <w:r w:rsidR="0085042D">
          <w:rPr>
            <w:rFonts w:ascii="Book Antiqua" w:hAnsi="Book Antiqua"/>
          </w:rPr>
          <w:t xml:space="preserve"> includes four</w:t>
        </w:r>
      </w:ins>
      <w:r w:rsidR="00EA5A68">
        <w:rPr>
          <w:rFonts w:ascii="Book Antiqua" w:hAnsi="Book Antiqua"/>
        </w:rPr>
        <w:t xml:space="preserve"> concepts. O</w:t>
      </w:r>
      <w:del w:id="358" w:author="Ted Habermann" w:date="2017-04-04T08:23:00Z">
        <w:r w:rsidR="00EA5A68" w:rsidDel="0085042D">
          <w:rPr>
            <w:rFonts w:ascii="Book Antiqua" w:hAnsi="Book Antiqua"/>
          </w:rPr>
          <w:delText>nly o</w:delText>
        </w:r>
      </w:del>
      <w:r w:rsidR="00EA5A68">
        <w:rPr>
          <w:rFonts w:ascii="Book Antiqua" w:hAnsi="Book Antiqua"/>
        </w:rPr>
        <w:t>ne of these concepts</w:t>
      </w:r>
      <w:ins w:id="359" w:author="Ted Habermann" w:date="2017-04-04T08:23:00Z">
        <w:r w:rsidR="0085042D">
          <w:rPr>
            <w:rFonts w:ascii="Book Antiqua" w:hAnsi="Book Antiqua"/>
          </w:rPr>
          <w:t>, Spatial Extent,</w:t>
        </w:r>
      </w:ins>
      <w:r w:rsidR="00EA5A68">
        <w:rPr>
          <w:rFonts w:ascii="Book Antiqua" w:hAnsi="Book Antiqua"/>
        </w:rPr>
        <w:t xml:space="preserve"> is </w:t>
      </w:r>
      <w:del w:id="360" w:author="Ted Habermann" w:date="2017-04-04T08:23:00Z">
        <w:r w:rsidR="00EA5A68" w:rsidDel="0085042D">
          <w:rPr>
            <w:rFonts w:ascii="Book Antiqua" w:hAnsi="Book Antiqua"/>
          </w:rPr>
          <w:delText xml:space="preserve">used </w:delText>
        </w:r>
      </w:del>
      <w:ins w:id="361" w:author="Ted Habermann" w:date="2017-04-04T08:23:00Z">
        <w:r w:rsidR="0085042D">
          <w:rPr>
            <w:rFonts w:ascii="Book Antiqua" w:hAnsi="Book Antiqua"/>
          </w:rPr>
          <w:t xml:space="preserve">included in </w:t>
        </w:r>
      </w:ins>
      <w:r w:rsidR="00EA5A68">
        <w:rPr>
          <w:rFonts w:ascii="Book Antiqua" w:hAnsi="Book Antiqua"/>
        </w:rPr>
        <w:t>every collection</w:t>
      </w:r>
      <w:del w:id="362" w:author="Ted Habermann" w:date="2017-04-04T08:23:00Z">
        <w:r w:rsidR="00EA5A68" w:rsidDel="0085042D">
          <w:rPr>
            <w:rFonts w:ascii="Book Antiqua" w:hAnsi="Book Antiqua"/>
          </w:rPr>
          <w:delText>, Spatial Extent</w:delText>
        </w:r>
      </w:del>
      <w:r w:rsidR="00EA5A68">
        <w:rPr>
          <w:rFonts w:ascii="Book Antiqua" w:hAnsi="Book Antiqua"/>
        </w:rPr>
        <w:t xml:space="preserve">. Temporal Extent is </w:t>
      </w:r>
      <w:del w:id="363" w:author="Ted Habermann" w:date="2017-04-04T08:24:00Z">
        <w:r w:rsidR="00EA5A68" w:rsidDel="0085042D">
          <w:rPr>
            <w:rFonts w:ascii="Book Antiqua" w:hAnsi="Book Antiqua"/>
          </w:rPr>
          <w:delText xml:space="preserve">only </w:delText>
        </w:r>
      </w:del>
      <w:r w:rsidR="00EA5A68">
        <w:rPr>
          <w:rFonts w:ascii="Book Antiqua" w:hAnsi="Book Antiqua"/>
        </w:rPr>
        <w:t xml:space="preserve">missing in CDL, but most collections </w:t>
      </w:r>
      <w:commentRangeStart w:id="364"/>
      <w:r w:rsidR="00EA5A68">
        <w:rPr>
          <w:rFonts w:ascii="Book Antiqua" w:hAnsi="Book Antiqua"/>
        </w:rPr>
        <w:t>have an incomplete usage of the concept</w:t>
      </w:r>
      <w:commentRangeEnd w:id="364"/>
      <w:r w:rsidR="00C8276B">
        <w:rPr>
          <w:rStyle w:val="CommentReference"/>
          <w:rFonts w:asciiTheme="minorHAnsi" w:hAnsiTheme="minorHAnsi" w:cstheme="minorBidi"/>
        </w:rPr>
        <w:commentReference w:id="364"/>
      </w:r>
      <w:r w:rsidR="00EA5A68">
        <w:rPr>
          <w:rFonts w:ascii="Book Antiqua" w:hAnsi="Book Antiqua"/>
        </w:rPr>
        <w:t xml:space="preserve">, whereas </w:t>
      </w:r>
      <w:del w:id="365" w:author="Ted Habermann" w:date="2017-04-04T08:24:00Z">
        <w:r w:rsidR="00EA5A68" w:rsidDel="00C8276B">
          <w:rPr>
            <w:rFonts w:ascii="Book Antiqua" w:hAnsi="Book Antiqua"/>
          </w:rPr>
          <w:delText xml:space="preserve">with </w:delText>
        </w:r>
        <w:r w:rsidR="004A3DA0" w:rsidDel="00C8276B">
          <w:rPr>
            <w:rFonts w:ascii="Book Antiqua" w:hAnsi="Book Antiqua"/>
          </w:rPr>
          <w:delText xml:space="preserve">Spatial Extent </w:delText>
        </w:r>
      </w:del>
      <w:r w:rsidR="004A3DA0">
        <w:rPr>
          <w:rFonts w:ascii="Book Antiqua" w:hAnsi="Book Antiqua"/>
        </w:rPr>
        <w:t>over half of the collections contain Spatial Extent in every record. Just under half of the collections don’t use Taxonomic Extent at all, and every CSDGM record does not contain taxonomic information, as the dialect doesn’t have the structural location</w:t>
      </w:r>
      <w:r w:rsidR="00370C2C">
        <w:rPr>
          <w:rFonts w:ascii="Book Antiqua" w:hAnsi="Book Antiqua"/>
        </w:rPr>
        <w:t xml:space="preserve"> for the concept. Most records do not have Maintenance information. Except for 3 records from GLEON and one from CLOEBIRD, the 138 records from LTER are the only records not written in CSDGM that have Maintenance information. CSDGM records all contain the Maintenance concept.</w:t>
      </w:r>
    </w:p>
    <w:p w14:paraId="2265B283" w14:textId="77777777" w:rsidR="000545A9" w:rsidRPr="00896D08" w:rsidRDefault="000545A9" w:rsidP="00896D08">
      <w:pPr>
        <w:rPr>
          <w:rFonts w:ascii="Book Antiqua" w:hAnsi="Book Antiqua"/>
        </w:rPr>
      </w:pPr>
    </w:p>
    <w:tbl>
      <w:tblPr>
        <w:tblW w:w="5000" w:type="pct"/>
        <w:tblLook w:val="04A0" w:firstRow="1" w:lastRow="0" w:firstColumn="1" w:lastColumn="0" w:noHBand="0" w:noVBand="1"/>
      </w:tblPr>
      <w:tblGrid>
        <w:gridCol w:w="1728"/>
        <w:gridCol w:w="2245"/>
        <w:gridCol w:w="1775"/>
        <w:gridCol w:w="1775"/>
        <w:gridCol w:w="2053"/>
        <w:tblGridChange w:id="366">
          <w:tblGrid>
            <w:gridCol w:w="1728"/>
            <w:gridCol w:w="2245"/>
            <w:gridCol w:w="1775"/>
            <w:gridCol w:w="1775"/>
            <w:gridCol w:w="2053"/>
          </w:tblGrid>
        </w:tblGridChange>
      </w:tblGrid>
      <w:tr w:rsidR="00BA7AF2" w:rsidRPr="00BA7AF2" w14:paraId="49EEF197" w14:textId="77777777" w:rsidTr="00BA7AF2">
        <w:trPr>
          <w:trHeight w:val="340"/>
        </w:trPr>
        <w:tc>
          <w:tcPr>
            <w:tcW w:w="902" w:type="pct"/>
            <w:tcBorders>
              <w:top w:val="nil"/>
              <w:left w:val="nil"/>
              <w:bottom w:val="nil"/>
              <w:right w:val="nil"/>
            </w:tcBorders>
            <w:shd w:val="clear" w:color="auto" w:fill="auto"/>
            <w:noWrap/>
            <w:vAlign w:val="center"/>
            <w:hideMark/>
          </w:tcPr>
          <w:p w14:paraId="0816DDBC"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Discovery</w:t>
            </w:r>
          </w:p>
        </w:tc>
        <w:tc>
          <w:tcPr>
            <w:tcW w:w="1172" w:type="pct"/>
            <w:tcBorders>
              <w:top w:val="nil"/>
              <w:left w:val="single" w:sz="8" w:space="0" w:color="auto"/>
              <w:bottom w:val="nil"/>
              <w:right w:val="nil"/>
            </w:tcBorders>
            <w:shd w:val="clear" w:color="auto" w:fill="auto"/>
            <w:noWrap/>
            <w:vAlign w:val="center"/>
            <w:hideMark/>
          </w:tcPr>
          <w:p w14:paraId="70452254"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Spatial Extent</w:t>
            </w:r>
          </w:p>
        </w:tc>
        <w:tc>
          <w:tcPr>
            <w:tcW w:w="927" w:type="pct"/>
            <w:tcBorders>
              <w:top w:val="nil"/>
              <w:left w:val="single" w:sz="8" w:space="0" w:color="auto"/>
              <w:bottom w:val="nil"/>
              <w:right w:val="nil"/>
            </w:tcBorders>
            <w:shd w:val="clear" w:color="auto" w:fill="auto"/>
            <w:noWrap/>
            <w:vAlign w:val="center"/>
            <w:hideMark/>
          </w:tcPr>
          <w:p w14:paraId="2742DF1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Taxonomic Extent</w:t>
            </w:r>
          </w:p>
        </w:tc>
        <w:tc>
          <w:tcPr>
            <w:tcW w:w="927" w:type="pct"/>
            <w:tcBorders>
              <w:top w:val="nil"/>
              <w:left w:val="single" w:sz="8" w:space="0" w:color="auto"/>
              <w:bottom w:val="nil"/>
              <w:right w:val="nil"/>
            </w:tcBorders>
            <w:shd w:val="clear" w:color="auto" w:fill="auto"/>
            <w:noWrap/>
            <w:vAlign w:val="center"/>
            <w:hideMark/>
          </w:tcPr>
          <w:p w14:paraId="4B75B70B"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Temporal Extent</w:t>
            </w:r>
          </w:p>
        </w:tc>
        <w:tc>
          <w:tcPr>
            <w:tcW w:w="1072" w:type="pct"/>
            <w:tcBorders>
              <w:top w:val="nil"/>
              <w:left w:val="single" w:sz="8" w:space="0" w:color="auto"/>
              <w:bottom w:val="nil"/>
              <w:right w:val="nil"/>
            </w:tcBorders>
            <w:shd w:val="clear" w:color="auto" w:fill="auto"/>
            <w:noWrap/>
            <w:vAlign w:val="center"/>
            <w:hideMark/>
          </w:tcPr>
          <w:p w14:paraId="7DFC0F96"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Maintenance</w:t>
            </w:r>
          </w:p>
        </w:tc>
      </w:tr>
      <w:tr w:rsidR="00BA7AF2" w:rsidRPr="00BA7AF2" w14:paraId="2C03F270" w14:textId="77777777" w:rsidTr="00BA7AF2">
        <w:trPr>
          <w:trHeight w:val="320"/>
        </w:trPr>
        <w:tc>
          <w:tcPr>
            <w:tcW w:w="902" w:type="pct"/>
            <w:tcBorders>
              <w:top w:val="nil"/>
              <w:left w:val="nil"/>
              <w:bottom w:val="nil"/>
              <w:right w:val="nil"/>
            </w:tcBorders>
            <w:shd w:val="clear" w:color="auto" w:fill="auto"/>
            <w:noWrap/>
            <w:vAlign w:val="center"/>
            <w:hideMark/>
          </w:tcPr>
          <w:p w14:paraId="6EB710AF"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CLOEBIRD</w:t>
            </w:r>
          </w:p>
        </w:tc>
        <w:tc>
          <w:tcPr>
            <w:tcW w:w="1172" w:type="pct"/>
            <w:tcBorders>
              <w:top w:val="nil"/>
              <w:left w:val="nil"/>
              <w:bottom w:val="nil"/>
              <w:right w:val="nil"/>
            </w:tcBorders>
            <w:shd w:val="clear" w:color="000000" w:fill="C6EFCE"/>
            <w:noWrap/>
            <w:vAlign w:val="center"/>
            <w:hideMark/>
          </w:tcPr>
          <w:p w14:paraId="0007F9D2"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C6EFCE"/>
            <w:noWrap/>
            <w:vAlign w:val="center"/>
            <w:hideMark/>
          </w:tcPr>
          <w:p w14:paraId="4D07A4A9"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C6EFCE"/>
            <w:noWrap/>
            <w:vAlign w:val="center"/>
            <w:hideMark/>
          </w:tcPr>
          <w:p w14:paraId="3944CA27"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1072" w:type="pct"/>
            <w:tcBorders>
              <w:top w:val="nil"/>
              <w:left w:val="nil"/>
              <w:bottom w:val="nil"/>
              <w:right w:val="nil"/>
            </w:tcBorders>
            <w:shd w:val="clear" w:color="000000" w:fill="C6EFCE"/>
            <w:noWrap/>
            <w:vAlign w:val="center"/>
            <w:hideMark/>
          </w:tcPr>
          <w:p w14:paraId="1F0C0AB8"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r>
      <w:tr w:rsidR="00BA7AF2" w:rsidRPr="00BA7AF2" w14:paraId="1782AD1C" w14:textId="77777777" w:rsidTr="00BA7AF2">
        <w:trPr>
          <w:trHeight w:val="320"/>
        </w:trPr>
        <w:tc>
          <w:tcPr>
            <w:tcW w:w="902" w:type="pct"/>
            <w:tcBorders>
              <w:top w:val="nil"/>
              <w:left w:val="nil"/>
              <w:bottom w:val="nil"/>
              <w:right w:val="nil"/>
            </w:tcBorders>
            <w:shd w:val="clear" w:color="auto" w:fill="auto"/>
            <w:noWrap/>
            <w:vAlign w:val="center"/>
            <w:hideMark/>
          </w:tcPr>
          <w:p w14:paraId="2E787201"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ESA</w:t>
            </w:r>
          </w:p>
        </w:tc>
        <w:tc>
          <w:tcPr>
            <w:tcW w:w="1172" w:type="pct"/>
            <w:tcBorders>
              <w:top w:val="nil"/>
              <w:left w:val="nil"/>
              <w:bottom w:val="nil"/>
              <w:right w:val="nil"/>
            </w:tcBorders>
            <w:shd w:val="clear" w:color="auto" w:fill="auto"/>
            <w:noWrap/>
            <w:vAlign w:val="center"/>
            <w:hideMark/>
          </w:tcPr>
          <w:p w14:paraId="5DBA567F"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92%</w:t>
            </w:r>
          </w:p>
        </w:tc>
        <w:tc>
          <w:tcPr>
            <w:tcW w:w="927" w:type="pct"/>
            <w:tcBorders>
              <w:top w:val="nil"/>
              <w:left w:val="nil"/>
              <w:bottom w:val="nil"/>
              <w:right w:val="nil"/>
            </w:tcBorders>
            <w:shd w:val="clear" w:color="auto" w:fill="auto"/>
            <w:noWrap/>
            <w:vAlign w:val="center"/>
            <w:hideMark/>
          </w:tcPr>
          <w:p w14:paraId="50952093"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70%</w:t>
            </w:r>
          </w:p>
        </w:tc>
        <w:tc>
          <w:tcPr>
            <w:tcW w:w="927" w:type="pct"/>
            <w:tcBorders>
              <w:top w:val="nil"/>
              <w:left w:val="nil"/>
              <w:bottom w:val="nil"/>
              <w:right w:val="nil"/>
            </w:tcBorders>
            <w:shd w:val="clear" w:color="000000" w:fill="C6EFCE"/>
            <w:noWrap/>
            <w:vAlign w:val="center"/>
            <w:hideMark/>
          </w:tcPr>
          <w:p w14:paraId="040F8A76"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1072" w:type="pct"/>
            <w:tcBorders>
              <w:top w:val="nil"/>
              <w:left w:val="nil"/>
              <w:bottom w:val="nil"/>
              <w:right w:val="nil"/>
            </w:tcBorders>
            <w:shd w:val="clear" w:color="000000" w:fill="FFEB9C"/>
            <w:noWrap/>
            <w:vAlign w:val="center"/>
            <w:hideMark/>
          </w:tcPr>
          <w:p w14:paraId="633F8949"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244E2F71" w14:textId="77777777" w:rsidTr="00BA7AF2">
        <w:trPr>
          <w:trHeight w:val="320"/>
        </w:trPr>
        <w:tc>
          <w:tcPr>
            <w:tcW w:w="902" w:type="pct"/>
            <w:tcBorders>
              <w:top w:val="nil"/>
              <w:left w:val="nil"/>
              <w:bottom w:val="nil"/>
              <w:right w:val="nil"/>
            </w:tcBorders>
            <w:shd w:val="clear" w:color="auto" w:fill="auto"/>
            <w:noWrap/>
            <w:vAlign w:val="center"/>
            <w:hideMark/>
          </w:tcPr>
          <w:p w14:paraId="0B37BAC1"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GLEON</w:t>
            </w:r>
          </w:p>
        </w:tc>
        <w:tc>
          <w:tcPr>
            <w:tcW w:w="1172" w:type="pct"/>
            <w:tcBorders>
              <w:top w:val="nil"/>
              <w:left w:val="nil"/>
              <w:bottom w:val="nil"/>
              <w:right w:val="nil"/>
            </w:tcBorders>
            <w:shd w:val="clear" w:color="auto" w:fill="auto"/>
            <w:noWrap/>
            <w:vAlign w:val="center"/>
            <w:hideMark/>
          </w:tcPr>
          <w:p w14:paraId="74043EB3"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92%</w:t>
            </w:r>
          </w:p>
        </w:tc>
        <w:tc>
          <w:tcPr>
            <w:tcW w:w="927" w:type="pct"/>
            <w:tcBorders>
              <w:top w:val="nil"/>
              <w:left w:val="nil"/>
              <w:bottom w:val="nil"/>
              <w:right w:val="nil"/>
            </w:tcBorders>
            <w:shd w:val="clear" w:color="000000" w:fill="FFEB9C"/>
            <w:noWrap/>
            <w:vAlign w:val="center"/>
            <w:hideMark/>
          </w:tcPr>
          <w:p w14:paraId="61E648E5"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c>
          <w:tcPr>
            <w:tcW w:w="927" w:type="pct"/>
            <w:tcBorders>
              <w:top w:val="nil"/>
              <w:left w:val="nil"/>
              <w:bottom w:val="nil"/>
              <w:right w:val="nil"/>
            </w:tcBorders>
            <w:shd w:val="clear" w:color="auto" w:fill="auto"/>
            <w:noWrap/>
            <w:vAlign w:val="center"/>
            <w:hideMark/>
          </w:tcPr>
          <w:p w14:paraId="5A875A5F"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92%</w:t>
            </w:r>
          </w:p>
        </w:tc>
        <w:tc>
          <w:tcPr>
            <w:tcW w:w="1072" w:type="pct"/>
            <w:tcBorders>
              <w:top w:val="nil"/>
              <w:left w:val="nil"/>
              <w:bottom w:val="nil"/>
              <w:right w:val="nil"/>
            </w:tcBorders>
            <w:shd w:val="clear" w:color="auto" w:fill="auto"/>
            <w:noWrap/>
            <w:vAlign w:val="center"/>
            <w:hideMark/>
          </w:tcPr>
          <w:p w14:paraId="15A2DEE8"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23%</w:t>
            </w:r>
          </w:p>
        </w:tc>
      </w:tr>
      <w:tr w:rsidR="00BA7AF2" w:rsidRPr="00BA7AF2" w14:paraId="348CB4A5" w14:textId="77777777" w:rsidTr="00BA7AF2">
        <w:trPr>
          <w:trHeight w:val="320"/>
        </w:trPr>
        <w:tc>
          <w:tcPr>
            <w:tcW w:w="902" w:type="pct"/>
            <w:tcBorders>
              <w:top w:val="nil"/>
              <w:left w:val="nil"/>
              <w:bottom w:val="nil"/>
              <w:right w:val="nil"/>
            </w:tcBorders>
            <w:shd w:val="clear" w:color="auto" w:fill="auto"/>
            <w:noWrap/>
            <w:vAlign w:val="center"/>
            <w:hideMark/>
          </w:tcPr>
          <w:p w14:paraId="667ECEA0"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GOA</w:t>
            </w:r>
          </w:p>
        </w:tc>
        <w:tc>
          <w:tcPr>
            <w:tcW w:w="1172" w:type="pct"/>
            <w:tcBorders>
              <w:top w:val="nil"/>
              <w:left w:val="nil"/>
              <w:bottom w:val="nil"/>
              <w:right w:val="nil"/>
            </w:tcBorders>
            <w:shd w:val="clear" w:color="auto" w:fill="auto"/>
            <w:noWrap/>
            <w:vAlign w:val="center"/>
            <w:hideMark/>
          </w:tcPr>
          <w:p w14:paraId="29C9C26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94%</w:t>
            </w:r>
          </w:p>
        </w:tc>
        <w:tc>
          <w:tcPr>
            <w:tcW w:w="927" w:type="pct"/>
            <w:tcBorders>
              <w:top w:val="nil"/>
              <w:left w:val="nil"/>
              <w:bottom w:val="nil"/>
              <w:right w:val="nil"/>
            </w:tcBorders>
            <w:shd w:val="clear" w:color="auto" w:fill="auto"/>
            <w:noWrap/>
            <w:vAlign w:val="center"/>
            <w:hideMark/>
          </w:tcPr>
          <w:p w14:paraId="3C33503E"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77%</w:t>
            </w:r>
          </w:p>
        </w:tc>
        <w:tc>
          <w:tcPr>
            <w:tcW w:w="927" w:type="pct"/>
            <w:tcBorders>
              <w:top w:val="nil"/>
              <w:left w:val="nil"/>
              <w:bottom w:val="nil"/>
              <w:right w:val="nil"/>
            </w:tcBorders>
            <w:shd w:val="clear" w:color="auto" w:fill="auto"/>
            <w:noWrap/>
            <w:vAlign w:val="center"/>
            <w:hideMark/>
          </w:tcPr>
          <w:p w14:paraId="179A332B"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94%</w:t>
            </w:r>
          </w:p>
        </w:tc>
        <w:tc>
          <w:tcPr>
            <w:tcW w:w="1072" w:type="pct"/>
            <w:tcBorders>
              <w:top w:val="nil"/>
              <w:left w:val="nil"/>
              <w:bottom w:val="nil"/>
              <w:right w:val="nil"/>
            </w:tcBorders>
            <w:shd w:val="clear" w:color="000000" w:fill="FFEB9C"/>
            <w:noWrap/>
            <w:vAlign w:val="center"/>
            <w:hideMark/>
          </w:tcPr>
          <w:p w14:paraId="11A9A788"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3047A1EE" w14:textId="77777777" w:rsidTr="00BA7AF2">
        <w:trPr>
          <w:trHeight w:val="320"/>
        </w:trPr>
        <w:tc>
          <w:tcPr>
            <w:tcW w:w="902" w:type="pct"/>
            <w:tcBorders>
              <w:top w:val="nil"/>
              <w:left w:val="nil"/>
              <w:bottom w:val="nil"/>
              <w:right w:val="nil"/>
            </w:tcBorders>
            <w:shd w:val="clear" w:color="auto" w:fill="auto"/>
            <w:noWrap/>
            <w:vAlign w:val="center"/>
            <w:hideMark/>
          </w:tcPr>
          <w:p w14:paraId="14FAE62D"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IOE</w:t>
            </w:r>
          </w:p>
        </w:tc>
        <w:tc>
          <w:tcPr>
            <w:tcW w:w="1172" w:type="pct"/>
            <w:tcBorders>
              <w:top w:val="nil"/>
              <w:left w:val="nil"/>
              <w:bottom w:val="nil"/>
              <w:right w:val="nil"/>
            </w:tcBorders>
            <w:shd w:val="clear" w:color="000000" w:fill="C6EFCE"/>
            <w:noWrap/>
            <w:vAlign w:val="center"/>
            <w:hideMark/>
          </w:tcPr>
          <w:p w14:paraId="785D03B7"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auto" w:fill="auto"/>
            <w:noWrap/>
            <w:vAlign w:val="center"/>
            <w:hideMark/>
          </w:tcPr>
          <w:p w14:paraId="23648C9A"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8%</w:t>
            </w:r>
          </w:p>
        </w:tc>
        <w:tc>
          <w:tcPr>
            <w:tcW w:w="927" w:type="pct"/>
            <w:tcBorders>
              <w:top w:val="nil"/>
              <w:left w:val="nil"/>
              <w:bottom w:val="nil"/>
              <w:right w:val="nil"/>
            </w:tcBorders>
            <w:shd w:val="clear" w:color="auto" w:fill="auto"/>
            <w:noWrap/>
            <w:vAlign w:val="center"/>
            <w:hideMark/>
          </w:tcPr>
          <w:p w14:paraId="6372B301"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4%</w:t>
            </w:r>
          </w:p>
        </w:tc>
        <w:tc>
          <w:tcPr>
            <w:tcW w:w="1072" w:type="pct"/>
            <w:tcBorders>
              <w:top w:val="nil"/>
              <w:left w:val="nil"/>
              <w:bottom w:val="nil"/>
              <w:right w:val="nil"/>
            </w:tcBorders>
            <w:shd w:val="clear" w:color="000000" w:fill="FFEB9C"/>
            <w:noWrap/>
            <w:vAlign w:val="center"/>
            <w:hideMark/>
          </w:tcPr>
          <w:p w14:paraId="424A1D02"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6310413D" w14:textId="77777777" w:rsidTr="00BA7AF2">
        <w:trPr>
          <w:trHeight w:val="320"/>
        </w:trPr>
        <w:tc>
          <w:tcPr>
            <w:tcW w:w="902" w:type="pct"/>
            <w:tcBorders>
              <w:top w:val="nil"/>
              <w:left w:val="nil"/>
              <w:bottom w:val="nil"/>
              <w:right w:val="nil"/>
            </w:tcBorders>
            <w:shd w:val="clear" w:color="auto" w:fill="auto"/>
            <w:noWrap/>
            <w:vAlign w:val="center"/>
            <w:hideMark/>
          </w:tcPr>
          <w:p w14:paraId="471BF6E3"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KNB</w:t>
            </w:r>
          </w:p>
        </w:tc>
        <w:tc>
          <w:tcPr>
            <w:tcW w:w="1172" w:type="pct"/>
            <w:tcBorders>
              <w:top w:val="nil"/>
              <w:left w:val="nil"/>
              <w:bottom w:val="nil"/>
              <w:right w:val="nil"/>
            </w:tcBorders>
            <w:shd w:val="clear" w:color="auto" w:fill="auto"/>
            <w:noWrap/>
            <w:vAlign w:val="center"/>
            <w:hideMark/>
          </w:tcPr>
          <w:p w14:paraId="16DB2AA0"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92%</w:t>
            </w:r>
          </w:p>
        </w:tc>
        <w:tc>
          <w:tcPr>
            <w:tcW w:w="927" w:type="pct"/>
            <w:tcBorders>
              <w:top w:val="nil"/>
              <w:left w:val="nil"/>
              <w:bottom w:val="nil"/>
              <w:right w:val="nil"/>
            </w:tcBorders>
            <w:shd w:val="clear" w:color="auto" w:fill="auto"/>
            <w:noWrap/>
            <w:vAlign w:val="center"/>
            <w:hideMark/>
          </w:tcPr>
          <w:p w14:paraId="70FEEC87"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23%</w:t>
            </w:r>
          </w:p>
        </w:tc>
        <w:tc>
          <w:tcPr>
            <w:tcW w:w="927" w:type="pct"/>
            <w:tcBorders>
              <w:top w:val="nil"/>
              <w:left w:val="nil"/>
              <w:bottom w:val="nil"/>
              <w:right w:val="nil"/>
            </w:tcBorders>
            <w:shd w:val="clear" w:color="auto" w:fill="auto"/>
            <w:noWrap/>
            <w:vAlign w:val="center"/>
            <w:hideMark/>
          </w:tcPr>
          <w:p w14:paraId="7EC4DDEA"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86%</w:t>
            </w:r>
          </w:p>
        </w:tc>
        <w:tc>
          <w:tcPr>
            <w:tcW w:w="1072" w:type="pct"/>
            <w:tcBorders>
              <w:top w:val="nil"/>
              <w:left w:val="nil"/>
              <w:bottom w:val="nil"/>
              <w:right w:val="nil"/>
            </w:tcBorders>
            <w:shd w:val="clear" w:color="000000" w:fill="FFEB9C"/>
            <w:noWrap/>
            <w:vAlign w:val="center"/>
            <w:hideMark/>
          </w:tcPr>
          <w:p w14:paraId="61826958"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6047239E" w14:textId="77777777" w:rsidTr="00BA7AF2">
        <w:trPr>
          <w:trHeight w:val="320"/>
        </w:trPr>
        <w:tc>
          <w:tcPr>
            <w:tcW w:w="902" w:type="pct"/>
            <w:tcBorders>
              <w:top w:val="nil"/>
              <w:left w:val="nil"/>
              <w:bottom w:val="nil"/>
              <w:right w:val="nil"/>
            </w:tcBorders>
            <w:shd w:val="clear" w:color="auto" w:fill="auto"/>
            <w:noWrap/>
            <w:vAlign w:val="center"/>
            <w:hideMark/>
          </w:tcPr>
          <w:p w14:paraId="01A3AD10"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KUBI</w:t>
            </w:r>
          </w:p>
        </w:tc>
        <w:tc>
          <w:tcPr>
            <w:tcW w:w="1172" w:type="pct"/>
            <w:tcBorders>
              <w:top w:val="nil"/>
              <w:left w:val="nil"/>
              <w:bottom w:val="nil"/>
              <w:right w:val="nil"/>
            </w:tcBorders>
            <w:shd w:val="clear" w:color="000000" w:fill="C6EFCE"/>
            <w:noWrap/>
            <w:vAlign w:val="center"/>
            <w:hideMark/>
          </w:tcPr>
          <w:p w14:paraId="7F32E180"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EB9C"/>
            <w:noWrap/>
            <w:vAlign w:val="center"/>
            <w:hideMark/>
          </w:tcPr>
          <w:p w14:paraId="5E01EF86"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c>
          <w:tcPr>
            <w:tcW w:w="927" w:type="pct"/>
            <w:tcBorders>
              <w:top w:val="nil"/>
              <w:left w:val="nil"/>
              <w:bottom w:val="nil"/>
              <w:right w:val="nil"/>
            </w:tcBorders>
            <w:shd w:val="clear" w:color="000000" w:fill="C6EFCE"/>
            <w:noWrap/>
            <w:vAlign w:val="center"/>
            <w:hideMark/>
          </w:tcPr>
          <w:p w14:paraId="0B4ECF02"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1072" w:type="pct"/>
            <w:tcBorders>
              <w:top w:val="nil"/>
              <w:left w:val="nil"/>
              <w:bottom w:val="nil"/>
              <w:right w:val="nil"/>
            </w:tcBorders>
            <w:shd w:val="clear" w:color="000000" w:fill="FFEB9C"/>
            <w:noWrap/>
            <w:vAlign w:val="center"/>
            <w:hideMark/>
          </w:tcPr>
          <w:p w14:paraId="696845B5"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016944AF" w14:textId="77777777" w:rsidTr="00BA7AF2">
        <w:trPr>
          <w:trHeight w:val="320"/>
        </w:trPr>
        <w:tc>
          <w:tcPr>
            <w:tcW w:w="902" w:type="pct"/>
            <w:tcBorders>
              <w:top w:val="nil"/>
              <w:left w:val="nil"/>
              <w:bottom w:val="nil"/>
              <w:right w:val="nil"/>
            </w:tcBorders>
            <w:shd w:val="clear" w:color="auto" w:fill="auto"/>
            <w:noWrap/>
            <w:vAlign w:val="center"/>
            <w:hideMark/>
          </w:tcPr>
          <w:p w14:paraId="242E4FB3"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LTER</w:t>
            </w:r>
          </w:p>
        </w:tc>
        <w:tc>
          <w:tcPr>
            <w:tcW w:w="1172" w:type="pct"/>
            <w:tcBorders>
              <w:top w:val="nil"/>
              <w:left w:val="nil"/>
              <w:bottom w:val="nil"/>
              <w:right w:val="nil"/>
            </w:tcBorders>
            <w:shd w:val="clear" w:color="auto" w:fill="auto"/>
            <w:noWrap/>
            <w:vAlign w:val="center"/>
            <w:hideMark/>
          </w:tcPr>
          <w:p w14:paraId="1FB43DB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97%</w:t>
            </w:r>
          </w:p>
        </w:tc>
        <w:tc>
          <w:tcPr>
            <w:tcW w:w="927" w:type="pct"/>
            <w:tcBorders>
              <w:top w:val="nil"/>
              <w:left w:val="nil"/>
              <w:bottom w:val="nil"/>
              <w:right w:val="nil"/>
            </w:tcBorders>
            <w:shd w:val="clear" w:color="auto" w:fill="auto"/>
            <w:noWrap/>
            <w:vAlign w:val="center"/>
            <w:hideMark/>
          </w:tcPr>
          <w:p w14:paraId="60AFD44B"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4%</w:t>
            </w:r>
          </w:p>
        </w:tc>
        <w:tc>
          <w:tcPr>
            <w:tcW w:w="927" w:type="pct"/>
            <w:tcBorders>
              <w:top w:val="nil"/>
              <w:left w:val="nil"/>
              <w:bottom w:val="nil"/>
              <w:right w:val="nil"/>
            </w:tcBorders>
            <w:shd w:val="clear" w:color="auto" w:fill="auto"/>
            <w:noWrap/>
            <w:vAlign w:val="center"/>
            <w:hideMark/>
          </w:tcPr>
          <w:p w14:paraId="54701A09"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98%</w:t>
            </w:r>
          </w:p>
        </w:tc>
        <w:tc>
          <w:tcPr>
            <w:tcW w:w="1072" w:type="pct"/>
            <w:tcBorders>
              <w:top w:val="nil"/>
              <w:left w:val="nil"/>
              <w:bottom w:val="nil"/>
              <w:right w:val="nil"/>
            </w:tcBorders>
            <w:shd w:val="clear" w:color="auto" w:fill="auto"/>
            <w:noWrap/>
            <w:vAlign w:val="center"/>
            <w:hideMark/>
          </w:tcPr>
          <w:p w14:paraId="6BA3AE79"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55%</w:t>
            </w:r>
          </w:p>
        </w:tc>
      </w:tr>
      <w:tr w:rsidR="00BA7AF2" w:rsidRPr="00BA7AF2" w14:paraId="1FF9FE06" w14:textId="77777777" w:rsidTr="00BA7AF2">
        <w:trPr>
          <w:trHeight w:val="320"/>
        </w:trPr>
        <w:tc>
          <w:tcPr>
            <w:tcW w:w="902" w:type="pct"/>
            <w:tcBorders>
              <w:top w:val="nil"/>
              <w:left w:val="nil"/>
              <w:bottom w:val="nil"/>
              <w:right w:val="nil"/>
            </w:tcBorders>
            <w:shd w:val="clear" w:color="auto" w:fill="auto"/>
            <w:noWrap/>
            <w:vAlign w:val="center"/>
            <w:hideMark/>
          </w:tcPr>
          <w:p w14:paraId="3E7C904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LTER_EUROPE</w:t>
            </w:r>
          </w:p>
        </w:tc>
        <w:tc>
          <w:tcPr>
            <w:tcW w:w="1172" w:type="pct"/>
            <w:tcBorders>
              <w:top w:val="nil"/>
              <w:left w:val="nil"/>
              <w:bottom w:val="nil"/>
              <w:right w:val="nil"/>
            </w:tcBorders>
            <w:shd w:val="clear" w:color="auto" w:fill="auto"/>
            <w:noWrap/>
            <w:vAlign w:val="center"/>
            <w:hideMark/>
          </w:tcPr>
          <w:p w14:paraId="4BB75E5D"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48%</w:t>
            </w:r>
          </w:p>
        </w:tc>
        <w:tc>
          <w:tcPr>
            <w:tcW w:w="927" w:type="pct"/>
            <w:tcBorders>
              <w:top w:val="nil"/>
              <w:left w:val="nil"/>
              <w:bottom w:val="nil"/>
              <w:right w:val="nil"/>
            </w:tcBorders>
            <w:shd w:val="clear" w:color="auto" w:fill="auto"/>
            <w:noWrap/>
            <w:vAlign w:val="center"/>
            <w:hideMark/>
          </w:tcPr>
          <w:p w14:paraId="54ABFD09"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21%</w:t>
            </w:r>
          </w:p>
        </w:tc>
        <w:tc>
          <w:tcPr>
            <w:tcW w:w="927" w:type="pct"/>
            <w:tcBorders>
              <w:top w:val="nil"/>
              <w:left w:val="nil"/>
              <w:bottom w:val="nil"/>
              <w:right w:val="nil"/>
            </w:tcBorders>
            <w:shd w:val="clear" w:color="auto" w:fill="auto"/>
            <w:noWrap/>
            <w:vAlign w:val="center"/>
            <w:hideMark/>
          </w:tcPr>
          <w:p w14:paraId="651727A5"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98%</w:t>
            </w:r>
          </w:p>
        </w:tc>
        <w:tc>
          <w:tcPr>
            <w:tcW w:w="1072" w:type="pct"/>
            <w:tcBorders>
              <w:top w:val="nil"/>
              <w:left w:val="nil"/>
              <w:bottom w:val="nil"/>
              <w:right w:val="nil"/>
            </w:tcBorders>
            <w:shd w:val="clear" w:color="000000" w:fill="FFEB9C"/>
            <w:noWrap/>
            <w:vAlign w:val="center"/>
            <w:hideMark/>
          </w:tcPr>
          <w:p w14:paraId="4458DBED"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52E94EE6" w14:textId="77777777" w:rsidTr="00BA7AF2">
        <w:trPr>
          <w:trHeight w:val="320"/>
        </w:trPr>
        <w:tc>
          <w:tcPr>
            <w:tcW w:w="902" w:type="pct"/>
            <w:tcBorders>
              <w:top w:val="nil"/>
              <w:left w:val="nil"/>
              <w:bottom w:val="nil"/>
              <w:right w:val="nil"/>
            </w:tcBorders>
            <w:shd w:val="clear" w:color="auto" w:fill="auto"/>
            <w:noWrap/>
            <w:vAlign w:val="center"/>
            <w:hideMark/>
          </w:tcPr>
          <w:p w14:paraId="5492E75F" w14:textId="77777777" w:rsidR="00BA7AF2" w:rsidRPr="002A6851" w:rsidRDefault="00BA7AF2" w:rsidP="00BA7AF2">
            <w:pPr>
              <w:jc w:val="center"/>
              <w:rPr>
                <w:rFonts w:asciiTheme="minorHAnsi" w:eastAsia="Times New Roman" w:hAnsiTheme="minorHAnsi"/>
                <w:color w:val="000000"/>
                <w:sz w:val="18"/>
                <w:szCs w:val="18"/>
              </w:rPr>
            </w:pPr>
            <w:proofErr w:type="spellStart"/>
            <w:r w:rsidRPr="002A6851">
              <w:rPr>
                <w:rFonts w:asciiTheme="minorHAnsi" w:eastAsia="Times New Roman" w:hAnsiTheme="minorHAnsi"/>
                <w:color w:val="000000"/>
                <w:sz w:val="18"/>
                <w:szCs w:val="18"/>
              </w:rPr>
              <w:t>ONEShare</w:t>
            </w:r>
            <w:proofErr w:type="spellEnd"/>
          </w:p>
        </w:tc>
        <w:tc>
          <w:tcPr>
            <w:tcW w:w="1172" w:type="pct"/>
            <w:tcBorders>
              <w:top w:val="nil"/>
              <w:left w:val="nil"/>
              <w:bottom w:val="nil"/>
              <w:right w:val="nil"/>
            </w:tcBorders>
            <w:shd w:val="clear" w:color="auto" w:fill="auto"/>
            <w:noWrap/>
            <w:vAlign w:val="center"/>
            <w:hideMark/>
          </w:tcPr>
          <w:p w14:paraId="22C31462"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97%</w:t>
            </w:r>
          </w:p>
        </w:tc>
        <w:tc>
          <w:tcPr>
            <w:tcW w:w="927" w:type="pct"/>
            <w:tcBorders>
              <w:top w:val="nil"/>
              <w:left w:val="nil"/>
              <w:bottom w:val="nil"/>
              <w:right w:val="nil"/>
            </w:tcBorders>
            <w:shd w:val="clear" w:color="000000" w:fill="FFEB9C"/>
            <w:noWrap/>
            <w:vAlign w:val="center"/>
            <w:hideMark/>
          </w:tcPr>
          <w:p w14:paraId="30F1CA85"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c>
          <w:tcPr>
            <w:tcW w:w="927" w:type="pct"/>
            <w:tcBorders>
              <w:top w:val="nil"/>
              <w:left w:val="nil"/>
              <w:bottom w:val="nil"/>
              <w:right w:val="nil"/>
            </w:tcBorders>
            <w:shd w:val="clear" w:color="auto" w:fill="auto"/>
            <w:noWrap/>
            <w:vAlign w:val="center"/>
            <w:hideMark/>
          </w:tcPr>
          <w:p w14:paraId="46F31EC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94%</w:t>
            </w:r>
          </w:p>
        </w:tc>
        <w:tc>
          <w:tcPr>
            <w:tcW w:w="1072" w:type="pct"/>
            <w:tcBorders>
              <w:top w:val="nil"/>
              <w:left w:val="nil"/>
              <w:bottom w:val="nil"/>
              <w:right w:val="nil"/>
            </w:tcBorders>
            <w:shd w:val="clear" w:color="000000" w:fill="FFEB9C"/>
            <w:noWrap/>
            <w:vAlign w:val="center"/>
            <w:hideMark/>
          </w:tcPr>
          <w:p w14:paraId="77F025DC"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09AFD938" w14:textId="77777777" w:rsidTr="00BA7AF2">
        <w:trPr>
          <w:trHeight w:val="320"/>
        </w:trPr>
        <w:tc>
          <w:tcPr>
            <w:tcW w:w="902" w:type="pct"/>
            <w:tcBorders>
              <w:top w:val="nil"/>
              <w:left w:val="nil"/>
              <w:bottom w:val="nil"/>
              <w:right w:val="nil"/>
            </w:tcBorders>
            <w:shd w:val="clear" w:color="auto" w:fill="auto"/>
            <w:noWrap/>
            <w:vAlign w:val="center"/>
            <w:hideMark/>
          </w:tcPr>
          <w:p w14:paraId="5B84AFA2"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PISCO</w:t>
            </w:r>
          </w:p>
        </w:tc>
        <w:tc>
          <w:tcPr>
            <w:tcW w:w="1172" w:type="pct"/>
            <w:tcBorders>
              <w:top w:val="nil"/>
              <w:left w:val="nil"/>
              <w:bottom w:val="nil"/>
              <w:right w:val="nil"/>
            </w:tcBorders>
            <w:shd w:val="clear" w:color="000000" w:fill="C6EFCE"/>
            <w:noWrap/>
            <w:vAlign w:val="center"/>
            <w:hideMark/>
          </w:tcPr>
          <w:p w14:paraId="0C52D124"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EB9C"/>
            <w:noWrap/>
            <w:vAlign w:val="center"/>
            <w:hideMark/>
          </w:tcPr>
          <w:p w14:paraId="602E0C25"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c>
          <w:tcPr>
            <w:tcW w:w="927" w:type="pct"/>
            <w:tcBorders>
              <w:top w:val="nil"/>
              <w:left w:val="nil"/>
              <w:bottom w:val="nil"/>
              <w:right w:val="nil"/>
            </w:tcBorders>
            <w:shd w:val="clear" w:color="000000" w:fill="C6EFCE"/>
            <w:noWrap/>
            <w:vAlign w:val="center"/>
            <w:hideMark/>
          </w:tcPr>
          <w:p w14:paraId="6194DEE0"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1072" w:type="pct"/>
            <w:tcBorders>
              <w:top w:val="nil"/>
              <w:left w:val="nil"/>
              <w:bottom w:val="nil"/>
              <w:right w:val="nil"/>
            </w:tcBorders>
            <w:shd w:val="clear" w:color="000000" w:fill="FFEB9C"/>
            <w:noWrap/>
            <w:vAlign w:val="center"/>
            <w:hideMark/>
          </w:tcPr>
          <w:p w14:paraId="273725BF"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3F520EBD" w14:textId="77777777" w:rsidTr="00BA7AF2">
        <w:trPr>
          <w:trHeight w:val="320"/>
        </w:trPr>
        <w:tc>
          <w:tcPr>
            <w:tcW w:w="902" w:type="pct"/>
            <w:tcBorders>
              <w:top w:val="nil"/>
              <w:left w:val="nil"/>
              <w:bottom w:val="nil"/>
              <w:right w:val="nil"/>
            </w:tcBorders>
            <w:shd w:val="clear" w:color="auto" w:fill="auto"/>
            <w:noWrap/>
            <w:vAlign w:val="center"/>
            <w:hideMark/>
          </w:tcPr>
          <w:p w14:paraId="3A2D021A"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SANPARKS</w:t>
            </w:r>
          </w:p>
        </w:tc>
        <w:tc>
          <w:tcPr>
            <w:tcW w:w="1172" w:type="pct"/>
            <w:tcBorders>
              <w:top w:val="nil"/>
              <w:left w:val="nil"/>
              <w:bottom w:val="nil"/>
              <w:right w:val="nil"/>
            </w:tcBorders>
            <w:shd w:val="clear" w:color="auto" w:fill="auto"/>
            <w:noWrap/>
            <w:vAlign w:val="center"/>
            <w:hideMark/>
          </w:tcPr>
          <w:p w14:paraId="6BB6613B"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98%</w:t>
            </w:r>
          </w:p>
        </w:tc>
        <w:tc>
          <w:tcPr>
            <w:tcW w:w="927" w:type="pct"/>
            <w:tcBorders>
              <w:top w:val="nil"/>
              <w:left w:val="nil"/>
              <w:bottom w:val="nil"/>
              <w:right w:val="nil"/>
            </w:tcBorders>
            <w:shd w:val="clear" w:color="auto" w:fill="auto"/>
            <w:noWrap/>
            <w:vAlign w:val="center"/>
            <w:hideMark/>
          </w:tcPr>
          <w:p w14:paraId="4EBD00B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15%</w:t>
            </w:r>
          </w:p>
        </w:tc>
        <w:tc>
          <w:tcPr>
            <w:tcW w:w="927" w:type="pct"/>
            <w:tcBorders>
              <w:top w:val="nil"/>
              <w:left w:val="nil"/>
              <w:bottom w:val="nil"/>
              <w:right w:val="nil"/>
            </w:tcBorders>
            <w:shd w:val="clear" w:color="auto" w:fill="auto"/>
            <w:noWrap/>
            <w:vAlign w:val="center"/>
            <w:hideMark/>
          </w:tcPr>
          <w:p w14:paraId="43D0E55D"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95%</w:t>
            </w:r>
          </w:p>
        </w:tc>
        <w:tc>
          <w:tcPr>
            <w:tcW w:w="1072" w:type="pct"/>
            <w:tcBorders>
              <w:top w:val="nil"/>
              <w:left w:val="nil"/>
              <w:bottom w:val="nil"/>
              <w:right w:val="nil"/>
            </w:tcBorders>
            <w:shd w:val="clear" w:color="000000" w:fill="FFEB9C"/>
            <w:noWrap/>
            <w:vAlign w:val="center"/>
            <w:hideMark/>
          </w:tcPr>
          <w:p w14:paraId="3FFBF0CF"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62F07F79" w14:textId="77777777" w:rsidTr="00BA7AF2">
        <w:trPr>
          <w:trHeight w:val="320"/>
        </w:trPr>
        <w:tc>
          <w:tcPr>
            <w:tcW w:w="902" w:type="pct"/>
            <w:tcBorders>
              <w:top w:val="nil"/>
              <w:left w:val="nil"/>
              <w:bottom w:val="nil"/>
              <w:right w:val="nil"/>
            </w:tcBorders>
            <w:shd w:val="clear" w:color="auto" w:fill="auto"/>
            <w:noWrap/>
            <w:vAlign w:val="center"/>
            <w:hideMark/>
          </w:tcPr>
          <w:p w14:paraId="4A0C44D2"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TERN</w:t>
            </w:r>
          </w:p>
        </w:tc>
        <w:tc>
          <w:tcPr>
            <w:tcW w:w="1172" w:type="pct"/>
            <w:tcBorders>
              <w:top w:val="nil"/>
              <w:left w:val="nil"/>
              <w:bottom w:val="nil"/>
              <w:right w:val="nil"/>
            </w:tcBorders>
            <w:shd w:val="clear" w:color="000000" w:fill="C6EFCE"/>
            <w:noWrap/>
            <w:vAlign w:val="center"/>
            <w:hideMark/>
          </w:tcPr>
          <w:p w14:paraId="53B91629"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C6EFCE"/>
            <w:noWrap/>
            <w:vAlign w:val="center"/>
            <w:hideMark/>
          </w:tcPr>
          <w:p w14:paraId="7E9415FB"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C6EFCE"/>
            <w:noWrap/>
            <w:vAlign w:val="center"/>
            <w:hideMark/>
          </w:tcPr>
          <w:p w14:paraId="121C3E64"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1072" w:type="pct"/>
            <w:tcBorders>
              <w:top w:val="nil"/>
              <w:left w:val="nil"/>
              <w:bottom w:val="nil"/>
              <w:right w:val="nil"/>
            </w:tcBorders>
            <w:shd w:val="clear" w:color="000000" w:fill="FFEB9C"/>
            <w:noWrap/>
            <w:vAlign w:val="center"/>
            <w:hideMark/>
          </w:tcPr>
          <w:p w14:paraId="60922DB6"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1EF1F56D" w14:textId="77777777" w:rsidTr="00BA7AF2">
        <w:trPr>
          <w:trHeight w:val="320"/>
        </w:trPr>
        <w:tc>
          <w:tcPr>
            <w:tcW w:w="902" w:type="pct"/>
            <w:tcBorders>
              <w:top w:val="nil"/>
              <w:left w:val="nil"/>
              <w:bottom w:val="nil"/>
              <w:right w:val="nil"/>
            </w:tcBorders>
            <w:shd w:val="clear" w:color="auto" w:fill="auto"/>
            <w:noWrap/>
            <w:vAlign w:val="center"/>
            <w:hideMark/>
          </w:tcPr>
          <w:p w14:paraId="3F57356D"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TFRI</w:t>
            </w:r>
          </w:p>
        </w:tc>
        <w:tc>
          <w:tcPr>
            <w:tcW w:w="1172" w:type="pct"/>
            <w:tcBorders>
              <w:top w:val="nil"/>
              <w:left w:val="nil"/>
              <w:bottom w:val="nil"/>
              <w:right w:val="nil"/>
            </w:tcBorders>
            <w:shd w:val="clear" w:color="auto" w:fill="auto"/>
            <w:noWrap/>
            <w:vAlign w:val="center"/>
            <w:hideMark/>
          </w:tcPr>
          <w:p w14:paraId="0FA962BA"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97%</w:t>
            </w:r>
          </w:p>
        </w:tc>
        <w:tc>
          <w:tcPr>
            <w:tcW w:w="927" w:type="pct"/>
            <w:tcBorders>
              <w:top w:val="nil"/>
              <w:left w:val="nil"/>
              <w:bottom w:val="nil"/>
              <w:right w:val="nil"/>
            </w:tcBorders>
            <w:shd w:val="clear" w:color="auto" w:fill="auto"/>
            <w:noWrap/>
            <w:vAlign w:val="center"/>
            <w:hideMark/>
          </w:tcPr>
          <w:p w14:paraId="703D4206"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40%</w:t>
            </w:r>
          </w:p>
        </w:tc>
        <w:tc>
          <w:tcPr>
            <w:tcW w:w="927" w:type="pct"/>
            <w:tcBorders>
              <w:top w:val="nil"/>
              <w:left w:val="nil"/>
              <w:bottom w:val="nil"/>
              <w:right w:val="nil"/>
            </w:tcBorders>
            <w:shd w:val="clear" w:color="auto" w:fill="auto"/>
            <w:noWrap/>
            <w:vAlign w:val="center"/>
            <w:hideMark/>
          </w:tcPr>
          <w:p w14:paraId="791AD2D1"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91%</w:t>
            </w:r>
          </w:p>
        </w:tc>
        <w:tc>
          <w:tcPr>
            <w:tcW w:w="1072" w:type="pct"/>
            <w:tcBorders>
              <w:top w:val="nil"/>
              <w:left w:val="nil"/>
              <w:bottom w:val="nil"/>
              <w:right w:val="nil"/>
            </w:tcBorders>
            <w:shd w:val="clear" w:color="000000" w:fill="FFEB9C"/>
            <w:noWrap/>
            <w:vAlign w:val="center"/>
            <w:hideMark/>
          </w:tcPr>
          <w:p w14:paraId="151698D6"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004EAAF4" w14:textId="77777777" w:rsidTr="00C8276B">
        <w:tblPrEx>
          <w:tblW w:w="5000" w:type="pct"/>
          <w:tblPrExChange w:id="367" w:author="Ted Habermann" w:date="2017-04-04T08:30:00Z">
            <w:tblPrEx>
              <w:tblW w:w="5000" w:type="pct"/>
            </w:tblPrEx>
          </w:tblPrExChange>
        </w:tblPrEx>
        <w:trPr>
          <w:trHeight w:val="320"/>
          <w:trPrChange w:id="368" w:author="Ted Habermann" w:date="2017-04-04T08:30:00Z">
            <w:trPr>
              <w:trHeight w:val="320"/>
            </w:trPr>
          </w:trPrChange>
        </w:trPr>
        <w:tc>
          <w:tcPr>
            <w:tcW w:w="902" w:type="pct"/>
            <w:tcBorders>
              <w:top w:val="nil"/>
              <w:left w:val="nil"/>
              <w:bottom w:val="nil"/>
              <w:right w:val="nil"/>
            </w:tcBorders>
            <w:shd w:val="clear" w:color="auto" w:fill="auto"/>
            <w:noWrap/>
            <w:vAlign w:val="center"/>
            <w:hideMark/>
            <w:tcPrChange w:id="369" w:author="Ted Habermann" w:date="2017-04-04T08:30:00Z">
              <w:tcPr>
                <w:tcW w:w="902" w:type="pct"/>
                <w:tcBorders>
                  <w:top w:val="nil"/>
                  <w:left w:val="nil"/>
                  <w:bottom w:val="nil"/>
                  <w:right w:val="nil"/>
                </w:tcBorders>
                <w:shd w:val="clear" w:color="auto" w:fill="auto"/>
                <w:noWrap/>
                <w:vAlign w:val="center"/>
                <w:hideMark/>
              </w:tcPr>
            </w:tcPrChange>
          </w:tcPr>
          <w:p w14:paraId="43612C77"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USANPN</w:t>
            </w:r>
          </w:p>
        </w:tc>
        <w:tc>
          <w:tcPr>
            <w:tcW w:w="1172" w:type="pct"/>
            <w:tcBorders>
              <w:top w:val="nil"/>
              <w:left w:val="nil"/>
              <w:bottom w:val="single" w:sz="24" w:space="0" w:color="auto"/>
              <w:right w:val="nil"/>
            </w:tcBorders>
            <w:shd w:val="clear" w:color="000000" w:fill="C6EFCE"/>
            <w:noWrap/>
            <w:vAlign w:val="center"/>
            <w:hideMark/>
            <w:tcPrChange w:id="370" w:author="Ted Habermann" w:date="2017-04-04T08:30:00Z">
              <w:tcPr>
                <w:tcW w:w="1172" w:type="pct"/>
                <w:tcBorders>
                  <w:top w:val="nil"/>
                  <w:left w:val="nil"/>
                  <w:bottom w:val="nil"/>
                  <w:right w:val="nil"/>
                </w:tcBorders>
                <w:shd w:val="clear" w:color="000000" w:fill="C6EFCE"/>
                <w:noWrap/>
                <w:vAlign w:val="center"/>
                <w:hideMark/>
              </w:tcPr>
            </w:tcPrChange>
          </w:tcPr>
          <w:p w14:paraId="01F3B138"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single" w:sz="24" w:space="0" w:color="auto"/>
              <w:right w:val="nil"/>
            </w:tcBorders>
            <w:shd w:val="clear" w:color="000000" w:fill="FFEB9C"/>
            <w:noWrap/>
            <w:vAlign w:val="center"/>
            <w:hideMark/>
            <w:tcPrChange w:id="371" w:author="Ted Habermann" w:date="2017-04-04T08:30:00Z">
              <w:tcPr>
                <w:tcW w:w="927" w:type="pct"/>
                <w:tcBorders>
                  <w:top w:val="nil"/>
                  <w:left w:val="nil"/>
                  <w:bottom w:val="nil"/>
                  <w:right w:val="nil"/>
                </w:tcBorders>
                <w:shd w:val="clear" w:color="000000" w:fill="FFEB9C"/>
                <w:noWrap/>
                <w:vAlign w:val="center"/>
                <w:hideMark/>
              </w:tcPr>
            </w:tcPrChange>
          </w:tcPr>
          <w:p w14:paraId="7CE2589A"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c>
          <w:tcPr>
            <w:tcW w:w="927" w:type="pct"/>
            <w:tcBorders>
              <w:top w:val="nil"/>
              <w:left w:val="nil"/>
              <w:bottom w:val="single" w:sz="24" w:space="0" w:color="auto"/>
              <w:right w:val="nil"/>
            </w:tcBorders>
            <w:shd w:val="clear" w:color="000000" w:fill="C6EFCE"/>
            <w:noWrap/>
            <w:vAlign w:val="center"/>
            <w:hideMark/>
            <w:tcPrChange w:id="372" w:author="Ted Habermann" w:date="2017-04-04T08:30:00Z">
              <w:tcPr>
                <w:tcW w:w="927" w:type="pct"/>
                <w:tcBorders>
                  <w:top w:val="nil"/>
                  <w:left w:val="nil"/>
                  <w:bottom w:val="nil"/>
                  <w:right w:val="nil"/>
                </w:tcBorders>
                <w:shd w:val="clear" w:color="000000" w:fill="C6EFCE"/>
                <w:noWrap/>
                <w:vAlign w:val="center"/>
                <w:hideMark/>
              </w:tcPr>
            </w:tcPrChange>
          </w:tcPr>
          <w:p w14:paraId="126E130C"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1072" w:type="pct"/>
            <w:tcBorders>
              <w:top w:val="nil"/>
              <w:left w:val="nil"/>
              <w:bottom w:val="single" w:sz="24" w:space="0" w:color="auto"/>
              <w:right w:val="nil"/>
            </w:tcBorders>
            <w:shd w:val="clear" w:color="000000" w:fill="FFEB9C"/>
            <w:noWrap/>
            <w:vAlign w:val="center"/>
            <w:hideMark/>
            <w:tcPrChange w:id="373" w:author="Ted Habermann" w:date="2017-04-04T08:30:00Z">
              <w:tcPr>
                <w:tcW w:w="1072" w:type="pct"/>
                <w:tcBorders>
                  <w:top w:val="nil"/>
                  <w:left w:val="nil"/>
                  <w:bottom w:val="nil"/>
                  <w:right w:val="nil"/>
                </w:tcBorders>
                <w:shd w:val="clear" w:color="000000" w:fill="FFEB9C"/>
                <w:noWrap/>
                <w:vAlign w:val="center"/>
                <w:hideMark/>
              </w:tcPr>
            </w:tcPrChange>
          </w:tcPr>
          <w:p w14:paraId="23DD6A95"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r>
      <w:tr w:rsidR="00BA7AF2" w:rsidRPr="00BA7AF2" w14:paraId="5F67FDF0" w14:textId="77777777" w:rsidTr="00C8276B">
        <w:tblPrEx>
          <w:tblW w:w="5000" w:type="pct"/>
          <w:tblPrExChange w:id="374" w:author="Ted Habermann" w:date="2017-04-04T08:30:00Z">
            <w:tblPrEx>
              <w:tblW w:w="5000" w:type="pct"/>
            </w:tblPrEx>
          </w:tblPrExChange>
        </w:tblPrEx>
        <w:trPr>
          <w:trHeight w:val="320"/>
          <w:trPrChange w:id="375" w:author="Ted Habermann" w:date="2017-04-04T08:30:00Z">
            <w:trPr>
              <w:trHeight w:val="320"/>
            </w:trPr>
          </w:trPrChange>
        </w:trPr>
        <w:tc>
          <w:tcPr>
            <w:tcW w:w="902" w:type="pct"/>
            <w:tcBorders>
              <w:top w:val="nil"/>
              <w:left w:val="nil"/>
              <w:bottom w:val="nil"/>
              <w:right w:val="nil"/>
            </w:tcBorders>
            <w:shd w:val="clear" w:color="auto" w:fill="auto"/>
            <w:noWrap/>
            <w:vAlign w:val="center"/>
            <w:hideMark/>
            <w:tcPrChange w:id="376" w:author="Ted Habermann" w:date="2017-04-04T08:30:00Z">
              <w:tcPr>
                <w:tcW w:w="902" w:type="pct"/>
                <w:tcBorders>
                  <w:top w:val="nil"/>
                  <w:left w:val="nil"/>
                  <w:bottom w:val="nil"/>
                  <w:right w:val="nil"/>
                </w:tcBorders>
                <w:shd w:val="clear" w:color="auto" w:fill="auto"/>
                <w:noWrap/>
                <w:vAlign w:val="center"/>
                <w:hideMark/>
              </w:tcPr>
            </w:tcPrChange>
          </w:tcPr>
          <w:p w14:paraId="6500F76E"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CDL</w:t>
            </w:r>
          </w:p>
        </w:tc>
        <w:tc>
          <w:tcPr>
            <w:tcW w:w="1172" w:type="pct"/>
            <w:tcBorders>
              <w:top w:val="single" w:sz="24" w:space="0" w:color="auto"/>
              <w:left w:val="nil"/>
              <w:bottom w:val="nil"/>
              <w:right w:val="nil"/>
            </w:tcBorders>
            <w:shd w:val="clear" w:color="000000" w:fill="C6EFCE"/>
            <w:noWrap/>
            <w:vAlign w:val="center"/>
            <w:hideMark/>
            <w:tcPrChange w:id="377" w:author="Ted Habermann" w:date="2017-04-04T08:30:00Z">
              <w:tcPr>
                <w:tcW w:w="1172" w:type="pct"/>
                <w:tcBorders>
                  <w:top w:val="nil"/>
                  <w:left w:val="nil"/>
                  <w:bottom w:val="nil"/>
                  <w:right w:val="nil"/>
                </w:tcBorders>
                <w:shd w:val="clear" w:color="000000" w:fill="C6EFCE"/>
                <w:noWrap/>
                <w:vAlign w:val="center"/>
                <w:hideMark/>
              </w:tcPr>
            </w:tcPrChange>
          </w:tcPr>
          <w:p w14:paraId="712117EB"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single" w:sz="24" w:space="0" w:color="auto"/>
              <w:left w:val="nil"/>
              <w:bottom w:val="nil"/>
              <w:right w:val="nil"/>
            </w:tcBorders>
            <w:shd w:val="clear" w:color="000000" w:fill="FFC7CE"/>
            <w:noWrap/>
            <w:vAlign w:val="center"/>
            <w:hideMark/>
            <w:tcPrChange w:id="378" w:author="Ted Habermann" w:date="2017-04-04T08:30:00Z">
              <w:tcPr>
                <w:tcW w:w="927" w:type="pct"/>
                <w:tcBorders>
                  <w:top w:val="nil"/>
                  <w:left w:val="nil"/>
                  <w:bottom w:val="nil"/>
                  <w:right w:val="nil"/>
                </w:tcBorders>
                <w:shd w:val="clear" w:color="000000" w:fill="FFC7CE"/>
                <w:noWrap/>
                <w:vAlign w:val="center"/>
                <w:hideMark/>
              </w:tcPr>
            </w:tcPrChange>
          </w:tcPr>
          <w:p w14:paraId="1D9F7C3F" w14:textId="77777777" w:rsidR="00BA7AF2" w:rsidRPr="002A6851" w:rsidRDefault="00BA7AF2" w:rsidP="00BA7AF2">
            <w:pPr>
              <w:jc w:val="center"/>
              <w:rPr>
                <w:rFonts w:asciiTheme="minorHAnsi" w:eastAsia="Times New Roman" w:hAnsiTheme="minorHAnsi"/>
                <w:color w:val="9C0006"/>
                <w:sz w:val="18"/>
                <w:szCs w:val="18"/>
              </w:rPr>
            </w:pPr>
            <w:r w:rsidRPr="002A6851">
              <w:rPr>
                <w:rFonts w:asciiTheme="minorHAnsi" w:eastAsia="Times New Roman" w:hAnsiTheme="minorHAnsi"/>
                <w:color w:val="9C0006"/>
                <w:sz w:val="18"/>
                <w:szCs w:val="18"/>
              </w:rPr>
              <w:t>-100%</w:t>
            </w:r>
          </w:p>
        </w:tc>
        <w:tc>
          <w:tcPr>
            <w:tcW w:w="927" w:type="pct"/>
            <w:tcBorders>
              <w:top w:val="single" w:sz="24" w:space="0" w:color="auto"/>
              <w:left w:val="nil"/>
              <w:bottom w:val="nil"/>
              <w:right w:val="nil"/>
            </w:tcBorders>
            <w:shd w:val="clear" w:color="000000" w:fill="FFEB9C"/>
            <w:noWrap/>
            <w:vAlign w:val="center"/>
            <w:hideMark/>
            <w:tcPrChange w:id="379" w:author="Ted Habermann" w:date="2017-04-04T08:30:00Z">
              <w:tcPr>
                <w:tcW w:w="927" w:type="pct"/>
                <w:tcBorders>
                  <w:top w:val="nil"/>
                  <w:left w:val="nil"/>
                  <w:bottom w:val="nil"/>
                  <w:right w:val="nil"/>
                </w:tcBorders>
                <w:shd w:val="clear" w:color="000000" w:fill="FFEB9C"/>
                <w:noWrap/>
                <w:vAlign w:val="center"/>
                <w:hideMark/>
              </w:tcPr>
            </w:tcPrChange>
          </w:tcPr>
          <w:p w14:paraId="0A6E49B1" w14:textId="77777777" w:rsidR="00BA7AF2" w:rsidRPr="002A6851" w:rsidRDefault="00BA7AF2" w:rsidP="00BA7AF2">
            <w:pPr>
              <w:jc w:val="center"/>
              <w:rPr>
                <w:rFonts w:asciiTheme="minorHAnsi" w:eastAsia="Times New Roman" w:hAnsiTheme="minorHAnsi"/>
                <w:color w:val="9C5700"/>
                <w:sz w:val="18"/>
                <w:szCs w:val="18"/>
              </w:rPr>
            </w:pPr>
            <w:r w:rsidRPr="002A6851">
              <w:rPr>
                <w:rFonts w:asciiTheme="minorHAnsi" w:eastAsia="Times New Roman" w:hAnsiTheme="minorHAnsi"/>
                <w:color w:val="9C5700"/>
                <w:sz w:val="18"/>
                <w:szCs w:val="18"/>
              </w:rPr>
              <w:t>0%</w:t>
            </w:r>
          </w:p>
        </w:tc>
        <w:tc>
          <w:tcPr>
            <w:tcW w:w="1072" w:type="pct"/>
            <w:tcBorders>
              <w:top w:val="single" w:sz="24" w:space="0" w:color="auto"/>
              <w:left w:val="nil"/>
              <w:bottom w:val="nil"/>
              <w:right w:val="nil"/>
            </w:tcBorders>
            <w:shd w:val="clear" w:color="000000" w:fill="C6EFCE"/>
            <w:noWrap/>
            <w:vAlign w:val="center"/>
            <w:hideMark/>
            <w:tcPrChange w:id="380" w:author="Ted Habermann" w:date="2017-04-04T08:30:00Z">
              <w:tcPr>
                <w:tcW w:w="1072" w:type="pct"/>
                <w:tcBorders>
                  <w:top w:val="nil"/>
                  <w:left w:val="nil"/>
                  <w:bottom w:val="nil"/>
                  <w:right w:val="nil"/>
                </w:tcBorders>
                <w:shd w:val="clear" w:color="000000" w:fill="C6EFCE"/>
                <w:noWrap/>
                <w:vAlign w:val="center"/>
                <w:hideMark/>
              </w:tcPr>
            </w:tcPrChange>
          </w:tcPr>
          <w:p w14:paraId="440DC5BF"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r>
      <w:tr w:rsidR="00BA7AF2" w:rsidRPr="00BA7AF2" w14:paraId="34220EBB" w14:textId="77777777" w:rsidTr="00BA7AF2">
        <w:trPr>
          <w:trHeight w:val="320"/>
        </w:trPr>
        <w:tc>
          <w:tcPr>
            <w:tcW w:w="902" w:type="pct"/>
            <w:tcBorders>
              <w:top w:val="nil"/>
              <w:left w:val="nil"/>
              <w:bottom w:val="nil"/>
              <w:right w:val="nil"/>
            </w:tcBorders>
            <w:shd w:val="clear" w:color="auto" w:fill="auto"/>
            <w:noWrap/>
            <w:vAlign w:val="center"/>
            <w:hideMark/>
          </w:tcPr>
          <w:p w14:paraId="3385B9F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EDACGSTORE</w:t>
            </w:r>
          </w:p>
        </w:tc>
        <w:tc>
          <w:tcPr>
            <w:tcW w:w="1172" w:type="pct"/>
            <w:tcBorders>
              <w:top w:val="nil"/>
              <w:left w:val="nil"/>
              <w:bottom w:val="nil"/>
              <w:right w:val="nil"/>
            </w:tcBorders>
            <w:shd w:val="clear" w:color="000000" w:fill="C6EFCE"/>
            <w:noWrap/>
            <w:vAlign w:val="center"/>
            <w:hideMark/>
          </w:tcPr>
          <w:p w14:paraId="2C3B9058"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C7CE"/>
            <w:noWrap/>
            <w:vAlign w:val="center"/>
            <w:hideMark/>
          </w:tcPr>
          <w:p w14:paraId="041D5D7C" w14:textId="77777777" w:rsidR="00BA7AF2" w:rsidRPr="002A6851" w:rsidRDefault="00BA7AF2" w:rsidP="00BA7AF2">
            <w:pPr>
              <w:jc w:val="center"/>
              <w:rPr>
                <w:rFonts w:asciiTheme="minorHAnsi" w:eastAsia="Times New Roman" w:hAnsiTheme="minorHAnsi"/>
                <w:color w:val="9C0006"/>
                <w:sz w:val="18"/>
                <w:szCs w:val="18"/>
              </w:rPr>
            </w:pPr>
            <w:r w:rsidRPr="002A6851">
              <w:rPr>
                <w:rFonts w:asciiTheme="minorHAnsi" w:eastAsia="Times New Roman" w:hAnsiTheme="minorHAnsi"/>
                <w:color w:val="9C0006"/>
                <w:sz w:val="18"/>
                <w:szCs w:val="18"/>
              </w:rPr>
              <w:t>-100%</w:t>
            </w:r>
          </w:p>
        </w:tc>
        <w:tc>
          <w:tcPr>
            <w:tcW w:w="927" w:type="pct"/>
            <w:tcBorders>
              <w:top w:val="nil"/>
              <w:left w:val="nil"/>
              <w:bottom w:val="nil"/>
              <w:right w:val="nil"/>
            </w:tcBorders>
            <w:shd w:val="clear" w:color="auto" w:fill="auto"/>
            <w:noWrap/>
            <w:vAlign w:val="center"/>
            <w:hideMark/>
          </w:tcPr>
          <w:p w14:paraId="75980588"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95%</w:t>
            </w:r>
          </w:p>
        </w:tc>
        <w:tc>
          <w:tcPr>
            <w:tcW w:w="1072" w:type="pct"/>
            <w:tcBorders>
              <w:top w:val="nil"/>
              <w:left w:val="nil"/>
              <w:bottom w:val="nil"/>
              <w:right w:val="nil"/>
            </w:tcBorders>
            <w:shd w:val="clear" w:color="000000" w:fill="C6EFCE"/>
            <w:noWrap/>
            <w:vAlign w:val="center"/>
            <w:hideMark/>
          </w:tcPr>
          <w:p w14:paraId="6419280B"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r>
      <w:tr w:rsidR="00BA7AF2" w:rsidRPr="00BA7AF2" w14:paraId="3F26BA5B" w14:textId="77777777" w:rsidTr="00BA7AF2">
        <w:trPr>
          <w:trHeight w:val="320"/>
        </w:trPr>
        <w:tc>
          <w:tcPr>
            <w:tcW w:w="902" w:type="pct"/>
            <w:tcBorders>
              <w:top w:val="nil"/>
              <w:left w:val="nil"/>
              <w:bottom w:val="nil"/>
              <w:right w:val="nil"/>
            </w:tcBorders>
            <w:shd w:val="clear" w:color="auto" w:fill="auto"/>
            <w:noWrap/>
            <w:vAlign w:val="center"/>
            <w:hideMark/>
          </w:tcPr>
          <w:p w14:paraId="199BE285"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NMEPSCOR</w:t>
            </w:r>
          </w:p>
        </w:tc>
        <w:tc>
          <w:tcPr>
            <w:tcW w:w="1172" w:type="pct"/>
            <w:tcBorders>
              <w:top w:val="nil"/>
              <w:left w:val="nil"/>
              <w:bottom w:val="nil"/>
              <w:right w:val="nil"/>
            </w:tcBorders>
            <w:shd w:val="clear" w:color="000000" w:fill="C6EFCE"/>
            <w:noWrap/>
            <w:vAlign w:val="center"/>
            <w:hideMark/>
          </w:tcPr>
          <w:p w14:paraId="0C4DBFD7"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C7CE"/>
            <w:noWrap/>
            <w:vAlign w:val="center"/>
            <w:hideMark/>
          </w:tcPr>
          <w:p w14:paraId="1DC56570" w14:textId="77777777" w:rsidR="00BA7AF2" w:rsidRPr="002A6851" w:rsidRDefault="00BA7AF2" w:rsidP="00BA7AF2">
            <w:pPr>
              <w:jc w:val="center"/>
              <w:rPr>
                <w:rFonts w:asciiTheme="minorHAnsi" w:eastAsia="Times New Roman" w:hAnsiTheme="minorHAnsi"/>
                <w:color w:val="9C0006"/>
                <w:sz w:val="18"/>
                <w:szCs w:val="18"/>
              </w:rPr>
            </w:pPr>
            <w:r w:rsidRPr="002A6851">
              <w:rPr>
                <w:rFonts w:asciiTheme="minorHAnsi" w:eastAsia="Times New Roman" w:hAnsiTheme="minorHAnsi"/>
                <w:color w:val="9C0006"/>
                <w:sz w:val="18"/>
                <w:szCs w:val="18"/>
              </w:rPr>
              <w:t>-100%</w:t>
            </w:r>
          </w:p>
        </w:tc>
        <w:tc>
          <w:tcPr>
            <w:tcW w:w="927" w:type="pct"/>
            <w:tcBorders>
              <w:top w:val="nil"/>
              <w:left w:val="nil"/>
              <w:bottom w:val="nil"/>
              <w:right w:val="nil"/>
            </w:tcBorders>
            <w:shd w:val="clear" w:color="auto" w:fill="auto"/>
            <w:noWrap/>
            <w:vAlign w:val="center"/>
            <w:hideMark/>
          </w:tcPr>
          <w:p w14:paraId="38D1345B"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57%</w:t>
            </w:r>
          </w:p>
        </w:tc>
        <w:tc>
          <w:tcPr>
            <w:tcW w:w="1072" w:type="pct"/>
            <w:tcBorders>
              <w:top w:val="nil"/>
              <w:left w:val="nil"/>
              <w:bottom w:val="nil"/>
              <w:right w:val="nil"/>
            </w:tcBorders>
            <w:shd w:val="clear" w:color="000000" w:fill="C6EFCE"/>
            <w:noWrap/>
            <w:vAlign w:val="center"/>
            <w:hideMark/>
          </w:tcPr>
          <w:p w14:paraId="4CD26984"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r>
      <w:tr w:rsidR="00BA7AF2" w:rsidRPr="00BA7AF2" w14:paraId="1423C86F" w14:textId="77777777" w:rsidTr="00BA7AF2">
        <w:trPr>
          <w:trHeight w:val="320"/>
        </w:trPr>
        <w:tc>
          <w:tcPr>
            <w:tcW w:w="902" w:type="pct"/>
            <w:tcBorders>
              <w:top w:val="nil"/>
              <w:left w:val="nil"/>
              <w:bottom w:val="nil"/>
              <w:right w:val="nil"/>
            </w:tcBorders>
            <w:shd w:val="clear" w:color="auto" w:fill="auto"/>
            <w:noWrap/>
            <w:vAlign w:val="center"/>
            <w:hideMark/>
          </w:tcPr>
          <w:p w14:paraId="4BC800E3"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SEAD</w:t>
            </w:r>
          </w:p>
        </w:tc>
        <w:tc>
          <w:tcPr>
            <w:tcW w:w="1172" w:type="pct"/>
            <w:tcBorders>
              <w:top w:val="nil"/>
              <w:left w:val="nil"/>
              <w:bottom w:val="nil"/>
              <w:right w:val="nil"/>
            </w:tcBorders>
            <w:shd w:val="clear" w:color="000000" w:fill="C6EFCE"/>
            <w:noWrap/>
            <w:vAlign w:val="center"/>
            <w:hideMark/>
          </w:tcPr>
          <w:p w14:paraId="52D6D769"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C7CE"/>
            <w:noWrap/>
            <w:vAlign w:val="center"/>
            <w:hideMark/>
          </w:tcPr>
          <w:p w14:paraId="1712B3E9" w14:textId="77777777" w:rsidR="00BA7AF2" w:rsidRPr="002A6851" w:rsidRDefault="00BA7AF2" w:rsidP="00BA7AF2">
            <w:pPr>
              <w:jc w:val="center"/>
              <w:rPr>
                <w:rFonts w:asciiTheme="minorHAnsi" w:eastAsia="Times New Roman" w:hAnsiTheme="minorHAnsi"/>
                <w:color w:val="9C0006"/>
                <w:sz w:val="18"/>
                <w:szCs w:val="18"/>
              </w:rPr>
            </w:pPr>
            <w:r w:rsidRPr="002A6851">
              <w:rPr>
                <w:rFonts w:asciiTheme="minorHAnsi" w:eastAsia="Times New Roman" w:hAnsiTheme="minorHAnsi"/>
                <w:color w:val="9C0006"/>
                <w:sz w:val="18"/>
                <w:szCs w:val="18"/>
              </w:rPr>
              <w:t>-100%</w:t>
            </w:r>
          </w:p>
        </w:tc>
        <w:tc>
          <w:tcPr>
            <w:tcW w:w="927" w:type="pct"/>
            <w:tcBorders>
              <w:top w:val="nil"/>
              <w:left w:val="nil"/>
              <w:bottom w:val="nil"/>
              <w:right w:val="nil"/>
            </w:tcBorders>
            <w:shd w:val="clear" w:color="auto" w:fill="auto"/>
            <w:noWrap/>
            <w:vAlign w:val="center"/>
            <w:hideMark/>
          </w:tcPr>
          <w:p w14:paraId="438CA02D"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89%</w:t>
            </w:r>
          </w:p>
        </w:tc>
        <w:tc>
          <w:tcPr>
            <w:tcW w:w="1072" w:type="pct"/>
            <w:tcBorders>
              <w:top w:val="nil"/>
              <w:left w:val="nil"/>
              <w:bottom w:val="nil"/>
              <w:right w:val="nil"/>
            </w:tcBorders>
            <w:shd w:val="clear" w:color="000000" w:fill="C6EFCE"/>
            <w:noWrap/>
            <w:vAlign w:val="center"/>
            <w:hideMark/>
          </w:tcPr>
          <w:p w14:paraId="04E9B079"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r>
      <w:tr w:rsidR="00BA7AF2" w:rsidRPr="00BA7AF2" w14:paraId="75A48643" w14:textId="77777777" w:rsidTr="00BA7AF2">
        <w:trPr>
          <w:trHeight w:val="340"/>
        </w:trPr>
        <w:tc>
          <w:tcPr>
            <w:tcW w:w="902" w:type="pct"/>
            <w:tcBorders>
              <w:top w:val="nil"/>
              <w:left w:val="nil"/>
              <w:bottom w:val="nil"/>
              <w:right w:val="nil"/>
            </w:tcBorders>
            <w:shd w:val="clear" w:color="auto" w:fill="auto"/>
            <w:noWrap/>
            <w:vAlign w:val="center"/>
            <w:hideMark/>
          </w:tcPr>
          <w:p w14:paraId="3BCCFFD3"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USGSCSAS</w:t>
            </w:r>
          </w:p>
        </w:tc>
        <w:tc>
          <w:tcPr>
            <w:tcW w:w="1172" w:type="pct"/>
            <w:tcBorders>
              <w:top w:val="nil"/>
              <w:left w:val="nil"/>
              <w:bottom w:val="nil"/>
              <w:right w:val="nil"/>
            </w:tcBorders>
            <w:shd w:val="clear" w:color="000000" w:fill="C6EFCE"/>
            <w:noWrap/>
            <w:vAlign w:val="center"/>
            <w:hideMark/>
          </w:tcPr>
          <w:p w14:paraId="427F0FA7"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c>
          <w:tcPr>
            <w:tcW w:w="927" w:type="pct"/>
            <w:tcBorders>
              <w:top w:val="nil"/>
              <w:left w:val="nil"/>
              <w:bottom w:val="nil"/>
              <w:right w:val="nil"/>
            </w:tcBorders>
            <w:shd w:val="clear" w:color="000000" w:fill="FFC7CE"/>
            <w:noWrap/>
            <w:vAlign w:val="center"/>
            <w:hideMark/>
          </w:tcPr>
          <w:p w14:paraId="1F8856E2" w14:textId="77777777" w:rsidR="00BA7AF2" w:rsidRPr="002A6851" w:rsidRDefault="00BA7AF2" w:rsidP="00BA7AF2">
            <w:pPr>
              <w:jc w:val="center"/>
              <w:rPr>
                <w:rFonts w:asciiTheme="minorHAnsi" w:eastAsia="Times New Roman" w:hAnsiTheme="minorHAnsi"/>
                <w:color w:val="9C0006"/>
                <w:sz w:val="18"/>
                <w:szCs w:val="18"/>
              </w:rPr>
            </w:pPr>
            <w:r w:rsidRPr="002A6851">
              <w:rPr>
                <w:rFonts w:asciiTheme="minorHAnsi" w:eastAsia="Times New Roman" w:hAnsiTheme="minorHAnsi"/>
                <w:color w:val="9C0006"/>
                <w:sz w:val="18"/>
                <w:szCs w:val="18"/>
              </w:rPr>
              <w:t>-100%</w:t>
            </w:r>
          </w:p>
        </w:tc>
        <w:tc>
          <w:tcPr>
            <w:tcW w:w="927" w:type="pct"/>
            <w:tcBorders>
              <w:top w:val="nil"/>
              <w:left w:val="nil"/>
              <w:bottom w:val="nil"/>
              <w:right w:val="nil"/>
            </w:tcBorders>
            <w:shd w:val="clear" w:color="auto" w:fill="auto"/>
            <w:noWrap/>
            <w:vAlign w:val="center"/>
            <w:hideMark/>
          </w:tcPr>
          <w:p w14:paraId="4C79CE14" w14:textId="77777777" w:rsidR="00BA7AF2" w:rsidRPr="002A6851" w:rsidRDefault="00BA7AF2" w:rsidP="00BA7AF2">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34%</w:t>
            </w:r>
          </w:p>
        </w:tc>
        <w:tc>
          <w:tcPr>
            <w:tcW w:w="1072" w:type="pct"/>
            <w:tcBorders>
              <w:top w:val="nil"/>
              <w:left w:val="nil"/>
              <w:bottom w:val="nil"/>
              <w:right w:val="nil"/>
            </w:tcBorders>
            <w:shd w:val="clear" w:color="000000" w:fill="C6EFCE"/>
            <w:noWrap/>
            <w:vAlign w:val="center"/>
            <w:hideMark/>
          </w:tcPr>
          <w:p w14:paraId="77E3B505" w14:textId="77777777" w:rsidR="00BA7AF2" w:rsidRPr="002A6851" w:rsidRDefault="00BA7AF2" w:rsidP="00BA7AF2">
            <w:pPr>
              <w:jc w:val="center"/>
              <w:rPr>
                <w:rFonts w:asciiTheme="minorHAnsi" w:eastAsia="Times New Roman" w:hAnsiTheme="minorHAnsi"/>
                <w:color w:val="006100"/>
                <w:sz w:val="18"/>
                <w:szCs w:val="18"/>
              </w:rPr>
            </w:pPr>
            <w:r w:rsidRPr="002A6851">
              <w:rPr>
                <w:rFonts w:asciiTheme="minorHAnsi" w:eastAsia="Times New Roman" w:hAnsiTheme="minorHAnsi"/>
                <w:color w:val="006100"/>
                <w:sz w:val="18"/>
                <w:szCs w:val="18"/>
              </w:rPr>
              <w:t>100%</w:t>
            </w:r>
          </w:p>
        </w:tc>
      </w:tr>
    </w:tbl>
    <w:p w14:paraId="6D9ED61C" w14:textId="77777777" w:rsidR="00BA7AF2" w:rsidRDefault="00BA7AF2" w:rsidP="009E3600">
      <w:pPr>
        <w:rPr>
          <w:rFonts w:ascii="Book Antiqua" w:hAnsi="Book Antiqua"/>
        </w:rPr>
      </w:pPr>
    </w:p>
    <w:p w14:paraId="327E0DE7" w14:textId="4633868B" w:rsidR="000545A9" w:rsidRDefault="000545A9" w:rsidP="000545A9">
      <w:pPr>
        <w:pStyle w:val="Heading3"/>
      </w:pPr>
      <w:bookmarkStart w:id="381" w:name="_Toc478727005"/>
      <w:commentRangeStart w:id="382"/>
      <w:r>
        <w:t>Evaluation</w:t>
      </w:r>
      <w:r w:rsidR="003B0BCF">
        <w:t xml:space="preserve"> Level</w:t>
      </w:r>
      <w:bookmarkEnd w:id="381"/>
      <w:commentRangeEnd w:id="382"/>
      <w:r w:rsidR="00E50160">
        <w:rPr>
          <w:rStyle w:val="CommentReference"/>
          <w:rFonts w:asciiTheme="minorHAnsi" w:eastAsiaTheme="minorHAnsi" w:hAnsiTheme="minorHAnsi" w:cstheme="minorBidi"/>
          <w:i w:val="0"/>
          <w:iCs w:val="0"/>
          <w:color w:val="auto"/>
        </w:rPr>
        <w:commentReference w:id="382"/>
      </w:r>
    </w:p>
    <w:p w14:paraId="786B3DC0" w14:textId="0DF4CA32" w:rsidR="003E2AC5" w:rsidRDefault="0011275D" w:rsidP="000545A9">
      <w:commentRangeStart w:id="383"/>
      <w:r>
        <w:t xml:space="preserve">   </w:t>
      </w:r>
      <w:r w:rsidR="000545A9">
        <w:t xml:space="preserve">The Evaluation level </w:t>
      </w:r>
      <w:del w:id="384" w:author="Ted Habermann" w:date="2017-04-04T08:30:00Z">
        <w:r w:rsidR="000545A9" w:rsidDel="00C8276B">
          <w:delText xml:space="preserve">contains </w:delText>
        </w:r>
      </w:del>
      <w:ins w:id="385" w:author="Ted Habermann" w:date="2017-04-04T08:30:00Z">
        <w:r w:rsidR="00C8276B">
          <w:t xml:space="preserve">includes </w:t>
        </w:r>
      </w:ins>
      <w:del w:id="386" w:author="Ted Habermann" w:date="2017-04-04T08:30:00Z">
        <w:r w:rsidR="000545A9" w:rsidDel="00C8276B">
          <w:delText xml:space="preserve">5 </w:delText>
        </w:r>
      </w:del>
      <w:ins w:id="387" w:author="Ted Habermann" w:date="2017-04-04T08:30:00Z">
        <w:r w:rsidR="00C8276B">
          <w:t xml:space="preserve">five </w:t>
        </w:r>
      </w:ins>
      <w:r w:rsidR="000545A9">
        <w:t>concepts</w:t>
      </w:r>
      <w:r w:rsidR="000623DB">
        <w:t xml:space="preserve">. Every collection except for KUBI use the Resource Use Constraints concept. The KUBI collection doesn’t contain any of the concepts in the Evaluation Level. Every CSDGM record is missing a project description. While individual records may describe the project as a larger work citation, not all larger work citations are project descriptions. </w:t>
      </w:r>
      <w:r w:rsidR="003E2AC5">
        <w:t>Thus,</w:t>
      </w:r>
      <w:r w:rsidR="000623DB">
        <w:t xml:space="preserve"> </w:t>
      </w:r>
      <w:commentRangeStart w:id="388"/>
      <w:r w:rsidR="000623DB">
        <w:t>the documentation dialect</w:t>
      </w:r>
      <w:commentRangeEnd w:id="388"/>
      <w:r w:rsidR="00E50160">
        <w:rPr>
          <w:rStyle w:val="CommentReference"/>
          <w:rFonts w:asciiTheme="minorHAnsi" w:hAnsiTheme="minorHAnsi" w:cstheme="minorBidi"/>
        </w:rPr>
        <w:commentReference w:id="388"/>
      </w:r>
      <w:r w:rsidR="000623DB">
        <w:t xml:space="preserve"> does not contain an explicit location for project description information.</w:t>
      </w:r>
      <w:r w:rsidR="00AE2451">
        <w:t xml:space="preserve"> </w:t>
      </w:r>
      <w:r w:rsidR="00E01B37">
        <w:t xml:space="preserve">It is of note that </w:t>
      </w:r>
      <w:del w:id="389" w:author="Ted Habermann" w:date="2017-04-04T08:34:00Z">
        <w:r w:rsidR="00E01B37" w:rsidDel="00E50160">
          <w:delText xml:space="preserve">5 </w:delText>
        </w:r>
      </w:del>
      <w:ins w:id="390" w:author="Ted Habermann" w:date="2017-04-04T08:34:00Z">
        <w:r w:rsidR="00E50160">
          <w:t xml:space="preserve">five </w:t>
        </w:r>
      </w:ins>
      <w:r w:rsidR="00E01B37">
        <w:t xml:space="preserve">member nodes that use the EML dialect do not use the concept in their collections and only </w:t>
      </w:r>
      <w:del w:id="391" w:author="Ted Habermann" w:date="2017-04-04T08:34:00Z">
        <w:r w:rsidR="00E01B37" w:rsidDel="00E50160">
          <w:delText xml:space="preserve">4 </w:delText>
        </w:r>
      </w:del>
      <w:ins w:id="392" w:author="Ted Habermann" w:date="2017-04-04T08:34:00Z">
        <w:r w:rsidR="00E50160">
          <w:t xml:space="preserve">four </w:t>
        </w:r>
      </w:ins>
      <w:r w:rsidR="00E01B37">
        <w:t xml:space="preserve">collections exist where you can expect to see a </w:t>
      </w:r>
      <w:r w:rsidR="00E01B37">
        <w:lastRenderedPageBreak/>
        <w:t>project description</w:t>
      </w:r>
      <w:r w:rsidR="00CA4CF9">
        <w:t xml:space="preserve"> at least </w:t>
      </w:r>
      <w:del w:id="393" w:author="Ted Habermann" w:date="2017-04-04T08:34:00Z">
        <w:r w:rsidR="00CA4CF9" w:rsidDel="00E50160">
          <w:delText xml:space="preserve">9 </w:delText>
        </w:r>
      </w:del>
      <w:ins w:id="394" w:author="Ted Habermann" w:date="2017-04-04T08:34:00Z">
        <w:r w:rsidR="00E50160">
          <w:t>90% of the time</w:t>
        </w:r>
      </w:ins>
      <w:del w:id="395" w:author="Ted Habermann" w:date="2017-04-04T08:34:00Z">
        <w:r w:rsidR="00CA4CF9" w:rsidDel="00E50160">
          <w:delText>out of 10 times</w:delText>
        </w:r>
      </w:del>
      <w:r w:rsidR="00CA4CF9">
        <w:t>:</w:t>
      </w:r>
      <w:r w:rsidR="00E01B37">
        <w:t xml:space="preserve"> GLEON, </w:t>
      </w:r>
      <w:proofErr w:type="spellStart"/>
      <w:r w:rsidR="00E01B37">
        <w:t>ONEShare</w:t>
      </w:r>
      <w:proofErr w:type="spellEnd"/>
      <w:r w:rsidR="00E01B37">
        <w:t xml:space="preserve">, PISCO and TERN. </w:t>
      </w:r>
      <w:r w:rsidR="00A24FAD">
        <w:t xml:space="preserve">The </w:t>
      </w:r>
      <w:r w:rsidR="00E01B37">
        <w:t xml:space="preserve">LTER </w:t>
      </w:r>
      <w:r w:rsidR="00A24FAD">
        <w:t>sample only cont</w:t>
      </w:r>
      <w:r w:rsidR="00A73FDD">
        <w:t xml:space="preserve">ains the concept </w:t>
      </w:r>
      <w:r w:rsidR="00CA4CF9">
        <w:t>in 40 records, or 16% of the sample.</w:t>
      </w:r>
      <w:commentRangeEnd w:id="383"/>
      <w:r w:rsidR="00AA0B11">
        <w:rPr>
          <w:rStyle w:val="CommentReference"/>
          <w:rFonts w:asciiTheme="minorHAnsi" w:hAnsiTheme="minorHAnsi" w:cstheme="minorBidi"/>
        </w:rPr>
        <w:commentReference w:id="383"/>
      </w:r>
    </w:p>
    <w:p w14:paraId="639E2599" w14:textId="77777777" w:rsidR="00E01B37" w:rsidRPr="000545A9" w:rsidRDefault="00E01B37" w:rsidP="000545A9"/>
    <w:tbl>
      <w:tblPr>
        <w:tblW w:w="5000" w:type="pct"/>
        <w:tblLook w:val="04A0" w:firstRow="1" w:lastRow="0" w:firstColumn="1" w:lastColumn="0" w:noHBand="0" w:noVBand="1"/>
      </w:tblPr>
      <w:tblGrid>
        <w:gridCol w:w="1824"/>
        <w:gridCol w:w="1770"/>
        <w:gridCol w:w="1470"/>
        <w:gridCol w:w="1507"/>
        <w:gridCol w:w="1537"/>
        <w:gridCol w:w="1468"/>
      </w:tblGrid>
      <w:tr w:rsidR="00BA7AF2" w:rsidRPr="00BA7AF2" w14:paraId="54796BF7" w14:textId="77777777" w:rsidTr="00BA7AF2">
        <w:trPr>
          <w:trHeight w:val="340"/>
        </w:trPr>
        <w:tc>
          <w:tcPr>
            <w:tcW w:w="982" w:type="pct"/>
            <w:tcBorders>
              <w:top w:val="nil"/>
              <w:left w:val="nil"/>
              <w:bottom w:val="nil"/>
              <w:right w:val="nil"/>
            </w:tcBorders>
            <w:shd w:val="clear" w:color="auto" w:fill="auto"/>
            <w:noWrap/>
            <w:vAlign w:val="center"/>
            <w:hideMark/>
          </w:tcPr>
          <w:p w14:paraId="7A45093F"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Evaluation</w:t>
            </w:r>
          </w:p>
        </w:tc>
        <w:tc>
          <w:tcPr>
            <w:tcW w:w="812" w:type="pct"/>
            <w:tcBorders>
              <w:top w:val="nil"/>
              <w:left w:val="single" w:sz="8" w:space="0" w:color="auto"/>
              <w:bottom w:val="nil"/>
              <w:right w:val="nil"/>
            </w:tcBorders>
            <w:shd w:val="clear" w:color="auto" w:fill="auto"/>
            <w:noWrap/>
            <w:vAlign w:val="center"/>
            <w:hideMark/>
          </w:tcPr>
          <w:p w14:paraId="4580AEF9"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Resource Use Constraints</w:t>
            </w:r>
          </w:p>
        </w:tc>
        <w:tc>
          <w:tcPr>
            <w:tcW w:w="797" w:type="pct"/>
            <w:tcBorders>
              <w:top w:val="nil"/>
              <w:left w:val="single" w:sz="8" w:space="0" w:color="auto"/>
              <w:bottom w:val="nil"/>
              <w:right w:val="nil"/>
            </w:tcBorders>
            <w:shd w:val="clear" w:color="auto" w:fill="auto"/>
            <w:noWrap/>
            <w:vAlign w:val="center"/>
            <w:hideMark/>
          </w:tcPr>
          <w:p w14:paraId="74C54E4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Process Step</w:t>
            </w:r>
          </w:p>
        </w:tc>
        <w:tc>
          <w:tcPr>
            <w:tcW w:w="816" w:type="pct"/>
            <w:tcBorders>
              <w:top w:val="nil"/>
              <w:left w:val="single" w:sz="8" w:space="0" w:color="auto"/>
              <w:bottom w:val="nil"/>
              <w:right w:val="nil"/>
            </w:tcBorders>
            <w:shd w:val="clear" w:color="auto" w:fill="auto"/>
            <w:noWrap/>
            <w:vAlign w:val="center"/>
            <w:hideMark/>
          </w:tcPr>
          <w:p w14:paraId="505A3452"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Project Description</w:t>
            </w:r>
          </w:p>
        </w:tc>
        <w:tc>
          <w:tcPr>
            <w:tcW w:w="797" w:type="pct"/>
            <w:tcBorders>
              <w:top w:val="nil"/>
              <w:left w:val="single" w:sz="8" w:space="0" w:color="auto"/>
              <w:bottom w:val="nil"/>
              <w:right w:val="nil"/>
            </w:tcBorders>
            <w:shd w:val="clear" w:color="auto" w:fill="auto"/>
            <w:noWrap/>
            <w:vAlign w:val="center"/>
            <w:hideMark/>
          </w:tcPr>
          <w:p w14:paraId="2F95FEF0"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Entity Type Definition</w:t>
            </w:r>
          </w:p>
        </w:tc>
        <w:tc>
          <w:tcPr>
            <w:tcW w:w="797" w:type="pct"/>
            <w:tcBorders>
              <w:top w:val="nil"/>
              <w:left w:val="single" w:sz="8" w:space="0" w:color="auto"/>
              <w:bottom w:val="nil"/>
              <w:right w:val="nil"/>
            </w:tcBorders>
            <w:shd w:val="clear" w:color="auto" w:fill="auto"/>
            <w:noWrap/>
            <w:vAlign w:val="center"/>
            <w:hideMark/>
          </w:tcPr>
          <w:p w14:paraId="28620C2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Attribute Definition</w:t>
            </w:r>
          </w:p>
        </w:tc>
      </w:tr>
      <w:tr w:rsidR="00BA7AF2" w:rsidRPr="00BA7AF2" w14:paraId="24F9FF25" w14:textId="77777777" w:rsidTr="00BA7AF2">
        <w:trPr>
          <w:trHeight w:val="320"/>
        </w:trPr>
        <w:tc>
          <w:tcPr>
            <w:tcW w:w="982" w:type="pct"/>
            <w:tcBorders>
              <w:top w:val="nil"/>
              <w:left w:val="nil"/>
              <w:bottom w:val="nil"/>
              <w:right w:val="nil"/>
            </w:tcBorders>
            <w:shd w:val="clear" w:color="auto" w:fill="auto"/>
            <w:noWrap/>
            <w:vAlign w:val="center"/>
            <w:hideMark/>
          </w:tcPr>
          <w:p w14:paraId="512FD239"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CLOEBIRD</w:t>
            </w:r>
          </w:p>
        </w:tc>
        <w:tc>
          <w:tcPr>
            <w:tcW w:w="812" w:type="pct"/>
            <w:tcBorders>
              <w:top w:val="nil"/>
              <w:left w:val="nil"/>
              <w:bottom w:val="nil"/>
              <w:right w:val="nil"/>
            </w:tcBorders>
            <w:shd w:val="clear" w:color="000000" w:fill="C6EFCE"/>
            <w:noWrap/>
            <w:vAlign w:val="center"/>
            <w:hideMark/>
          </w:tcPr>
          <w:p w14:paraId="32A0B956"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5AF2EFE8"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EB9C"/>
            <w:noWrap/>
            <w:vAlign w:val="center"/>
            <w:hideMark/>
          </w:tcPr>
          <w:p w14:paraId="34EA850D"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C6EFCE"/>
            <w:noWrap/>
            <w:vAlign w:val="center"/>
            <w:hideMark/>
          </w:tcPr>
          <w:p w14:paraId="23FF2189"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0DB64822"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r>
      <w:tr w:rsidR="00BA7AF2" w:rsidRPr="00BA7AF2" w14:paraId="675F959E" w14:textId="77777777" w:rsidTr="00BA7AF2">
        <w:trPr>
          <w:trHeight w:val="320"/>
        </w:trPr>
        <w:tc>
          <w:tcPr>
            <w:tcW w:w="982" w:type="pct"/>
            <w:tcBorders>
              <w:top w:val="nil"/>
              <w:left w:val="nil"/>
              <w:bottom w:val="nil"/>
              <w:right w:val="nil"/>
            </w:tcBorders>
            <w:shd w:val="clear" w:color="auto" w:fill="auto"/>
            <w:noWrap/>
            <w:vAlign w:val="center"/>
            <w:hideMark/>
          </w:tcPr>
          <w:p w14:paraId="25BDEA29"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ESA</w:t>
            </w:r>
          </w:p>
        </w:tc>
        <w:tc>
          <w:tcPr>
            <w:tcW w:w="812" w:type="pct"/>
            <w:tcBorders>
              <w:top w:val="nil"/>
              <w:left w:val="nil"/>
              <w:bottom w:val="nil"/>
              <w:right w:val="nil"/>
            </w:tcBorders>
            <w:shd w:val="clear" w:color="000000" w:fill="C6EFCE"/>
            <w:noWrap/>
            <w:vAlign w:val="center"/>
            <w:hideMark/>
          </w:tcPr>
          <w:p w14:paraId="01CCF7D2"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auto" w:fill="auto"/>
            <w:noWrap/>
            <w:vAlign w:val="center"/>
            <w:hideMark/>
          </w:tcPr>
          <w:p w14:paraId="2F4BED5C"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87%</w:t>
            </w:r>
          </w:p>
        </w:tc>
        <w:tc>
          <w:tcPr>
            <w:tcW w:w="816" w:type="pct"/>
            <w:tcBorders>
              <w:top w:val="nil"/>
              <w:left w:val="nil"/>
              <w:bottom w:val="nil"/>
              <w:right w:val="nil"/>
            </w:tcBorders>
            <w:shd w:val="clear" w:color="000000" w:fill="FFEB9C"/>
            <w:noWrap/>
            <w:vAlign w:val="center"/>
            <w:hideMark/>
          </w:tcPr>
          <w:p w14:paraId="0EDDB380"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6A3BEE25"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182BE792"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r>
      <w:tr w:rsidR="00BA7AF2" w:rsidRPr="00BA7AF2" w14:paraId="322FA38D" w14:textId="77777777" w:rsidTr="00BA7AF2">
        <w:trPr>
          <w:trHeight w:val="320"/>
        </w:trPr>
        <w:tc>
          <w:tcPr>
            <w:tcW w:w="982" w:type="pct"/>
            <w:tcBorders>
              <w:top w:val="nil"/>
              <w:left w:val="nil"/>
              <w:bottom w:val="nil"/>
              <w:right w:val="nil"/>
            </w:tcBorders>
            <w:shd w:val="clear" w:color="auto" w:fill="auto"/>
            <w:noWrap/>
            <w:vAlign w:val="center"/>
            <w:hideMark/>
          </w:tcPr>
          <w:p w14:paraId="58FBB679"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GLEON</w:t>
            </w:r>
          </w:p>
        </w:tc>
        <w:tc>
          <w:tcPr>
            <w:tcW w:w="812" w:type="pct"/>
            <w:tcBorders>
              <w:top w:val="nil"/>
              <w:left w:val="nil"/>
              <w:bottom w:val="nil"/>
              <w:right w:val="nil"/>
            </w:tcBorders>
            <w:shd w:val="clear" w:color="auto" w:fill="auto"/>
            <w:noWrap/>
            <w:vAlign w:val="center"/>
            <w:hideMark/>
          </w:tcPr>
          <w:p w14:paraId="4B942542"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92%</w:t>
            </w:r>
          </w:p>
        </w:tc>
        <w:tc>
          <w:tcPr>
            <w:tcW w:w="797" w:type="pct"/>
            <w:tcBorders>
              <w:top w:val="nil"/>
              <w:left w:val="nil"/>
              <w:bottom w:val="nil"/>
              <w:right w:val="nil"/>
            </w:tcBorders>
            <w:shd w:val="clear" w:color="auto" w:fill="auto"/>
            <w:noWrap/>
            <w:vAlign w:val="center"/>
            <w:hideMark/>
          </w:tcPr>
          <w:p w14:paraId="0D6644FF"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69%</w:t>
            </w:r>
          </w:p>
        </w:tc>
        <w:tc>
          <w:tcPr>
            <w:tcW w:w="816" w:type="pct"/>
            <w:tcBorders>
              <w:top w:val="nil"/>
              <w:left w:val="nil"/>
              <w:bottom w:val="nil"/>
              <w:right w:val="nil"/>
            </w:tcBorders>
            <w:shd w:val="clear" w:color="auto" w:fill="auto"/>
            <w:noWrap/>
            <w:vAlign w:val="center"/>
            <w:hideMark/>
          </w:tcPr>
          <w:p w14:paraId="2771B352"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38%</w:t>
            </w:r>
          </w:p>
        </w:tc>
        <w:tc>
          <w:tcPr>
            <w:tcW w:w="797" w:type="pct"/>
            <w:tcBorders>
              <w:top w:val="nil"/>
              <w:left w:val="nil"/>
              <w:bottom w:val="nil"/>
              <w:right w:val="nil"/>
            </w:tcBorders>
            <w:shd w:val="clear" w:color="auto" w:fill="auto"/>
            <w:noWrap/>
            <w:vAlign w:val="center"/>
            <w:hideMark/>
          </w:tcPr>
          <w:p w14:paraId="4FF90B9B"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69%</w:t>
            </w:r>
          </w:p>
        </w:tc>
        <w:tc>
          <w:tcPr>
            <w:tcW w:w="797" w:type="pct"/>
            <w:tcBorders>
              <w:top w:val="nil"/>
              <w:left w:val="nil"/>
              <w:bottom w:val="nil"/>
              <w:right w:val="nil"/>
            </w:tcBorders>
            <w:shd w:val="clear" w:color="auto" w:fill="auto"/>
            <w:noWrap/>
            <w:vAlign w:val="center"/>
            <w:hideMark/>
          </w:tcPr>
          <w:p w14:paraId="203F29B4"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85%</w:t>
            </w:r>
          </w:p>
        </w:tc>
      </w:tr>
      <w:tr w:rsidR="00BA7AF2" w:rsidRPr="00BA7AF2" w14:paraId="554E1078" w14:textId="77777777" w:rsidTr="00BA7AF2">
        <w:trPr>
          <w:trHeight w:val="320"/>
        </w:trPr>
        <w:tc>
          <w:tcPr>
            <w:tcW w:w="982" w:type="pct"/>
            <w:tcBorders>
              <w:top w:val="nil"/>
              <w:left w:val="nil"/>
              <w:bottom w:val="nil"/>
              <w:right w:val="nil"/>
            </w:tcBorders>
            <w:shd w:val="clear" w:color="auto" w:fill="auto"/>
            <w:noWrap/>
            <w:vAlign w:val="center"/>
            <w:hideMark/>
          </w:tcPr>
          <w:p w14:paraId="68A224CC"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GOA</w:t>
            </w:r>
          </w:p>
        </w:tc>
        <w:tc>
          <w:tcPr>
            <w:tcW w:w="812" w:type="pct"/>
            <w:tcBorders>
              <w:top w:val="nil"/>
              <w:left w:val="nil"/>
              <w:bottom w:val="nil"/>
              <w:right w:val="nil"/>
            </w:tcBorders>
            <w:shd w:val="clear" w:color="000000" w:fill="C6EFCE"/>
            <w:noWrap/>
            <w:vAlign w:val="center"/>
            <w:hideMark/>
          </w:tcPr>
          <w:p w14:paraId="2F6A9860"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auto" w:fill="auto"/>
            <w:noWrap/>
            <w:vAlign w:val="center"/>
            <w:hideMark/>
          </w:tcPr>
          <w:p w14:paraId="276474CA"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94%</w:t>
            </w:r>
          </w:p>
        </w:tc>
        <w:tc>
          <w:tcPr>
            <w:tcW w:w="816" w:type="pct"/>
            <w:tcBorders>
              <w:top w:val="nil"/>
              <w:left w:val="nil"/>
              <w:bottom w:val="nil"/>
              <w:right w:val="nil"/>
            </w:tcBorders>
            <w:shd w:val="clear" w:color="auto" w:fill="auto"/>
            <w:noWrap/>
            <w:vAlign w:val="center"/>
            <w:hideMark/>
          </w:tcPr>
          <w:p w14:paraId="53E14206"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95%</w:t>
            </w:r>
          </w:p>
        </w:tc>
        <w:tc>
          <w:tcPr>
            <w:tcW w:w="797" w:type="pct"/>
            <w:tcBorders>
              <w:top w:val="nil"/>
              <w:left w:val="nil"/>
              <w:bottom w:val="nil"/>
              <w:right w:val="nil"/>
            </w:tcBorders>
            <w:shd w:val="clear" w:color="auto" w:fill="auto"/>
            <w:noWrap/>
            <w:vAlign w:val="center"/>
            <w:hideMark/>
          </w:tcPr>
          <w:p w14:paraId="03AEB574"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79%</w:t>
            </w:r>
          </w:p>
        </w:tc>
        <w:tc>
          <w:tcPr>
            <w:tcW w:w="797" w:type="pct"/>
            <w:tcBorders>
              <w:top w:val="nil"/>
              <w:left w:val="nil"/>
              <w:bottom w:val="nil"/>
              <w:right w:val="nil"/>
            </w:tcBorders>
            <w:shd w:val="clear" w:color="auto" w:fill="auto"/>
            <w:noWrap/>
            <w:vAlign w:val="center"/>
            <w:hideMark/>
          </w:tcPr>
          <w:p w14:paraId="6073CB6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84%</w:t>
            </w:r>
          </w:p>
        </w:tc>
      </w:tr>
      <w:tr w:rsidR="00BA7AF2" w:rsidRPr="00BA7AF2" w14:paraId="4C796844" w14:textId="77777777" w:rsidTr="00BA7AF2">
        <w:trPr>
          <w:trHeight w:val="320"/>
        </w:trPr>
        <w:tc>
          <w:tcPr>
            <w:tcW w:w="982" w:type="pct"/>
            <w:tcBorders>
              <w:top w:val="nil"/>
              <w:left w:val="nil"/>
              <w:bottom w:val="nil"/>
              <w:right w:val="nil"/>
            </w:tcBorders>
            <w:shd w:val="clear" w:color="auto" w:fill="auto"/>
            <w:noWrap/>
            <w:vAlign w:val="center"/>
            <w:hideMark/>
          </w:tcPr>
          <w:p w14:paraId="2EDAA955"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IOE</w:t>
            </w:r>
          </w:p>
        </w:tc>
        <w:tc>
          <w:tcPr>
            <w:tcW w:w="812" w:type="pct"/>
            <w:tcBorders>
              <w:top w:val="nil"/>
              <w:left w:val="nil"/>
              <w:bottom w:val="nil"/>
              <w:right w:val="nil"/>
            </w:tcBorders>
            <w:shd w:val="clear" w:color="000000" w:fill="C6EFCE"/>
            <w:noWrap/>
            <w:vAlign w:val="center"/>
            <w:hideMark/>
          </w:tcPr>
          <w:p w14:paraId="159EDE46"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0AC1E658"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auto" w:fill="auto"/>
            <w:noWrap/>
            <w:vAlign w:val="center"/>
            <w:hideMark/>
          </w:tcPr>
          <w:p w14:paraId="4BAE795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w:t>
            </w:r>
          </w:p>
        </w:tc>
        <w:tc>
          <w:tcPr>
            <w:tcW w:w="797" w:type="pct"/>
            <w:tcBorders>
              <w:top w:val="nil"/>
              <w:left w:val="nil"/>
              <w:bottom w:val="nil"/>
              <w:right w:val="nil"/>
            </w:tcBorders>
            <w:shd w:val="clear" w:color="auto" w:fill="auto"/>
            <w:noWrap/>
            <w:vAlign w:val="center"/>
            <w:hideMark/>
          </w:tcPr>
          <w:p w14:paraId="7F70C681"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w:t>
            </w:r>
          </w:p>
        </w:tc>
        <w:tc>
          <w:tcPr>
            <w:tcW w:w="797" w:type="pct"/>
            <w:tcBorders>
              <w:top w:val="nil"/>
              <w:left w:val="nil"/>
              <w:bottom w:val="nil"/>
              <w:right w:val="nil"/>
            </w:tcBorders>
            <w:shd w:val="clear" w:color="auto" w:fill="auto"/>
            <w:noWrap/>
            <w:vAlign w:val="center"/>
            <w:hideMark/>
          </w:tcPr>
          <w:p w14:paraId="247C37E7"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29%</w:t>
            </w:r>
          </w:p>
        </w:tc>
      </w:tr>
      <w:tr w:rsidR="00BA7AF2" w:rsidRPr="00BA7AF2" w14:paraId="00BDE417" w14:textId="77777777" w:rsidTr="00BA7AF2">
        <w:trPr>
          <w:trHeight w:val="320"/>
        </w:trPr>
        <w:tc>
          <w:tcPr>
            <w:tcW w:w="982" w:type="pct"/>
            <w:tcBorders>
              <w:top w:val="nil"/>
              <w:left w:val="nil"/>
              <w:bottom w:val="nil"/>
              <w:right w:val="nil"/>
            </w:tcBorders>
            <w:shd w:val="clear" w:color="auto" w:fill="auto"/>
            <w:noWrap/>
            <w:vAlign w:val="center"/>
            <w:hideMark/>
          </w:tcPr>
          <w:p w14:paraId="68A1E040"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KNB</w:t>
            </w:r>
          </w:p>
        </w:tc>
        <w:tc>
          <w:tcPr>
            <w:tcW w:w="812" w:type="pct"/>
            <w:tcBorders>
              <w:top w:val="nil"/>
              <w:left w:val="nil"/>
              <w:bottom w:val="nil"/>
              <w:right w:val="nil"/>
            </w:tcBorders>
            <w:shd w:val="clear" w:color="auto" w:fill="auto"/>
            <w:noWrap/>
            <w:vAlign w:val="center"/>
            <w:hideMark/>
          </w:tcPr>
          <w:p w14:paraId="2524F881"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95%</w:t>
            </w:r>
          </w:p>
        </w:tc>
        <w:tc>
          <w:tcPr>
            <w:tcW w:w="797" w:type="pct"/>
            <w:tcBorders>
              <w:top w:val="nil"/>
              <w:left w:val="nil"/>
              <w:bottom w:val="nil"/>
              <w:right w:val="nil"/>
            </w:tcBorders>
            <w:shd w:val="clear" w:color="auto" w:fill="auto"/>
            <w:noWrap/>
            <w:vAlign w:val="center"/>
            <w:hideMark/>
          </w:tcPr>
          <w:p w14:paraId="165E2D01"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62%</w:t>
            </w:r>
          </w:p>
        </w:tc>
        <w:tc>
          <w:tcPr>
            <w:tcW w:w="816" w:type="pct"/>
            <w:tcBorders>
              <w:top w:val="nil"/>
              <w:left w:val="nil"/>
              <w:bottom w:val="nil"/>
              <w:right w:val="nil"/>
            </w:tcBorders>
            <w:shd w:val="clear" w:color="auto" w:fill="auto"/>
            <w:noWrap/>
            <w:vAlign w:val="center"/>
            <w:hideMark/>
          </w:tcPr>
          <w:p w14:paraId="35F1456C"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11%</w:t>
            </w:r>
          </w:p>
        </w:tc>
        <w:tc>
          <w:tcPr>
            <w:tcW w:w="797" w:type="pct"/>
            <w:tcBorders>
              <w:top w:val="nil"/>
              <w:left w:val="nil"/>
              <w:bottom w:val="nil"/>
              <w:right w:val="nil"/>
            </w:tcBorders>
            <w:shd w:val="clear" w:color="auto" w:fill="auto"/>
            <w:noWrap/>
            <w:vAlign w:val="center"/>
            <w:hideMark/>
          </w:tcPr>
          <w:p w14:paraId="040113B5"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13%</w:t>
            </w:r>
          </w:p>
        </w:tc>
        <w:tc>
          <w:tcPr>
            <w:tcW w:w="797" w:type="pct"/>
            <w:tcBorders>
              <w:top w:val="nil"/>
              <w:left w:val="nil"/>
              <w:bottom w:val="nil"/>
              <w:right w:val="nil"/>
            </w:tcBorders>
            <w:shd w:val="clear" w:color="auto" w:fill="auto"/>
            <w:noWrap/>
            <w:vAlign w:val="center"/>
            <w:hideMark/>
          </w:tcPr>
          <w:p w14:paraId="385DC791"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20%</w:t>
            </w:r>
          </w:p>
        </w:tc>
      </w:tr>
      <w:tr w:rsidR="00BA7AF2" w:rsidRPr="00BA7AF2" w14:paraId="0550BECA" w14:textId="77777777" w:rsidTr="00BA7AF2">
        <w:trPr>
          <w:trHeight w:val="320"/>
        </w:trPr>
        <w:tc>
          <w:tcPr>
            <w:tcW w:w="982" w:type="pct"/>
            <w:tcBorders>
              <w:top w:val="nil"/>
              <w:left w:val="nil"/>
              <w:bottom w:val="nil"/>
              <w:right w:val="nil"/>
            </w:tcBorders>
            <w:shd w:val="clear" w:color="auto" w:fill="auto"/>
            <w:noWrap/>
            <w:vAlign w:val="center"/>
            <w:hideMark/>
          </w:tcPr>
          <w:p w14:paraId="0FE3F4BD"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KUBI</w:t>
            </w:r>
          </w:p>
        </w:tc>
        <w:tc>
          <w:tcPr>
            <w:tcW w:w="812" w:type="pct"/>
            <w:tcBorders>
              <w:top w:val="nil"/>
              <w:left w:val="nil"/>
              <w:bottom w:val="nil"/>
              <w:right w:val="nil"/>
            </w:tcBorders>
            <w:shd w:val="clear" w:color="000000" w:fill="FFEB9C"/>
            <w:noWrap/>
            <w:vAlign w:val="center"/>
            <w:hideMark/>
          </w:tcPr>
          <w:p w14:paraId="3730BAD9"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637CE10C"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EB9C"/>
            <w:noWrap/>
            <w:vAlign w:val="center"/>
            <w:hideMark/>
          </w:tcPr>
          <w:p w14:paraId="48D27328"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4C98B1A7"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18E431A1"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r>
      <w:tr w:rsidR="00BA7AF2" w:rsidRPr="00BA7AF2" w14:paraId="68187210" w14:textId="77777777" w:rsidTr="00BA7AF2">
        <w:trPr>
          <w:trHeight w:val="320"/>
        </w:trPr>
        <w:tc>
          <w:tcPr>
            <w:tcW w:w="982" w:type="pct"/>
            <w:tcBorders>
              <w:top w:val="nil"/>
              <w:left w:val="nil"/>
              <w:bottom w:val="nil"/>
              <w:right w:val="nil"/>
            </w:tcBorders>
            <w:shd w:val="clear" w:color="auto" w:fill="auto"/>
            <w:noWrap/>
            <w:vAlign w:val="center"/>
            <w:hideMark/>
          </w:tcPr>
          <w:p w14:paraId="05B401EF"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LTER</w:t>
            </w:r>
          </w:p>
        </w:tc>
        <w:tc>
          <w:tcPr>
            <w:tcW w:w="812" w:type="pct"/>
            <w:tcBorders>
              <w:top w:val="nil"/>
              <w:left w:val="nil"/>
              <w:bottom w:val="nil"/>
              <w:right w:val="nil"/>
            </w:tcBorders>
            <w:shd w:val="clear" w:color="auto" w:fill="auto"/>
            <w:noWrap/>
            <w:vAlign w:val="center"/>
            <w:hideMark/>
          </w:tcPr>
          <w:p w14:paraId="65BAEA4A"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96%</w:t>
            </w:r>
          </w:p>
        </w:tc>
        <w:tc>
          <w:tcPr>
            <w:tcW w:w="797" w:type="pct"/>
            <w:tcBorders>
              <w:top w:val="nil"/>
              <w:left w:val="nil"/>
              <w:bottom w:val="nil"/>
              <w:right w:val="nil"/>
            </w:tcBorders>
            <w:shd w:val="clear" w:color="auto" w:fill="auto"/>
            <w:noWrap/>
            <w:vAlign w:val="center"/>
            <w:hideMark/>
          </w:tcPr>
          <w:p w14:paraId="4EBB092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92%</w:t>
            </w:r>
          </w:p>
        </w:tc>
        <w:tc>
          <w:tcPr>
            <w:tcW w:w="816" w:type="pct"/>
            <w:tcBorders>
              <w:top w:val="nil"/>
              <w:left w:val="nil"/>
              <w:bottom w:val="nil"/>
              <w:right w:val="nil"/>
            </w:tcBorders>
            <w:shd w:val="clear" w:color="auto" w:fill="auto"/>
            <w:noWrap/>
            <w:vAlign w:val="center"/>
            <w:hideMark/>
          </w:tcPr>
          <w:p w14:paraId="7859EE35"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16%</w:t>
            </w:r>
          </w:p>
        </w:tc>
        <w:tc>
          <w:tcPr>
            <w:tcW w:w="797" w:type="pct"/>
            <w:tcBorders>
              <w:top w:val="nil"/>
              <w:left w:val="nil"/>
              <w:bottom w:val="nil"/>
              <w:right w:val="nil"/>
            </w:tcBorders>
            <w:shd w:val="clear" w:color="auto" w:fill="auto"/>
            <w:noWrap/>
            <w:vAlign w:val="center"/>
            <w:hideMark/>
          </w:tcPr>
          <w:p w14:paraId="2D14627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52%</w:t>
            </w:r>
          </w:p>
        </w:tc>
        <w:tc>
          <w:tcPr>
            <w:tcW w:w="797" w:type="pct"/>
            <w:tcBorders>
              <w:top w:val="nil"/>
              <w:left w:val="nil"/>
              <w:bottom w:val="nil"/>
              <w:right w:val="nil"/>
            </w:tcBorders>
            <w:shd w:val="clear" w:color="auto" w:fill="auto"/>
            <w:noWrap/>
            <w:vAlign w:val="center"/>
            <w:hideMark/>
          </w:tcPr>
          <w:p w14:paraId="02112DD8"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58%</w:t>
            </w:r>
          </w:p>
        </w:tc>
      </w:tr>
      <w:tr w:rsidR="00BA7AF2" w:rsidRPr="00BA7AF2" w14:paraId="5565093B" w14:textId="77777777" w:rsidTr="00BA7AF2">
        <w:trPr>
          <w:trHeight w:val="320"/>
        </w:trPr>
        <w:tc>
          <w:tcPr>
            <w:tcW w:w="982" w:type="pct"/>
            <w:tcBorders>
              <w:top w:val="nil"/>
              <w:left w:val="nil"/>
              <w:bottom w:val="nil"/>
              <w:right w:val="nil"/>
            </w:tcBorders>
            <w:shd w:val="clear" w:color="auto" w:fill="auto"/>
            <w:noWrap/>
            <w:vAlign w:val="center"/>
            <w:hideMark/>
          </w:tcPr>
          <w:p w14:paraId="0CDCAB4E"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LTER_EUROPE</w:t>
            </w:r>
          </w:p>
        </w:tc>
        <w:tc>
          <w:tcPr>
            <w:tcW w:w="812" w:type="pct"/>
            <w:tcBorders>
              <w:top w:val="nil"/>
              <w:left w:val="nil"/>
              <w:bottom w:val="nil"/>
              <w:right w:val="nil"/>
            </w:tcBorders>
            <w:shd w:val="clear" w:color="auto" w:fill="auto"/>
            <w:noWrap/>
            <w:vAlign w:val="center"/>
            <w:hideMark/>
          </w:tcPr>
          <w:p w14:paraId="08A4918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89%</w:t>
            </w:r>
          </w:p>
        </w:tc>
        <w:tc>
          <w:tcPr>
            <w:tcW w:w="797" w:type="pct"/>
            <w:tcBorders>
              <w:top w:val="nil"/>
              <w:left w:val="nil"/>
              <w:bottom w:val="nil"/>
              <w:right w:val="nil"/>
            </w:tcBorders>
            <w:shd w:val="clear" w:color="000000" w:fill="C6EFCE"/>
            <w:noWrap/>
            <w:vAlign w:val="center"/>
            <w:hideMark/>
          </w:tcPr>
          <w:p w14:paraId="2C6E9DE3"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816" w:type="pct"/>
            <w:tcBorders>
              <w:top w:val="nil"/>
              <w:left w:val="nil"/>
              <w:bottom w:val="nil"/>
              <w:right w:val="nil"/>
            </w:tcBorders>
            <w:shd w:val="clear" w:color="000000" w:fill="FFEB9C"/>
            <w:noWrap/>
            <w:vAlign w:val="center"/>
            <w:hideMark/>
          </w:tcPr>
          <w:p w14:paraId="2AABE4C2"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1F73B168"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3469AED6"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r>
      <w:tr w:rsidR="00BA7AF2" w:rsidRPr="00BA7AF2" w14:paraId="49BF358D" w14:textId="77777777" w:rsidTr="00BA7AF2">
        <w:trPr>
          <w:trHeight w:val="320"/>
        </w:trPr>
        <w:tc>
          <w:tcPr>
            <w:tcW w:w="982" w:type="pct"/>
            <w:tcBorders>
              <w:top w:val="nil"/>
              <w:left w:val="nil"/>
              <w:bottom w:val="nil"/>
              <w:right w:val="nil"/>
            </w:tcBorders>
            <w:shd w:val="clear" w:color="auto" w:fill="auto"/>
            <w:noWrap/>
            <w:vAlign w:val="center"/>
            <w:hideMark/>
          </w:tcPr>
          <w:p w14:paraId="201FECD5" w14:textId="77777777" w:rsidR="00BA7AF2" w:rsidRPr="00533A39" w:rsidRDefault="00BA7AF2" w:rsidP="00BA7AF2">
            <w:pPr>
              <w:jc w:val="center"/>
              <w:rPr>
                <w:rFonts w:asciiTheme="minorHAnsi" w:eastAsia="Times New Roman" w:hAnsiTheme="minorHAnsi"/>
                <w:color w:val="000000"/>
                <w:sz w:val="18"/>
                <w:szCs w:val="18"/>
              </w:rPr>
            </w:pPr>
            <w:proofErr w:type="spellStart"/>
            <w:r w:rsidRPr="00533A39">
              <w:rPr>
                <w:rFonts w:asciiTheme="minorHAnsi" w:eastAsia="Times New Roman" w:hAnsiTheme="minorHAnsi"/>
                <w:color w:val="000000"/>
                <w:sz w:val="18"/>
                <w:szCs w:val="18"/>
              </w:rPr>
              <w:t>ONEShare</w:t>
            </w:r>
            <w:proofErr w:type="spellEnd"/>
          </w:p>
        </w:tc>
        <w:tc>
          <w:tcPr>
            <w:tcW w:w="812" w:type="pct"/>
            <w:tcBorders>
              <w:top w:val="nil"/>
              <w:left w:val="nil"/>
              <w:bottom w:val="nil"/>
              <w:right w:val="nil"/>
            </w:tcBorders>
            <w:shd w:val="clear" w:color="auto" w:fill="auto"/>
            <w:noWrap/>
            <w:vAlign w:val="center"/>
            <w:hideMark/>
          </w:tcPr>
          <w:p w14:paraId="03CD7D67"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94%</w:t>
            </w:r>
          </w:p>
        </w:tc>
        <w:tc>
          <w:tcPr>
            <w:tcW w:w="797" w:type="pct"/>
            <w:tcBorders>
              <w:top w:val="nil"/>
              <w:left w:val="nil"/>
              <w:bottom w:val="nil"/>
              <w:right w:val="nil"/>
            </w:tcBorders>
            <w:shd w:val="clear" w:color="000000" w:fill="FFEB9C"/>
            <w:noWrap/>
            <w:vAlign w:val="center"/>
            <w:hideMark/>
          </w:tcPr>
          <w:p w14:paraId="7D50799C"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auto" w:fill="auto"/>
            <w:noWrap/>
            <w:vAlign w:val="center"/>
            <w:hideMark/>
          </w:tcPr>
          <w:p w14:paraId="1356416C"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94%</w:t>
            </w:r>
          </w:p>
        </w:tc>
        <w:tc>
          <w:tcPr>
            <w:tcW w:w="797" w:type="pct"/>
            <w:tcBorders>
              <w:top w:val="nil"/>
              <w:left w:val="nil"/>
              <w:bottom w:val="nil"/>
              <w:right w:val="nil"/>
            </w:tcBorders>
            <w:shd w:val="clear" w:color="auto" w:fill="auto"/>
            <w:noWrap/>
            <w:vAlign w:val="center"/>
            <w:hideMark/>
          </w:tcPr>
          <w:p w14:paraId="6F18878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95%</w:t>
            </w:r>
          </w:p>
        </w:tc>
        <w:tc>
          <w:tcPr>
            <w:tcW w:w="797" w:type="pct"/>
            <w:tcBorders>
              <w:top w:val="nil"/>
              <w:left w:val="nil"/>
              <w:bottom w:val="nil"/>
              <w:right w:val="nil"/>
            </w:tcBorders>
            <w:shd w:val="clear" w:color="auto" w:fill="auto"/>
            <w:noWrap/>
            <w:vAlign w:val="center"/>
            <w:hideMark/>
          </w:tcPr>
          <w:p w14:paraId="1B132D57"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95%</w:t>
            </w:r>
          </w:p>
        </w:tc>
      </w:tr>
      <w:tr w:rsidR="00BA7AF2" w:rsidRPr="00BA7AF2" w14:paraId="6BA52BD4" w14:textId="77777777" w:rsidTr="00BA7AF2">
        <w:trPr>
          <w:trHeight w:val="320"/>
        </w:trPr>
        <w:tc>
          <w:tcPr>
            <w:tcW w:w="982" w:type="pct"/>
            <w:tcBorders>
              <w:top w:val="nil"/>
              <w:left w:val="nil"/>
              <w:bottom w:val="nil"/>
              <w:right w:val="nil"/>
            </w:tcBorders>
            <w:shd w:val="clear" w:color="auto" w:fill="auto"/>
            <w:noWrap/>
            <w:vAlign w:val="center"/>
            <w:hideMark/>
          </w:tcPr>
          <w:p w14:paraId="47763EFC"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PISCO</w:t>
            </w:r>
          </w:p>
        </w:tc>
        <w:tc>
          <w:tcPr>
            <w:tcW w:w="812" w:type="pct"/>
            <w:tcBorders>
              <w:top w:val="nil"/>
              <w:left w:val="nil"/>
              <w:bottom w:val="nil"/>
              <w:right w:val="nil"/>
            </w:tcBorders>
            <w:shd w:val="clear" w:color="000000" w:fill="C6EFCE"/>
            <w:noWrap/>
            <w:vAlign w:val="center"/>
            <w:hideMark/>
          </w:tcPr>
          <w:p w14:paraId="1E5B1E71"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28ABA72D"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816" w:type="pct"/>
            <w:tcBorders>
              <w:top w:val="nil"/>
              <w:left w:val="nil"/>
              <w:bottom w:val="nil"/>
              <w:right w:val="nil"/>
            </w:tcBorders>
            <w:shd w:val="clear" w:color="000000" w:fill="C6EFCE"/>
            <w:noWrap/>
            <w:vAlign w:val="center"/>
            <w:hideMark/>
          </w:tcPr>
          <w:p w14:paraId="5C391FD2"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99%</w:t>
            </w:r>
          </w:p>
        </w:tc>
        <w:tc>
          <w:tcPr>
            <w:tcW w:w="797" w:type="pct"/>
            <w:tcBorders>
              <w:top w:val="nil"/>
              <w:left w:val="nil"/>
              <w:bottom w:val="nil"/>
              <w:right w:val="nil"/>
            </w:tcBorders>
            <w:shd w:val="clear" w:color="auto" w:fill="auto"/>
            <w:noWrap/>
            <w:vAlign w:val="center"/>
            <w:hideMark/>
          </w:tcPr>
          <w:p w14:paraId="16869727"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1%</w:t>
            </w:r>
          </w:p>
        </w:tc>
        <w:tc>
          <w:tcPr>
            <w:tcW w:w="797" w:type="pct"/>
            <w:tcBorders>
              <w:top w:val="nil"/>
              <w:left w:val="nil"/>
              <w:bottom w:val="nil"/>
              <w:right w:val="nil"/>
            </w:tcBorders>
            <w:shd w:val="clear" w:color="000000" w:fill="C6EFCE"/>
            <w:noWrap/>
            <w:vAlign w:val="center"/>
            <w:hideMark/>
          </w:tcPr>
          <w:p w14:paraId="4461812B"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r>
      <w:tr w:rsidR="00BA7AF2" w:rsidRPr="00BA7AF2" w14:paraId="2F66FB6D" w14:textId="77777777" w:rsidTr="00BA7AF2">
        <w:trPr>
          <w:trHeight w:val="320"/>
        </w:trPr>
        <w:tc>
          <w:tcPr>
            <w:tcW w:w="982" w:type="pct"/>
            <w:tcBorders>
              <w:top w:val="nil"/>
              <w:left w:val="nil"/>
              <w:bottom w:val="nil"/>
              <w:right w:val="nil"/>
            </w:tcBorders>
            <w:shd w:val="clear" w:color="auto" w:fill="auto"/>
            <w:noWrap/>
            <w:vAlign w:val="center"/>
            <w:hideMark/>
          </w:tcPr>
          <w:p w14:paraId="3A8F62B8"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SANPARKS</w:t>
            </w:r>
          </w:p>
        </w:tc>
        <w:tc>
          <w:tcPr>
            <w:tcW w:w="812" w:type="pct"/>
            <w:tcBorders>
              <w:top w:val="nil"/>
              <w:left w:val="nil"/>
              <w:bottom w:val="nil"/>
              <w:right w:val="nil"/>
            </w:tcBorders>
            <w:shd w:val="clear" w:color="auto" w:fill="auto"/>
            <w:noWrap/>
            <w:vAlign w:val="center"/>
            <w:hideMark/>
          </w:tcPr>
          <w:p w14:paraId="29CB0CAE"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44%</w:t>
            </w:r>
          </w:p>
        </w:tc>
        <w:tc>
          <w:tcPr>
            <w:tcW w:w="797" w:type="pct"/>
            <w:tcBorders>
              <w:top w:val="nil"/>
              <w:left w:val="nil"/>
              <w:bottom w:val="nil"/>
              <w:right w:val="nil"/>
            </w:tcBorders>
            <w:shd w:val="clear" w:color="auto" w:fill="auto"/>
            <w:noWrap/>
            <w:vAlign w:val="center"/>
            <w:hideMark/>
          </w:tcPr>
          <w:p w14:paraId="6DB22EE6"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57%</w:t>
            </w:r>
          </w:p>
        </w:tc>
        <w:tc>
          <w:tcPr>
            <w:tcW w:w="816" w:type="pct"/>
            <w:tcBorders>
              <w:top w:val="nil"/>
              <w:left w:val="nil"/>
              <w:bottom w:val="nil"/>
              <w:right w:val="nil"/>
            </w:tcBorders>
            <w:shd w:val="clear" w:color="auto" w:fill="auto"/>
            <w:noWrap/>
            <w:vAlign w:val="center"/>
            <w:hideMark/>
          </w:tcPr>
          <w:p w14:paraId="67BE1687"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2%</w:t>
            </w:r>
          </w:p>
        </w:tc>
        <w:tc>
          <w:tcPr>
            <w:tcW w:w="797" w:type="pct"/>
            <w:tcBorders>
              <w:top w:val="nil"/>
              <w:left w:val="nil"/>
              <w:bottom w:val="nil"/>
              <w:right w:val="nil"/>
            </w:tcBorders>
            <w:shd w:val="clear" w:color="auto" w:fill="auto"/>
            <w:noWrap/>
            <w:vAlign w:val="center"/>
            <w:hideMark/>
          </w:tcPr>
          <w:p w14:paraId="02732552"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13%</w:t>
            </w:r>
          </w:p>
        </w:tc>
        <w:tc>
          <w:tcPr>
            <w:tcW w:w="797" w:type="pct"/>
            <w:tcBorders>
              <w:top w:val="nil"/>
              <w:left w:val="nil"/>
              <w:bottom w:val="nil"/>
              <w:right w:val="nil"/>
            </w:tcBorders>
            <w:shd w:val="clear" w:color="auto" w:fill="auto"/>
            <w:noWrap/>
            <w:vAlign w:val="center"/>
            <w:hideMark/>
          </w:tcPr>
          <w:p w14:paraId="166B59F6"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69%</w:t>
            </w:r>
          </w:p>
        </w:tc>
      </w:tr>
      <w:tr w:rsidR="00BA7AF2" w:rsidRPr="00BA7AF2" w14:paraId="0DD3A966" w14:textId="77777777" w:rsidTr="00BA7AF2">
        <w:trPr>
          <w:trHeight w:val="320"/>
        </w:trPr>
        <w:tc>
          <w:tcPr>
            <w:tcW w:w="982" w:type="pct"/>
            <w:tcBorders>
              <w:top w:val="nil"/>
              <w:left w:val="nil"/>
              <w:bottom w:val="nil"/>
              <w:right w:val="nil"/>
            </w:tcBorders>
            <w:shd w:val="clear" w:color="auto" w:fill="auto"/>
            <w:noWrap/>
            <w:vAlign w:val="center"/>
            <w:hideMark/>
          </w:tcPr>
          <w:p w14:paraId="1CC852E6"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TERN</w:t>
            </w:r>
          </w:p>
        </w:tc>
        <w:tc>
          <w:tcPr>
            <w:tcW w:w="812" w:type="pct"/>
            <w:tcBorders>
              <w:top w:val="nil"/>
              <w:left w:val="nil"/>
              <w:bottom w:val="nil"/>
              <w:right w:val="nil"/>
            </w:tcBorders>
            <w:shd w:val="clear" w:color="000000" w:fill="C6EFCE"/>
            <w:noWrap/>
            <w:vAlign w:val="center"/>
            <w:hideMark/>
          </w:tcPr>
          <w:p w14:paraId="4C211446"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2C13AFA7"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816" w:type="pct"/>
            <w:tcBorders>
              <w:top w:val="nil"/>
              <w:left w:val="nil"/>
              <w:bottom w:val="nil"/>
              <w:right w:val="nil"/>
            </w:tcBorders>
            <w:shd w:val="clear" w:color="000000" w:fill="C6EFCE"/>
            <w:noWrap/>
            <w:vAlign w:val="center"/>
            <w:hideMark/>
          </w:tcPr>
          <w:p w14:paraId="0A465491"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4726E94F"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3AD1631A"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r>
      <w:tr w:rsidR="00BA7AF2" w:rsidRPr="00BA7AF2" w14:paraId="26CCE3AA" w14:textId="77777777" w:rsidTr="00BA7AF2">
        <w:trPr>
          <w:trHeight w:val="320"/>
        </w:trPr>
        <w:tc>
          <w:tcPr>
            <w:tcW w:w="982" w:type="pct"/>
            <w:tcBorders>
              <w:top w:val="nil"/>
              <w:left w:val="nil"/>
              <w:bottom w:val="nil"/>
              <w:right w:val="nil"/>
            </w:tcBorders>
            <w:shd w:val="clear" w:color="auto" w:fill="auto"/>
            <w:noWrap/>
            <w:vAlign w:val="center"/>
            <w:hideMark/>
          </w:tcPr>
          <w:p w14:paraId="0C167670"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TFRI</w:t>
            </w:r>
          </w:p>
        </w:tc>
        <w:tc>
          <w:tcPr>
            <w:tcW w:w="812" w:type="pct"/>
            <w:tcBorders>
              <w:top w:val="nil"/>
              <w:left w:val="nil"/>
              <w:bottom w:val="nil"/>
              <w:right w:val="nil"/>
            </w:tcBorders>
            <w:shd w:val="clear" w:color="auto" w:fill="auto"/>
            <w:noWrap/>
            <w:vAlign w:val="center"/>
            <w:hideMark/>
          </w:tcPr>
          <w:p w14:paraId="54CA6BFF"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82%</w:t>
            </w:r>
          </w:p>
        </w:tc>
        <w:tc>
          <w:tcPr>
            <w:tcW w:w="797" w:type="pct"/>
            <w:tcBorders>
              <w:top w:val="nil"/>
              <w:left w:val="nil"/>
              <w:bottom w:val="nil"/>
              <w:right w:val="nil"/>
            </w:tcBorders>
            <w:shd w:val="clear" w:color="auto" w:fill="auto"/>
            <w:noWrap/>
            <w:vAlign w:val="center"/>
            <w:hideMark/>
          </w:tcPr>
          <w:p w14:paraId="749DF026"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97%</w:t>
            </w:r>
          </w:p>
        </w:tc>
        <w:tc>
          <w:tcPr>
            <w:tcW w:w="816" w:type="pct"/>
            <w:tcBorders>
              <w:top w:val="nil"/>
              <w:left w:val="nil"/>
              <w:bottom w:val="nil"/>
              <w:right w:val="nil"/>
            </w:tcBorders>
            <w:shd w:val="clear" w:color="auto" w:fill="auto"/>
            <w:noWrap/>
            <w:vAlign w:val="center"/>
            <w:hideMark/>
          </w:tcPr>
          <w:p w14:paraId="6A12CBD3"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6%</w:t>
            </w:r>
          </w:p>
        </w:tc>
        <w:tc>
          <w:tcPr>
            <w:tcW w:w="797" w:type="pct"/>
            <w:tcBorders>
              <w:top w:val="nil"/>
              <w:left w:val="nil"/>
              <w:bottom w:val="nil"/>
              <w:right w:val="nil"/>
            </w:tcBorders>
            <w:shd w:val="clear" w:color="auto" w:fill="auto"/>
            <w:noWrap/>
            <w:vAlign w:val="center"/>
            <w:hideMark/>
          </w:tcPr>
          <w:p w14:paraId="6E225EC0"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52%</w:t>
            </w:r>
          </w:p>
        </w:tc>
        <w:tc>
          <w:tcPr>
            <w:tcW w:w="797" w:type="pct"/>
            <w:tcBorders>
              <w:top w:val="nil"/>
              <w:left w:val="nil"/>
              <w:bottom w:val="nil"/>
              <w:right w:val="nil"/>
            </w:tcBorders>
            <w:shd w:val="clear" w:color="auto" w:fill="auto"/>
            <w:noWrap/>
            <w:vAlign w:val="center"/>
            <w:hideMark/>
          </w:tcPr>
          <w:p w14:paraId="3799EAAE"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90%</w:t>
            </w:r>
          </w:p>
        </w:tc>
      </w:tr>
      <w:tr w:rsidR="00BA7AF2" w:rsidRPr="00BA7AF2" w14:paraId="50BBDFE7" w14:textId="77777777" w:rsidTr="00BA7AF2">
        <w:trPr>
          <w:trHeight w:val="320"/>
        </w:trPr>
        <w:tc>
          <w:tcPr>
            <w:tcW w:w="982" w:type="pct"/>
            <w:tcBorders>
              <w:top w:val="nil"/>
              <w:left w:val="nil"/>
              <w:bottom w:val="nil"/>
              <w:right w:val="nil"/>
            </w:tcBorders>
            <w:shd w:val="clear" w:color="auto" w:fill="auto"/>
            <w:noWrap/>
            <w:vAlign w:val="center"/>
            <w:hideMark/>
          </w:tcPr>
          <w:p w14:paraId="1D46AB0E"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USANPN</w:t>
            </w:r>
          </w:p>
        </w:tc>
        <w:tc>
          <w:tcPr>
            <w:tcW w:w="812" w:type="pct"/>
            <w:tcBorders>
              <w:top w:val="nil"/>
              <w:left w:val="nil"/>
              <w:bottom w:val="nil"/>
              <w:right w:val="nil"/>
            </w:tcBorders>
            <w:shd w:val="clear" w:color="000000" w:fill="C6EFCE"/>
            <w:noWrap/>
            <w:vAlign w:val="center"/>
            <w:hideMark/>
          </w:tcPr>
          <w:p w14:paraId="3B1CF7B3"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61577008"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816" w:type="pct"/>
            <w:tcBorders>
              <w:top w:val="nil"/>
              <w:left w:val="nil"/>
              <w:bottom w:val="nil"/>
              <w:right w:val="nil"/>
            </w:tcBorders>
            <w:shd w:val="clear" w:color="000000" w:fill="FFEB9C"/>
            <w:noWrap/>
            <w:vAlign w:val="center"/>
            <w:hideMark/>
          </w:tcPr>
          <w:p w14:paraId="7271D339"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C6EFCE"/>
            <w:noWrap/>
            <w:vAlign w:val="center"/>
            <w:hideMark/>
          </w:tcPr>
          <w:p w14:paraId="13C11644"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717FD92F"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r>
      <w:tr w:rsidR="00BA7AF2" w:rsidRPr="00BA7AF2" w14:paraId="7836EC20" w14:textId="77777777" w:rsidTr="00BA7AF2">
        <w:trPr>
          <w:trHeight w:val="320"/>
        </w:trPr>
        <w:tc>
          <w:tcPr>
            <w:tcW w:w="982" w:type="pct"/>
            <w:tcBorders>
              <w:top w:val="nil"/>
              <w:left w:val="nil"/>
              <w:bottom w:val="nil"/>
              <w:right w:val="nil"/>
            </w:tcBorders>
            <w:shd w:val="clear" w:color="auto" w:fill="auto"/>
            <w:noWrap/>
            <w:vAlign w:val="center"/>
            <w:hideMark/>
          </w:tcPr>
          <w:p w14:paraId="52897643"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CDL</w:t>
            </w:r>
          </w:p>
        </w:tc>
        <w:tc>
          <w:tcPr>
            <w:tcW w:w="812" w:type="pct"/>
            <w:tcBorders>
              <w:top w:val="nil"/>
              <w:left w:val="nil"/>
              <w:bottom w:val="nil"/>
              <w:right w:val="nil"/>
            </w:tcBorders>
            <w:shd w:val="clear" w:color="000000" w:fill="C6EFCE"/>
            <w:noWrap/>
            <w:vAlign w:val="center"/>
            <w:hideMark/>
          </w:tcPr>
          <w:p w14:paraId="7E8ABDE8"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2BA457C2"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C7CE"/>
            <w:noWrap/>
            <w:vAlign w:val="center"/>
            <w:hideMark/>
          </w:tcPr>
          <w:p w14:paraId="5AC7654C" w14:textId="77777777" w:rsidR="00BA7AF2" w:rsidRPr="00533A39" w:rsidRDefault="00BA7AF2" w:rsidP="00BA7AF2">
            <w:pPr>
              <w:jc w:val="center"/>
              <w:rPr>
                <w:rFonts w:ascii="Calibri" w:eastAsia="Times New Roman" w:hAnsi="Calibri"/>
                <w:color w:val="9C0006"/>
                <w:sz w:val="18"/>
                <w:szCs w:val="18"/>
              </w:rPr>
            </w:pPr>
            <w:r w:rsidRPr="00533A39">
              <w:rPr>
                <w:rFonts w:ascii="Calibri" w:eastAsia="Times New Roman" w:hAnsi="Calibri"/>
                <w:color w:val="9C0006"/>
                <w:sz w:val="18"/>
                <w:szCs w:val="18"/>
              </w:rPr>
              <w:t>-100%</w:t>
            </w:r>
          </w:p>
        </w:tc>
        <w:tc>
          <w:tcPr>
            <w:tcW w:w="797" w:type="pct"/>
            <w:tcBorders>
              <w:top w:val="nil"/>
              <w:left w:val="nil"/>
              <w:bottom w:val="nil"/>
              <w:right w:val="nil"/>
            </w:tcBorders>
            <w:shd w:val="clear" w:color="000000" w:fill="C6EFCE"/>
            <w:noWrap/>
            <w:vAlign w:val="center"/>
            <w:hideMark/>
          </w:tcPr>
          <w:p w14:paraId="2E85FAD0"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64F3CE1C"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r>
      <w:tr w:rsidR="00BA7AF2" w:rsidRPr="00BA7AF2" w14:paraId="06FAEFB3" w14:textId="77777777" w:rsidTr="00BA7AF2">
        <w:trPr>
          <w:trHeight w:val="320"/>
        </w:trPr>
        <w:tc>
          <w:tcPr>
            <w:tcW w:w="982" w:type="pct"/>
            <w:tcBorders>
              <w:top w:val="nil"/>
              <w:left w:val="nil"/>
              <w:bottom w:val="nil"/>
              <w:right w:val="nil"/>
            </w:tcBorders>
            <w:shd w:val="clear" w:color="auto" w:fill="auto"/>
            <w:noWrap/>
            <w:vAlign w:val="center"/>
            <w:hideMark/>
          </w:tcPr>
          <w:p w14:paraId="6E0D6D4D"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EDACGSTORE</w:t>
            </w:r>
          </w:p>
        </w:tc>
        <w:tc>
          <w:tcPr>
            <w:tcW w:w="812" w:type="pct"/>
            <w:tcBorders>
              <w:top w:val="nil"/>
              <w:left w:val="nil"/>
              <w:bottom w:val="nil"/>
              <w:right w:val="nil"/>
            </w:tcBorders>
            <w:shd w:val="clear" w:color="000000" w:fill="C6EFCE"/>
            <w:noWrap/>
            <w:vAlign w:val="center"/>
            <w:hideMark/>
          </w:tcPr>
          <w:p w14:paraId="14270F8C"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398C28FB"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C7CE"/>
            <w:noWrap/>
            <w:vAlign w:val="center"/>
            <w:hideMark/>
          </w:tcPr>
          <w:p w14:paraId="510CE4B9" w14:textId="77777777" w:rsidR="00BA7AF2" w:rsidRPr="00533A39" w:rsidRDefault="00BA7AF2" w:rsidP="00BA7AF2">
            <w:pPr>
              <w:jc w:val="center"/>
              <w:rPr>
                <w:rFonts w:ascii="Calibri" w:eastAsia="Times New Roman" w:hAnsi="Calibri"/>
                <w:color w:val="9C0006"/>
                <w:sz w:val="18"/>
                <w:szCs w:val="18"/>
              </w:rPr>
            </w:pPr>
            <w:r w:rsidRPr="00533A39">
              <w:rPr>
                <w:rFonts w:ascii="Calibri" w:eastAsia="Times New Roman" w:hAnsi="Calibri"/>
                <w:color w:val="9C0006"/>
                <w:sz w:val="18"/>
                <w:szCs w:val="18"/>
              </w:rPr>
              <w:t>-100%</w:t>
            </w:r>
          </w:p>
        </w:tc>
        <w:tc>
          <w:tcPr>
            <w:tcW w:w="797" w:type="pct"/>
            <w:tcBorders>
              <w:top w:val="nil"/>
              <w:left w:val="nil"/>
              <w:bottom w:val="nil"/>
              <w:right w:val="nil"/>
            </w:tcBorders>
            <w:shd w:val="clear" w:color="auto" w:fill="auto"/>
            <w:noWrap/>
            <w:vAlign w:val="center"/>
            <w:hideMark/>
          </w:tcPr>
          <w:p w14:paraId="76AF683E"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81%</w:t>
            </w:r>
          </w:p>
        </w:tc>
        <w:tc>
          <w:tcPr>
            <w:tcW w:w="797" w:type="pct"/>
            <w:tcBorders>
              <w:top w:val="nil"/>
              <w:left w:val="nil"/>
              <w:bottom w:val="nil"/>
              <w:right w:val="nil"/>
            </w:tcBorders>
            <w:shd w:val="clear" w:color="auto" w:fill="auto"/>
            <w:noWrap/>
            <w:vAlign w:val="center"/>
            <w:hideMark/>
          </w:tcPr>
          <w:p w14:paraId="423F06F6" w14:textId="77777777" w:rsidR="00BA7AF2" w:rsidRPr="00533A39" w:rsidRDefault="00BA7AF2" w:rsidP="00BA7AF2">
            <w:pPr>
              <w:jc w:val="center"/>
              <w:rPr>
                <w:rFonts w:ascii="Calibri" w:eastAsia="Times New Roman" w:hAnsi="Calibri"/>
                <w:color w:val="000000"/>
                <w:sz w:val="18"/>
                <w:szCs w:val="18"/>
              </w:rPr>
            </w:pPr>
            <w:r w:rsidRPr="00533A39">
              <w:rPr>
                <w:rFonts w:ascii="Calibri" w:eastAsia="Times New Roman" w:hAnsi="Calibri"/>
                <w:color w:val="000000"/>
                <w:sz w:val="18"/>
                <w:szCs w:val="18"/>
              </w:rPr>
              <w:t>81%</w:t>
            </w:r>
          </w:p>
        </w:tc>
      </w:tr>
      <w:tr w:rsidR="00BA7AF2" w:rsidRPr="00BA7AF2" w14:paraId="7D52E70F" w14:textId="77777777" w:rsidTr="00BA7AF2">
        <w:trPr>
          <w:trHeight w:val="320"/>
        </w:trPr>
        <w:tc>
          <w:tcPr>
            <w:tcW w:w="982" w:type="pct"/>
            <w:tcBorders>
              <w:top w:val="nil"/>
              <w:left w:val="nil"/>
              <w:bottom w:val="nil"/>
              <w:right w:val="nil"/>
            </w:tcBorders>
            <w:shd w:val="clear" w:color="auto" w:fill="auto"/>
            <w:noWrap/>
            <w:vAlign w:val="center"/>
            <w:hideMark/>
          </w:tcPr>
          <w:p w14:paraId="63CA61D1"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NMEPSCOR</w:t>
            </w:r>
          </w:p>
        </w:tc>
        <w:tc>
          <w:tcPr>
            <w:tcW w:w="812" w:type="pct"/>
            <w:tcBorders>
              <w:top w:val="nil"/>
              <w:left w:val="nil"/>
              <w:bottom w:val="nil"/>
              <w:right w:val="nil"/>
            </w:tcBorders>
            <w:shd w:val="clear" w:color="000000" w:fill="C6EFCE"/>
            <w:noWrap/>
            <w:vAlign w:val="center"/>
            <w:hideMark/>
          </w:tcPr>
          <w:p w14:paraId="66178D2E"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308FFA06"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C7CE"/>
            <w:noWrap/>
            <w:vAlign w:val="center"/>
            <w:hideMark/>
          </w:tcPr>
          <w:p w14:paraId="1E7789A1" w14:textId="77777777" w:rsidR="00BA7AF2" w:rsidRPr="00533A39" w:rsidRDefault="00BA7AF2" w:rsidP="00BA7AF2">
            <w:pPr>
              <w:jc w:val="center"/>
              <w:rPr>
                <w:rFonts w:ascii="Calibri" w:eastAsia="Times New Roman" w:hAnsi="Calibri"/>
                <w:color w:val="9C0006"/>
                <w:sz w:val="18"/>
                <w:szCs w:val="18"/>
              </w:rPr>
            </w:pPr>
            <w:r w:rsidRPr="00533A39">
              <w:rPr>
                <w:rFonts w:ascii="Calibri" w:eastAsia="Times New Roman" w:hAnsi="Calibri"/>
                <w:color w:val="9C0006"/>
                <w:sz w:val="18"/>
                <w:szCs w:val="18"/>
              </w:rPr>
              <w:t>-100%</w:t>
            </w:r>
          </w:p>
        </w:tc>
        <w:tc>
          <w:tcPr>
            <w:tcW w:w="797" w:type="pct"/>
            <w:tcBorders>
              <w:top w:val="nil"/>
              <w:left w:val="nil"/>
              <w:bottom w:val="nil"/>
              <w:right w:val="nil"/>
            </w:tcBorders>
            <w:shd w:val="clear" w:color="000000" w:fill="C6EFCE"/>
            <w:noWrap/>
            <w:vAlign w:val="center"/>
            <w:hideMark/>
          </w:tcPr>
          <w:p w14:paraId="6AE7A9F8"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5470900B"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r>
      <w:tr w:rsidR="00BA7AF2" w:rsidRPr="00BA7AF2" w14:paraId="4C7A817E" w14:textId="77777777" w:rsidTr="00BA7AF2">
        <w:trPr>
          <w:trHeight w:val="320"/>
        </w:trPr>
        <w:tc>
          <w:tcPr>
            <w:tcW w:w="982" w:type="pct"/>
            <w:tcBorders>
              <w:top w:val="nil"/>
              <w:left w:val="nil"/>
              <w:bottom w:val="nil"/>
              <w:right w:val="nil"/>
            </w:tcBorders>
            <w:shd w:val="clear" w:color="auto" w:fill="auto"/>
            <w:noWrap/>
            <w:vAlign w:val="center"/>
            <w:hideMark/>
          </w:tcPr>
          <w:p w14:paraId="70772E52"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SEAD</w:t>
            </w:r>
          </w:p>
        </w:tc>
        <w:tc>
          <w:tcPr>
            <w:tcW w:w="812" w:type="pct"/>
            <w:tcBorders>
              <w:top w:val="nil"/>
              <w:left w:val="nil"/>
              <w:bottom w:val="nil"/>
              <w:right w:val="nil"/>
            </w:tcBorders>
            <w:shd w:val="clear" w:color="000000" w:fill="C6EFCE"/>
            <w:noWrap/>
            <w:vAlign w:val="center"/>
            <w:hideMark/>
          </w:tcPr>
          <w:p w14:paraId="2738F401"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4EF599B6"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C7CE"/>
            <w:noWrap/>
            <w:vAlign w:val="center"/>
            <w:hideMark/>
          </w:tcPr>
          <w:p w14:paraId="3F16C2AB" w14:textId="77777777" w:rsidR="00BA7AF2" w:rsidRPr="00533A39" w:rsidRDefault="00BA7AF2" w:rsidP="00BA7AF2">
            <w:pPr>
              <w:jc w:val="center"/>
              <w:rPr>
                <w:rFonts w:ascii="Calibri" w:eastAsia="Times New Roman" w:hAnsi="Calibri"/>
                <w:color w:val="9C0006"/>
                <w:sz w:val="18"/>
                <w:szCs w:val="18"/>
              </w:rPr>
            </w:pPr>
            <w:r w:rsidRPr="00533A39">
              <w:rPr>
                <w:rFonts w:ascii="Calibri" w:eastAsia="Times New Roman" w:hAnsi="Calibri"/>
                <w:color w:val="9C0006"/>
                <w:sz w:val="18"/>
                <w:szCs w:val="18"/>
              </w:rPr>
              <w:t>-100%</w:t>
            </w:r>
          </w:p>
        </w:tc>
        <w:tc>
          <w:tcPr>
            <w:tcW w:w="797" w:type="pct"/>
            <w:tcBorders>
              <w:top w:val="nil"/>
              <w:left w:val="nil"/>
              <w:bottom w:val="nil"/>
              <w:right w:val="nil"/>
            </w:tcBorders>
            <w:shd w:val="clear" w:color="000000" w:fill="FFEB9C"/>
            <w:noWrap/>
            <w:vAlign w:val="center"/>
            <w:hideMark/>
          </w:tcPr>
          <w:p w14:paraId="6736F502"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797" w:type="pct"/>
            <w:tcBorders>
              <w:top w:val="nil"/>
              <w:left w:val="nil"/>
              <w:bottom w:val="nil"/>
              <w:right w:val="nil"/>
            </w:tcBorders>
            <w:shd w:val="clear" w:color="000000" w:fill="FFEB9C"/>
            <w:noWrap/>
            <w:vAlign w:val="center"/>
            <w:hideMark/>
          </w:tcPr>
          <w:p w14:paraId="4262343B"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r>
      <w:tr w:rsidR="00BA7AF2" w:rsidRPr="00BA7AF2" w14:paraId="68572ABE" w14:textId="77777777" w:rsidTr="00BA7AF2">
        <w:trPr>
          <w:trHeight w:val="340"/>
        </w:trPr>
        <w:tc>
          <w:tcPr>
            <w:tcW w:w="982" w:type="pct"/>
            <w:tcBorders>
              <w:top w:val="nil"/>
              <w:left w:val="nil"/>
              <w:bottom w:val="nil"/>
              <w:right w:val="nil"/>
            </w:tcBorders>
            <w:shd w:val="clear" w:color="auto" w:fill="auto"/>
            <w:noWrap/>
            <w:vAlign w:val="center"/>
            <w:hideMark/>
          </w:tcPr>
          <w:p w14:paraId="12C6923F" w14:textId="77777777" w:rsidR="00BA7AF2" w:rsidRPr="00533A39" w:rsidRDefault="00BA7AF2" w:rsidP="00BA7AF2">
            <w:pPr>
              <w:jc w:val="center"/>
              <w:rPr>
                <w:rFonts w:asciiTheme="minorHAnsi" w:eastAsia="Times New Roman" w:hAnsiTheme="minorHAnsi"/>
                <w:color w:val="000000"/>
                <w:sz w:val="18"/>
                <w:szCs w:val="18"/>
              </w:rPr>
            </w:pPr>
            <w:r w:rsidRPr="00533A39">
              <w:rPr>
                <w:rFonts w:asciiTheme="minorHAnsi" w:eastAsia="Times New Roman" w:hAnsiTheme="minorHAnsi"/>
                <w:color w:val="000000"/>
                <w:sz w:val="18"/>
                <w:szCs w:val="18"/>
              </w:rPr>
              <w:t>USGSCSAS</w:t>
            </w:r>
          </w:p>
        </w:tc>
        <w:tc>
          <w:tcPr>
            <w:tcW w:w="812" w:type="pct"/>
            <w:tcBorders>
              <w:top w:val="nil"/>
              <w:left w:val="nil"/>
              <w:bottom w:val="nil"/>
              <w:right w:val="nil"/>
            </w:tcBorders>
            <w:shd w:val="clear" w:color="000000" w:fill="C6EFCE"/>
            <w:noWrap/>
            <w:vAlign w:val="center"/>
            <w:hideMark/>
          </w:tcPr>
          <w:p w14:paraId="66E53BB3"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FFEB9C"/>
            <w:noWrap/>
            <w:vAlign w:val="center"/>
            <w:hideMark/>
          </w:tcPr>
          <w:p w14:paraId="03302071" w14:textId="77777777" w:rsidR="00BA7AF2" w:rsidRPr="00533A39" w:rsidRDefault="00BA7AF2" w:rsidP="00BA7AF2">
            <w:pPr>
              <w:jc w:val="center"/>
              <w:rPr>
                <w:rFonts w:ascii="Calibri" w:eastAsia="Times New Roman" w:hAnsi="Calibri"/>
                <w:color w:val="9C5700"/>
                <w:sz w:val="18"/>
                <w:szCs w:val="18"/>
              </w:rPr>
            </w:pPr>
            <w:r w:rsidRPr="00533A39">
              <w:rPr>
                <w:rFonts w:ascii="Calibri" w:eastAsia="Times New Roman" w:hAnsi="Calibri"/>
                <w:color w:val="9C5700"/>
                <w:sz w:val="18"/>
                <w:szCs w:val="18"/>
              </w:rPr>
              <w:t>0%</w:t>
            </w:r>
          </w:p>
        </w:tc>
        <w:tc>
          <w:tcPr>
            <w:tcW w:w="816" w:type="pct"/>
            <w:tcBorders>
              <w:top w:val="nil"/>
              <w:left w:val="nil"/>
              <w:bottom w:val="nil"/>
              <w:right w:val="nil"/>
            </w:tcBorders>
            <w:shd w:val="clear" w:color="000000" w:fill="FFC7CE"/>
            <w:noWrap/>
            <w:vAlign w:val="center"/>
            <w:hideMark/>
          </w:tcPr>
          <w:p w14:paraId="68593D6E" w14:textId="77777777" w:rsidR="00BA7AF2" w:rsidRPr="00533A39" w:rsidRDefault="00BA7AF2" w:rsidP="00BA7AF2">
            <w:pPr>
              <w:jc w:val="center"/>
              <w:rPr>
                <w:rFonts w:ascii="Calibri" w:eastAsia="Times New Roman" w:hAnsi="Calibri"/>
                <w:color w:val="9C0006"/>
                <w:sz w:val="18"/>
                <w:szCs w:val="18"/>
              </w:rPr>
            </w:pPr>
            <w:r w:rsidRPr="00533A39">
              <w:rPr>
                <w:rFonts w:ascii="Calibri" w:eastAsia="Times New Roman" w:hAnsi="Calibri"/>
                <w:color w:val="9C0006"/>
                <w:sz w:val="18"/>
                <w:szCs w:val="18"/>
              </w:rPr>
              <w:t>-100%</w:t>
            </w:r>
          </w:p>
        </w:tc>
        <w:tc>
          <w:tcPr>
            <w:tcW w:w="797" w:type="pct"/>
            <w:tcBorders>
              <w:top w:val="nil"/>
              <w:left w:val="nil"/>
              <w:bottom w:val="nil"/>
              <w:right w:val="nil"/>
            </w:tcBorders>
            <w:shd w:val="clear" w:color="000000" w:fill="C6EFCE"/>
            <w:noWrap/>
            <w:vAlign w:val="center"/>
            <w:hideMark/>
          </w:tcPr>
          <w:p w14:paraId="42968F83"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c>
          <w:tcPr>
            <w:tcW w:w="797" w:type="pct"/>
            <w:tcBorders>
              <w:top w:val="nil"/>
              <w:left w:val="nil"/>
              <w:bottom w:val="nil"/>
              <w:right w:val="nil"/>
            </w:tcBorders>
            <w:shd w:val="clear" w:color="000000" w:fill="C6EFCE"/>
            <w:noWrap/>
            <w:vAlign w:val="center"/>
            <w:hideMark/>
          </w:tcPr>
          <w:p w14:paraId="250C6A4F" w14:textId="77777777" w:rsidR="00BA7AF2" w:rsidRPr="00533A39" w:rsidRDefault="00BA7AF2" w:rsidP="00BA7AF2">
            <w:pPr>
              <w:jc w:val="center"/>
              <w:rPr>
                <w:rFonts w:ascii="Calibri" w:eastAsia="Times New Roman" w:hAnsi="Calibri"/>
                <w:color w:val="006100"/>
                <w:sz w:val="18"/>
                <w:szCs w:val="18"/>
              </w:rPr>
            </w:pPr>
            <w:r w:rsidRPr="00533A39">
              <w:rPr>
                <w:rFonts w:ascii="Calibri" w:eastAsia="Times New Roman" w:hAnsi="Calibri"/>
                <w:color w:val="006100"/>
                <w:sz w:val="18"/>
                <w:szCs w:val="18"/>
              </w:rPr>
              <w:t>100%</w:t>
            </w:r>
          </w:p>
        </w:tc>
      </w:tr>
    </w:tbl>
    <w:p w14:paraId="43BFA583" w14:textId="77777777" w:rsidR="00BA7AF2" w:rsidRDefault="00BA7AF2" w:rsidP="009E3600">
      <w:pPr>
        <w:rPr>
          <w:rFonts w:ascii="Book Antiqua" w:hAnsi="Book Antiqua"/>
        </w:rPr>
      </w:pPr>
    </w:p>
    <w:p w14:paraId="73703C45" w14:textId="0F758524" w:rsidR="003E2AC5" w:rsidRDefault="003E2AC5" w:rsidP="003E2AC5">
      <w:pPr>
        <w:pStyle w:val="Heading3"/>
      </w:pPr>
      <w:bookmarkStart w:id="396" w:name="_Toc478727006"/>
      <w:r>
        <w:t>Access Level</w:t>
      </w:r>
      <w:bookmarkEnd w:id="396"/>
    </w:p>
    <w:p w14:paraId="33C525F8" w14:textId="2E031C8E" w:rsidR="003E2AC5" w:rsidRDefault="00F54A6A" w:rsidP="003E2AC5">
      <w:r>
        <w:t xml:space="preserve">   The Access level is close to complete for all </w:t>
      </w:r>
      <w:del w:id="397" w:author="Ted Habermann" w:date="2017-04-04T08:36:00Z">
        <w:r w:rsidDel="00AA0B11">
          <w:delText xml:space="preserve">of </w:delText>
        </w:r>
      </w:del>
      <w:r>
        <w:t xml:space="preserve">the collections documented in the CSDGM dialect. Only CDL and </w:t>
      </w:r>
      <w:r w:rsidR="008C37E2">
        <w:t>most of</w:t>
      </w:r>
      <w:r>
        <w:t xml:space="preserve"> the SEAD collection are missing the Resource Format concept. </w:t>
      </w:r>
      <w:r w:rsidR="006B5EB2">
        <w:t>LTER is close to complete in documenting constraints on accessing the resource but only 58% of records contain the resource’s format.</w:t>
      </w:r>
    </w:p>
    <w:p w14:paraId="6B20A65C" w14:textId="77777777" w:rsidR="00B40246" w:rsidRPr="003E2AC5" w:rsidRDefault="00B40246" w:rsidP="003E2AC5"/>
    <w:tbl>
      <w:tblPr>
        <w:tblW w:w="5000" w:type="pct"/>
        <w:tblLook w:val="04A0" w:firstRow="1" w:lastRow="0" w:firstColumn="1" w:lastColumn="0" w:noHBand="0" w:noVBand="1"/>
      </w:tblPr>
      <w:tblGrid>
        <w:gridCol w:w="1817"/>
        <w:gridCol w:w="4815"/>
        <w:gridCol w:w="2944"/>
        <w:tblGridChange w:id="398">
          <w:tblGrid>
            <w:gridCol w:w="1817"/>
            <w:gridCol w:w="4815"/>
            <w:gridCol w:w="2944"/>
          </w:tblGrid>
        </w:tblGridChange>
      </w:tblGrid>
      <w:tr w:rsidR="00BA7AF2" w:rsidRPr="00BA7AF2" w14:paraId="35F8EA48" w14:textId="77777777" w:rsidTr="00BA7AF2">
        <w:trPr>
          <w:trHeight w:val="340"/>
        </w:trPr>
        <w:tc>
          <w:tcPr>
            <w:tcW w:w="949" w:type="pct"/>
            <w:tcBorders>
              <w:top w:val="nil"/>
              <w:left w:val="nil"/>
              <w:bottom w:val="nil"/>
              <w:right w:val="nil"/>
            </w:tcBorders>
            <w:shd w:val="clear" w:color="auto" w:fill="auto"/>
            <w:noWrap/>
            <w:vAlign w:val="center"/>
            <w:hideMark/>
          </w:tcPr>
          <w:p w14:paraId="6B7377EF"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Access</w:t>
            </w:r>
          </w:p>
        </w:tc>
        <w:tc>
          <w:tcPr>
            <w:tcW w:w="2514" w:type="pct"/>
            <w:tcBorders>
              <w:top w:val="nil"/>
              <w:left w:val="single" w:sz="8" w:space="0" w:color="auto"/>
              <w:bottom w:val="nil"/>
              <w:right w:val="nil"/>
            </w:tcBorders>
            <w:shd w:val="clear" w:color="auto" w:fill="auto"/>
            <w:noWrap/>
            <w:vAlign w:val="center"/>
            <w:hideMark/>
          </w:tcPr>
          <w:p w14:paraId="47CD09DA"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Resource Access Constraints</w:t>
            </w:r>
          </w:p>
        </w:tc>
        <w:tc>
          <w:tcPr>
            <w:tcW w:w="1537" w:type="pct"/>
            <w:tcBorders>
              <w:top w:val="nil"/>
              <w:left w:val="single" w:sz="8" w:space="0" w:color="auto"/>
              <w:bottom w:val="nil"/>
              <w:right w:val="nil"/>
            </w:tcBorders>
            <w:shd w:val="clear" w:color="auto" w:fill="auto"/>
            <w:noWrap/>
            <w:vAlign w:val="center"/>
            <w:hideMark/>
          </w:tcPr>
          <w:p w14:paraId="1FFFDE1E" w14:textId="77777777" w:rsidR="00BA7AF2" w:rsidRPr="00BA7AF2" w:rsidRDefault="00BA7AF2" w:rsidP="00BA7AF2">
            <w:pPr>
              <w:jc w:val="center"/>
              <w:rPr>
                <w:rFonts w:ascii="Calibri" w:eastAsia="Times New Roman" w:hAnsi="Calibri"/>
                <w:color w:val="000000"/>
                <w:sz w:val="15"/>
                <w:szCs w:val="15"/>
              </w:rPr>
            </w:pPr>
            <w:r w:rsidRPr="00BA7AF2">
              <w:rPr>
                <w:rFonts w:ascii="Calibri" w:eastAsia="Times New Roman" w:hAnsi="Calibri"/>
                <w:color w:val="000000"/>
                <w:sz w:val="15"/>
                <w:szCs w:val="15"/>
              </w:rPr>
              <w:t>Resource Format</w:t>
            </w:r>
          </w:p>
        </w:tc>
      </w:tr>
      <w:tr w:rsidR="00BA7AF2" w:rsidRPr="00BA7AF2" w14:paraId="3BB4A643" w14:textId="77777777" w:rsidTr="00BA7AF2">
        <w:trPr>
          <w:trHeight w:val="320"/>
        </w:trPr>
        <w:tc>
          <w:tcPr>
            <w:tcW w:w="949" w:type="pct"/>
            <w:tcBorders>
              <w:top w:val="nil"/>
              <w:left w:val="nil"/>
              <w:bottom w:val="nil"/>
              <w:right w:val="nil"/>
            </w:tcBorders>
            <w:shd w:val="clear" w:color="auto" w:fill="auto"/>
            <w:noWrap/>
            <w:vAlign w:val="center"/>
            <w:hideMark/>
          </w:tcPr>
          <w:p w14:paraId="2940ADA4"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CLOEBIRD</w:t>
            </w:r>
          </w:p>
        </w:tc>
        <w:tc>
          <w:tcPr>
            <w:tcW w:w="2514" w:type="pct"/>
            <w:tcBorders>
              <w:top w:val="nil"/>
              <w:left w:val="nil"/>
              <w:bottom w:val="nil"/>
              <w:right w:val="nil"/>
            </w:tcBorders>
            <w:shd w:val="clear" w:color="000000" w:fill="C6EFCE"/>
            <w:noWrap/>
            <w:vAlign w:val="center"/>
            <w:hideMark/>
          </w:tcPr>
          <w:p w14:paraId="31522C1E"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000000" w:fill="C6EFCE"/>
            <w:noWrap/>
            <w:vAlign w:val="center"/>
            <w:hideMark/>
          </w:tcPr>
          <w:p w14:paraId="387355F0"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BA7AF2" w:rsidRPr="00BA7AF2" w14:paraId="6E36628E" w14:textId="77777777" w:rsidTr="00BA7AF2">
        <w:trPr>
          <w:trHeight w:val="320"/>
        </w:trPr>
        <w:tc>
          <w:tcPr>
            <w:tcW w:w="949" w:type="pct"/>
            <w:tcBorders>
              <w:top w:val="nil"/>
              <w:left w:val="nil"/>
              <w:bottom w:val="nil"/>
              <w:right w:val="nil"/>
            </w:tcBorders>
            <w:shd w:val="clear" w:color="auto" w:fill="auto"/>
            <w:noWrap/>
            <w:vAlign w:val="center"/>
            <w:hideMark/>
          </w:tcPr>
          <w:p w14:paraId="1C5B3C85"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ESA</w:t>
            </w:r>
          </w:p>
        </w:tc>
        <w:tc>
          <w:tcPr>
            <w:tcW w:w="2514" w:type="pct"/>
            <w:tcBorders>
              <w:top w:val="nil"/>
              <w:left w:val="nil"/>
              <w:bottom w:val="nil"/>
              <w:right w:val="nil"/>
            </w:tcBorders>
            <w:shd w:val="clear" w:color="auto" w:fill="auto"/>
            <w:noWrap/>
            <w:vAlign w:val="center"/>
            <w:hideMark/>
          </w:tcPr>
          <w:p w14:paraId="732D8E88"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68%</w:t>
            </w:r>
          </w:p>
        </w:tc>
        <w:tc>
          <w:tcPr>
            <w:tcW w:w="1537" w:type="pct"/>
            <w:tcBorders>
              <w:top w:val="nil"/>
              <w:left w:val="nil"/>
              <w:bottom w:val="nil"/>
              <w:right w:val="nil"/>
            </w:tcBorders>
            <w:shd w:val="clear" w:color="000000" w:fill="FFEB9C"/>
            <w:noWrap/>
            <w:vAlign w:val="center"/>
            <w:hideMark/>
          </w:tcPr>
          <w:p w14:paraId="35C1FDE7"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BA7AF2" w:rsidRPr="00BA7AF2" w14:paraId="20885FB8" w14:textId="77777777" w:rsidTr="00BA7AF2">
        <w:trPr>
          <w:trHeight w:val="320"/>
        </w:trPr>
        <w:tc>
          <w:tcPr>
            <w:tcW w:w="949" w:type="pct"/>
            <w:tcBorders>
              <w:top w:val="nil"/>
              <w:left w:val="nil"/>
              <w:bottom w:val="nil"/>
              <w:right w:val="nil"/>
            </w:tcBorders>
            <w:shd w:val="clear" w:color="auto" w:fill="auto"/>
            <w:noWrap/>
            <w:vAlign w:val="center"/>
            <w:hideMark/>
          </w:tcPr>
          <w:p w14:paraId="376FC10C"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GLEON</w:t>
            </w:r>
          </w:p>
        </w:tc>
        <w:tc>
          <w:tcPr>
            <w:tcW w:w="2514" w:type="pct"/>
            <w:tcBorders>
              <w:top w:val="nil"/>
              <w:left w:val="nil"/>
              <w:bottom w:val="nil"/>
              <w:right w:val="nil"/>
            </w:tcBorders>
            <w:shd w:val="clear" w:color="auto" w:fill="auto"/>
            <w:noWrap/>
            <w:vAlign w:val="center"/>
            <w:hideMark/>
          </w:tcPr>
          <w:p w14:paraId="554DACB8"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92%</w:t>
            </w:r>
          </w:p>
        </w:tc>
        <w:tc>
          <w:tcPr>
            <w:tcW w:w="1537" w:type="pct"/>
            <w:tcBorders>
              <w:top w:val="nil"/>
              <w:left w:val="nil"/>
              <w:bottom w:val="nil"/>
              <w:right w:val="nil"/>
            </w:tcBorders>
            <w:shd w:val="clear" w:color="auto" w:fill="auto"/>
            <w:noWrap/>
            <w:vAlign w:val="center"/>
            <w:hideMark/>
          </w:tcPr>
          <w:p w14:paraId="1FE7F400"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85%</w:t>
            </w:r>
          </w:p>
        </w:tc>
      </w:tr>
      <w:tr w:rsidR="00BA7AF2" w:rsidRPr="00BA7AF2" w14:paraId="003259E5" w14:textId="77777777" w:rsidTr="00BA7AF2">
        <w:trPr>
          <w:trHeight w:val="320"/>
        </w:trPr>
        <w:tc>
          <w:tcPr>
            <w:tcW w:w="949" w:type="pct"/>
            <w:tcBorders>
              <w:top w:val="nil"/>
              <w:left w:val="nil"/>
              <w:bottom w:val="nil"/>
              <w:right w:val="nil"/>
            </w:tcBorders>
            <w:shd w:val="clear" w:color="auto" w:fill="auto"/>
            <w:noWrap/>
            <w:vAlign w:val="center"/>
            <w:hideMark/>
          </w:tcPr>
          <w:p w14:paraId="2ACCE6C5"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GOA</w:t>
            </w:r>
          </w:p>
        </w:tc>
        <w:tc>
          <w:tcPr>
            <w:tcW w:w="2514" w:type="pct"/>
            <w:tcBorders>
              <w:top w:val="nil"/>
              <w:left w:val="nil"/>
              <w:bottom w:val="nil"/>
              <w:right w:val="nil"/>
            </w:tcBorders>
            <w:shd w:val="clear" w:color="000000" w:fill="C6EFCE"/>
            <w:noWrap/>
            <w:vAlign w:val="center"/>
            <w:hideMark/>
          </w:tcPr>
          <w:p w14:paraId="11BDCDA4"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auto" w:fill="auto"/>
            <w:noWrap/>
            <w:vAlign w:val="center"/>
            <w:hideMark/>
          </w:tcPr>
          <w:p w14:paraId="3986B74A"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84%</w:t>
            </w:r>
          </w:p>
        </w:tc>
      </w:tr>
      <w:tr w:rsidR="00BA7AF2" w:rsidRPr="00BA7AF2" w14:paraId="17155D16" w14:textId="77777777" w:rsidTr="00BA7AF2">
        <w:trPr>
          <w:trHeight w:val="320"/>
        </w:trPr>
        <w:tc>
          <w:tcPr>
            <w:tcW w:w="949" w:type="pct"/>
            <w:tcBorders>
              <w:top w:val="nil"/>
              <w:left w:val="nil"/>
              <w:bottom w:val="nil"/>
              <w:right w:val="nil"/>
            </w:tcBorders>
            <w:shd w:val="clear" w:color="auto" w:fill="auto"/>
            <w:noWrap/>
            <w:vAlign w:val="center"/>
            <w:hideMark/>
          </w:tcPr>
          <w:p w14:paraId="26AF48A9"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IOE</w:t>
            </w:r>
          </w:p>
        </w:tc>
        <w:tc>
          <w:tcPr>
            <w:tcW w:w="2514" w:type="pct"/>
            <w:tcBorders>
              <w:top w:val="nil"/>
              <w:left w:val="nil"/>
              <w:bottom w:val="nil"/>
              <w:right w:val="nil"/>
            </w:tcBorders>
            <w:shd w:val="clear" w:color="000000" w:fill="C6EFCE"/>
            <w:noWrap/>
            <w:vAlign w:val="center"/>
            <w:hideMark/>
          </w:tcPr>
          <w:p w14:paraId="2D834427"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auto" w:fill="auto"/>
            <w:noWrap/>
            <w:vAlign w:val="center"/>
            <w:hideMark/>
          </w:tcPr>
          <w:p w14:paraId="1FDA5C58"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29%</w:t>
            </w:r>
          </w:p>
        </w:tc>
      </w:tr>
      <w:tr w:rsidR="00BA7AF2" w:rsidRPr="00BA7AF2" w14:paraId="194A25EE" w14:textId="77777777" w:rsidTr="00BA7AF2">
        <w:trPr>
          <w:trHeight w:val="320"/>
        </w:trPr>
        <w:tc>
          <w:tcPr>
            <w:tcW w:w="949" w:type="pct"/>
            <w:tcBorders>
              <w:top w:val="nil"/>
              <w:left w:val="nil"/>
              <w:bottom w:val="nil"/>
              <w:right w:val="nil"/>
            </w:tcBorders>
            <w:shd w:val="clear" w:color="auto" w:fill="auto"/>
            <w:noWrap/>
            <w:vAlign w:val="center"/>
            <w:hideMark/>
          </w:tcPr>
          <w:p w14:paraId="29A0C28D"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KNB</w:t>
            </w:r>
          </w:p>
        </w:tc>
        <w:tc>
          <w:tcPr>
            <w:tcW w:w="2514" w:type="pct"/>
            <w:tcBorders>
              <w:top w:val="nil"/>
              <w:left w:val="nil"/>
              <w:bottom w:val="nil"/>
              <w:right w:val="nil"/>
            </w:tcBorders>
            <w:shd w:val="clear" w:color="auto" w:fill="auto"/>
            <w:noWrap/>
            <w:vAlign w:val="center"/>
            <w:hideMark/>
          </w:tcPr>
          <w:p w14:paraId="17545F7C"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39%</w:t>
            </w:r>
          </w:p>
        </w:tc>
        <w:tc>
          <w:tcPr>
            <w:tcW w:w="1537" w:type="pct"/>
            <w:tcBorders>
              <w:top w:val="nil"/>
              <w:left w:val="nil"/>
              <w:bottom w:val="nil"/>
              <w:right w:val="nil"/>
            </w:tcBorders>
            <w:shd w:val="clear" w:color="auto" w:fill="auto"/>
            <w:noWrap/>
            <w:vAlign w:val="center"/>
            <w:hideMark/>
          </w:tcPr>
          <w:p w14:paraId="1ADFDDBC"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20%</w:t>
            </w:r>
          </w:p>
        </w:tc>
      </w:tr>
      <w:tr w:rsidR="00BA7AF2" w:rsidRPr="00BA7AF2" w14:paraId="2C274A53" w14:textId="77777777" w:rsidTr="00BA7AF2">
        <w:trPr>
          <w:trHeight w:val="320"/>
        </w:trPr>
        <w:tc>
          <w:tcPr>
            <w:tcW w:w="949" w:type="pct"/>
            <w:tcBorders>
              <w:top w:val="nil"/>
              <w:left w:val="nil"/>
              <w:bottom w:val="nil"/>
              <w:right w:val="nil"/>
            </w:tcBorders>
            <w:shd w:val="clear" w:color="auto" w:fill="auto"/>
            <w:noWrap/>
            <w:vAlign w:val="center"/>
            <w:hideMark/>
          </w:tcPr>
          <w:p w14:paraId="4C9DCA84"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KUBI</w:t>
            </w:r>
          </w:p>
        </w:tc>
        <w:tc>
          <w:tcPr>
            <w:tcW w:w="2514" w:type="pct"/>
            <w:tcBorders>
              <w:top w:val="nil"/>
              <w:left w:val="nil"/>
              <w:bottom w:val="nil"/>
              <w:right w:val="nil"/>
            </w:tcBorders>
            <w:shd w:val="clear" w:color="000000" w:fill="FFEB9C"/>
            <w:noWrap/>
            <w:vAlign w:val="center"/>
            <w:hideMark/>
          </w:tcPr>
          <w:p w14:paraId="5C6F067D"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537" w:type="pct"/>
            <w:tcBorders>
              <w:top w:val="nil"/>
              <w:left w:val="nil"/>
              <w:bottom w:val="nil"/>
              <w:right w:val="nil"/>
            </w:tcBorders>
            <w:shd w:val="clear" w:color="000000" w:fill="FFEB9C"/>
            <w:noWrap/>
            <w:vAlign w:val="center"/>
            <w:hideMark/>
          </w:tcPr>
          <w:p w14:paraId="2A58CFC4"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BA7AF2" w:rsidRPr="00BA7AF2" w14:paraId="71243C80" w14:textId="77777777" w:rsidTr="00BA7AF2">
        <w:trPr>
          <w:trHeight w:val="320"/>
        </w:trPr>
        <w:tc>
          <w:tcPr>
            <w:tcW w:w="949" w:type="pct"/>
            <w:tcBorders>
              <w:top w:val="nil"/>
              <w:left w:val="nil"/>
              <w:bottom w:val="nil"/>
              <w:right w:val="nil"/>
            </w:tcBorders>
            <w:shd w:val="clear" w:color="auto" w:fill="auto"/>
            <w:noWrap/>
            <w:vAlign w:val="center"/>
            <w:hideMark/>
          </w:tcPr>
          <w:p w14:paraId="7A5B2DDD"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LTER</w:t>
            </w:r>
          </w:p>
        </w:tc>
        <w:tc>
          <w:tcPr>
            <w:tcW w:w="2514" w:type="pct"/>
            <w:tcBorders>
              <w:top w:val="nil"/>
              <w:left w:val="nil"/>
              <w:bottom w:val="nil"/>
              <w:right w:val="nil"/>
            </w:tcBorders>
            <w:shd w:val="clear" w:color="auto" w:fill="auto"/>
            <w:noWrap/>
            <w:vAlign w:val="center"/>
            <w:hideMark/>
          </w:tcPr>
          <w:p w14:paraId="16FB5DB7"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93%</w:t>
            </w:r>
          </w:p>
        </w:tc>
        <w:tc>
          <w:tcPr>
            <w:tcW w:w="1537" w:type="pct"/>
            <w:tcBorders>
              <w:top w:val="nil"/>
              <w:left w:val="nil"/>
              <w:bottom w:val="nil"/>
              <w:right w:val="nil"/>
            </w:tcBorders>
            <w:shd w:val="clear" w:color="auto" w:fill="auto"/>
            <w:noWrap/>
            <w:vAlign w:val="center"/>
            <w:hideMark/>
          </w:tcPr>
          <w:p w14:paraId="4446F4A5"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58%</w:t>
            </w:r>
          </w:p>
        </w:tc>
      </w:tr>
      <w:tr w:rsidR="00BA7AF2" w:rsidRPr="00BA7AF2" w14:paraId="3E32BB1E" w14:textId="77777777" w:rsidTr="00BA7AF2">
        <w:trPr>
          <w:trHeight w:val="320"/>
        </w:trPr>
        <w:tc>
          <w:tcPr>
            <w:tcW w:w="949" w:type="pct"/>
            <w:tcBorders>
              <w:top w:val="nil"/>
              <w:left w:val="nil"/>
              <w:bottom w:val="nil"/>
              <w:right w:val="nil"/>
            </w:tcBorders>
            <w:shd w:val="clear" w:color="auto" w:fill="auto"/>
            <w:noWrap/>
            <w:vAlign w:val="center"/>
            <w:hideMark/>
          </w:tcPr>
          <w:p w14:paraId="1631DD2F"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LTER_EUROPE</w:t>
            </w:r>
          </w:p>
        </w:tc>
        <w:tc>
          <w:tcPr>
            <w:tcW w:w="2514" w:type="pct"/>
            <w:tcBorders>
              <w:top w:val="nil"/>
              <w:left w:val="nil"/>
              <w:bottom w:val="nil"/>
              <w:right w:val="nil"/>
            </w:tcBorders>
            <w:shd w:val="clear" w:color="000000" w:fill="C6EFCE"/>
            <w:noWrap/>
            <w:vAlign w:val="center"/>
            <w:hideMark/>
          </w:tcPr>
          <w:p w14:paraId="11FF1018"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000000" w:fill="FFEB9C"/>
            <w:noWrap/>
            <w:vAlign w:val="center"/>
            <w:hideMark/>
          </w:tcPr>
          <w:p w14:paraId="01192F28"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BA7AF2" w:rsidRPr="00BA7AF2" w14:paraId="23712FE6" w14:textId="77777777" w:rsidTr="00BA7AF2">
        <w:trPr>
          <w:trHeight w:val="320"/>
        </w:trPr>
        <w:tc>
          <w:tcPr>
            <w:tcW w:w="949" w:type="pct"/>
            <w:tcBorders>
              <w:top w:val="nil"/>
              <w:left w:val="nil"/>
              <w:bottom w:val="nil"/>
              <w:right w:val="nil"/>
            </w:tcBorders>
            <w:shd w:val="clear" w:color="auto" w:fill="auto"/>
            <w:noWrap/>
            <w:vAlign w:val="center"/>
            <w:hideMark/>
          </w:tcPr>
          <w:p w14:paraId="3B414079" w14:textId="77777777" w:rsidR="00BA7AF2" w:rsidRPr="002A6851" w:rsidRDefault="00BA7AF2" w:rsidP="00BA7AF2">
            <w:pPr>
              <w:jc w:val="center"/>
              <w:rPr>
                <w:rFonts w:ascii="Calibri" w:eastAsia="Times New Roman" w:hAnsi="Calibri"/>
                <w:color w:val="000000"/>
                <w:sz w:val="18"/>
                <w:szCs w:val="18"/>
              </w:rPr>
            </w:pPr>
            <w:proofErr w:type="spellStart"/>
            <w:r w:rsidRPr="002A6851">
              <w:rPr>
                <w:rFonts w:ascii="Calibri" w:eastAsia="Times New Roman" w:hAnsi="Calibri"/>
                <w:color w:val="000000"/>
                <w:sz w:val="18"/>
                <w:szCs w:val="18"/>
              </w:rPr>
              <w:lastRenderedPageBreak/>
              <w:t>ONEShare</w:t>
            </w:r>
            <w:proofErr w:type="spellEnd"/>
          </w:p>
        </w:tc>
        <w:tc>
          <w:tcPr>
            <w:tcW w:w="2514" w:type="pct"/>
            <w:tcBorders>
              <w:top w:val="nil"/>
              <w:left w:val="nil"/>
              <w:bottom w:val="nil"/>
              <w:right w:val="nil"/>
            </w:tcBorders>
            <w:shd w:val="clear" w:color="000000" w:fill="FFEB9C"/>
            <w:noWrap/>
            <w:vAlign w:val="center"/>
            <w:hideMark/>
          </w:tcPr>
          <w:p w14:paraId="51532757"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537" w:type="pct"/>
            <w:tcBorders>
              <w:top w:val="nil"/>
              <w:left w:val="nil"/>
              <w:bottom w:val="nil"/>
              <w:right w:val="nil"/>
            </w:tcBorders>
            <w:shd w:val="clear" w:color="000000" w:fill="FFEB9C"/>
            <w:noWrap/>
            <w:vAlign w:val="center"/>
            <w:hideMark/>
          </w:tcPr>
          <w:p w14:paraId="7E191615"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BA7AF2" w:rsidRPr="00BA7AF2" w14:paraId="1D64B514" w14:textId="77777777" w:rsidTr="00BA7AF2">
        <w:trPr>
          <w:trHeight w:val="320"/>
        </w:trPr>
        <w:tc>
          <w:tcPr>
            <w:tcW w:w="949" w:type="pct"/>
            <w:tcBorders>
              <w:top w:val="nil"/>
              <w:left w:val="nil"/>
              <w:bottom w:val="nil"/>
              <w:right w:val="nil"/>
            </w:tcBorders>
            <w:shd w:val="clear" w:color="auto" w:fill="auto"/>
            <w:noWrap/>
            <w:vAlign w:val="center"/>
            <w:hideMark/>
          </w:tcPr>
          <w:p w14:paraId="48473F3B"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PISCO</w:t>
            </w:r>
          </w:p>
        </w:tc>
        <w:tc>
          <w:tcPr>
            <w:tcW w:w="2514" w:type="pct"/>
            <w:tcBorders>
              <w:top w:val="nil"/>
              <w:left w:val="nil"/>
              <w:bottom w:val="nil"/>
              <w:right w:val="nil"/>
            </w:tcBorders>
            <w:shd w:val="clear" w:color="000000" w:fill="FFEB9C"/>
            <w:noWrap/>
            <w:vAlign w:val="center"/>
            <w:hideMark/>
          </w:tcPr>
          <w:p w14:paraId="70518882"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537" w:type="pct"/>
            <w:tcBorders>
              <w:top w:val="nil"/>
              <w:left w:val="nil"/>
              <w:bottom w:val="nil"/>
              <w:right w:val="nil"/>
            </w:tcBorders>
            <w:shd w:val="clear" w:color="000000" w:fill="C6EFCE"/>
            <w:noWrap/>
            <w:vAlign w:val="center"/>
            <w:hideMark/>
          </w:tcPr>
          <w:p w14:paraId="02EEC769"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BA7AF2" w:rsidRPr="00BA7AF2" w14:paraId="05F95EA3" w14:textId="77777777" w:rsidTr="00BA7AF2">
        <w:trPr>
          <w:trHeight w:val="320"/>
        </w:trPr>
        <w:tc>
          <w:tcPr>
            <w:tcW w:w="949" w:type="pct"/>
            <w:tcBorders>
              <w:top w:val="nil"/>
              <w:left w:val="nil"/>
              <w:bottom w:val="nil"/>
              <w:right w:val="nil"/>
            </w:tcBorders>
            <w:shd w:val="clear" w:color="auto" w:fill="auto"/>
            <w:noWrap/>
            <w:vAlign w:val="center"/>
            <w:hideMark/>
          </w:tcPr>
          <w:p w14:paraId="3B838102"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SANPARKS</w:t>
            </w:r>
          </w:p>
        </w:tc>
        <w:tc>
          <w:tcPr>
            <w:tcW w:w="2514" w:type="pct"/>
            <w:tcBorders>
              <w:top w:val="nil"/>
              <w:left w:val="nil"/>
              <w:bottom w:val="nil"/>
              <w:right w:val="nil"/>
            </w:tcBorders>
            <w:shd w:val="clear" w:color="auto" w:fill="auto"/>
            <w:noWrap/>
            <w:vAlign w:val="center"/>
            <w:hideMark/>
          </w:tcPr>
          <w:p w14:paraId="3EF8F1CF"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90%</w:t>
            </w:r>
          </w:p>
        </w:tc>
        <w:tc>
          <w:tcPr>
            <w:tcW w:w="1537" w:type="pct"/>
            <w:tcBorders>
              <w:top w:val="nil"/>
              <w:left w:val="nil"/>
              <w:bottom w:val="nil"/>
              <w:right w:val="nil"/>
            </w:tcBorders>
            <w:shd w:val="clear" w:color="auto" w:fill="auto"/>
            <w:noWrap/>
            <w:vAlign w:val="center"/>
            <w:hideMark/>
          </w:tcPr>
          <w:p w14:paraId="6F6161FF"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69%</w:t>
            </w:r>
          </w:p>
        </w:tc>
      </w:tr>
      <w:tr w:rsidR="00BA7AF2" w:rsidRPr="00BA7AF2" w14:paraId="19294CCD" w14:textId="77777777" w:rsidTr="00BA7AF2">
        <w:trPr>
          <w:trHeight w:val="320"/>
        </w:trPr>
        <w:tc>
          <w:tcPr>
            <w:tcW w:w="949" w:type="pct"/>
            <w:tcBorders>
              <w:top w:val="nil"/>
              <w:left w:val="nil"/>
              <w:bottom w:val="nil"/>
              <w:right w:val="nil"/>
            </w:tcBorders>
            <w:shd w:val="clear" w:color="auto" w:fill="auto"/>
            <w:noWrap/>
            <w:vAlign w:val="center"/>
            <w:hideMark/>
          </w:tcPr>
          <w:p w14:paraId="4AB05560"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TERN</w:t>
            </w:r>
          </w:p>
        </w:tc>
        <w:tc>
          <w:tcPr>
            <w:tcW w:w="2514" w:type="pct"/>
            <w:tcBorders>
              <w:top w:val="nil"/>
              <w:left w:val="nil"/>
              <w:bottom w:val="nil"/>
              <w:right w:val="nil"/>
            </w:tcBorders>
            <w:shd w:val="clear" w:color="000000" w:fill="FFEB9C"/>
            <w:noWrap/>
            <w:vAlign w:val="center"/>
            <w:hideMark/>
          </w:tcPr>
          <w:p w14:paraId="69C82C9F"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537" w:type="pct"/>
            <w:tcBorders>
              <w:top w:val="nil"/>
              <w:left w:val="nil"/>
              <w:bottom w:val="nil"/>
              <w:right w:val="nil"/>
            </w:tcBorders>
            <w:shd w:val="clear" w:color="000000" w:fill="FFEB9C"/>
            <w:noWrap/>
            <w:vAlign w:val="center"/>
            <w:hideMark/>
          </w:tcPr>
          <w:p w14:paraId="3F64CD6B"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BA7AF2" w:rsidRPr="00BA7AF2" w14:paraId="09B6FDDB" w14:textId="77777777" w:rsidTr="00BA7AF2">
        <w:trPr>
          <w:trHeight w:val="320"/>
        </w:trPr>
        <w:tc>
          <w:tcPr>
            <w:tcW w:w="949" w:type="pct"/>
            <w:tcBorders>
              <w:top w:val="nil"/>
              <w:left w:val="nil"/>
              <w:bottom w:val="nil"/>
              <w:right w:val="nil"/>
            </w:tcBorders>
            <w:shd w:val="clear" w:color="auto" w:fill="auto"/>
            <w:noWrap/>
            <w:vAlign w:val="center"/>
            <w:hideMark/>
          </w:tcPr>
          <w:p w14:paraId="60742086"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TFRI</w:t>
            </w:r>
          </w:p>
        </w:tc>
        <w:tc>
          <w:tcPr>
            <w:tcW w:w="2514" w:type="pct"/>
            <w:tcBorders>
              <w:top w:val="nil"/>
              <w:left w:val="nil"/>
              <w:bottom w:val="nil"/>
              <w:right w:val="nil"/>
            </w:tcBorders>
            <w:shd w:val="clear" w:color="auto" w:fill="auto"/>
            <w:noWrap/>
            <w:vAlign w:val="center"/>
            <w:hideMark/>
          </w:tcPr>
          <w:p w14:paraId="62109C87"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18%</w:t>
            </w:r>
          </w:p>
        </w:tc>
        <w:tc>
          <w:tcPr>
            <w:tcW w:w="1537" w:type="pct"/>
            <w:tcBorders>
              <w:top w:val="nil"/>
              <w:left w:val="nil"/>
              <w:bottom w:val="nil"/>
              <w:right w:val="nil"/>
            </w:tcBorders>
            <w:shd w:val="clear" w:color="auto" w:fill="auto"/>
            <w:noWrap/>
            <w:vAlign w:val="center"/>
            <w:hideMark/>
          </w:tcPr>
          <w:p w14:paraId="3251DDCE"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90%</w:t>
            </w:r>
          </w:p>
        </w:tc>
      </w:tr>
      <w:tr w:rsidR="00BA7AF2" w:rsidRPr="00BA7AF2" w14:paraId="227E601F" w14:textId="77777777" w:rsidTr="00AA0B11">
        <w:tblPrEx>
          <w:tblW w:w="5000" w:type="pct"/>
          <w:tblPrExChange w:id="399" w:author="Ted Habermann" w:date="2017-04-04T08:36:00Z">
            <w:tblPrEx>
              <w:tblW w:w="5000" w:type="pct"/>
            </w:tblPrEx>
          </w:tblPrExChange>
        </w:tblPrEx>
        <w:trPr>
          <w:trHeight w:val="320"/>
          <w:trPrChange w:id="400" w:author="Ted Habermann" w:date="2017-04-04T08:36:00Z">
            <w:trPr>
              <w:trHeight w:val="320"/>
            </w:trPr>
          </w:trPrChange>
        </w:trPr>
        <w:tc>
          <w:tcPr>
            <w:tcW w:w="949" w:type="pct"/>
            <w:tcBorders>
              <w:top w:val="nil"/>
              <w:left w:val="nil"/>
              <w:bottom w:val="nil"/>
              <w:right w:val="nil"/>
            </w:tcBorders>
            <w:shd w:val="clear" w:color="auto" w:fill="auto"/>
            <w:noWrap/>
            <w:vAlign w:val="center"/>
            <w:hideMark/>
            <w:tcPrChange w:id="401" w:author="Ted Habermann" w:date="2017-04-04T08:36:00Z">
              <w:tcPr>
                <w:tcW w:w="949" w:type="pct"/>
                <w:tcBorders>
                  <w:top w:val="nil"/>
                  <w:left w:val="nil"/>
                  <w:bottom w:val="nil"/>
                  <w:right w:val="nil"/>
                </w:tcBorders>
                <w:shd w:val="clear" w:color="auto" w:fill="auto"/>
                <w:noWrap/>
                <w:vAlign w:val="center"/>
                <w:hideMark/>
              </w:tcPr>
            </w:tcPrChange>
          </w:tcPr>
          <w:p w14:paraId="4C35821D"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USANPN</w:t>
            </w:r>
          </w:p>
        </w:tc>
        <w:tc>
          <w:tcPr>
            <w:tcW w:w="2514" w:type="pct"/>
            <w:tcBorders>
              <w:top w:val="nil"/>
              <w:left w:val="nil"/>
              <w:bottom w:val="single" w:sz="24" w:space="0" w:color="auto"/>
              <w:right w:val="nil"/>
            </w:tcBorders>
            <w:shd w:val="clear" w:color="000000" w:fill="C6EFCE"/>
            <w:noWrap/>
            <w:vAlign w:val="center"/>
            <w:hideMark/>
            <w:tcPrChange w:id="402" w:author="Ted Habermann" w:date="2017-04-04T08:36:00Z">
              <w:tcPr>
                <w:tcW w:w="2514" w:type="pct"/>
                <w:tcBorders>
                  <w:top w:val="nil"/>
                  <w:left w:val="nil"/>
                  <w:bottom w:val="nil"/>
                  <w:right w:val="nil"/>
                </w:tcBorders>
                <w:shd w:val="clear" w:color="000000" w:fill="C6EFCE"/>
                <w:noWrap/>
                <w:vAlign w:val="center"/>
                <w:hideMark/>
              </w:tcPr>
            </w:tcPrChange>
          </w:tcPr>
          <w:p w14:paraId="3BCD7E48"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single" w:sz="24" w:space="0" w:color="auto"/>
              <w:right w:val="nil"/>
            </w:tcBorders>
            <w:shd w:val="clear" w:color="000000" w:fill="C6EFCE"/>
            <w:noWrap/>
            <w:vAlign w:val="center"/>
            <w:hideMark/>
            <w:tcPrChange w:id="403" w:author="Ted Habermann" w:date="2017-04-04T08:36:00Z">
              <w:tcPr>
                <w:tcW w:w="1537" w:type="pct"/>
                <w:tcBorders>
                  <w:top w:val="nil"/>
                  <w:left w:val="nil"/>
                  <w:bottom w:val="nil"/>
                  <w:right w:val="nil"/>
                </w:tcBorders>
                <w:shd w:val="clear" w:color="000000" w:fill="C6EFCE"/>
                <w:noWrap/>
                <w:vAlign w:val="center"/>
                <w:hideMark/>
              </w:tcPr>
            </w:tcPrChange>
          </w:tcPr>
          <w:p w14:paraId="557271A3"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BA7AF2" w:rsidRPr="00BA7AF2" w14:paraId="2130028A" w14:textId="77777777" w:rsidTr="00AA0B11">
        <w:tblPrEx>
          <w:tblW w:w="5000" w:type="pct"/>
          <w:tblPrExChange w:id="404" w:author="Ted Habermann" w:date="2017-04-04T08:36:00Z">
            <w:tblPrEx>
              <w:tblW w:w="5000" w:type="pct"/>
            </w:tblPrEx>
          </w:tblPrExChange>
        </w:tblPrEx>
        <w:trPr>
          <w:trHeight w:val="320"/>
          <w:trPrChange w:id="405" w:author="Ted Habermann" w:date="2017-04-04T08:36:00Z">
            <w:trPr>
              <w:trHeight w:val="320"/>
            </w:trPr>
          </w:trPrChange>
        </w:trPr>
        <w:tc>
          <w:tcPr>
            <w:tcW w:w="949" w:type="pct"/>
            <w:tcBorders>
              <w:top w:val="nil"/>
              <w:left w:val="nil"/>
              <w:bottom w:val="nil"/>
              <w:right w:val="nil"/>
            </w:tcBorders>
            <w:shd w:val="clear" w:color="auto" w:fill="auto"/>
            <w:noWrap/>
            <w:vAlign w:val="center"/>
            <w:hideMark/>
            <w:tcPrChange w:id="406" w:author="Ted Habermann" w:date="2017-04-04T08:36:00Z">
              <w:tcPr>
                <w:tcW w:w="949" w:type="pct"/>
                <w:tcBorders>
                  <w:top w:val="nil"/>
                  <w:left w:val="nil"/>
                  <w:bottom w:val="nil"/>
                  <w:right w:val="nil"/>
                </w:tcBorders>
                <w:shd w:val="clear" w:color="auto" w:fill="auto"/>
                <w:noWrap/>
                <w:vAlign w:val="center"/>
                <w:hideMark/>
              </w:tcPr>
            </w:tcPrChange>
          </w:tcPr>
          <w:p w14:paraId="653A39EF"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CDL</w:t>
            </w:r>
          </w:p>
        </w:tc>
        <w:tc>
          <w:tcPr>
            <w:tcW w:w="2514" w:type="pct"/>
            <w:tcBorders>
              <w:top w:val="single" w:sz="24" w:space="0" w:color="auto"/>
              <w:left w:val="nil"/>
              <w:bottom w:val="nil"/>
              <w:right w:val="nil"/>
            </w:tcBorders>
            <w:shd w:val="clear" w:color="000000" w:fill="C6EFCE"/>
            <w:noWrap/>
            <w:vAlign w:val="center"/>
            <w:hideMark/>
            <w:tcPrChange w:id="407" w:author="Ted Habermann" w:date="2017-04-04T08:36:00Z">
              <w:tcPr>
                <w:tcW w:w="2514" w:type="pct"/>
                <w:tcBorders>
                  <w:top w:val="nil"/>
                  <w:left w:val="nil"/>
                  <w:bottom w:val="nil"/>
                  <w:right w:val="nil"/>
                </w:tcBorders>
                <w:shd w:val="clear" w:color="000000" w:fill="C6EFCE"/>
                <w:noWrap/>
                <w:vAlign w:val="center"/>
                <w:hideMark/>
              </w:tcPr>
            </w:tcPrChange>
          </w:tcPr>
          <w:p w14:paraId="05CD7A44"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single" w:sz="24" w:space="0" w:color="auto"/>
              <w:left w:val="nil"/>
              <w:bottom w:val="nil"/>
              <w:right w:val="nil"/>
            </w:tcBorders>
            <w:shd w:val="clear" w:color="000000" w:fill="FFEB9C"/>
            <w:noWrap/>
            <w:vAlign w:val="center"/>
            <w:hideMark/>
            <w:tcPrChange w:id="408" w:author="Ted Habermann" w:date="2017-04-04T08:36:00Z">
              <w:tcPr>
                <w:tcW w:w="1537" w:type="pct"/>
                <w:tcBorders>
                  <w:top w:val="nil"/>
                  <w:left w:val="nil"/>
                  <w:bottom w:val="nil"/>
                  <w:right w:val="nil"/>
                </w:tcBorders>
                <w:shd w:val="clear" w:color="000000" w:fill="FFEB9C"/>
                <w:noWrap/>
                <w:vAlign w:val="center"/>
                <w:hideMark/>
              </w:tcPr>
            </w:tcPrChange>
          </w:tcPr>
          <w:p w14:paraId="36D84085" w14:textId="77777777" w:rsidR="00BA7AF2" w:rsidRPr="002A6851" w:rsidRDefault="00BA7AF2" w:rsidP="00BA7AF2">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BA7AF2" w:rsidRPr="00BA7AF2" w14:paraId="73B3F6AD" w14:textId="77777777" w:rsidTr="00BA7AF2">
        <w:trPr>
          <w:trHeight w:val="320"/>
        </w:trPr>
        <w:tc>
          <w:tcPr>
            <w:tcW w:w="949" w:type="pct"/>
            <w:tcBorders>
              <w:top w:val="nil"/>
              <w:left w:val="nil"/>
              <w:bottom w:val="nil"/>
              <w:right w:val="nil"/>
            </w:tcBorders>
            <w:shd w:val="clear" w:color="auto" w:fill="auto"/>
            <w:noWrap/>
            <w:vAlign w:val="center"/>
            <w:hideMark/>
          </w:tcPr>
          <w:p w14:paraId="49DE21E7"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EDACGSTORE</w:t>
            </w:r>
          </w:p>
        </w:tc>
        <w:tc>
          <w:tcPr>
            <w:tcW w:w="2514" w:type="pct"/>
            <w:tcBorders>
              <w:top w:val="nil"/>
              <w:left w:val="nil"/>
              <w:bottom w:val="nil"/>
              <w:right w:val="nil"/>
            </w:tcBorders>
            <w:shd w:val="clear" w:color="000000" w:fill="C6EFCE"/>
            <w:noWrap/>
            <w:vAlign w:val="center"/>
            <w:hideMark/>
          </w:tcPr>
          <w:p w14:paraId="69C7767A"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000000" w:fill="C6EFCE"/>
            <w:noWrap/>
            <w:vAlign w:val="center"/>
            <w:hideMark/>
          </w:tcPr>
          <w:p w14:paraId="2419252D"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BA7AF2" w:rsidRPr="00BA7AF2" w14:paraId="4D18BCC9" w14:textId="77777777" w:rsidTr="00BA7AF2">
        <w:trPr>
          <w:trHeight w:val="320"/>
        </w:trPr>
        <w:tc>
          <w:tcPr>
            <w:tcW w:w="949" w:type="pct"/>
            <w:tcBorders>
              <w:top w:val="nil"/>
              <w:left w:val="nil"/>
              <w:bottom w:val="nil"/>
              <w:right w:val="nil"/>
            </w:tcBorders>
            <w:shd w:val="clear" w:color="auto" w:fill="auto"/>
            <w:noWrap/>
            <w:vAlign w:val="center"/>
            <w:hideMark/>
          </w:tcPr>
          <w:p w14:paraId="5A0B480D" w14:textId="77777777" w:rsidR="00BA7AF2" w:rsidRPr="002A6851" w:rsidRDefault="00BA7AF2" w:rsidP="00BA7AF2">
            <w:pPr>
              <w:jc w:val="center"/>
              <w:rPr>
                <w:rFonts w:ascii="Book Antiqua" w:eastAsia="Times New Roman" w:hAnsi="Book Antiqua"/>
                <w:color w:val="000000"/>
                <w:sz w:val="18"/>
                <w:szCs w:val="18"/>
              </w:rPr>
            </w:pPr>
            <w:r w:rsidRPr="002A6851">
              <w:rPr>
                <w:rFonts w:ascii="Book Antiqua" w:eastAsia="Times New Roman" w:hAnsi="Book Antiqua"/>
                <w:color w:val="000000"/>
                <w:sz w:val="18"/>
                <w:szCs w:val="18"/>
              </w:rPr>
              <w:t>NMEPSCOR</w:t>
            </w:r>
          </w:p>
        </w:tc>
        <w:tc>
          <w:tcPr>
            <w:tcW w:w="2514" w:type="pct"/>
            <w:tcBorders>
              <w:top w:val="nil"/>
              <w:left w:val="nil"/>
              <w:bottom w:val="nil"/>
              <w:right w:val="nil"/>
            </w:tcBorders>
            <w:shd w:val="clear" w:color="000000" w:fill="C6EFCE"/>
            <w:noWrap/>
            <w:vAlign w:val="center"/>
            <w:hideMark/>
          </w:tcPr>
          <w:p w14:paraId="7DD808A4"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000000" w:fill="C6EFCE"/>
            <w:noWrap/>
            <w:vAlign w:val="center"/>
            <w:hideMark/>
          </w:tcPr>
          <w:p w14:paraId="63D06753"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BA7AF2" w:rsidRPr="00BA7AF2" w14:paraId="2269C271" w14:textId="77777777" w:rsidTr="00BA7AF2">
        <w:trPr>
          <w:trHeight w:val="320"/>
        </w:trPr>
        <w:tc>
          <w:tcPr>
            <w:tcW w:w="949" w:type="pct"/>
            <w:tcBorders>
              <w:top w:val="nil"/>
              <w:left w:val="nil"/>
              <w:bottom w:val="nil"/>
              <w:right w:val="nil"/>
            </w:tcBorders>
            <w:shd w:val="clear" w:color="auto" w:fill="auto"/>
            <w:noWrap/>
            <w:vAlign w:val="center"/>
            <w:hideMark/>
          </w:tcPr>
          <w:p w14:paraId="490F387F"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SEAD</w:t>
            </w:r>
          </w:p>
        </w:tc>
        <w:tc>
          <w:tcPr>
            <w:tcW w:w="2514" w:type="pct"/>
            <w:tcBorders>
              <w:top w:val="nil"/>
              <w:left w:val="nil"/>
              <w:bottom w:val="nil"/>
              <w:right w:val="nil"/>
            </w:tcBorders>
            <w:shd w:val="clear" w:color="000000" w:fill="C6EFCE"/>
            <w:noWrap/>
            <w:vAlign w:val="center"/>
            <w:hideMark/>
          </w:tcPr>
          <w:p w14:paraId="67F732EE"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auto" w:fill="auto"/>
            <w:noWrap/>
            <w:vAlign w:val="center"/>
            <w:hideMark/>
          </w:tcPr>
          <w:p w14:paraId="1169C9A7"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6%</w:t>
            </w:r>
          </w:p>
        </w:tc>
      </w:tr>
      <w:tr w:rsidR="00BA7AF2" w:rsidRPr="00BA7AF2" w14:paraId="57564324" w14:textId="77777777" w:rsidTr="00BA7AF2">
        <w:trPr>
          <w:trHeight w:val="340"/>
        </w:trPr>
        <w:tc>
          <w:tcPr>
            <w:tcW w:w="949" w:type="pct"/>
            <w:tcBorders>
              <w:top w:val="nil"/>
              <w:left w:val="nil"/>
              <w:bottom w:val="nil"/>
              <w:right w:val="nil"/>
            </w:tcBorders>
            <w:shd w:val="clear" w:color="auto" w:fill="auto"/>
            <w:noWrap/>
            <w:vAlign w:val="center"/>
            <w:hideMark/>
          </w:tcPr>
          <w:p w14:paraId="4E553A6C" w14:textId="77777777" w:rsidR="00BA7AF2" w:rsidRPr="002A6851" w:rsidRDefault="00BA7AF2" w:rsidP="00BA7AF2">
            <w:pPr>
              <w:jc w:val="center"/>
              <w:rPr>
                <w:rFonts w:ascii="Calibri" w:eastAsia="Times New Roman" w:hAnsi="Calibri"/>
                <w:color w:val="000000"/>
                <w:sz w:val="18"/>
                <w:szCs w:val="18"/>
              </w:rPr>
            </w:pPr>
            <w:r w:rsidRPr="002A6851">
              <w:rPr>
                <w:rFonts w:ascii="Calibri" w:eastAsia="Times New Roman" w:hAnsi="Calibri"/>
                <w:color w:val="000000"/>
                <w:sz w:val="18"/>
                <w:szCs w:val="18"/>
              </w:rPr>
              <w:t>USGSCSAS</w:t>
            </w:r>
          </w:p>
        </w:tc>
        <w:tc>
          <w:tcPr>
            <w:tcW w:w="2514" w:type="pct"/>
            <w:tcBorders>
              <w:top w:val="nil"/>
              <w:left w:val="nil"/>
              <w:bottom w:val="nil"/>
              <w:right w:val="nil"/>
            </w:tcBorders>
            <w:shd w:val="clear" w:color="000000" w:fill="C6EFCE"/>
            <w:noWrap/>
            <w:vAlign w:val="center"/>
            <w:hideMark/>
          </w:tcPr>
          <w:p w14:paraId="36AF251D"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537" w:type="pct"/>
            <w:tcBorders>
              <w:top w:val="nil"/>
              <w:left w:val="nil"/>
              <w:bottom w:val="nil"/>
              <w:right w:val="nil"/>
            </w:tcBorders>
            <w:shd w:val="clear" w:color="000000" w:fill="C6EFCE"/>
            <w:noWrap/>
            <w:vAlign w:val="center"/>
            <w:hideMark/>
          </w:tcPr>
          <w:p w14:paraId="782FA83E" w14:textId="77777777" w:rsidR="00BA7AF2" w:rsidRPr="002A6851" w:rsidRDefault="00BA7AF2" w:rsidP="00BA7AF2">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bl>
    <w:p w14:paraId="1927CC8F" w14:textId="77777777" w:rsidR="000933B4" w:rsidRDefault="000933B4" w:rsidP="009E3600">
      <w:pPr>
        <w:rPr>
          <w:rFonts w:ascii="Book Antiqua" w:hAnsi="Book Antiqua"/>
        </w:rPr>
      </w:pPr>
    </w:p>
    <w:p w14:paraId="2A817685" w14:textId="28E52877" w:rsidR="003E2AC5" w:rsidRDefault="003E2AC5" w:rsidP="003E2AC5">
      <w:pPr>
        <w:pStyle w:val="Heading3"/>
      </w:pPr>
      <w:bookmarkStart w:id="409" w:name="_Toc478727007"/>
      <w:r>
        <w:t>Integration Level</w:t>
      </w:r>
      <w:bookmarkEnd w:id="409"/>
    </w:p>
    <w:p w14:paraId="43AC87E2" w14:textId="5C571617" w:rsidR="003E2AC5" w:rsidRDefault="0011275D" w:rsidP="009E3600">
      <w:pPr>
        <w:rPr>
          <w:rFonts w:ascii="Book Antiqua" w:hAnsi="Book Antiqua"/>
        </w:rPr>
      </w:pPr>
      <w:r>
        <w:rPr>
          <w:rFonts w:ascii="Book Antiqua" w:hAnsi="Book Antiqua"/>
        </w:rPr>
        <w:t xml:space="preserve">   </w:t>
      </w:r>
      <w:r w:rsidR="00B40246">
        <w:rPr>
          <w:rFonts w:ascii="Book Antiqua" w:hAnsi="Book Antiqua"/>
        </w:rPr>
        <w:t xml:space="preserve">In the Integration level, there are only two member nodes that have collections containing every concept. LTER and KNB. </w:t>
      </w:r>
      <w:proofErr w:type="gramStart"/>
      <w:r w:rsidR="00B40246">
        <w:rPr>
          <w:rFonts w:ascii="Book Antiqua" w:hAnsi="Book Antiqua"/>
        </w:rPr>
        <w:t>Both of these</w:t>
      </w:r>
      <w:proofErr w:type="gramEnd"/>
      <w:r w:rsidR="00B40246">
        <w:rPr>
          <w:rFonts w:ascii="Book Antiqua" w:hAnsi="Book Antiqua"/>
        </w:rPr>
        <w:t xml:space="preserve"> collections are documented in the EML dialect. </w:t>
      </w:r>
      <w:proofErr w:type="gramStart"/>
      <w:r w:rsidR="00B40246">
        <w:rPr>
          <w:rFonts w:ascii="Book Antiqua" w:hAnsi="Book Antiqua"/>
        </w:rPr>
        <w:t>Both of these</w:t>
      </w:r>
      <w:proofErr w:type="gramEnd"/>
      <w:r w:rsidR="00B40246">
        <w:rPr>
          <w:rFonts w:ascii="Book Antiqua" w:hAnsi="Book Antiqua"/>
        </w:rPr>
        <w:t xml:space="preserve"> member nodes helped to create the EML dialect</w:t>
      </w:r>
      <w:r w:rsidR="006A127D">
        <w:rPr>
          <w:rFonts w:ascii="Book Antiqua" w:hAnsi="Book Antiqua"/>
        </w:rPr>
        <w:t xml:space="preserve">. No other member nodes even use the Attribute Constraints concept. TFRI is the only other EML using member node whose collection contains the Resource Quality Description Concept. All CSDGM collections contain </w:t>
      </w:r>
      <w:r w:rsidR="00F67843">
        <w:rPr>
          <w:rFonts w:ascii="Book Antiqua" w:hAnsi="Book Antiqua"/>
        </w:rPr>
        <w:t xml:space="preserve">the </w:t>
      </w:r>
      <w:r w:rsidR="006A127D">
        <w:rPr>
          <w:rFonts w:ascii="Book Antiqua" w:hAnsi="Book Antiqua"/>
        </w:rPr>
        <w:t>Resource Quality Description</w:t>
      </w:r>
      <w:r w:rsidR="00F67843">
        <w:rPr>
          <w:rFonts w:ascii="Book Antiqua" w:hAnsi="Book Antiqua"/>
        </w:rPr>
        <w:t xml:space="preserve"> concept, but CSDGM does not document Attribute Constraints</w:t>
      </w:r>
      <w:r w:rsidR="00980B43">
        <w:rPr>
          <w:rFonts w:ascii="Book Antiqua" w:hAnsi="Book Antiqua"/>
        </w:rPr>
        <w:t>. Of the five collections that do not use the Attribute List concept</w:t>
      </w:r>
      <w:r>
        <w:rPr>
          <w:rFonts w:ascii="Book Antiqua" w:hAnsi="Book Antiqua"/>
        </w:rPr>
        <w:t>, SEAD is the only member node that uses CSDGM.</w:t>
      </w:r>
    </w:p>
    <w:p w14:paraId="65E364FD" w14:textId="77777777" w:rsidR="0011275D" w:rsidRDefault="0011275D" w:rsidP="009E3600">
      <w:pPr>
        <w:rPr>
          <w:rFonts w:ascii="Book Antiqua" w:hAnsi="Book Antiqua"/>
        </w:rPr>
      </w:pPr>
    </w:p>
    <w:tbl>
      <w:tblPr>
        <w:tblW w:w="5000" w:type="pct"/>
        <w:tblLook w:val="04A0" w:firstRow="1" w:lastRow="0" w:firstColumn="1" w:lastColumn="0" w:noHBand="0" w:noVBand="1"/>
      </w:tblPr>
      <w:tblGrid>
        <w:gridCol w:w="1818"/>
        <w:gridCol w:w="3183"/>
        <w:gridCol w:w="2283"/>
        <w:gridCol w:w="2292"/>
      </w:tblGrid>
      <w:tr w:rsidR="005A6540" w:rsidRPr="005A6540" w14:paraId="53FEAA60" w14:textId="77777777" w:rsidTr="005A6540">
        <w:trPr>
          <w:trHeight w:val="340"/>
        </w:trPr>
        <w:tc>
          <w:tcPr>
            <w:tcW w:w="949" w:type="pct"/>
            <w:tcBorders>
              <w:top w:val="nil"/>
              <w:left w:val="nil"/>
              <w:bottom w:val="nil"/>
              <w:right w:val="nil"/>
            </w:tcBorders>
            <w:shd w:val="clear" w:color="auto" w:fill="auto"/>
            <w:noWrap/>
            <w:vAlign w:val="center"/>
            <w:hideMark/>
          </w:tcPr>
          <w:p w14:paraId="6C207831"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Integration</w:t>
            </w:r>
          </w:p>
        </w:tc>
        <w:tc>
          <w:tcPr>
            <w:tcW w:w="1662" w:type="pct"/>
            <w:tcBorders>
              <w:top w:val="nil"/>
              <w:left w:val="single" w:sz="8" w:space="0" w:color="auto"/>
              <w:bottom w:val="nil"/>
              <w:right w:val="nil"/>
            </w:tcBorders>
            <w:shd w:val="clear" w:color="auto" w:fill="auto"/>
            <w:noWrap/>
            <w:vAlign w:val="center"/>
            <w:hideMark/>
          </w:tcPr>
          <w:p w14:paraId="34AFD149"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Attribute List</w:t>
            </w:r>
          </w:p>
        </w:tc>
        <w:tc>
          <w:tcPr>
            <w:tcW w:w="1192" w:type="pct"/>
            <w:tcBorders>
              <w:top w:val="nil"/>
              <w:left w:val="single" w:sz="8" w:space="0" w:color="auto"/>
              <w:bottom w:val="nil"/>
              <w:right w:val="nil"/>
            </w:tcBorders>
            <w:shd w:val="clear" w:color="auto" w:fill="auto"/>
            <w:noWrap/>
            <w:vAlign w:val="center"/>
            <w:hideMark/>
          </w:tcPr>
          <w:p w14:paraId="57FC9D22"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Attribute Constraints</w:t>
            </w:r>
          </w:p>
        </w:tc>
        <w:tc>
          <w:tcPr>
            <w:tcW w:w="1197" w:type="pct"/>
            <w:tcBorders>
              <w:top w:val="nil"/>
              <w:left w:val="single" w:sz="8" w:space="0" w:color="auto"/>
              <w:bottom w:val="nil"/>
              <w:right w:val="nil"/>
            </w:tcBorders>
            <w:shd w:val="clear" w:color="auto" w:fill="auto"/>
            <w:noWrap/>
            <w:vAlign w:val="center"/>
            <w:hideMark/>
          </w:tcPr>
          <w:p w14:paraId="1125035C" w14:textId="77777777" w:rsidR="005A6540" w:rsidRPr="005A6540" w:rsidRDefault="005A6540" w:rsidP="005A6540">
            <w:pPr>
              <w:jc w:val="center"/>
              <w:rPr>
                <w:rFonts w:ascii="Calibri" w:eastAsia="Times New Roman" w:hAnsi="Calibri"/>
                <w:color w:val="000000"/>
                <w:sz w:val="15"/>
                <w:szCs w:val="15"/>
              </w:rPr>
            </w:pPr>
            <w:r w:rsidRPr="005A6540">
              <w:rPr>
                <w:rFonts w:ascii="Calibri" w:eastAsia="Times New Roman" w:hAnsi="Calibri"/>
                <w:color w:val="000000"/>
                <w:sz w:val="15"/>
                <w:szCs w:val="15"/>
              </w:rPr>
              <w:t>Resource Quality Description</w:t>
            </w:r>
          </w:p>
        </w:tc>
      </w:tr>
      <w:tr w:rsidR="005A6540" w:rsidRPr="005A6540" w14:paraId="47189AC2" w14:textId="77777777" w:rsidTr="005A6540">
        <w:trPr>
          <w:trHeight w:val="320"/>
        </w:trPr>
        <w:tc>
          <w:tcPr>
            <w:tcW w:w="949" w:type="pct"/>
            <w:tcBorders>
              <w:top w:val="nil"/>
              <w:left w:val="nil"/>
              <w:bottom w:val="nil"/>
              <w:right w:val="nil"/>
            </w:tcBorders>
            <w:shd w:val="clear" w:color="auto" w:fill="auto"/>
            <w:noWrap/>
            <w:vAlign w:val="center"/>
            <w:hideMark/>
          </w:tcPr>
          <w:p w14:paraId="6BDB096D"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CLOEBIRD</w:t>
            </w:r>
          </w:p>
        </w:tc>
        <w:tc>
          <w:tcPr>
            <w:tcW w:w="1662" w:type="pct"/>
            <w:tcBorders>
              <w:top w:val="nil"/>
              <w:left w:val="nil"/>
              <w:bottom w:val="nil"/>
              <w:right w:val="nil"/>
            </w:tcBorders>
            <w:shd w:val="clear" w:color="000000" w:fill="C6EFCE"/>
            <w:noWrap/>
            <w:vAlign w:val="center"/>
            <w:hideMark/>
          </w:tcPr>
          <w:p w14:paraId="4D0591A9"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192" w:type="pct"/>
            <w:tcBorders>
              <w:top w:val="nil"/>
              <w:left w:val="nil"/>
              <w:bottom w:val="nil"/>
              <w:right w:val="nil"/>
            </w:tcBorders>
            <w:shd w:val="clear" w:color="000000" w:fill="FFEB9C"/>
            <w:noWrap/>
            <w:vAlign w:val="center"/>
            <w:hideMark/>
          </w:tcPr>
          <w:p w14:paraId="69B1CBFF"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64EBDA0A"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6C3D40F0" w14:textId="77777777" w:rsidTr="005A6540">
        <w:trPr>
          <w:trHeight w:val="320"/>
        </w:trPr>
        <w:tc>
          <w:tcPr>
            <w:tcW w:w="949" w:type="pct"/>
            <w:tcBorders>
              <w:top w:val="nil"/>
              <w:left w:val="nil"/>
              <w:bottom w:val="nil"/>
              <w:right w:val="nil"/>
            </w:tcBorders>
            <w:shd w:val="clear" w:color="auto" w:fill="auto"/>
            <w:noWrap/>
            <w:vAlign w:val="center"/>
            <w:hideMark/>
          </w:tcPr>
          <w:p w14:paraId="15F5D840"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ESA</w:t>
            </w:r>
          </w:p>
        </w:tc>
        <w:tc>
          <w:tcPr>
            <w:tcW w:w="1662" w:type="pct"/>
            <w:tcBorders>
              <w:top w:val="nil"/>
              <w:left w:val="nil"/>
              <w:bottom w:val="nil"/>
              <w:right w:val="nil"/>
            </w:tcBorders>
            <w:shd w:val="clear" w:color="000000" w:fill="FFEB9C"/>
            <w:noWrap/>
            <w:vAlign w:val="center"/>
            <w:hideMark/>
          </w:tcPr>
          <w:p w14:paraId="1375C593"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2" w:type="pct"/>
            <w:tcBorders>
              <w:top w:val="nil"/>
              <w:left w:val="nil"/>
              <w:bottom w:val="nil"/>
              <w:right w:val="nil"/>
            </w:tcBorders>
            <w:shd w:val="clear" w:color="000000" w:fill="FFEB9C"/>
            <w:noWrap/>
            <w:vAlign w:val="center"/>
            <w:hideMark/>
          </w:tcPr>
          <w:p w14:paraId="28296654"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57477AC2"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612797EB" w14:textId="77777777" w:rsidTr="005A6540">
        <w:trPr>
          <w:trHeight w:val="320"/>
        </w:trPr>
        <w:tc>
          <w:tcPr>
            <w:tcW w:w="949" w:type="pct"/>
            <w:tcBorders>
              <w:top w:val="nil"/>
              <w:left w:val="nil"/>
              <w:bottom w:val="nil"/>
              <w:right w:val="nil"/>
            </w:tcBorders>
            <w:shd w:val="clear" w:color="auto" w:fill="auto"/>
            <w:noWrap/>
            <w:vAlign w:val="center"/>
            <w:hideMark/>
          </w:tcPr>
          <w:p w14:paraId="04F11693"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GLEON</w:t>
            </w:r>
          </w:p>
        </w:tc>
        <w:tc>
          <w:tcPr>
            <w:tcW w:w="1662" w:type="pct"/>
            <w:tcBorders>
              <w:top w:val="nil"/>
              <w:left w:val="nil"/>
              <w:bottom w:val="nil"/>
              <w:right w:val="nil"/>
            </w:tcBorders>
            <w:shd w:val="clear" w:color="auto" w:fill="auto"/>
            <w:noWrap/>
            <w:vAlign w:val="center"/>
            <w:hideMark/>
          </w:tcPr>
          <w:p w14:paraId="2FFBC1B9"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85%</w:t>
            </w:r>
          </w:p>
        </w:tc>
        <w:tc>
          <w:tcPr>
            <w:tcW w:w="1192" w:type="pct"/>
            <w:tcBorders>
              <w:top w:val="nil"/>
              <w:left w:val="nil"/>
              <w:bottom w:val="nil"/>
              <w:right w:val="nil"/>
            </w:tcBorders>
            <w:shd w:val="clear" w:color="000000" w:fill="FFEB9C"/>
            <w:noWrap/>
            <w:vAlign w:val="center"/>
            <w:hideMark/>
          </w:tcPr>
          <w:p w14:paraId="68439226"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034AA1A3"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33E6FC66" w14:textId="77777777" w:rsidTr="005A6540">
        <w:trPr>
          <w:trHeight w:val="320"/>
        </w:trPr>
        <w:tc>
          <w:tcPr>
            <w:tcW w:w="949" w:type="pct"/>
            <w:tcBorders>
              <w:top w:val="nil"/>
              <w:left w:val="nil"/>
              <w:bottom w:val="nil"/>
              <w:right w:val="nil"/>
            </w:tcBorders>
            <w:shd w:val="clear" w:color="auto" w:fill="auto"/>
            <w:noWrap/>
            <w:vAlign w:val="center"/>
            <w:hideMark/>
          </w:tcPr>
          <w:p w14:paraId="46FC0AEF"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GOA</w:t>
            </w:r>
          </w:p>
        </w:tc>
        <w:tc>
          <w:tcPr>
            <w:tcW w:w="1662" w:type="pct"/>
            <w:tcBorders>
              <w:top w:val="nil"/>
              <w:left w:val="nil"/>
              <w:bottom w:val="nil"/>
              <w:right w:val="nil"/>
            </w:tcBorders>
            <w:shd w:val="clear" w:color="auto" w:fill="auto"/>
            <w:noWrap/>
            <w:vAlign w:val="center"/>
            <w:hideMark/>
          </w:tcPr>
          <w:p w14:paraId="4E3C4745"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84%</w:t>
            </w:r>
          </w:p>
        </w:tc>
        <w:tc>
          <w:tcPr>
            <w:tcW w:w="1192" w:type="pct"/>
            <w:tcBorders>
              <w:top w:val="nil"/>
              <w:left w:val="nil"/>
              <w:bottom w:val="nil"/>
              <w:right w:val="nil"/>
            </w:tcBorders>
            <w:shd w:val="clear" w:color="000000" w:fill="FFEB9C"/>
            <w:noWrap/>
            <w:vAlign w:val="center"/>
            <w:hideMark/>
          </w:tcPr>
          <w:p w14:paraId="7986F0BD"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48CE7839"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2E060CE1" w14:textId="77777777" w:rsidTr="005A6540">
        <w:trPr>
          <w:trHeight w:val="320"/>
        </w:trPr>
        <w:tc>
          <w:tcPr>
            <w:tcW w:w="949" w:type="pct"/>
            <w:tcBorders>
              <w:top w:val="nil"/>
              <w:left w:val="nil"/>
              <w:bottom w:val="nil"/>
              <w:right w:val="nil"/>
            </w:tcBorders>
            <w:shd w:val="clear" w:color="auto" w:fill="auto"/>
            <w:noWrap/>
            <w:vAlign w:val="center"/>
            <w:hideMark/>
          </w:tcPr>
          <w:p w14:paraId="3F6D98CA"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IOE</w:t>
            </w:r>
          </w:p>
        </w:tc>
        <w:tc>
          <w:tcPr>
            <w:tcW w:w="1662" w:type="pct"/>
            <w:tcBorders>
              <w:top w:val="nil"/>
              <w:left w:val="nil"/>
              <w:bottom w:val="nil"/>
              <w:right w:val="nil"/>
            </w:tcBorders>
            <w:shd w:val="clear" w:color="auto" w:fill="auto"/>
            <w:noWrap/>
            <w:vAlign w:val="center"/>
            <w:hideMark/>
          </w:tcPr>
          <w:p w14:paraId="6A8B5F03"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29%</w:t>
            </w:r>
          </w:p>
        </w:tc>
        <w:tc>
          <w:tcPr>
            <w:tcW w:w="1192" w:type="pct"/>
            <w:tcBorders>
              <w:top w:val="nil"/>
              <w:left w:val="nil"/>
              <w:bottom w:val="nil"/>
              <w:right w:val="nil"/>
            </w:tcBorders>
            <w:shd w:val="clear" w:color="000000" w:fill="FFEB9C"/>
            <w:noWrap/>
            <w:vAlign w:val="center"/>
            <w:hideMark/>
          </w:tcPr>
          <w:p w14:paraId="7FC8E9ED"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59C32241"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693F14E4" w14:textId="77777777" w:rsidTr="005A6540">
        <w:trPr>
          <w:trHeight w:val="320"/>
        </w:trPr>
        <w:tc>
          <w:tcPr>
            <w:tcW w:w="949" w:type="pct"/>
            <w:tcBorders>
              <w:top w:val="nil"/>
              <w:left w:val="nil"/>
              <w:bottom w:val="nil"/>
              <w:right w:val="nil"/>
            </w:tcBorders>
            <w:shd w:val="clear" w:color="auto" w:fill="auto"/>
            <w:noWrap/>
            <w:vAlign w:val="center"/>
            <w:hideMark/>
          </w:tcPr>
          <w:p w14:paraId="3928D17B"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KNB</w:t>
            </w:r>
          </w:p>
        </w:tc>
        <w:tc>
          <w:tcPr>
            <w:tcW w:w="1662" w:type="pct"/>
            <w:tcBorders>
              <w:top w:val="nil"/>
              <w:left w:val="nil"/>
              <w:bottom w:val="nil"/>
              <w:right w:val="nil"/>
            </w:tcBorders>
            <w:shd w:val="clear" w:color="auto" w:fill="auto"/>
            <w:noWrap/>
            <w:vAlign w:val="center"/>
            <w:hideMark/>
          </w:tcPr>
          <w:p w14:paraId="6DF928EF"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20%</w:t>
            </w:r>
          </w:p>
        </w:tc>
        <w:tc>
          <w:tcPr>
            <w:tcW w:w="1192" w:type="pct"/>
            <w:tcBorders>
              <w:top w:val="nil"/>
              <w:left w:val="nil"/>
              <w:bottom w:val="nil"/>
              <w:right w:val="nil"/>
            </w:tcBorders>
            <w:shd w:val="clear" w:color="auto" w:fill="auto"/>
            <w:noWrap/>
            <w:vAlign w:val="center"/>
            <w:hideMark/>
          </w:tcPr>
          <w:p w14:paraId="0AA43D15"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1%</w:t>
            </w:r>
          </w:p>
        </w:tc>
        <w:tc>
          <w:tcPr>
            <w:tcW w:w="1197" w:type="pct"/>
            <w:tcBorders>
              <w:top w:val="nil"/>
              <w:left w:val="nil"/>
              <w:bottom w:val="nil"/>
              <w:right w:val="nil"/>
            </w:tcBorders>
            <w:shd w:val="clear" w:color="auto" w:fill="auto"/>
            <w:noWrap/>
            <w:vAlign w:val="center"/>
            <w:hideMark/>
          </w:tcPr>
          <w:p w14:paraId="59C8039A"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1%</w:t>
            </w:r>
          </w:p>
        </w:tc>
      </w:tr>
      <w:tr w:rsidR="005A6540" w:rsidRPr="005A6540" w14:paraId="2BB72FF9" w14:textId="77777777" w:rsidTr="005A6540">
        <w:trPr>
          <w:trHeight w:val="320"/>
        </w:trPr>
        <w:tc>
          <w:tcPr>
            <w:tcW w:w="949" w:type="pct"/>
            <w:tcBorders>
              <w:top w:val="nil"/>
              <w:left w:val="nil"/>
              <w:bottom w:val="nil"/>
              <w:right w:val="nil"/>
            </w:tcBorders>
            <w:shd w:val="clear" w:color="auto" w:fill="auto"/>
            <w:noWrap/>
            <w:vAlign w:val="center"/>
            <w:hideMark/>
          </w:tcPr>
          <w:p w14:paraId="341168E3"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KUBI</w:t>
            </w:r>
          </w:p>
        </w:tc>
        <w:tc>
          <w:tcPr>
            <w:tcW w:w="1662" w:type="pct"/>
            <w:tcBorders>
              <w:top w:val="nil"/>
              <w:left w:val="nil"/>
              <w:bottom w:val="nil"/>
              <w:right w:val="nil"/>
            </w:tcBorders>
            <w:shd w:val="clear" w:color="000000" w:fill="FFEB9C"/>
            <w:noWrap/>
            <w:vAlign w:val="center"/>
            <w:hideMark/>
          </w:tcPr>
          <w:p w14:paraId="1AF1A22F"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2" w:type="pct"/>
            <w:tcBorders>
              <w:top w:val="nil"/>
              <w:left w:val="nil"/>
              <w:bottom w:val="nil"/>
              <w:right w:val="nil"/>
            </w:tcBorders>
            <w:shd w:val="clear" w:color="000000" w:fill="FFEB9C"/>
            <w:noWrap/>
            <w:vAlign w:val="center"/>
            <w:hideMark/>
          </w:tcPr>
          <w:p w14:paraId="42E7B71F"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4E68F621"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4B7ECC99" w14:textId="77777777" w:rsidTr="005A6540">
        <w:trPr>
          <w:trHeight w:val="320"/>
        </w:trPr>
        <w:tc>
          <w:tcPr>
            <w:tcW w:w="949" w:type="pct"/>
            <w:tcBorders>
              <w:top w:val="nil"/>
              <w:left w:val="nil"/>
              <w:bottom w:val="nil"/>
              <w:right w:val="nil"/>
            </w:tcBorders>
            <w:shd w:val="clear" w:color="auto" w:fill="auto"/>
            <w:noWrap/>
            <w:vAlign w:val="center"/>
            <w:hideMark/>
          </w:tcPr>
          <w:p w14:paraId="2DB83116"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LTER</w:t>
            </w:r>
          </w:p>
        </w:tc>
        <w:tc>
          <w:tcPr>
            <w:tcW w:w="1662" w:type="pct"/>
            <w:tcBorders>
              <w:top w:val="nil"/>
              <w:left w:val="nil"/>
              <w:bottom w:val="nil"/>
              <w:right w:val="nil"/>
            </w:tcBorders>
            <w:shd w:val="clear" w:color="auto" w:fill="auto"/>
            <w:noWrap/>
            <w:vAlign w:val="center"/>
            <w:hideMark/>
          </w:tcPr>
          <w:p w14:paraId="0E3FD35D"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58%</w:t>
            </w:r>
          </w:p>
        </w:tc>
        <w:tc>
          <w:tcPr>
            <w:tcW w:w="1192" w:type="pct"/>
            <w:tcBorders>
              <w:top w:val="nil"/>
              <w:left w:val="nil"/>
              <w:bottom w:val="nil"/>
              <w:right w:val="nil"/>
            </w:tcBorders>
            <w:shd w:val="clear" w:color="auto" w:fill="auto"/>
            <w:noWrap/>
            <w:vAlign w:val="center"/>
            <w:hideMark/>
          </w:tcPr>
          <w:p w14:paraId="419C5D5E"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0.4%</w:t>
            </w:r>
          </w:p>
        </w:tc>
        <w:tc>
          <w:tcPr>
            <w:tcW w:w="1197" w:type="pct"/>
            <w:tcBorders>
              <w:top w:val="nil"/>
              <w:left w:val="nil"/>
              <w:bottom w:val="nil"/>
              <w:right w:val="nil"/>
            </w:tcBorders>
            <w:shd w:val="clear" w:color="auto" w:fill="auto"/>
            <w:noWrap/>
            <w:vAlign w:val="center"/>
            <w:hideMark/>
          </w:tcPr>
          <w:p w14:paraId="26B6BD09"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8%</w:t>
            </w:r>
          </w:p>
        </w:tc>
      </w:tr>
      <w:tr w:rsidR="005A6540" w:rsidRPr="005A6540" w14:paraId="17CA314C" w14:textId="77777777" w:rsidTr="005A6540">
        <w:trPr>
          <w:trHeight w:val="320"/>
        </w:trPr>
        <w:tc>
          <w:tcPr>
            <w:tcW w:w="949" w:type="pct"/>
            <w:tcBorders>
              <w:top w:val="nil"/>
              <w:left w:val="nil"/>
              <w:bottom w:val="nil"/>
              <w:right w:val="nil"/>
            </w:tcBorders>
            <w:shd w:val="clear" w:color="auto" w:fill="auto"/>
            <w:noWrap/>
            <w:vAlign w:val="center"/>
            <w:hideMark/>
          </w:tcPr>
          <w:p w14:paraId="5A7BEA9D"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LTER_EUROPE</w:t>
            </w:r>
          </w:p>
        </w:tc>
        <w:tc>
          <w:tcPr>
            <w:tcW w:w="1662" w:type="pct"/>
            <w:tcBorders>
              <w:top w:val="nil"/>
              <w:left w:val="nil"/>
              <w:bottom w:val="nil"/>
              <w:right w:val="nil"/>
            </w:tcBorders>
            <w:shd w:val="clear" w:color="000000" w:fill="FFEB9C"/>
            <w:noWrap/>
            <w:vAlign w:val="center"/>
            <w:hideMark/>
          </w:tcPr>
          <w:p w14:paraId="5EE46B7D"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2" w:type="pct"/>
            <w:tcBorders>
              <w:top w:val="nil"/>
              <w:left w:val="nil"/>
              <w:bottom w:val="nil"/>
              <w:right w:val="nil"/>
            </w:tcBorders>
            <w:shd w:val="clear" w:color="000000" w:fill="FFEB9C"/>
            <w:noWrap/>
            <w:vAlign w:val="center"/>
            <w:hideMark/>
          </w:tcPr>
          <w:p w14:paraId="7BFC8E2C"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22E7202D"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40B52E0D" w14:textId="77777777" w:rsidTr="005A6540">
        <w:trPr>
          <w:trHeight w:val="320"/>
        </w:trPr>
        <w:tc>
          <w:tcPr>
            <w:tcW w:w="949" w:type="pct"/>
            <w:tcBorders>
              <w:top w:val="nil"/>
              <w:left w:val="nil"/>
              <w:bottom w:val="nil"/>
              <w:right w:val="nil"/>
            </w:tcBorders>
            <w:shd w:val="clear" w:color="auto" w:fill="auto"/>
            <w:noWrap/>
            <w:vAlign w:val="center"/>
            <w:hideMark/>
          </w:tcPr>
          <w:p w14:paraId="42D1E702" w14:textId="77777777" w:rsidR="005A6540" w:rsidRPr="002A6851" w:rsidRDefault="005A6540" w:rsidP="005A6540">
            <w:pPr>
              <w:jc w:val="center"/>
              <w:rPr>
                <w:rFonts w:ascii="Calibri" w:eastAsia="Times New Roman" w:hAnsi="Calibri"/>
                <w:color w:val="000000"/>
                <w:sz w:val="18"/>
                <w:szCs w:val="18"/>
              </w:rPr>
            </w:pPr>
            <w:proofErr w:type="spellStart"/>
            <w:r w:rsidRPr="002A6851">
              <w:rPr>
                <w:rFonts w:ascii="Calibri" w:eastAsia="Times New Roman" w:hAnsi="Calibri"/>
                <w:color w:val="000000"/>
                <w:sz w:val="18"/>
                <w:szCs w:val="18"/>
              </w:rPr>
              <w:t>ONEShare</w:t>
            </w:r>
            <w:proofErr w:type="spellEnd"/>
          </w:p>
        </w:tc>
        <w:tc>
          <w:tcPr>
            <w:tcW w:w="1662" w:type="pct"/>
            <w:tcBorders>
              <w:top w:val="nil"/>
              <w:left w:val="nil"/>
              <w:bottom w:val="nil"/>
              <w:right w:val="nil"/>
            </w:tcBorders>
            <w:shd w:val="clear" w:color="auto" w:fill="auto"/>
            <w:noWrap/>
            <w:vAlign w:val="center"/>
            <w:hideMark/>
          </w:tcPr>
          <w:p w14:paraId="09980CA0"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95%</w:t>
            </w:r>
          </w:p>
        </w:tc>
        <w:tc>
          <w:tcPr>
            <w:tcW w:w="1192" w:type="pct"/>
            <w:tcBorders>
              <w:top w:val="nil"/>
              <w:left w:val="nil"/>
              <w:bottom w:val="nil"/>
              <w:right w:val="nil"/>
            </w:tcBorders>
            <w:shd w:val="clear" w:color="000000" w:fill="FFEB9C"/>
            <w:noWrap/>
            <w:vAlign w:val="center"/>
            <w:hideMark/>
          </w:tcPr>
          <w:p w14:paraId="292901E3"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253A17F1"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2B683440" w14:textId="77777777" w:rsidTr="005A6540">
        <w:trPr>
          <w:trHeight w:val="320"/>
        </w:trPr>
        <w:tc>
          <w:tcPr>
            <w:tcW w:w="949" w:type="pct"/>
            <w:tcBorders>
              <w:top w:val="nil"/>
              <w:left w:val="nil"/>
              <w:bottom w:val="nil"/>
              <w:right w:val="nil"/>
            </w:tcBorders>
            <w:shd w:val="clear" w:color="auto" w:fill="auto"/>
            <w:noWrap/>
            <w:vAlign w:val="center"/>
            <w:hideMark/>
          </w:tcPr>
          <w:p w14:paraId="01B476BA"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PISCO</w:t>
            </w:r>
          </w:p>
        </w:tc>
        <w:tc>
          <w:tcPr>
            <w:tcW w:w="1662" w:type="pct"/>
            <w:tcBorders>
              <w:top w:val="nil"/>
              <w:left w:val="nil"/>
              <w:bottom w:val="nil"/>
              <w:right w:val="nil"/>
            </w:tcBorders>
            <w:shd w:val="clear" w:color="000000" w:fill="C6EFCE"/>
            <w:noWrap/>
            <w:vAlign w:val="center"/>
            <w:hideMark/>
          </w:tcPr>
          <w:p w14:paraId="033B746C"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192" w:type="pct"/>
            <w:tcBorders>
              <w:top w:val="nil"/>
              <w:left w:val="nil"/>
              <w:bottom w:val="nil"/>
              <w:right w:val="nil"/>
            </w:tcBorders>
            <w:shd w:val="clear" w:color="000000" w:fill="FFEB9C"/>
            <w:noWrap/>
            <w:vAlign w:val="center"/>
            <w:hideMark/>
          </w:tcPr>
          <w:p w14:paraId="1AEE0537"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384ADF60"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1BED58BD" w14:textId="77777777" w:rsidTr="005A6540">
        <w:trPr>
          <w:trHeight w:val="320"/>
        </w:trPr>
        <w:tc>
          <w:tcPr>
            <w:tcW w:w="949" w:type="pct"/>
            <w:tcBorders>
              <w:top w:val="nil"/>
              <w:left w:val="nil"/>
              <w:bottom w:val="nil"/>
              <w:right w:val="nil"/>
            </w:tcBorders>
            <w:shd w:val="clear" w:color="auto" w:fill="auto"/>
            <w:noWrap/>
            <w:vAlign w:val="center"/>
            <w:hideMark/>
          </w:tcPr>
          <w:p w14:paraId="57A954F0"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SANPARKS</w:t>
            </w:r>
          </w:p>
        </w:tc>
        <w:tc>
          <w:tcPr>
            <w:tcW w:w="1662" w:type="pct"/>
            <w:tcBorders>
              <w:top w:val="nil"/>
              <w:left w:val="nil"/>
              <w:bottom w:val="nil"/>
              <w:right w:val="nil"/>
            </w:tcBorders>
            <w:shd w:val="clear" w:color="auto" w:fill="auto"/>
            <w:noWrap/>
            <w:vAlign w:val="center"/>
            <w:hideMark/>
          </w:tcPr>
          <w:p w14:paraId="162C654A"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69%</w:t>
            </w:r>
          </w:p>
        </w:tc>
        <w:tc>
          <w:tcPr>
            <w:tcW w:w="1192" w:type="pct"/>
            <w:tcBorders>
              <w:top w:val="nil"/>
              <w:left w:val="nil"/>
              <w:bottom w:val="nil"/>
              <w:right w:val="nil"/>
            </w:tcBorders>
            <w:shd w:val="clear" w:color="000000" w:fill="FFEB9C"/>
            <w:noWrap/>
            <w:vAlign w:val="center"/>
            <w:hideMark/>
          </w:tcPr>
          <w:p w14:paraId="40368327"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06523CA6"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451E59FF" w14:textId="77777777" w:rsidTr="005A6540">
        <w:trPr>
          <w:trHeight w:val="320"/>
        </w:trPr>
        <w:tc>
          <w:tcPr>
            <w:tcW w:w="949" w:type="pct"/>
            <w:tcBorders>
              <w:top w:val="nil"/>
              <w:left w:val="nil"/>
              <w:bottom w:val="nil"/>
              <w:right w:val="nil"/>
            </w:tcBorders>
            <w:shd w:val="clear" w:color="auto" w:fill="auto"/>
            <w:noWrap/>
            <w:vAlign w:val="center"/>
            <w:hideMark/>
          </w:tcPr>
          <w:p w14:paraId="7B72197B"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TERN</w:t>
            </w:r>
          </w:p>
        </w:tc>
        <w:tc>
          <w:tcPr>
            <w:tcW w:w="1662" w:type="pct"/>
            <w:tcBorders>
              <w:top w:val="nil"/>
              <w:left w:val="nil"/>
              <w:bottom w:val="nil"/>
              <w:right w:val="nil"/>
            </w:tcBorders>
            <w:shd w:val="clear" w:color="000000" w:fill="FFEB9C"/>
            <w:noWrap/>
            <w:vAlign w:val="center"/>
            <w:hideMark/>
          </w:tcPr>
          <w:p w14:paraId="6348872E"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2" w:type="pct"/>
            <w:tcBorders>
              <w:top w:val="nil"/>
              <w:left w:val="nil"/>
              <w:bottom w:val="nil"/>
              <w:right w:val="nil"/>
            </w:tcBorders>
            <w:shd w:val="clear" w:color="000000" w:fill="FFEB9C"/>
            <w:noWrap/>
            <w:vAlign w:val="center"/>
            <w:hideMark/>
          </w:tcPr>
          <w:p w14:paraId="7076E785"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1C9CC42B"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70ABF006" w14:textId="77777777" w:rsidTr="005A6540">
        <w:trPr>
          <w:trHeight w:val="320"/>
        </w:trPr>
        <w:tc>
          <w:tcPr>
            <w:tcW w:w="949" w:type="pct"/>
            <w:tcBorders>
              <w:top w:val="nil"/>
              <w:left w:val="nil"/>
              <w:bottom w:val="nil"/>
              <w:right w:val="nil"/>
            </w:tcBorders>
            <w:shd w:val="clear" w:color="auto" w:fill="auto"/>
            <w:noWrap/>
            <w:vAlign w:val="center"/>
            <w:hideMark/>
          </w:tcPr>
          <w:p w14:paraId="386F6434"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TFRI</w:t>
            </w:r>
          </w:p>
        </w:tc>
        <w:tc>
          <w:tcPr>
            <w:tcW w:w="1662" w:type="pct"/>
            <w:tcBorders>
              <w:top w:val="nil"/>
              <w:left w:val="nil"/>
              <w:bottom w:val="nil"/>
              <w:right w:val="nil"/>
            </w:tcBorders>
            <w:shd w:val="clear" w:color="auto" w:fill="auto"/>
            <w:noWrap/>
            <w:vAlign w:val="center"/>
            <w:hideMark/>
          </w:tcPr>
          <w:p w14:paraId="2463ED31"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90%</w:t>
            </w:r>
          </w:p>
        </w:tc>
        <w:tc>
          <w:tcPr>
            <w:tcW w:w="1192" w:type="pct"/>
            <w:tcBorders>
              <w:top w:val="nil"/>
              <w:left w:val="nil"/>
              <w:bottom w:val="nil"/>
              <w:right w:val="nil"/>
            </w:tcBorders>
            <w:shd w:val="clear" w:color="000000" w:fill="FFEB9C"/>
            <w:noWrap/>
            <w:vAlign w:val="center"/>
            <w:hideMark/>
          </w:tcPr>
          <w:p w14:paraId="288F4386"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auto" w:fill="auto"/>
            <w:noWrap/>
            <w:vAlign w:val="center"/>
            <w:hideMark/>
          </w:tcPr>
          <w:p w14:paraId="1B1E338A"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1%</w:t>
            </w:r>
          </w:p>
        </w:tc>
      </w:tr>
      <w:tr w:rsidR="005A6540" w:rsidRPr="005A6540" w14:paraId="24350D5E" w14:textId="77777777" w:rsidTr="005A6540">
        <w:trPr>
          <w:trHeight w:val="320"/>
        </w:trPr>
        <w:tc>
          <w:tcPr>
            <w:tcW w:w="949" w:type="pct"/>
            <w:tcBorders>
              <w:top w:val="nil"/>
              <w:left w:val="nil"/>
              <w:bottom w:val="nil"/>
              <w:right w:val="nil"/>
            </w:tcBorders>
            <w:shd w:val="clear" w:color="auto" w:fill="auto"/>
            <w:noWrap/>
            <w:vAlign w:val="center"/>
            <w:hideMark/>
          </w:tcPr>
          <w:p w14:paraId="0F240D8B"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USANPN</w:t>
            </w:r>
          </w:p>
        </w:tc>
        <w:tc>
          <w:tcPr>
            <w:tcW w:w="1662" w:type="pct"/>
            <w:tcBorders>
              <w:top w:val="nil"/>
              <w:left w:val="nil"/>
              <w:bottom w:val="nil"/>
              <w:right w:val="nil"/>
            </w:tcBorders>
            <w:shd w:val="clear" w:color="000000" w:fill="C6EFCE"/>
            <w:noWrap/>
            <w:vAlign w:val="center"/>
            <w:hideMark/>
          </w:tcPr>
          <w:p w14:paraId="75284E9B"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192" w:type="pct"/>
            <w:tcBorders>
              <w:top w:val="nil"/>
              <w:left w:val="nil"/>
              <w:bottom w:val="nil"/>
              <w:right w:val="nil"/>
            </w:tcBorders>
            <w:shd w:val="clear" w:color="000000" w:fill="FFEB9C"/>
            <w:noWrap/>
            <w:vAlign w:val="center"/>
            <w:hideMark/>
          </w:tcPr>
          <w:p w14:paraId="265C8A98"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7" w:type="pct"/>
            <w:tcBorders>
              <w:top w:val="nil"/>
              <w:left w:val="nil"/>
              <w:bottom w:val="nil"/>
              <w:right w:val="nil"/>
            </w:tcBorders>
            <w:shd w:val="clear" w:color="000000" w:fill="FFEB9C"/>
            <w:noWrap/>
            <w:vAlign w:val="center"/>
            <w:hideMark/>
          </w:tcPr>
          <w:p w14:paraId="473DAD7A"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r>
      <w:tr w:rsidR="005A6540" w:rsidRPr="005A6540" w14:paraId="22CA1861" w14:textId="77777777" w:rsidTr="005A6540">
        <w:trPr>
          <w:trHeight w:val="320"/>
        </w:trPr>
        <w:tc>
          <w:tcPr>
            <w:tcW w:w="949" w:type="pct"/>
            <w:tcBorders>
              <w:top w:val="nil"/>
              <w:left w:val="nil"/>
              <w:bottom w:val="nil"/>
              <w:right w:val="nil"/>
            </w:tcBorders>
            <w:shd w:val="clear" w:color="auto" w:fill="auto"/>
            <w:noWrap/>
            <w:vAlign w:val="center"/>
            <w:hideMark/>
          </w:tcPr>
          <w:p w14:paraId="224EA624"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CDL</w:t>
            </w:r>
          </w:p>
        </w:tc>
        <w:tc>
          <w:tcPr>
            <w:tcW w:w="1662" w:type="pct"/>
            <w:tcBorders>
              <w:top w:val="nil"/>
              <w:left w:val="nil"/>
              <w:bottom w:val="nil"/>
              <w:right w:val="nil"/>
            </w:tcBorders>
            <w:shd w:val="clear" w:color="000000" w:fill="C6EFCE"/>
            <w:noWrap/>
            <w:vAlign w:val="center"/>
            <w:hideMark/>
          </w:tcPr>
          <w:p w14:paraId="3E48887F"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192" w:type="pct"/>
            <w:tcBorders>
              <w:top w:val="nil"/>
              <w:left w:val="nil"/>
              <w:bottom w:val="nil"/>
              <w:right w:val="nil"/>
            </w:tcBorders>
            <w:shd w:val="clear" w:color="000000" w:fill="FFC7CE"/>
            <w:noWrap/>
            <w:vAlign w:val="center"/>
            <w:hideMark/>
          </w:tcPr>
          <w:p w14:paraId="7FA94CAB" w14:textId="77777777" w:rsidR="005A6540" w:rsidRPr="002A6851" w:rsidRDefault="005A6540" w:rsidP="005A6540">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1197" w:type="pct"/>
            <w:tcBorders>
              <w:top w:val="nil"/>
              <w:left w:val="nil"/>
              <w:bottom w:val="nil"/>
              <w:right w:val="nil"/>
            </w:tcBorders>
            <w:shd w:val="clear" w:color="000000" w:fill="C6EFCE"/>
            <w:noWrap/>
            <w:vAlign w:val="center"/>
            <w:hideMark/>
          </w:tcPr>
          <w:p w14:paraId="1CEF48D7"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5A6540" w:rsidRPr="005A6540" w14:paraId="36A83BF6" w14:textId="77777777" w:rsidTr="005A6540">
        <w:trPr>
          <w:trHeight w:val="320"/>
        </w:trPr>
        <w:tc>
          <w:tcPr>
            <w:tcW w:w="949" w:type="pct"/>
            <w:tcBorders>
              <w:top w:val="nil"/>
              <w:left w:val="nil"/>
              <w:bottom w:val="nil"/>
              <w:right w:val="nil"/>
            </w:tcBorders>
            <w:shd w:val="clear" w:color="auto" w:fill="auto"/>
            <w:noWrap/>
            <w:vAlign w:val="center"/>
            <w:hideMark/>
          </w:tcPr>
          <w:p w14:paraId="3E160486"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EDACGSTORE</w:t>
            </w:r>
          </w:p>
        </w:tc>
        <w:tc>
          <w:tcPr>
            <w:tcW w:w="1662" w:type="pct"/>
            <w:tcBorders>
              <w:top w:val="nil"/>
              <w:left w:val="nil"/>
              <w:bottom w:val="nil"/>
              <w:right w:val="nil"/>
            </w:tcBorders>
            <w:shd w:val="clear" w:color="auto" w:fill="auto"/>
            <w:noWrap/>
            <w:vAlign w:val="center"/>
            <w:hideMark/>
          </w:tcPr>
          <w:p w14:paraId="6DB866DD"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81%</w:t>
            </w:r>
          </w:p>
        </w:tc>
        <w:tc>
          <w:tcPr>
            <w:tcW w:w="1192" w:type="pct"/>
            <w:tcBorders>
              <w:top w:val="nil"/>
              <w:left w:val="nil"/>
              <w:bottom w:val="nil"/>
              <w:right w:val="nil"/>
            </w:tcBorders>
            <w:shd w:val="clear" w:color="000000" w:fill="FFC7CE"/>
            <w:noWrap/>
            <w:vAlign w:val="center"/>
            <w:hideMark/>
          </w:tcPr>
          <w:p w14:paraId="564F127C" w14:textId="77777777" w:rsidR="005A6540" w:rsidRPr="002A6851" w:rsidRDefault="005A6540" w:rsidP="005A6540">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1197" w:type="pct"/>
            <w:tcBorders>
              <w:top w:val="nil"/>
              <w:left w:val="nil"/>
              <w:bottom w:val="nil"/>
              <w:right w:val="nil"/>
            </w:tcBorders>
            <w:shd w:val="clear" w:color="auto" w:fill="auto"/>
            <w:noWrap/>
            <w:vAlign w:val="center"/>
            <w:hideMark/>
          </w:tcPr>
          <w:p w14:paraId="328515F6"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82%</w:t>
            </w:r>
          </w:p>
        </w:tc>
      </w:tr>
      <w:tr w:rsidR="005A6540" w:rsidRPr="005A6540" w14:paraId="626CE236" w14:textId="77777777" w:rsidTr="005A6540">
        <w:trPr>
          <w:trHeight w:val="320"/>
        </w:trPr>
        <w:tc>
          <w:tcPr>
            <w:tcW w:w="949" w:type="pct"/>
            <w:tcBorders>
              <w:top w:val="nil"/>
              <w:left w:val="nil"/>
              <w:bottom w:val="nil"/>
              <w:right w:val="nil"/>
            </w:tcBorders>
            <w:shd w:val="clear" w:color="auto" w:fill="auto"/>
            <w:noWrap/>
            <w:vAlign w:val="center"/>
            <w:hideMark/>
          </w:tcPr>
          <w:p w14:paraId="6F110BAE" w14:textId="77777777" w:rsidR="005A6540" w:rsidRPr="002A6851" w:rsidRDefault="005A6540" w:rsidP="005A6540">
            <w:pPr>
              <w:jc w:val="center"/>
              <w:rPr>
                <w:rFonts w:asciiTheme="minorHAnsi" w:eastAsia="Times New Roman" w:hAnsiTheme="minorHAnsi"/>
                <w:color w:val="000000"/>
                <w:sz w:val="18"/>
                <w:szCs w:val="18"/>
              </w:rPr>
            </w:pPr>
            <w:r w:rsidRPr="002A6851">
              <w:rPr>
                <w:rFonts w:asciiTheme="minorHAnsi" w:eastAsia="Times New Roman" w:hAnsiTheme="minorHAnsi"/>
                <w:color w:val="000000"/>
                <w:sz w:val="18"/>
                <w:szCs w:val="18"/>
              </w:rPr>
              <w:t>NMEPSCOR</w:t>
            </w:r>
          </w:p>
        </w:tc>
        <w:tc>
          <w:tcPr>
            <w:tcW w:w="1662" w:type="pct"/>
            <w:tcBorders>
              <w:top w:val="nil"/>
              <w:left w:val="nil"/>
              <w:bottom w:val="nil"/>
              <w:right w:val="nil"/>
            </w:tcBorders>
            <w:shd w:val="clear" w:color="000000" w:fill="C6EFCE"/>
            <w:noWrap/>
            <w:vAlign w:val="center"/>
            <w:hideMark/>
          </w:tcPr>
          <w:p w14:paraId="7BF9FEB4"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192" w:type="pct"/>
            <w:tcBorders>
              <w:top w:val="nil"/>
              <w:left w:val="nil"/>
              <w:bottom w:val="nil"/>
              <w:right w:val="nil"/>
            </w:tcBorders>
            <w:shd w:val="clear" w:color="000000" w:fill="FFC7CE"/>
            <w:noWrap/>
            <w:vAlign w:val="center"/>
            <w:hideMark/>
          </w:tcPr>
          <w:p w14:paraId="40AD4031" w14:textId="77777777" w:rsidR="005A6540" w:rsidRPr="002A6851" w:rsidRDefault="005A6540" w:rsidP="005A6540">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1197" w:type="pct"/>
            <w:tcBorders>
              <w:top w:val="nil"/>
              <w:left w:val="nil"/>
              <w:bottom w:val="nil"/>
              <w:right w:val="nil"/>
            </w:tcBorders>
            <w:shd w:val="clear" w:color="000000" w:fill="C6EFCE"/>
            <w:noWrap/>
            <w:vAlign w:val="center"/>
            <w:hideMark/>
          </w:tcPr>
          <w:p w14:paraId="51847AEE"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r>
      <w:tr w:rsidR="005A6540" w:rsidRPr="005A6540" w14:paraId="1658746B" w14:textId="77777777" w:rsidTr="005A6540">
        <w:trPr>
          <w:trHeight w:val="320"/>
        </w:trPr>
        <w:tc>
          <w:tcPr>
            <w:tcW w:w="949" w:type="pct"/>
            <w:tcBorders>
              <w:top w:val="nil"/>
              <w:left w:val="nil"/>
              <w:bottom w:val="nil"/>
              <w:right w:val="nil"/>
            </w:tcBorders>
            <w:shd w:val="clear" w:color="auto" w:fill="auto"/>
            <w:noWrap/>
            <w:vAlign w:val="center"/>
            <w:hideMark/>
          </w:tcPr>
          <w:p w14:paraId="062F2516"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lastRenderedPageBreak/>
              <w:t>SEAD</w:t>
            </w:r>
          </w:p>
        </w:tc>
        <w:tc>
          <w:tcPr>
            <w:tcW w:w="1662" w:type="pct"/>
            <w:tcBorders>
              <w:top w:val="nil"/>
              <w:left w:val="nil"/>
              <w:bottom w:val="nil"/>
              <w:right w:val="nil"/>
            </w:tcBorders>
            <w:shd w:val="clear" w:color="000000" w:fill="FFEB9C"/>
            <w:noWrap/>
            <w:vAlign w:val="center"/>
            <w:hideMark/>
          </w:tcPr>
          <w:p w14:paraId="59AE6CF2" w14:textId="77777777" w:rsidR="005A6540" w:rsidRPr="002A6851" w:rsidRDefault="005A6540" w:rsidP="005A6540">
            <w:pPr>
              <w:jc w:val="center"/>
              <w:rPr>
                <w:rFonts w:ascii="Calibri" w:eastAsia="Times New Roman" w:hAnsi="Calibri"/>
                <w:color w:val="9C5700"/>
                <w:sz w:val="18"/>
                <w:szCs w:val="18"/>
              </w:rPr>
            </w:pPr>
            <w:r w:rsidRPr="002A6851">
              <w:rPr>
                <w:rFonts w:ascii="Calibri" w:eastAsia="Times New Roman" w:hAnsi="Calibri"/>
                <w:color w:val="9C5700"/>
                <w:sz w:val="18"/>
                <w:szCs w:val="18"/>
              </w:rPr>
              <w:t>0%</w:t>
            </w:r>
          </w:p>
        </w:tc>
        <w:tc>
          <w:tcPr>
            <w:tcW w:w="1192" w:type="pct"/>
            <w:tcBorders>
              <w:top w:val="nil"/>
              <w:left w:val="nil"/>
              <w:bottom w:val="nil"/>
              <w:right w:val="nil"/>
            </w:tcBorders>
            <w:shd w:val="clear" w:color="000000" w:fill="FFC7CE"/>
            <w:noWrap/>
            <w:vAlign w:val="center"/>
            <w:hideMark/>
          </w:tcPr>
          <w:p w14:paraId="13966359" w14:textId="77777777" w:rsidR="005A6540" w:rsidRPr="002A6851" w:rsidRDefault="005A6540" w:rsidP="005A6540">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1197" w:type="pct"/>
            <w:tcBorders>
              <w:top w:val="nil"/>
              <w:left w:val="nil"/>
              <w:bottom w:val="nil"/>
              <w:right w:val="nil"/>
            </w:tcBorders>
            <w:shd w:val="clear" w:color="auto" w:fill="auto"/>
            <w:noWrap/>
            <w:vAlign w:val="center"/>
            <w:hideMark/>
          </w:tcPr>
          <w:p w14:paraId="0B6E023C"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6%</w:t>
            </w:r>
          </w:p>
        </w:tc>
      </w:tr>
      <w:tr w:rsidR="005A6540" w:rsidRPr="005A6540" w14:paraId="2C4E8F66" w14:textId="77777777" w:rsidTr="005A6540">
        <w:trPr>
          <w:trHeight w:val="340"/>
        </w:trPr>
        <w:tc>
          <w:tcPr>
            <w:tcW w:w="949" w:type="pct"/>
            <w:tcBorders>
              <w:top w:val="nil"/>
              <w:left w:val="nil"/>
              <w:bottom w:val="nil"/>
              <w:right w:val="nil"/>
            </w:tcBorders>
            <w:shd w:val="clear" w:color="auto" w:fill="auto"/>
            <w:noWrap/>
            <w:vAlign w:val="center"/>
            <w:hideMark/>
          </w:tcPr>
          <w:p w14:paraId="5A76DE53"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USGSCSAS</w:t>
            </w:r>
          </w:p>
        </w:tc>
        <w:tc>
          <w:tcPr>
            <w:tcW w:w="1662" w:type="pct"/>
            <w:tcBorders>
              <w:top w:val="nil"/>
              <w:left w:val="nil"/>
              <w:bottom w:val="nil"/>
              <w:right w:val="nil"/>
            </w:tcBorders>
            <w:shd w:val="clear" w:color="000000" w:fill="C6EFCE"/>
            <w:noWrap/>
            <w:vAlign w:val="center"/>
            <w:hideMark/>
          </w:tcPr>
          <w:p w14:paraId="1D3BEB80" w14:textId="77777777" w:rsidR="005A6540" w:rsidRPr="002A6851" w:rsidRDefault="005A6540" w:rsidP="005A6540">
            <w:pPr>
              <w:jc w:val="center"/>
              <w:rPr>
                <w:rFonts w:ascii="Calibri" w:eastAsia="Times New Roman" w:hAnsi="Calibri"/>
                <w:color w:val="006100"/>
                <w:sz w:val="18"/>
                <w:szCs w:val="18"/>
              </w:rPr>
            </w:pPr>
            <w:r w:rsidRPr="002A6851">
              <w:rPr>
                <w:rFonts w:ascii="Calibri" w:eastAsia="Times New Roman" w:hAnsi="Calibri"/>
                <w:color w:val="006100"/>
                <w:sz w:val="18"/>
                <w:szCs w:val="18"/>
              </w:rPr>
              <w:t>100%</w:t>
            </w:r>
          </w:p>
        </w:tc>
        <w:tc>
          <w:tcPr>
            <w:tcW w:w="1192" w:type="pct"/>
            <w:tcBorders>
              <w:top w:val="nil"/>
              <w:left w:val="nil"/>
              <w:bottom w:val="nil"/>
              <w:right w:val="nil"/>
            </w:tcBorders>
            <w:shd w:val="clear" w:color="000000" w:fill="FFC7CE"/>
            <w:noWrap/>
            <w:vAlign w:val="center"/>
            <w:hideMark/>
          </w:tcPr>
          <w:p w14:paraId="1EC63CB5" w14:textId="77777777" w:rsidR="005A6540" w:rsidRPr="002A6851" w:rsidRDefault="005A6540" w:rsidP="005A6540">
            <w:pPr>
              <w:jc w:val="center"/>
              <w:rPr>
                <w:rFonts w:ascii="Calibri" w:eastAsia="Times New Roman" w:hAnsi="Calibri"/>
                <w:color w:val="9C0006"/>
                <w:sz w:val="18"/>
                <w:szCs w:val="18"/>
              </w:rPr>
            </w:pPr>
            <w:r w:rsidRPr="002A6851">
              <w:rPr>
                <w:rFonts w:ascii="Calibri" w:eastAsia="Times New Roman" w:hAnsi="Calibri"/>
                <w:color w:val="9C0006"/>
                <w:sz w:val="18"/>
                <w:szCs w:val="18"/>
              </w:rPr>
              <w:t>-100%</w:t>
            </w:r>
          </w:p>
        </w:tc>
        <w:tc>
          <w:tcPr>
            <w:tcW w:w="1197" w:type="pct"/>
            <w:tcBorders>
              <w:top w:val="nil"/>
              <w:left w:val="nil"/>
              <w:bottom w:val="nil"/>
              <w:right w:val="nil"/>
            </w:tcBorders>
            <w:shd w:val="clear" w:color="auto" w:fill="auto"/>
            <w:noWrap/>
            <w:vAlign w:val="center"/>
            <w:hideMark/>
          </w:tcPr>
          <w:p w14:paraId="3613AFDD" w14:textId="77777777" w:rsidR="005A6540" w:rsidRPr="002A6851" w:rsidRDefault="005A6540" w:rsidP="005A6540">
            <w:pPr>
              <w:jc w:val="center"/>
              <w:rPr>
                <w:rFonts w:ascii="Calibri" w:eastAsia="Times New Roman" w:hAnsi="Calibri"/>
                <w:color w:val="000000"/>
                <w:sz w:val="18"/>
                <w:szCs w:val="18"/>
              </w:rPr>
            </w:pPr>
            <w:r w:rsidRPr="002A6851">
              <w:rPr>
                <w:rFonts w:ascii="Calibri" w:eastAsia="Times New Roman" w:hAnsi="Calibri"/>
                <w:color w:val="000000"/>
                <w:sz w:val="18"/>
                <w:szCs w:val="18"/>
              </w:rPr>
              <w:t>95%</w:t>
            </w:r>
          </w:p>
        </w:tc>
      </w:tr>
    </w:tbl>
    <w:p w14:paraId="4D4CE2DC" w14:textId="77777777" w:rsidR="00564B14" w:rsidRPr="00EF3FC9" w:rsidRDefault="00564B14" w:rsidP="00C1488D">
      <w:pPr>
        <w:rPr>
          <w:rFonts w:ascii="Book Antiqua" w:hAnsi="Book Antiqua"/>
          <w:sz w:val="18"/>
          <w:szCs w:val="18"/>
        </w:rPr>
      </w:pPr>
    </w:p>
    <w:p w14:paraId="5CF30472" w14:textId="101F40B6" w:rsidR="00564B14" w:rsidRPr="003E2AC5" w:rsidRDefault="001438DF" w:rsidP="00564B14">
      <w:pPr>
        <w:pStyle w:val="Heading2"/>
        <w:rPr>
          <w:szCs w:val="24"/>
        </w:rPr>
      </w:pPr>
      <w:bookmarkStart w:id="410" w:name="_Toc478727008"/>
      <w:r w:rsidRPr="003E2AC5">
        <w:rPr>
          <w:szCs w:val="24"/>
        </w:rPr>
        <w:t>Level Completeness by Collection</w:t>
      </w:r>
      <w:bookmarkEnd w:id="410"/>
    </w:p>
    <w:p w14:paraId="5726D352" w14:textId="6E9EC777" w:rsidR="00C92388" w:rsidRDefault="0011275D" w:rsidP="00673519">
      <w:r>
        <w:t xml:space="preserve">   </w:t>
      </w:r>
      <w:r w:rsidR="001438DF">
        <w:t>Level completeness</w:t>
      </w:r>
      <w:r w:rsidR="00E62E9B">
        <w:t xml:space="preserve"> percentage</w:t>
      </w:r>
      <w:r w:rsidR="001438DF">
        <w:t xml:space="preserve"> is calculated by taking the average</w:t>
      </w:r>
      <w:r w:rsidR="002015D3">
        <w:t xml:space="preserve"> of</w:t>
      </w:r>
      <w:r w:rsidR="001438DF">
        <w:t xml:space="preserve"> </w:t>
      </w:r>
      <w:r w:rsidR="002015D3">
        <w:t xml:space="preserve">the </w:t>
      </w:r>
      <w:r w:rsidR="004131AA">
        <w:t xml:space="preserve">level’s </w:t>
      </w:r>
      <w:r w:rsidR="001438DF">
        <w:t>concept occurrence per</w:t>
      </w:r>
      <w:r w:rsidR="002015D3">
        <w:t>centag</w:t>
      </w:r>
      <w:r w:rsidR="004131AA">
        <w:t>e for each concept</w:t>
      </w:r>
      <w:r w:rsidR="002015D3">
        <w:t xml:space="preserve">. LTER is not the most complete in any level, but it is always more complete than the average for </w:t>
      </w:r>
      <w:proofErr w:type="spellStart"/>
      <w:r w:rsidR="002015D3">
        <w:t>DataONE’s</w:t>
      </w:r>
      <w:proofErr w:type="spellEnd"/>
      <w:r w:rsidR="002015D3">
        <w:t xml:space="preserve"> EML records. </w:t>
      </w:r>
      <w:r w:rsidR="00B34EED">
        <w:t>CSDGM records tend to be more complete than EML records</w:t>
      </w:r>
      <w:r w:rsidR="00B40246">
        <w:t>, except in the Evaluation level.</w:t>
      </w:r>
      <w:r w:rsidR="00B34EED">
        <w:t xml:space="preserve"> </w:t>
      </w:r>
      <w:r w:rsidR="004131AA">
        <w:t xml:space="preserve">There are 10 concepts that are </w:t>
      </w:r>
      <w:r w:rsidR="00294995">
        <w:t>present in both</w:t>
      </w:r>
      <w:r w:rsidR="00B40246">
        <w:t xml:space="preserve"> the LTER and the FGDC</w:t>
      </w:r>
      <w:r w:rsidR="00294995">
        <w:t xml:space="preserve"> recommendations as is detailed in Table 0.</w:t>
      </w:r>
      <w:r w:rsidR="00681DF7">
        <w:t xml:space="preserve"> </w:t>
      </w:r>
    </w:p>
    <w:p w14:paraId="068D1D04" w14:textId="77777777" w:rsidR="0011275D" w:rsidRDefault="0011275D" w:rsidP="00673519"/>
    <w:p w14:paraId="2A0D95F5" w14:textId="6781638F" w:rsidR="00A96D57" w:rsidRDefault="00B40246" w:rsidP="005464E4">
      <w:pPr>
        <w:pStyle w:val="Heading3"/>
      </w:pPr>
      <w:bookmarkStart w:id="411" w:name="_Toc478727009"/>
      <w:r>
        <w:t>Identification Level</w:t>
      </w:r>
      <w:bookmarkEnd w:id="411"/>
      <w:r>
        <w:t xml:space="preserve"> </w:t>
      </w:r>
    </w:p>
    <w:p w14:paraId="3C795C54" w14:textId="44DB299B" w:rsidR="005464E4" w:rsidRDefault="004A1D36" w:rsidP="005464E4">
      <w:r>
        <w:t xml:space="preserve">   In the Identification Level, ESA has the most complete collection at 90%. LTER is next at 83%. NMEPSCOR and CLOEBIRD are 82% complete. Only 6 member nodes have less than two thirds completeness for the level.</w:t>
      </w:r>
    </w:p>
    <w:p w14:paraId="65067C4B" w14:textId="77777777" w:rsidR="004A1D36" w:rsidRPr="005464E4" w:rsidRDefault="004A1D36" w:rsidP="005464E4"/>
    <w:p w14:paraId="708FBDBF" w14:textId="77777777" w:rsidR="009D05DC" w:rsidRDefault="001E3299" w:rsidP="00673519">
      <w:pPr>
        <w:rPr>
          <w:rFonts w:ascii="Book Antiqua" w:hAnsi="Book Antiqua"/>
          <w:sz w:val="18"/>
          <w:szCs w:val="18"/>
        </w:rPr>
      </w:pPr>
      <w:commentRangeStart w:id="412"/>
      <w:r w:rsidRPr="00E815A5">
        <w:rPr>
          <w:noProof/>
          <w:color w:val="FFC000" w:themeColor="accent4"/>
        </w:rPr>
        <w:drawing>
          <wp:inline distT="0" distB="0" distL="0" distR="0" wp14:anchorId="25E7FA42" wp14:editId="060D04AF">
            <wp:extent cx="5943600" cy="3971639"/>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412"/>
      <w:r w:rsidR="00540C05">
        <w:rPr>
          <w:rStyle w:val="CommentReference"/>
          <w:rFonts w:asciiTheme="minorHAnsi" w:hAnsiTheme="minorHAnsi" w:cstheme="minorBidi"/>
        </w:rPr>
        <w:commentReference w:id="412"/>
      </w:r>
    </w:p>
    <w:p w14:paraId="07293331" w14:textId="025D7B55" w:rsidR="00B40246" w:rsidRDefault="00B40246" w:rsidP="00B40246">
      <w:pPr>
        <w:pStyle w:val="Heading3"/>
      </w:pPr>
      <w:bookmarkStart w:id="413" w:name="_Toc478727010"/>
      <w:r>
        <w:t>Discovery Level</w:t>
      </w:r>
      <w:bookmarkEnd w:id="413"/>
      <w:r>
        <w:t xml:space="preserve"> </w:t>
      </w:r>
    </w:p>
    <w:p w14:paraId="30960ACD" w14:textId="3E8AE652" w:rsidR="00B40246" w:rsidRPr="004A1D36" w:rsidRDefault="004A1D36" w:rsidP="00673519">
      <w:pPr>
        <w:rPr>
          <w:rFonts w:ascii="Book Antiqua" w:hAnsi="Book Antiqua"/>
        </w:rPr>
      </w:pPr>
      <w:r>
        <w:rPr>
          <w:rFonts w:ascii="Book Antiqua" w:hAnsi="Book Antiqua"/>
        </w:rPr>
        <w:t xml:space="preserve">   Only </w:t>
      </w:r>
      <w:del w:id="414" w:author="Ted Habermann" w:date="2017-04-04T08:38:00Z">
        <w:r w:rsidDel="00AA0B11">
          <w:rPr>
            <w:rFonts w:ascii="Book Antiqua" w:hAnsi="Book Antiqua"/>
          </w:rPr>
          <w:delText xml:space="preserve">4 </w:delText>
        </w:r>
      </w:del>
      <w:ins w:id="415" w:author="Ted Habermann" w:date="2017-04-04T08:38:00Z">
        <w:r w:rsidR="00AA0B11">
          <w:rPr>
            <w:rFonts w:ascii="Book Antiqua" w:hAnsi="Book Antiqua"/>
          </w:rPr>
          <w:t xml:space="preserve">four </w:t>
        </w:r>
      </w:ins>
      <w:r>
        <w:rPr>
          <w:rFonts w:ascii="Book Antiqua" w:hAnsi="Book Antiqua"/>
        </w:rPr>
        <w:t>collections are more than two thirds complete. Two of</w:t>
      </w:r>
      <w:ins w:id="416" w:author="Ted Habermann" w:date="2017-04-04T08:38:00Z">
        <w:r w:rsidR="00AA0B11">
          <w:rPr>
            <w:rFonts w:ascii="Book Antiqua" w:hAnsi="Book Antiqua"/>
          </w:rPr>
          <w:t xml:space="preserve"> </w:t>
        </w:r>
      </w:ins>
      <w:r>
        <w:rPr>
          <w:rFonts w:ascii="Book Antiqua" w:hAnsi="Book Antiqua"/>
        </w:rPr>
        <w:t xml:space="preserve">these collections document in the EML dialect. CLOEBIRD’s collection of 1 record at 100% and TERN. EDACGSTORE and SEAD are the CSDGM collections. The CSDGM average is at 64% and is the same as LTER’s completeness. It is higher than the EML average of 54%.  </w:t>
      </w:r>
    </w:p>
    <w:p w14:paraId="5A60F93D" w14:textId="77777777" w:rsidR="005464E4" w:rsidRDefault="001E3299" w:rsidP="00671420">
      <w:r>
        <w:rPr>
          <w:noProof/>
        </w:rPr>
        <w:lastRenderedPageBreak/>
        <w:drawing>
          <wp:inline distT="0" distB="0" distL="0" distR="0" wp14:anchorId="5EC7BB62" wp14:editId="219E1DC4">
            <wp:extent cx="5943600" cy="411734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F61557" w:rsidRPr="00F61557">
        <w:t xml:space="preserve"> </w:t>
      </w:r>
    </w:p>
    <w:p w14:paraId="252769E2" w14:textId="635EA09C" w:rsidR="009D05DC" w:rsidRDefault="005464E4" w:rsidP="005464E4">
      <w:pPr>
        <w:pStyle w:val="Heading3"/>
      </w:pPr>
      <w:bookmarkStart w:id="417" w:name="_Toc478727011"/>
      <w:r>
        <w:t>Evaluation Level</w:t>
      </w:r>
      <w:bookmarkEnd w:id="417"/>
      <w:r>
        <w:t xml:space="preserve"> </w:t>
      </w:r>
    </w:p>
    <w:p w14:paraId="55CACC36" w14:textId="2602096A" w:rsidR="005464E4" w:rsidRDefault="00BB65FB" w:rsidP="005464E4">
      <w:r>
        <w:t xml:space="preserve">   The Evaluation Level is the first level where a member node’s collection is missing every concept. </w:t>
      </w:r>
      <w:r w:rsidR="00540C05">
        <w:t>KUBI does not use any of the concepts in the Evaluation level. GOA is the most complete member node at 90% complete for the level. No CSDGM documented collection is more than 60% complete. LTER and the EML average are more complete than the CSDGM average.</w:t>
      </w:r>
    </w:p>
    <w:p w14:paraId="658AF88C" w14:textId="77777777" w:rsidR="00455D02" w:rsidRPr="005464E4" w:rsidRDefault="00455D02" w:rsidP="005464E4"/>
    <w:p w14:paraId="7047CD86" w14:textId="77777777" w:rsidR="00455D02" w:rsidRDefault="001E3299" w:rsidP="00455D02">
      <w:r>
        <w:rPr>
          <w:noProof/>
        </w:rPr>
        <w:lastRenderedPageBreak/>
        <w:drawing>
          <wp:inline distT="0" distB="0" distL="0" distR="0" wp14:anchorId="6F1EBB2D" wp14:editId="030E7280">
            <wp:extent cx="5943600" cy="411734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F61557" w:rsidRPr="00F61557">
        <w:t xml:space="preserve"> </w:t>
      </w:r>
    </w:p>
    <w:p w14:paraId="07020754" w14:textId="77777777" w:rsidR="00455D02" w:rsidRDefault="00455D02" w:rsidP="00455D02"/>
    <w:p w14:paraId="0ABE1A6E" w14:textId="6ADB9E63" w:rsidR="004131AA" w:rsidRDefault="00455D02" w:rsidP="00455D02">
      <w:pPr>
        <w:pStyle w:val="Heading3"/>
      </w:pPr>
      <w:bookmarkStart w:id="418" w:name="_Toc478727012"/>
      <w:r>
        <w:t>Access Level</w:t>
      </w:r>
      <w:bookmarkEnd w:id="418"/>
      <w:r>
        <w:t xml:space="preserve"> </w:t>
      </w:r>
    </w:p>
    <w:p w14:paraId="7C8238C8" w14:textId="41FDFD0B" w:rsidR="00455D02" w:rsidRDefault="00540C05" w:rsidP="00455D02">
      <w:r>
        <w:t xml:space="preserve">   The Access level has 5 member nodes with 100% completeness. Two are EML collections and three are CSDGM collections. </w:t>
      </w:r>
    </w:p>
    <w:p w14:paraId="2AC948FE" w14:textId="77777777" w:rsidR="00455D02" w:rsidRDefault="00455D02" w:rsidP="00455D02"/>
    <w:p w14:paraId="31F1E2A1" w14:textId="77777777" w:rsidR="00455D02" w:rsidRPr="00F61557" w:rsidRDefault="00455D02" w:rsidP="00455D02"/>
    <w:p w14:paraId="14764F77" w14:textId="04BA993C" w:rsidR="00F61557" w:rsidRDefault="001E3299" w:rsidP="005464E4">
      <w:r>
        <w:rPr>
          <w:noProof/>
        </w:rPr>
        <w:lastRenderedPageBreak/>
        <w:drawing>
          <wp:inline distT="0" distB="0" distL="0" distR="0" wp14:anchorId="53DCEA1B" wp14:editId="7F5CFD7F">
            <wp:extent cx="5943600" cy="3977640"/>
            <wp:effectExtent l="0" t="0" r="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F61557" w:rsidRPr="00F61557">
        <w:t xml:space="preserve"> </w:t>
      </w:r>
    </w:p>
    <w:p w14:paraId="05953365" w14:textId="47E15DB1" w:rsidR="005464E4" w:rsidRDefault="005464E4" w:rsidP="005464E4">
      <w:pPr>
        <w:pStyle w:val="Heading3"/>
      </w:pPr>
      <w:bookmarkStart w:id="419" w:name="_Toc478727013"/>
      <w:r>
        <w:t>Integration Level</w:t>
      </w:r>
      <w:bookmarkEnd w:id="419"/>
    </w:p>
    <w:p w14:paraId="47E16E75" w14:textId="67F358FE" w:rsidR="00540C05" w:rsidRPr="00540C05" w:rsidRDefault="00540C05" w:rsidP="00540C05">
      <w:pPr>
        <w:rPr>
          <w:rFonts w:ascii="Book Antiqua" w:hAnsi="Book Antiqua"/>
        </w:rPr>
      </w:pPr>
      <w:r>
        <w:t xml:space="preserve">   </w:t>
      </w:r>
      <w:r>
        <w:rPr>
          <w:rFonts w:ascii="Book Antiqua" w:hAnsi="Book Antiqua"/>
        </w:rPr>
        <w:t>The Integration level is the least complete in both dialects. 4 collections do not contain any of the concepts.</w:t>
      </w:r>
    </w:p>
    <w:p w14:paraId="6361E98C" w14:textId="1C583E71" w:rsidR="008B2497" w:rsidRPr="00EF3FC9" w:rsidRDefault="001E3299" w:rsidP="00C1488D">
      <w:pPr>
        <w:rPr>
          <w:rFonts w:ascii="Book Antiqua" w:hAnsi="Book Antiqua"/>
          <w:sz w:val="18"/>
          <w:szCs w:val="18"/>
        </w:rPr>
      </w:pPr>
      <w:r>
        <w:rPr>
          <w:noProof/>
        </w:rPr>
        <w:lastRenderedPageBreak/>
        <w:drawing>
          <wp:inline distT="0" distB="0" distL="0" distR="0" wp14:anchorId="77FE4E2C" wp14:editId="44402424">
            <wp:extent cx="5943600" cy="4003040"/>
            <wp:effectExtent l="0" t="0" r="0"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BFCE81D" w14:textId="05715385" w:rsidR="00FA00CD" w:rsidRPr="00FA00CD" w:rsidRDefault="00FA00CD" w:rsidP="00FA00CD">
      <w:pPr>
        <w:pStyle w:val="Heading2"/>
      </w:pPr>
      <w:bookmarkStart w:id="420" w:name="_Toc478727014"/>
      <w:r w:rsidRPr="00EF3FC9">
        <w:t>Signature Score</w:t>
      </w:r>
      <w:r>
        <w:t>s</w:t>
      </w:r>
      <w:bookmarkEnd w:id="420"/>
    </w:p>
    <w:p w14:paraId="744A98C3" w14:textId="679DB65C" w:rsidR="001B3B0B" w:rsidRPr="00564B14" w:rsidRDefault="00FA00CD" w:rsidP="001B3B0B">
      <w:pPr>
        <w:rPr>
          <w:rFonts w:ascii="Book Antiqua" w:hAnsi="Book Antiqua"/>
        </w:rPr>
      </w:pPr>
      <w:r>
        <w:rPr>
          <w:rFonts w:ascii="Book Antiqua" w:eastAsiaTheme="majorEastAsia" w:hAnsi="Book Antiqua" w:cstheme="majorBidi"/>
          <w:color w:val="2F5496" w:themeColor="accent1" w:themeShade="BF"/>
          <w:sz w:val="18"/>
          <w:szCs w:val="18"/>
        </w:rPr>
        <w:t xml:space="preserve">   </w:t>
      </w:r>
      <w:r w:rsidR="001B3B0B" w:rsidRPr="00564B14">
        <w:rPr>
          <w:rFonts w:ascii="Book Antiqua" w:hAnsi="Book Antiqua"/>
        </w:rPr>
        <w:t xml:space="preserve">These results are presented as counts of records with identical completeness scores with respect to the recommendation. The completeness scores are given in terms of the </w:t>
      </w:r>
      <w:r w:rsidR="001B3B0B" w:rsidRPr="00564B14">
        <w:rPr>
          <w:rFonts w:ascii="Book Antiqua" w:hAnsi="Book Antiqua"/>
          <w:bCs/>
        </w:rPr>
        <w:t>number of elements that are missing</w:t>
      </w:r>
      <w:r w:rsidR="001B3B0B" w:rsidRPr="00564B14">
        <w:rPr>
          <w:rFonts w:ascii="Book Antiqua" w:hAnsi="Book Antiqua"/>
        </w:rPr>
        <w:t xml:space="preserve"> from a record, so </w:t>
      </w:r>
      <w:r w:rsidR="001B3B0B" w:rsidRPr="00564B14">
        <w:rPr>
          <w:rFonts w:ascii="Book Antiqua" w:hAnsi="Book Antiqua"/>
          <w:bCs/>
        </w:rPr>
        <w:t>low scores are good</w:t>
      </w:r>
      <w:r w:rsidR="001B3B0B" w:rsidRPr="00564B14">
        <w:rPr>
          <w:rFonts w:ascii="Book Antiqua" w:hAnsi="Book Antiqua"/>
        </w:rPr>
        <w:t xml:space="preserve">. </w:t>
      </w:r>
    </w:p>
    <w:p w14:paraId="6CD376A9" w14:textId="77777777" w:rsidR="001B3B0B" w:rsidRDefault="001B3B0B" w:rsidP="001B3B0B">
      <w:pPr>
        <w:rPr>
          <w:rFonts w:ascii="Book Antiqua" w:hAnsi="Book Antiqua"/>
        </w:rPr>
      </w:pPr>
    </w:p>
    <w:p w14:paraId="077C1B1F" w14:textId="381394E8" w:rsidR="001B3B0B" w:rsidRDefault="001B3B0B" w:rsidP="001B3B0B">
      <w:pPr>
        <w:rPr>
          <w:rFonts w:ascii="Book Antiqua" w:hAnsi="Book Antiqua"/>
        </w:rPr>
      </w:pPr>
      <w:r>
        <w:rPr>
          <w:rFonts w:ascii="Book Antiqua" w:hAnsi="Book Antiqua"/>
        </w:rPr>
        <w:t xml:space="preserve">   </w:t>
      </w:r>
      <w:r w:rsidRPr="002D17AC">
        <w:rPr>
          <w:rFonts w:ascii="Book Antiqua" w:hAnsi="Book Antiqua"/>
        </w:rPr>
        <w:t>When a recommendation includes multiple levels (e.g. Mandatory, Recommended, and Optional), the scores are given as a series of numbers, one for each level. These are termed signatures. Typically, many records are missing the same concepts and, ther</w:t>
      </w:r>
      <w:r>
        <w:rPr>
          <w:rFonts w:ascii="Book Antiqua" w:hAnsi="Book Antiqua"/>
        </w:rPr>
        <w:t>efore, have identical signature score groups</w:t>
      </w:r>
      <w:r w:rsidRPr="002D17AC">
        <w:rPr>
          <w:rFonts w:ascii="Book Antiqua" w:hAnsi="Book Antiqua"/>
        </w:rPr>
        <w:t>.</w:t>
      </w:r>
      <w:r>
        <w:rPr>
          <w:rFonts w:ascii="Book Antiqua" w:hAnsi="Book Antiqua"/>
        </w:rPr>
        <w:t xml:space="preserve"> Signature score groups are a way to </w:t>
      </w:r>
      <w:del w:id="421" w:author="Ted Habermann" w:date="2017-04-04T08:43:00Z">
        <w:r w:rsidDel="002B27B0">
          <w:rPr>
            <w:rFonts w:ascii="Book Antiqua" w:hAnsi="Book Antiqua"/>
          </w:rPr>
          <w:delText xml:space="preserve">expose the shining examples, </w:delText>
        </w:r>
      </w:del>
      <w:ins w:id="422" w:author="Ted Habermann" w:date="2017-04-04T08:43:00Z">
        <w:r w:rsidR="002B27B0">
          <w:rPr>
            <w:rFonts w:ascii="Book Antiqua" w:hAnsi="Book Antiqua"/>
          </w:rPr>
          <w:t xml:space="preserve">identify </w:t>
        </w:r>
      </w:ins>
      <w:r>
        <w:rPr>
          <w:rFonts w:ascii="Book Antiqua" w:hAnsi="Book Antiqua"/>
        </w:rPr>
        <w:t xml:space="preserve">the most complete </w:t>
      </w:r>
      <w:del w:id="423" w:author="Ted Habermann" w:date="2017-04-04T08:43:00Z">
        <w:r w:rsidDel="002B27B0">
          <w:rPr>
            <w:rFonts w:ascii="Book Antiqua" w:hAnsi="Book Antiqua"/>
          </w:rPr>
          <w:delText xml:space="preserve">metadata </w:delText>
        </w:r>
      </w:del>
      <w:ins w:id="424" w:author="Ted Habermann" w:date="2017-04-04T08:43:00Z">
        <w:r w:rsidR="002B27B0">
          <w:rPr>
            <w:rFonts w:ascii="Book Antiqua" w:hAnsi="Book Antiqua"/>
          </w:rPr>
          <w:t xml:space="preserve">records </w:t>
        </w:r>
      </w:ins>
      <w:r>
        <w:rPr>
          <w:rFonts w:ascii="Book Antiqua" w:hAnsi="Book Antiqua"/>
        </w:rPr>
        <w:t xml:space="preserve">in </w:t>
      </w:r>
      <w:del w:id="425" w:author="Ted Habermann" w:date="2017-04-04T08:43:00Z">
        <w:r w:rsidDel="002B27B0">
          <w:rPr>
            <w:rFonts w:ascii="Book Antiqua" w:hAnsi="Book Antiqua"/>
          </w:rPr>
          <w:delText xml:space="preserve">the </w:delText>
        </w:r>
      </w:del>
      <w:ins w:id="426" w:author="Ted Habermann" w:date="2017-04-04T08:43:00Z">
        <w:r w:rsidR="002B27B0">
          <w:rPr>
            <w:rFonts w:ascii="Book Antiqua" w:hAnsi="Book Antiqua"/>
          </w:rPr>
          <w:t xml:space="preserve">each </w:t>
        </w:r>
      </w:ins>
      <w:r>
        <w:rPr>
          <w:rFonts w:ascii="Book Antiqua" w:hAnsi="Book Antiqua"/>
        </w:rPr>
        <w:t xml:space="preserve">collection. They provide a good way to </w:t>
      </w:r>
      <w:del w:id="427" w:author="Ted Habermann" w:date="2017-04-04T08:43:00Z">
        <w:r w:rsidDel="002B27B0">
          <w:rPr>
            <w:rFonts w:ascii="Book Antiqua" w:hAnsi="Book Antiqua"/>
          </w:rPr>
          <w:delText>curate similarly documented</w:delText>
        </w:r>
      </w:del>
      <w:ins w:id="428" w:author="Ted Habermann" w:date="2017-04-04T08:43:00Z">
        <w:r w:rsidR="002B27B0">
          <w:rPr>
            <w:rFonts w:ascii="Book Antiqua" w:hAnsi="Book Antiqua"/>
          </w:rPr>
          <w:t>identify similar</w:t>
        </w:r>
      </w:ins>
      <w:r>
        <w:rPr>
          <w:rFonts w:ascii="Book Antiqua" w:hAnsi="Book Antiqua"/>
        </w:rPr>
        <w:t xml:space="preserve"> metadata records and to chart a path towards completeness. </w:t>
      </w:r>
    </w:p>
    <w:p w14:paraId="3F293320" w14:textId="77777777" w:rsidR="001B3B0B" w:rsidRDefault="001B3B0B" w:rsidP="001B3B0B">
      <w:pPr>
        <w:rPr>
          <w:rFonts w:ascii="Book Antiqua" w:hAnsi="Book Antiqua"/>
        </w:rPr>
      </w:pPr>
    </w:p>
    <w:p w14:paraId="545F7DF7" w14:textId="14E18D90" w:rsidR="00FA5FDD" w:rsidRDefault="001B3B0B" w:rsidP="001B3B0B">
      <w:pPr>
        <w:rPr>
          <w:rFonts w:ascii="Book Antiqua" w:hAnsi="Book Antiqua"/>
        </w:rPr>
      </w:pPr>
      <w:commentRangeStart w:id="429"/>
      <w:r>
        <w:rPr>
          <w:rFonts w:ascii="Book Antiqua" w:hAnsi="Book Antiqua"/>
        </w:rPr>
        <w:t xml:space="preserve">   </w:t>
      </w:r>
      <w:r w:rsidRPr="002D17AC">
        <w:rPr>
          <w:rFonts w:ascii="Book Antiqua" w:hAnsi="Book Antiqua"/>
        </w:rPr>
        <w:t xml:space="preserve">The signature 2 3 1 indicates a metadata record that has been tested for three levels and is missing </w:t>
      </w:r>
      <w:r>
        <w:rPr>
          <w:rFonts w:ascii="Book Antiqua" w:hAnsi="Book Antiqua"/>
        </w:rPr>
        <w:t>2 concepts from the first level, 3 from the second, and 1 concept from the third level</w:t>
      </w:r>
      <w:r w:rsidRPr="002D17AC">
        <w:rPr>
          <w:rFonts w:ascii="Book Antiqua" w:hAnsi="Book Antiqua"/>
        </w:rPr>
        <w:t xml:space="preserve">. This record is less complete than a record with a signature of 1 1 1 and more complete than a record with a signature of 3 4 3. </w:t>
      </w:r>
      <w:commentRangeEnd w:id="429"/>
      <w:r w:rsidR="002B27B0">
        <w:rPr>
          <w:rStyle w:val="CommentReference"/>
          <w:rFonts w:asciiTheme="minorHAnsi" w:hAnsiTheme="minorHAnsi" w:cstheme="minorBidi"/>
        </w:rPr>
        <w:commentReference w:id="429"/>
      </w:r>
    </w:p>
    <w:p w14:paraId="03EFB779" w14:textId="77777777" w:rsidR="00DB119E" w:rsidRDefault="00DB119E" w:rsidP="001B3B0B">
      <w:pPr>
        <w:rPr>
          <w:rFonts w:ascii="Book Antiqua" w:hAnsi="Book Antiqua"/>
        </w:rPr>
      </w:pPr>
    </w:p>
    <w:p w14:paraId="2C0095B2" w14:textId="4D76F81E" w:rsidR="00F96EDB" w:rsidRPr="00F96EDB" w:rsidRDefault="0040654E" w:rsidP="00F96EDB">
      <w:pPr>
        <w:pStyle w:val="Heading2"/>
        <w:rPr>
          <w:szCs w:val="24"/>
        </w:rPr>
      </w:pPr>
      <w:bookmarkStart w:id="430" w:name="_Toc478727015"/>
      <w:r w:rsidRPr="00F96EDB">
        <w:rPr>
          <w:szCs w:val="24"/>
        </w:rPr>
        <w:t xml:space="preserve">Average </w:t>
      </w:r>
      <w:r w:rsidR="00DB119E" w:rsidRPr="00F96EDB">
        <w:rPr>
          <w:szCs w:val="24"/>
        </w:rPr>
        <w:t>Signature Score Sums</w:t>
      </w:r>
      <w:bookmarkEnd w:id="430"/>
    </w:p>
    <w:p w14:paraId="78C234F8" w14:textId="611ABEF7" w:rsidR="00F96EDB" w:rsidRDefault="00F96EDB" w:rsidP="00F96EDB">
      <w:pPr>
        <w:rPr>
          <w:rFonts w:ascii="Book Antiqua" w:hAnsi="Book Antiqua"/>
        </w:rPr>
      </w:pPr>
      <w:r>
        <w:rPr>
          <w:rFonts w:ascii="Book Antiqua" w:hAnsi="Book Antiqua"/>
        </w:rPr>
        <w:t xml:space="preserve">One way to measure completeness is to </w:t>
      </w:r>
      <w:del w:id="431" w:author="Ted Habermann" w:date="2017-04-04T08:44:00Z">
        <w:r w:rsidDel="002B27B0">
          <w:rPr>
            <w:rFonts w:ascii="Book Antiqua" w:hAnsi="Book Antiqua"/>
          </w:rPr>
          <w:delText xml:space="preserve">take </w:delText>
        </w:r>
      </w:del>
      <w:ins w:id="432" w:author="Ted Habermann" w:date="2017-04-04T08:44:00Z">
        <w:r w:rsidR="002B27B0">
          <w:rPr>
            <w:rFonts w:ascii="Book Antiqua" w:hAnsi="Book Antiqua"/>
          </w:rPr>
          <w:t xml:space="preserve">sum </w:t>
        </w:r>
      </w:ins>
      <w:r>
        <w:rPr>
          <w:rFonts w:ascii="Book Antiqua" w:hAnsi="Book Antiqua"/>
        </w:rPr>
        <w:t>the signature scores</w:t>
      </w:r>
      <w:del w:id="433" w:author="Ted Habermann" w:date="2017-04-04T08:44:00Z">
        <w:r w:rsidDel="002B27B0">
          <w:rPr>
            <w:rFonts w:ascii="Book Antiqua" w:hAnsi="Book Antiqua"/>
          </w:rPr>
          <w:delText xml:space="preserve"> and add the different levels up</w:delText>
        </w:r>
      </w:del>
      <w:r>
        <w:rPr>
          <w:rFonts w:ascii="Book Antiqua" w:hAnsi="Book Antiqua"/>
        </w:rPr>
        <w:t xml:space="preserve">. This sum </w:t>
      </w:r>
      <w:del w:id="434" w:author="Ted Habermann" w:date="2017-04-04T08:44:00Z">
        <w:r w:rsidDel="002B27B0">
          <w:rPr>
            <w:rFonts w:ascii="Book Antiqua" w:hAnsi="Book Antiqua"/>
          </w:rPr>
          <w:delText xml:space="preserve">is </w:delText>
        </w:r>
      </w:del>
      <w:ins w:id="435" w:author="Ted Habermann" w:date="2017-04-04T08:44:00Z">
        <w:r w:rsidR="002B27B0">
          <w:rPr>
            <w:rFonts w:ascii="Book Antiqua" w:hAnsi="Book Antiqua"/>
          </w:rPr>
          <w:t xml:space="preserve">gives the </w:t>
        </w:r>
      </w:ins>
      <w:del w:id="436" w:author="Ted Habermann" w:date="2017-04-04T08:44:00Z">
        <w:r w:rsidDel="002B27B0">
          <w:rPr>
            <w:rFonts w:ascii="Book Antiqua" w:hAnsi="Book Antiqua"/>
          </w:rPr>
          <w:delText xml:space="preserve">the </w:delText>
        </w:r>
      </w:del>
      <w:r>
        <w:rPr>
          <w:rFonts w:ascii="Book Antiqua" w:hAnsi="Book Antiqua"/>
        </w:rPr>
        <w:t xml:space="preserve">total </w:t>
      </w:r>
      <w:ins w:id="437" w:author="Ted Habermann" w:date="2017-04-04T08:44:00Z">
        <w:r w:rsidR="002B27B0">
          <w:rPr>
            <w:rFonts w:ascii="Book Antiqua" w:hAnsi="Book Antiqua"/>
          </w:rPr>
          <w:t xml:space="preserve">number of </w:t>
        </w:r>
      </w:ins>
      <w:r>
        <w:rPr>
          <w:rFonts w:ascii="Book Antiqua" w:hAnsi="Book Antiqua"/>
        </w:rPr>
        <w:t xml:space="preserve">missing concepts from the dialect maximum. In the case of an LTER signature score for a CSDGM record, the record can never be complete even if the signature score sum is 0, because the dialect maximum is 4 concepts less than the </w:t>
      </w:r>
      <w:r>
        <w:rPr>
          <w:rFonts w:ascii="Book Antiqua" w:hAnsi="Book Antiqua"/>
        </w:rPr>
        <w:lastRenderedPageBreak/>
        <w:t xml:space="preserve">recommendation maximum. To normalize the signature score sums, the recommendation maximum is used. This means that where a CSDGM signature score sum used to be 0, it is not counted as 4 concepts missing. </w:t>
      </w:r>
    </w:p>
    <w:p w14:paraId="2D7B92F9" w14:textId="77777777" w:rsidR="00F96EDB" w:rsidRPr="00F96EDB" w:rsidRDefault="00F96EDB" w:rsidP="00F96EDB"/>
    <w:p w14:paraId="351098B3" w14:textId="1F62FC15" w:rsidR="0040654E" w:rsidRPr="0040654E" w:rsidRDefault="003B618D" w:rsidP="0040654E">
      <w:pPr>
        <w:rPr>
          <w:rFonts w:ascii="Book Antiqua" w:hAnsi="Book Antiqua"/>
        </w:rPr>
      </w:pPr>
      <w:r>
        <w:rPr>
          <w:rFonts w:ascii="Book Antiqua" w:hAnsi="Book Antiqua"/>
        </w:rPr>
        <w:t xml:space="preserve">Here are the average signature score sums. The list is ordered from most to least complete Average Signature Sum. </w:t>
      </w:r>
      <w:r w:rsidR="0040654E">
        <w:rPr>
          <w:rFonts w:ascii="Book Antiqua" w:hAnsi="Book Antiqua"/>
        </w:rPr>
        <w:t>Except for the one record from CLOEBIRD, LTER has the lowest average signature score sum of any EML collection. However</w:t>
      </w:r>
      <w:r w:rsidR="000E2B23">
        <w:rPr>
          <w:rFonts w:ascii="Book Antiqua" w:hAnsi="Book Antiqua"/>
        </w:rPr>
        <w:t>,</w:t>
      </w:r>
      <w:r w:rsidR="0040654E">
        <w:rPr>
          <w:rFonts w:ascii="Book Antiqua" w:hAnsi="Book Antiqua"/>
        </w:rPr>
        <w:t xml:space="preserve"> the most complete signature score sums come from member nodes that use the CSDGM dialect, except for the 1 CLOEBIRD record. </w:t>
      </w:r>
    </w:p>
    <w:p w14:paraId="58BED19C" w14:textId="77777777" w:rsidR="0040654E" w:rsidRPr="0040654E" w:rsidRDefault="0040654E" w:rsidP="0040654E"/>
    <w:tbl>
      <w:tblPr>
        <w:tblW w:w="5000" w:type="pct"/>
        <w:tblLook w:val="04A0" w:firstRow="1" w:lastRow="0" w:firstColumn="1" w:lastColumn="0" w:noHBand="0" w:noVBand="1"/>
      </w:tblPr>
      <w:tblGrid>
        <w:gridCol w:w="3085"/>
        <w:gridCol w:w="2013"/>
        <w:gridCol w:w="1998"/>
        <w:gridCol w:w="2480"/>
      </w:tblGrid>
      <w:tr w:rsidR="00896CE8" w14:paraId="0B4C5D7D" w14:textId="77777777" w:rsidTr="0040654E">
        <w:trPr>
          <w:trHeight w:val="320"/>
        </w:trPr>
        <w:tc>
          <w:tcPr>
            <w:tcW w:w="1611" w:type="pct"/>
            <w:tcBorders>
              <w:top w:val="nil"/>
              <w:left w:val="nil"/>
              <w:bottom w:val="nil"/>
              <w:right w:val="nil"/>
            </w:tcBorders>
            <w:shd w:val="clear" w:color="auto" w:fill="auto"/>
            <w:noWrap/>
            <w:vAlign w:val="center"/>
            <w:hideMark/>
          </w:tcPr>
          <w:p w14:paraId="0C8C8B5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Member Node</w:t>
            </w:r>
          </w:p>
        </w:tc>
        <w:tc>
          <w:tcPr>
            <w:tcW w:w="1051" w:type="pct"/>
            <w:tcBorders>
              <w:top w:val="nil"/>
              <w:left w:val="nil"/>
              <w:bottom w:val="nil"/>
              <w:right w:val="nil"/>
            </w:tcBorders>
            <w:shd w:val="clear" w:color="auto" w:fill="auto"/>
            <w:noWrap/>
            <w:vAlign w:val="center"/>
            <w:hideMark/>
          </w:tcPr>
          <w:p w14:paraId="06C9DC8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Dialect</w:t>
            </w:r>
          </w:p>
        </w:tc>
        <w:tc>
          <w:tcPr>
            <w:tcW w:w="1043" w:type="pct"/>
            <w:tcBorders>
              <w:top w:val="nil"/>
              <w:left w:val="nil"/>
              <w:bottom w:val="nil"/>
              <w:right w:val="nil"/>
            </w:tcBorders>
            <w:shd w:val="clear" w:color="auto" w:fill="auto"/>
            <w:noWrap/>
            <w:vAlign w:val="center"/>
            <w:hideMark/>
          </w:tcPr>
          <w:p w14:paraId="091EC83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Record Count</w:t>
            </w:r>
          </w:p>
        </w:tc>
        <w:tc>
          <w:tcPr>
            <w:tcW w:w="1295" w:type="pct"/>
            <w:tcBorders>
              <w:top w:val="nil"/>
              <w:left w:val="nil"/>
              <w:bottom w:val="nil"/>
              <w:right w:val="nil"/>
            </w:tcBorders>
            <w:shd w:val="clear" w:color="auto" w:fill="auto"/>
            <w:noWrap/>
            <w:vAlign w:val="center"/>
            <w:hideMark/>
          </w:tcPr>
          <w:p w14:paraId="7CF2D7C3" w14:textId="77777777" w:rsidR="00896CE8" w:rsidRDefault="00896CE8" w:rsidP="00FA5FDD">
            <w:pPr>
              <w:jc w:val="center"/>
              <w:rPr>
                <w:rFonts w:ascii="Calibri" w:eastAsia="Times New Roman" w:hAnsi="Calibri"/>
                <w:color w:val="000000"/>
              </w:rPr>
            </w:pPr>
            <w:r>
              <w:rPr>
                <w:rFonts w:ascii="Calibri" w:eastAsia="Times New Roman" w:hAnsi="Calibri"/>
                <w:color w:val="000000"/>
              </w:rPr>
              <w:t>Average Signature Sum</w:t>
            </w:r>
          </w:p>
        </w:tc>
      </w:tr>
      <w:tr w:rsidR="00896CE8" w14:paraId="742D9CC4" w14:textId="77777777" w:rsidTr="0040654E">
        <w:trPr>
          <w:trHeight w:val="320"/>
        </w:trPr>
        <w:tc>
          <w:tcPr>
            <w:tcW w:w="1611" w:type="pct"/>
            <w:tcBorders>
              <w:top w:val="nil"/>
              <w:left w:val="nil"/>
              <w:bottom w:val="nil"/>
              <w:right w:val="nil"/>
            </w:tcBorders>
            <w:shd w:val="clear" w:color="auto" w:fill="auto"/>
            <w:noWrap/>
            <w:vAlign w:val="center"/>
            <w:hideMark/>
          </w:tcPr>
          <w:p w14:paraId="0BAB2B7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CLOEBIRD</w:t>
            </w:r>
          </w:p>
        </w:tc>
        <w:tc>
          <w:tcPr>
            <w:tcW w:w="1051" w:type="pct"/>
            <w:tcBorders>
              <w:top w:val="nil"/>
              <w:left w:val="nil"/>
              <w:bottom w:val="nil"/>
              <w:right w:val="nil"/>
            </w:tcBorders>
            <w:shd w:val="clear" w:color="auto" w:fill="auto"/>
            <w:noWrap/>
            <w:vAlign w:val="center"/>
            <w:hideMark/>
          </w:tcPr>
          <w:p w14:paraId="40AEA69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073A5B4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w:t>
            </w:r>
          </w:p>
        </w:tc>
        <w:tc>
          <w:tcPr>
            <w:tcW w:w="1295" w:type="pct"/>
            <w:tcBorders>
              <w:top w:val="nil"/>
              <w:left w:val="nil"/>
              <w:bottom w:val="nil"/>
              <w:right w:val="nil"/>
            </w:tcBorders>
            <w:shd w:val="clear" w:color="auto" w:fill="auto"/>
            <w:noWrap/>
            <w:vAlign w:val="center"/>
            <w:hideMark/>
          </w:tcPr>
          <w:p w14:paraId="64CBA95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6.00</w:t>
            </w:r>
          </w:p>
        </w:tc>
      </w:tr>
      <w:tr w:rsidR="00896CE8" w14:paraId="2561CF99" w14:textId="77777777" w:rsidTr="0040654E">
        <w:trPr>
          <w:trHeight w:val="320"/>
        </w:trPr>
        <w:tc>
          <w:tcPr>
            <w:tcW w:w="1611" w:type="pct"/>
            <w:tcBorders>
              <w:top w:val="nil"/>
              <w:left w:val="nil"/>
              <w:bottom w:val="nil"/>
              <w:right w:val="nil"/>
            </w:tcBorders>
            <w:shd w:val="clear" w:color="auto" w:fill="auto"/>
            <w:noWrap/>
            <w:vAlign w:val="center"/>
            <w:hideMark/>
          </w:tcPr>
          <w:p w14:paraId="14E403B1" w14:textId="77777777" w:rsidR="00896CE8" w:rsidRDefault="00896CE8" w:rsidP="00FA5FDD">
            <w:pPr>
              <w:jc w:val="center"/>
              <w:rPr>
                <w:rFonts w:ascii="Calibri" w:eastAsia="Times New Roman" w:hAnsi="Calibri"/>
                <w:color w:val="000000"/>
              </w:rPr>
            </w:pPr>
            <w:r>
              <w:rPr>
                <w:rFonts w:ascii="Calibri" w:eastAsia="Times New Roman" w:hAnsi="Calibri"/>
                <w:color w:val="000000"/>
              </w:rPr>
              <w:t>NMEPSCOR</w:t>
            </w:r>
          </w:p>
        </w:tc>
        <w:tc>
          <w:tcPr>
            <w:tcW w:w="1051" w:type="pct"/>
            <w:tcBorders>
              <w:top w:val="nil"/>
              <w:left w:val="nil"/>
              <w:bottom w:val="nil"/>
              <w:right w:val="nil"/>
            </w:tcBorders>
            <w:shd w:val="clear" w:color="auto" w:fill="auto"/>
            <w:noWrap/>
            <w:vAlign w:val="center"/>
            <w:hideMark/>
          </w:tcPr>
          <w:p w14:paraId="0A6E53C7"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4590AEC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7</w:t>
            </w:r>
          </w:p>
        </w:tc>
        <w:tc>
          <w:tcPr>
            <w:tcW w:w="1295" w:type="pct"/>
            <w:tcBorders>
              <w:top w:val="nil"/>
              <w:left w:val="nil"/>
              <w:bottom w:val="nil"/>
              <w:right w:val="nil"/>
            </w:tcBorders>
            <w:shd w:val="clear" w:color="auto" w:fill="auto"/>
            <w:noWrap/>
            <w:vAlign w:val="center"/>
            <w:hideMark/>
          </w:tcPr>
          <w:p w14:paraId="5A8E6FB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6.43</w:t>
            </w:r>
          </w:p>
        </w:tc>
      </w:tr>
      <w:tr w:rsidR="00896CE8" w14:paraId="0E46617E" w14:textId="77777777" w:rsidTr="0040654E">
        <w:trPr>
          <w:trHeight w:val="320"/>
        </w:trPr>
        <w:tc>
          <w:tcPr>
            <w:tcW w:w="1611" w:type="pct"/>
            <w:tcBorders>
              <w:top w:val="nil"/>
              <w:left w:val="nil"/>
              <w:bottom w:val="nil"/>
              <w:right w:val="nil"/>
            </w:tcBorders>
            <w:shd w:val="clear" w:color="auto" w:fill="auto"/>
            <w:noWrap/>
            <w:vAlign w:val="center"/>
            <w:hideMark/>
          </w:tcPr>
          <w:p w14:paraId="3465F8E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USGSCSAS</w:t>
            </w:r>
          </w:p>
        </w:tc>
        <w:tc>
          <w:tcPr>
            <w:tcW w:w="1051" w:type="pct"/>
            <w:tcBorders>
              <w:top w:val="nil"/>
              <w:left w:val="nil"/>
              <w:bottom w:val="nil"/>
              <w:right w:val="nil"/>
            </w:tcBorders>
            <w:shd w:val="clear" w:color="auto" w:fill="auto"/>
            <w:noWrap/>
            <w:vAlign w:val="center"/>
            <w:hideMark/>
          </w:tcPr>
          <w:p w14:paraId="470B557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18DBA1D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240</w:t>
            </w:r>
          </w:p>
        </w:tc>
        <w:tc>
          <w:tcPr>
            <w:tcW w:w="1295" w:type="pct"/>
            <w:tcBorders>
              <w:top w:val="nil"/>
              <w:left w:val="nil"/>
              <w:bottom w:val="nil"/>
              <w:right w:val="nil"/>
            </w:tcBorders>
            <w:shd w:val="clear" w:color="auto" w:fill="auto"/>
            <w:noWrap/>
            <w:vAlign w:val="center"/>
            <w:hideMark/>
          </w:tcPr>
          <w:p w14:paraId="3CDD3BA8" w14:textId="77777777" w:rsidR="00896CE8" w:rsidRDefault="00896CE8" w:rsidP="00FA5FDD">
            <w:pPr>
              <w:jc w:val="center"/>
              <w:rPr>
                <w:rFonts w:ascii="Calibri" w:eastAsia="Times New Roman" w:hAnsi="Calibri"/>
                <w:color w:val="000000"/>
              </w:rPr>
            </w:pPr>
            <w:r>
              <w:rPr>
                <w:rFonts w:ascii="Calibri" w:eastAsia="Times New Roman" w:hAnsi="Calibri"/>
                <w:color w:val="000000"/>
              </w:rPr>
              <w:t>7.28</w:t>
            </w:r>
          </w:p>
        </w:tc>
      </w:tr>
      <w:tr w:rsidR="00896CE8" w14:paraId="2311C1E7" w14:textId="77777777" w:rsidTr="0040654E">
        <w:trPr>
          <w:trHeight w:val="320"/>
        </w:trPr>
        <w:tc>
          <w:tcPr>
            <w:tcW w:w="1611" w:type="pct"/>
            <w:tcBorders>
              <w:top w:val="nil"/>
              <w:left w:val="nil"/>
              <w:bottom w:val="nil"/>
              <w:right w:val="nil"/>
            </w:tcBorders>
            <w:shd w:val="clear" w:color="auto" w:fill="auto"/>
            <w:noWrap/>
            <w:vAlign w:val="center"/>
            <w:hideMark/>
          </w:tcPr>
          <w:p w14:paraId="3D16E0D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EDACGSTORE</w:t>
            </w:r>
          </w:p>
        </w:tc>
        <w:tc>
          <w:tcPr>
            <w:tcW w:w="1051" w:type="pct"/>
            <w:tcBorders>
              <w:top w:val="nil"/>
              <w:left w:val="nil"/>
              <w:bottom w:val="nil"/>
              <w:right w:val="nil"/>
            </w:tcBorders>
            <w:shd w:val="clear" w:color="auto" w:fill="auto"/>
            <w:noWrap/>
            <w:vAlign w:val="center"/>
            <w:hideMark/>
          </w:tcPr>
          <w:p w14:paraId="31BD39B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435B89C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250</w:t>
            </w:r>
          </w:p>
        </w:tc>
        <w:tc>
          <w:tcPr>
            <w:tcW w:w="1295" w:type="pct"/>
            <w:tcBorders>
              <w:top w:val="nil"/>
              <w:left w:val="nil"/>
              <w:bottom w:val="nil"/>
              <w:right w:val="nil"/>
            </w:tcBorders>
            <w:shd w:val="clear" w:color="auto" w:fill="auto"/>
            <w:noWrap/>
            <w:vAlign w:val="center"/>
            <w:hideMark/>
          </w:tcPr>
          <w:p w14:paraId="29C26E6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7.73</w:t>
            </w:r>
          </w:p>
        </w:tc>
      </w:tr>
      <w:tr w:rsidR="00896CE8" w14:paraId="5845BEC8" w14:textId="77777777" w:rsidTr="0040654E">
        <w:trPr>
          <w:trHeight w:val="320"/>
        </w:trPr>
        <w:tc>
          <w:tcPr>
            <w:tcW w:w="1611" w:type="pct"/>
            <w:tcBorders>
              <w:top w:val="nil"/>
              <w:left w:val="nil"/>
              <w:bottom w:val="nil"/>
              <w:right w:val="nil"/>
            </w:tcBorders>
            <w:shd w:val="clear" w:color="auto" w:fill="auto"/>
            <w:noWrap/>
            <w:vAlign w:val="center"/>
            <w:hideMark/>
          </w:tcPr>
          <w:p w14:paraId="7B48910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LTER</w:t>
            </w:r>
          </w:p>
        </w:tc>
        <w:tc>
          <w:tcPr>
            <w:tcW w:w="1051" w:type="pct"/>
            <w:tcBorders>
              <w:top w:val="nil"/>
              <w:left w:val="nil"/>
              <w:bottom w:val="nil"/>
              <w:right w:val="nil"/>
            </w:tcBorders>
            <w:shd w:val="clear" w:color="auto" w:fill="auto"/>
            <w:noWrap/>
            <w:vAlign w:val="center"/>
            <w:hideMark/>
          </w:tcPr>
          <w:p w14:paraId="29EFEE9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74A1E4A8"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250</w:t>
            </w:r>
          </w:p>
        </w:tc>
        <w:tc>
          <w:tcPr>
            <w:tcW w:w="1295" w:type="pct"/>
            <w:tcBorders>
              <w:top w:val="nil"/>
              <w:left w:val="nil"/>
              <w:bottom w:val="nil"/>
              <w:right w:val="nil"/>
            </w:tcBorders>
            <w:shd w:val="clear" w:color="auto" w:fill="auto"/>
            <w:noWrap/>
            <w:vAlign w:val="center"/>
            <w:hideMark/>
          </w:tcPr>
          <w:p w14:paraId="01CE0941" w14:textId="77777777" w:rsidR="00896CE8" w:rsidRDefault="00896CE8" w:rsidP="00FA5FDD">
            <w:pPr>
              <w:jc w:val="center"/>
              <w:rPr>
                <w:rFonts w:ascii="Calibri" w:eastAsia="Times New Roman" w:hAnsi="Calibri"/>
                <w:color w:val="000000"/>
              </w:rPr>
            </w:pPr>
            <w:r>
              <w:rPr>
                <w:rFonts w:ascii="Calibri" w:eastAsia="Times New Roman" w:hAnsi="Calibri"/>
                <w:color w:val="000000"/>
              </w:rPr>
              <w:t>7.99</w:t>
            </w:r>
          </w:p>
        </w:tc>
      </w:tr>
      <w:tr w:rsidR="00896CE8" w14:paraId="251AEBB2" w14:textId="77777777" w:rsidTr="0040654E">
        <w:trPr>
          <w:trHeight w:val="320"/>
        </w:trPr>
        <w:tc>
          <w:tcPr>
            <w:tcW w:w="1611" w:type="pct"/>
            <w:tcBorders>
              <w:top w:val="nil"/>
              <w:left w:val="nil"/>
              <w:bottom w:val="nil"/>
              <w:right w:val="nil"/>
            </w:tcBorders>
            <w:shd w:val="clear" w:color="auto" w:fill="auto"/>
            <w:noWrap/>
            <w:vAlign w:val="center"/>
            <w:hideMark/>
          </w:tcPr>
          <w:p w14:paraId="06B4D308" w14:textId="77777777" w:rsidR="00896CE8" w:rsidRDefault="00896CE8" w:rsidP="00FA5FDD">
            <w:pPr>
              <w:jc w:val="center"/>
              <w:rPr>
                <w:rFonts w:ascii="Calibri" w:eastAsia="Times New Roman" w:hAnsi="Calibri"/>
                <w:color w:val="000000"/>
              </w:rPr>
            </w:pPr>
            <w:r>
              <w:rPr>
                <w:rFonts w:ascii="Calibri" w:eastAsia="Times New Roman" w:hAnsi="Calibri"/>
                <w:color w:val="000000"/>
              </w:rPr>
              <w:t>GOA</w:t>
            </w:r>
          </w:p>
        </w:tc>
        <w:tc>
          <w:tcPr>
            <w:tcW w:w="1051" w:type="pct"/>
            <w:tcBorders>
              <w:top w:val="nil"/>
              <w:left w:val="nil"/>
              <w:bottom w:val="nil"/>
              <w:right w:val="nil"/>
            </w:tcBorders>
            <w:shd w:val="clear" w:color="auto" w:fill="auto"/>
            <w:noWrap/>
            <w:vAlign w:val="center"/>
            <w:hideMark/>
          </w:tcPr>
          <w:p w14:paraId="62109240"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30C791D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98</w:t>
            </w:r>
          </w:p>
        </w:tc>
        <w:tc>
          <w:tcPr>
            <w:tcW w:w="1295" w:type="pct"/>
            <w:tcBorders>
              <w:top w:val="nil"/>
              <w:left w:val="nil"/>
              <w:bottom w:val="nil"/>
              <w:right w:val="nil"/>
            </w:tcBorders>
            <w:shd w:val="clear" w:color="auto" w:fill="auto"/>
            <w:noWrap/>
            <w:vAlign w:val="center"/>
            <w:hideMark/>
          </w:tcPr>
          <w:p w14:paraId="7333CBB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8.22</w:t>
            </w:r>
          </w:p>
        </w:tc>
      </w:tr>
      <w:tr w:rsidR="00896CE8" w14:paraId="4D078F6F" w14:textId="77777777" w:rsidTr="0040654E">
        <w:trPr>
          <w:trHeight w:val="320"/>
        </w:trPr>
        <w:tc>
          <w:tcPr>
            <w:tcW w:w="1611" w:type="pct"/>
            <w:tcBorders>
              <w:top w:val="nil"/>
              <w:left w:val="nil"/>
              <w:bottom w:val="nil"/>
              <w:right w:val="nil"/>
            </w:tcBorders>
            <w:shd w:val="clear" w:color="auto" w:fill="auto"/>
            <w:noWrap/>
            <w:vAlign w:val="center"/>
            <w:hideMark/>
          </w:tcPr>
          <w:p w14:paraId="14D0D8C5" w14:textId="77777777" w:rsidR="00896CE8" w:rsidRDefault="00896CE8" w:rsidP="00FA5FDD">
            <w:pPr>
              <w:jc w:val="center"/>
              <w:rPr>
                <w:rFonts w:ascii="Calibri" w:eastAsia="Times New Roman" w:hAnsi="Calibri"/>
                <w:color w:val="000000"/>
              </w:rPr>
            </w:pPr>
            <w:proofErr w:type="spellStart"/>
            <w:r>
              <w:rPr>
                <w:rFonts w:ascii="Calibri" w:eastAsia="Times New Roman" w:hAnsi="Calibri"/>
                <w:color w:val="000000"/>
              </w:rPr>
              <w:t>DataONE_CSDGM</w:t>
            </w:r>
            <w:proofErr w:type="spellEnd"/>
          </w:p>
        </w:tc>
        <w:tc>
          <w:tcPr>
            <w:tcW w:w="1051" w:type="pct"/>
            <w:tcBorders>
              <w:top w:val="nil"/>
              <w:left w:val="nil"/>
              <w:bottom w:val="nil"/>
              <w:right w:val="nil"/>
            </w:tcBorders>
            <w:shd w:val="clear" w:color="auto" w:fill="auto"/>
            <w:noWrap/>
            <w:vAlign w:val="center"/>
            <w:hideMark/>
          </w:tcPr>
          <w:p w14:paraId="2B18AD8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6CC5AAB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765</w:t>
            </w:r>
          </w:p>
        </w:tc>
        <w:tc>
          <w:tcPr>
            <w:tcW w:w="1295" w:type="pct"/>
            <w:tcBorders>
              <w:top w:val="nil"/>
              <w:left w:val="nil"/>
              <w:bottom w:val="nil"/>
              <w:right w:val="nil"/>
            </w:tcBorders>
            <w:shd w:val="clear" w:color="auto" w:fill="auto"/>
            <w:noWrap/>
            <w:vAlign w:val="center"/>
            <w:hideMark/>
          </w:tcPr>
          <w:p w14:paraId="76343CA5" w14:textId="77777777" w:rsidR="00896CE8" w:rsidRDefault="00896CE8" w:rsidP="00FA5FDD">
            <w:pPr>
              <w:jc w:val="center"/>
              <w:rPr>
                <w:rFonts w:ascii="Calibri" w:eastAsia="Times New Roman" w:hAnsi="Calibri"/>
                <w:color w:val="000000"/>
              </w:rPr>
            </w:pPr>
            <w:r>
              <w:rPr>
                <w:rFonts w:ascii="Calibri" w:eastAsia="Times New Roman" w:hAnsi="Calibri"/>
                <w:color w:val="000000"/>
              </w:rPr>
              <w:t>8.39</w:t>
            </w:r>
          </w:p>
        </w:tc>
      </w:tr>
      <w:tr w:rsidR="00896CE8" w14:paraId="5E259106" w14:textId="77777777" w:rsidTr="0040654E">
        <w:trPr>
          <w:trHeight w:val="320"/>
        </w:trPr>
        <w:tc>
          <w:tcPr>
            <w:tcW w:w="1611" w:type="pct"/>
            <w:tcBorders>
              <w:top w:val="nil"/>
              <w:left w:val="nil"/>
              <w:bottom w:val="nil"/>
              <w:right w:val="nil"/>
            </w:tcBorders>
            <w:shd w:val="clear" w:color="auto" w:fill="auto"/>
            <w:noWrap/>
            <w:vAlign w:val="center"/>
            <w:hideMark/>
          </w:tcPr>
          <w:p w14:paraId="36167B27" w14:textId="77777777" w:rsidR="00896CE8" w:rsidRDefault="00896CE8" w:rsidP="00FA5FDD">
            <w:pPr>
              <w:jc w:val="center"/>
              <w:rPr>
                <w:rFonts w:ascii="Calibri" w:eastAsia="Times New Roman" w:hAnsi="Calibri"/>
                <w:color w:val="000000"/>
              </w:rPr>
            </w:pPr>
            <w:r>
              <w:rPr>
                <w:rFonts w:ascii="Calibri" w:eastAsia="Times New Roman" w:hAnsi="Calibri"/>
                <w:color w:val="000000"/>
              </w:rPr>
              <w:t>GLEON</w:t>
            </w:r>
          </w:p>
        </w:tc>
        <w:tc>
          <w:tcPr>
            <w:tcW w:w="1051" w:type="pct"/>
            <w:tcBorders>
              <w:top w:val="nil"/>
              <w:left w:val="nil"/>
              <w:bottom w:val="nil"/>
              <w:right w:val="nil"/>
            </w:tcBorders>
            <w:shd w:val="clear" w:color="auto" w:fill="auto"/>
            <w:noWrap/>
            <w:vAlign w:val="center"/>
            <w:hideMark/>
          </w:tcPr>
          <w:p w14:paraId="177F5B3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0BDC055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13</w:t>
            </w:r>
          </w:p>
        </w:tc>
        <w:tc>
          <w:tcPr>
            <w:tcW w:w="1295" w:type="pct"/>
            <w:tcBorders>
              <w:top w:val="nil"/>
              <w:left w:val="nil"/>
              <w:bottom w:val="nil"/>
              <w:right w:val="nil"/>
            </w:tcBorders>
            <w:shd w:val="clear" w:color="auto" w:fill="auto"/>
            <w:noWrap/>
            <w:vAlign w:val="center"/>
            <w:hideMark/>
          </w:tcPr>
          <w:p w14:paraId="12C657D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8.77</w:t>
            </w:r>
          </w:p>
        </w:tc>
      </w:tr>
      <w:tr w:rsidR="00896CE8" w14:paraId="52C15853" w14:textId="77777777" w:rsidTr="0040654E">
        <w:trPr>
          <w:trHeight w:val="320"/>
        </w:trPr>
        <w:tc>
          <w:tcPr>
            <w:tcW w:w="1611" w:type="pct"/>
            <w:tcBorders>
              <w:top w:val="nil"/>
              <w:left w:val="nil"/>
              <w:bottom w:val="nil"/>
              <w:right w:val="nil"/>
            </w:tcBorders>
            <w:shd w:val="clear" w:color="auto" w:fill="auto"/>
            <w:noWrap/>
            <w:vAlign w:val="center"/>
            <w:hideMark/>
          </w:tcPr>
          <w:p w14:paraId="623987E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USANPN</w:t>
            </w:r>
          </w:p>
        </w:tc>
        <w:tc>
          <w:tcPr>
            <w:tcW w:w="1051" w:type="pct"/>
            <w:tcBorders>
              <w:top w:val="nil"/>
              <w:left w:val="nil"/>
              <w:bottom w:val="nil"/>
              <w:right w:val="nil"/>
            </w:tcBorders>
            <w:shd w:val="clear" w:color="auto" w:fill="auto"/>
            <w:noWrap/>
            <w:vAlign w:val="center"/>
            <w:hideMark/>
          </w:tcPr>
          <w:p w14:paraId="54201C0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6EE1558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6</w:t>
            </w:r>
          </w:p>
        </w:tc>
        <w:tc>
          <w:tcPr>
            <w:tcW w:w="1295" w:type="pct"/>
            <w:tcBorders>
              <w:top w:val="nil"/>
              <w:left w:val="nil"/>
              <w:bottom w:val="nil"/>
              <w:right w:val="nil"/>
            </w:tcBorders>
            <w:shd w:val="clear" w:color="auto" w:fill="auto"/>
            <w:noWrap/>
            <w:vAlign w:val="center"/>
            <w:hideMark/>
          </w:tcPr>
          <w:p w14:paraId="559BBD7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9.00</w:t>
            </w:r>
          </w:p>
        </w:tc>
      </w:tr>
      <w:tr w:rsidR="00896CE8" w14:paraId="5E7C89B2" w14:textId="77777777" w:rsidTr="0040654E">
        <w:trPr>
          <w:trHeight w:val="320"/>
        </w:trPr>
        <w:tc>
          <w:tcPr>
            <w:tcW w:w="1611" w:type="pct"/>
            <w:tcBorders>
              <w:top w:val="nil"/>
              <w:left w:val="nil"/>
              <w:bottom w:val="nil"/>
              <w:right w:val="nil"/>
            </w:tcBorders>
            <w:shd w:val="clear" w:color="auto" w:fill="auto"/>
            <w:noWrap/>
            <w:vAlign w:val="center"/>
            <w:hideMark/>
          </w:tcPr>
          <w:p w14:paraId="5E6641EA"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CDL</w:t>
            </w:r>
          </w:p>
        </w:tc>
        <w:tc>
          <w:tcPr>
            <w:tcW w:w="1051" w:type="pct"/>
            <w:tcBorders>
              <w:top w:val="nil"/>
              <w:left w:val="nil"/>
              <w:bottom w:val="nil"/>
              <w:right w:val="nil"/>
            </w:tcBorders>
            <w:shd w:val="clear" w:color="auto" w:fill="auto"/>
            <w:noWrap/>
            <w:vAlign w:val="center"/>
            <w:hideMark/>
          </w:tcPr>
          <w:p w14:paraId="13FB9F1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3712796A"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250</w:t>
            </w:r>
          </w:p>
        </w:tc>
        <w:tc>
          <w:tcPr>
            <w:tcW w:w="1295" w:type="pct"/>
            <w:tcBorders>
              <w:top w:val="nil"/>
              <w:left w:val="nil"/>
              <w:bottom w:val="nil"/>
              <w:right w:val="nil"/>
            </w:tcBorders>
            <w:shd w:val="clear" w:color="auto" w:fill="auto"/>
            <w:noWrap/>
            <w:vAlign w:val="center"/>
            <w:hideMark/>
          </w:tcPr>
          <w:p w14:paraId="5AC8A55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9.00</w:t>
            </w:r>
          </w:p>
        </w:tc>
      </w:tr>
      <w:tr w:rsidR="00896CE8" w14:paraId="3BC99139" w14:textId="77777777" w:rsidTr="0040654E">
        <w:trPr>
          <w:trHeight w:val="320"/>
        </w:trPr>
        <w:tc>
          <w:tcPr>
            <w:tcW w:w="1611" w:type="pct"/>
            <w:tcBorders>
              <w:top w:val="nil"/>
              <w:left w:val="nil"/>
              <w:bottom w:val="nil"/>
              <w:right w:val="nil"/>
            </w:tcBorders>
            <w:shd w:val="clear" w:color="auto" w:fill="auto"/>
            <w:noWrap/>
            <w:vAlign w:val="center"/>
            <w:hideMark/>
          </w:tcPr>
          <w:p w14:paraId="6ABB523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PISCO</w:t>
            </w:r>
          </w:p>
        </w:tc>
        <w:tc>
          <w:tcPr>
            <w:tcW w:w="1051" w:type="pct"/>
            <w:tcBorders>
              <w:top w:val="nil"/>
              <w:left w:val="nil"/>
              <w:bottom w:val="nil"/>
              <w:right w:val="nil"/>
            </w:tcBorders>
            <w:shd w:val="clear" w:color="auto" w:fill="auto"/>
            <w:noWrap/>
            <w:vAlign w:val="center"/>
            <w:hideMark/>
          </w:tcPr>
          <w:p w14:paraId="2F4F19E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08A14C53"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248</w:t>
            </w:r>
          </w:p>
        </w:tc>
        <w:tc>
          <w:tcPr>
            <w:tcW w:w="1295" w:type="pct"/>
            <w:tcBorders>
              <w:top w:val="nil"/>
              <w:left w:val="nil"/>
              <w:bottom w:val="nil"/>
              <w:right w:val="nil"/>
            </w:tcBorders>
            <w:shd w:val="clear" w:color="auto" w:fill="auto"/>
            <w:noWrap/>
            <w:vAlign w:val="center"/>
            <w:hideMark/>
          </w:tcPr>
          <w:p w14:paraId="2EF9AF5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9.10</w:t>
            </w:r>
          </w:p>
        </w:tc>
      </w:tr>
      <w:tr w:rsidR="00896CE8" w14:paraId="33F7AD74" w14:textId="77777777" w:rsidTr="0040654E">
        <w:trPr>
          <w:trHeight w:val="320"/>
        </w:trPr>
        <w:tc>
          <w:tcPr>
            <w:tcW w:w="1611" w:type="pct"/>
            <w:tcBorders>
              <w:top w:val="nil"/>
              <w:left w:val="nil"/>
              <w:bottom w:val="nil"/>
              <w:right w:val="nil"/>
            </w:tcBorders>
            <w:shd w:val="clear" w:color="auto" w:fill="auto"/>
            <w:noWrap/>
            <w:vAlign w:val="center"/>
            <w:hideMark/>
          </w:tcPr>
          <w:p w14:paraId="3ED51D03" w14:textId="77777777" w:rsidR="00896CE8" w:rsidRDefault="00896CE8" w:rsidP="00FA5FDD">
            <w:pPr>
              <w:jc w:val="center"/>
              <w:rPr>
                <w:rFonts w:ascii="Calibri" w:eastAsia="Times New Roman" w:hAnsi="Calibri"/>
                <w:color w:val="000000"/>
              </w:rPr>
            </w:pPr>
            <w:proofErr w:type="spellStart"/>
            <w:r>
              <w:rPr>
                <w:rFonts w:ascii="Calibri" w:eastAsia="Times New Roman" w:hAnsi="Calibri"/>
                <w:color w:val="000000"/>
              </w:rPr>
              <w:t>ONEShare</w:t>
            </w:r>
            <w:proofErr w:type="spellEnd"/>
          </w:p>
        </w:tc>
        <w:tc>
          <w:tcPr>
            <w:tcW w:w="1051" w:type="pct"/>
            <w:tcBorders>
              <w:top w:val="nil"/>
              <w:left w:val="nil"/>
              <w:bottom w:val="nil"/>
              <w:right w:val="nil"/>
            </w:tcBorders>
            <w:shd w:val="clear" w:color="auto" w:fill="auto"/>
            <w:noWrap/>
            <w:vAlign w:val="center"/>
            <w:hideMark/>
          </w:tcPr>
          <w:p w14:paraId="10C6C5B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349CF911"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109</w:t>
            </w:r>
          </w:p>
        </w:tc>
        <w:tc>
          <w:tcPr>
            <w:tcW w:w="1295" w:type="pct"/>
            <w:tcBorders>
              <w:top w:val="nil"/>
              <w:left w:val="nil"/>
              <w:bottom w:val="nil"/>
              <w:right w:val="nil"/>
            </w:tcBorders>
            <w:shd w:val="clear" w:color="auto" w:fill="auto"/>
            <w:noWrap/>
            <w:vAlign w:val="center"/>
            <w:hideMark/>
          </w:tcPr>
          <w:p w14:paraId="050BE25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9.50</w:t>
            </w:r>
          </w:p>
        </w:tc>
      </w:tr>
      <w:tr w:rsidR="00896CE8" w14:paraId="62F43AC5" w14:textId="77777777" w:rsidTr="0040654E">
        <w:trPr>
          <w:trHeight w:val="320"/>
        </w:trPr>
        <w:tc>
          <w:tcPr>
            <w:tcW w:w="1611" w:type="pct"/>
            <w:tcBorders>
              <w:top w:val="nil"/>
              <w:left w:val="nil"/>
              <w:bottom w:val="nil"/>
              <w:right w:val="nil"/>
            </w:tcBorders>
            <w:shd w:val="clear" w:color="auto" w:fill="auto"/>
            <w:noWrap/>
            <w:vAlign w:val="center"/>
            <w:hideMark/>
          </w:tcPr>
          <w:p w14:paraId="3FC6004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ESA</w:t>
            </w:r>
          </w:p>
        </w:tc>
        <w:tc>
          <w:tcPr>
            <w:tcW w:w="1051" w:type="pct"/>
            <w:tcBorders>
              <w:top w:val="nil"/>
              <w:left w:val="nil"/>
              <w:bottom w:val="nil"/>
              <w:right w:val="nil"/>
            </w:tcBorders>
            <w:shd w:val="clear" w:color="auto" w:fill="auto"/>
            <w:noWrap/>
            <w:vAlign w:val="center"/>
            <w:hideMark/>
          </w:tcPr>
          <w:p w14:paraId="2A06568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50332B20" w14:textId="77777777" w:rsidR="00896CE8" w:rsidRDefault="00896CE8" w:rsidP="00FA5FDD">
            <w:pPr>
              <w:jc w:val="center"/>
              <w:rPr>
                <w:rFonts w:ascii="Calibri" w:eastAsia="Times New Roman" w:hAnsi="Calibri"/>
                <w:color w:val="000000"/>
              </w:rPr>
            </w:pPr>
            <w:r>
              <w:rPr>
                <w:rFonts w:ascii="Calibri" w:eastAsia="Times New Roman" w:hAnsi="Calibri"/>
                <w:color w:val="000000"/>
              </w:rPr>
              <w:t>53</w:t>
            </w:r>
          </w:p>
        </w:tc>
        <w:tc>
          <w:tcPr>
            <w:tcW w:w="1295" w:type="pct"/>
            <w:tcBorders>
              <w:top w:val="nil"/>
              <w:left w:val="nil"/>
              <w:bottom w:val="nil"/>
              <w:right w:val="nil"/>
            </w:tcBorders>
            <w:shd w:val="clear" w:color="auto" w:fill="auto"/>
            <w:noWrap/>
            <w:vAlign w:val="center"/>
            <w:hideMark/>
          </w:tcPr>
          <w:p w14:paraId="560A448A" w14:textId="77777777" w:rsidR="00896CE8" w:rsidRDefault="00896CE8" w:rsidP="00FA5FDD">
            <w:pPr>
              <w:jc w:val="center"/>
              <w:rPr>
                <w:rFonts w:ascii="Calibri" w:eastAsia="Times New Roman" w:hAnsi="Calibri"/>
                <w:color w:val="000000"/>
              </w:rPr>
            </w:pPr>
            <w:r>
              <w:rPr>
                <w:rFonts w:ascii="Calibri" w:eastAsia="Times New Roman" w:hAnsi="Calibri"/>
                <w:color w:val="000000"/>
              </w:rPr>
              <w:t>9.94</w:t>
            </w:r>
          </w:p>
        </w:tc>
      </w:tr>
      <w:tr w:rsidR="00896CE8" w14:paraId="4B5C2818" w14:textId="77777777" w:rsidTr="0040654E">
        <w:trPr>
          <w:trHeight w:val="320"/>
        </w:trPr>
        <w:tc>
          <w:tcPr>
            <w:tcW w:w="1611" w:type="pct"/>
            <w:tcBorders>
              <w:top w:val="nil"/>
              <w:left w:val="nil"/>
              <w:bottom w:val="nil"/>
              <w:right w:val="nil"/>
            </w:tcBorders>
            <w:shd w:val="clear" w:color="auto" w:fill="auto"/>
            <w:noWrap/>
            <w:vAlign w:val="center"/>
            <w:hideMark/>
          </w:tcPr>
          <w:p w14:paraId="4E7F9333" w14:textId="77777777" w:rsidR="00896CE8" w:rsidRDefault="00896CE8" w:rsidP="00FA5FDD">
            <w:pPr>
              <w:jc w:val="center"/>
              <w:rPr>
                <w:rFonts w:ascii="Calibri" w:eastAsia="Times New Roman" w:hAnsi="Calibri"/>
                <w:color w:val="000000"/>
              </w:rPr>
            </w:pPr>
            <w:r>
              <w:rPr>
                <w:rFonts w:ascii="Calibri" w:eastAsia="Times New Roman" w:hAnsi="Calibri"/>
                <w:color w:val="000000"/>
              </w:rPr>
              <w:t>DataONE</w:t>
            </w:r>
          </w:p>
        </w:tc>
        <w:tc>
          <w:tcPr>
            <w:tcW w:w="1051" w:type="pct"/>
            <w:tcBorders>
              <w:top w:val="nil"/>
              <w:left w:val="nil"/>
              <w:bottom w:val="nil"/>
              <w:right w:val="nil"/>
            </w:tcBorders>
            <w:shd w:val="clear" w:color="auto" w:fill="auto"/>
            <w:noWrap/>
            <w:vAlign w:val="center"/>
            <w:hideMark/>
          </w:tcPr>
          <w:p w14:paraId="0F3EDA21"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 CSDGM</w:t>
            </w:r>
          </w:p>
        </w:tc>
        <w:tc>
          <w:tcPr>
            <w:tcW w:w="1043" w:type="pct"/>
            <w:tcBorders>
              <w:top w:val="nil"/>
              <w:left w:val="nil"/>
              <w:bottom w:val="nil"/>
              <w:right w:val="nil"/>
            </w:tcBorders>
            <w:shd w:val="clear" w:color="auto" w:fill="auto"/>
            <w:noWrap/>
            <w:vAlign w:val="center"/>
            <w:hideMark/>
          </w:tcPr>
          <w:p w14:paraId="7942EC37"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2818</w:t>
            </w:r>
          </w:p>
        </w:tc>
        <w:tc>
          <w:tcPr>
            <w:tcW w:w="1295" w:type="pct"/>
            <w:tcBorders>
              <w:top w:val="nil"/>
              <w:left w:val="nil"/>
              <w:bottom w:val="nil"/>
              <w:right w:val="nil"/>
            </w:tcBorders>
            <w:shd w:val="clear" w:color="auto" w:fill="auto"/>
            <w:noWrap/>
            <w:vAlign w:val="center"/>
            <w:hideMark/>
          </w:tcPr>
          <w:p w14:paraId="176CFE15"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10.35</w:t>
            </w:r>
          </w:p>
        </w:tc>
      </w:tr>
      <w:tr w:rsidR="00896CE8" w14:paraId="37C5F1C6" w14:textId="77777777" w:rsidTr="0040654E">
        <w:trPr>
          <w:trHeight w:val="320"/>
        </w:trPr>
        <w:tc>
          <w:tcPr>
            <w:tcW w:w="1611" w:type="pct"/>
            <w:tcBorders>
              <w:top w:val="nil"/>
              <w:left w:val="nil"/>
              <w:bottom w:val="nil"/>
              <w:right w:val="nil"/>
            </w:tcBorders>
            <w:shd w:val="clear" w:color="auto" w:fill="auto"/>
            <w:noWrap/>
            <w:vAlign w:val="center"/>
            <w:hideMark/>
          </w:tcPr>
          <w:p w14:paraId="297B10F7" w14:textId="77777777" w:rsidR="00896CE8" w:rsidRDefault="00896CE8" w:rsidP="00FA5FDD">
            <w:pPr>
              <w:jc w:val="center"/>
              <w:rPr>
                <w:rFonts w:ascii="Calibri" w:eastAsia="Times New Roman" w:hAnsi="Calibri"/>
                <w:color w:val="000000"/>
              </w:rPr>
            </w:pPr>
            <w:proofErr w:type="spellStart"/>
            <w:r>
              <w:rPr>
                <w:rFonts w:ascii="Calibri" w:eastAsia="Times New Roman" w:hAnsi="Calibri"/>
                <w:color w:val="000000"/>
              </w:rPr>
              <w:t>DataONE_EML</w:t>
            </w:r>
            <w:proofErr w:type="spellEnd"/>
          </w:p>
        </w:tc>
        <w:tc>
          <w:tcPr>
            <w:tcW w:w="1051" w:type="pct"/>
            <w:tcBorders>
              <w:top w:val="nil"/>
              <w:left w:val="nil"/>
              <w:bottom w:val="nil"/>
              <w:right w:val="nil"/>
            </w:tcBorders>
            <w:shd w:val="clear" w:color="auto" w:fill="auto"/>
            <w:noWrap/>
            <w:vAlign w:val="center"/>
            <w:hideMark/>
          </w:tcPr>
          <w:p w14:paraId="71468AF3"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3A4D877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2053</w:t>
            </w:r>
          </w:p>
        </w:tc>
        <w:tc>
          <w:tcPr>
            <w:tcW w:w="1295" w:type="pct"/>
            <w:tcBorders>
              <w:top w:val="nil"/>
              <w:left w:val="nil"/>
              <w:bottom w:val="nil"/>
              <w:right w:val="nil"/>
            </w:tcBorders>
            <w:shd w:val="clear" w:color="auto" w:fill="auto"/>
            <w:noWrap/>
            <w:vAlign w:val="center"/>
            <w:hideMark/>
          </w:tcPr>
          <w:p w14:paraId="4B528505"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10.71</w:t>
            </w:r>
          </w:p>
        </w:tc>
      </w:tr>
      <w:tr w:rsidR="00896CE8" w14:paraId="5C0C66A5" w14:textId="77777777" w:rsidTr="0040654E">
        <w:trPr>
          <w:trHeight w:val="320"/>
        </w:trPr>
        <w:tc>
          <w:tcPr>
            <w:tcW w:w="1611" w:type="pct"/>
            <w:tcBorders>
              <w:top w:val="nil"/>
              <w:left w:val="nil"/>
              <w:bottom w:val="nil"/>
              <w:right w:val="nil"/>
            </w:tcBorders>
            <w:shd w:val="clear" w:color="auto" w:fill="auto"/>
            <w:noWrap/>
            <w:vAlign w:val="center"/>
            <w:hideMark/>
          </w:tcPr>
          <w:p w14:paraId="3FD9146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TERN</w:t>
            </w:r>
          </w:p>
        </w:tc>
        <w:tc>
          <w:tcPr>
            <w:tcW w:w="1051" w:type="pct"/>
            <w:tcBorders>
              <w:top w:val="nil"/>
              <w:left w:val="nil"/>
              <w:bottom w:val="nil"/>
              <w:right w:val="nil"/>
            </w:tcBorders>
            <w:shd w:val="clear" w:color="auto" w:fill="auto"/>
            <w:noWrap/>
            <w:vAlign w:val="center"/>
            <w:hideMark/>
          </w:tcPr>
          <w:p w14:paraId="05F11E6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0E27D42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250</w:t>
            </w:r>
          </w:p>
        </w:tc>
        <w:tc>
          <w:tcPr>
            <w:tcW w:w="1295" w:type="pct"/>
            <w:tcBorders>
              <w:top w:val="nil"/>
              <w:left w:val="nil"/>
              <w:bottom w:val="nil"/>
              <w:right w:val="nil"/>
            </w:tcBorders>
            <w:shd w:val="clear" w:color="auto" w:fill="auto"/>
            <w:noWrap/>
            <w:vAlign w:val="center"/>
            <w:hideMark/>
          </w:tcPr>
          <w:p w14:paraId="290265E9"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11.00</w:t>
            </w:r>
          </w:p>
        </w:tc>
      </w:tr>
      <w:tr w:rsidR="00896CE8" w14:paraId="125C0967" w14:textId="77777777" w:rsidTr="0040654E">
        <w:trPr>
          <w:trHeight w:val="320"/>
        </w:trPr>
        <w:tc>
          <w:tcPr>
            <w:tcW w:w="1611" w:type="pct"/>
            <w:tcBorders>
              <w:top w:val="nil"/>
              <w:left w:val="nil"/>
              <w:bottom w:val="nil"/>
              <w:right w:val="nil"/>
            </w:tcBorders>
            <w:shd w:val="clear" w:color="auto" w:fill="auto"/>
            <w:noWrap/>
            <w:vAlign w:val="center"/>
            <w:hideMark/>
          </w:tcPr>
          <w:p w14:paraId="62CAC153" w14:textId="77777777" w:rsidR="00896CE8" w:rsidRDefault="00896CE8" w:rsidP="00FA5FDD">
            <w:pPr>
              <w:jc w:val="center"/>
              <w:rPr>
                <w:rFonts w:ascii="Calibri" w:eastAsia="Times New Roman" w:hAnsi="Calibri"/>
                <w:color w:val="000000"/>
              </w:rPr>
            </w:pPr>
            <w:r>
              <w:rPr>
                <w:rFonts w:ascii="Calibri" w:eastAsia="Times New Roman" w:hAnsi="Calibri"/>
                <w:color w:val="000000"/>
              </w:rPr>
              <w:t>TFRI</w:t>
            </w:r>
          </w:p>
        </w:tc>
        <w:tc>
          <w:tcPr>
            <w:tcW w:w="1051" w:type="pct"/>
            <w:tcBorders>
              <w:top w:val="nil"/>
              <w:left w:val="nil"/>
              <w:bottom w:val="nil"/>
              <w:right w:val="nil"/>
            </w:tcBorders>
            <w:shd w:val="clear" w:color="auto" w:fill="auto"/>
            <w:noWrap/>
            <w:vAlign w:val="center"/>
            <w:hideMark/>
          </w:tcPr>
          <w:p w14:paraId="176770E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76625ED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250</w:t>
            </w:r>
          </w:p>
        </w:tc>
        <w:tc>
          <w:tcPr>
            <w:tcW w:w="1295" w:type="pct"/>
            <w:tcBorders>
              <w:top w:val="nil"/>
              <w:left w:val="nil"/>
              <w:bottom w:val="nil"/>
              <w:right w:val="nil"/>
            </w:tcBorders>
            <w:shd w:val="clear" w:color="auto" w:fill="auto"/>
            <w:noWrap/>
            <w:vAlign w:val="center"/>
            <w:hideMark/>
          </w:tcPr>
          <w:p w14:paraId="36DE89DF"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11.17</w:t>
            </w:r>
          </w:p>
        </w:tc>
      </w:tr>
      <w:tr w:rsidR="00896CE8" w14:paraId="3BDA0447" w14:textId="77777777" w:rsidTr="0040654E">
        <w:trPr>
          <w:trHeight w:val="320"/>
        </w:trPr>
        <w:tc>
          <w:tcPr>
            <w:tcW w:w="1611" w:type="pct"/>
            <w:tcBorders>
              <w:top w:val="nil"/>
              <w:left w:val="nil"/>
              <w:bottom w:val="nil"/>
              <w:right w:val="nil"/>
            </w:tcBorders>
            <w:shd w:val="clear" w:color="auto" w:fill="auto"/>
            <w:noWrap/>
            <w:vAlign w:val="center"/>
            <w:hideMark/>
          </w:tcPr>
          <w:p w14:paraId="6FE182A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SEAD</w:t>
            </w:r>
          </w:p>
        </w:tc>
        <w:tc>
          <w:tcPr>
            <w:tcW w:w="1051" w:type="pct"/>
            <w:tcBorders>
              <w:top w:val="nil"/>
              <w:left w:val="nil"/>
              <w:bottom w:val="nil"/>
              <w:right w:val="nil"/>
            </w:tcBorders>
            <w:shd w:val="clear" w:color="auto" w:fill="auto"/>
            <w:noWrap/>
            <w:vAlign w:val="center"/>
            <w:hideMark/>
          </w:tcPr>
          <w:p w14:paraId="395DBFB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CSDGM</w:t>
            </w:r>
          </w:p>
        </w:tc>
        <w:tc>
          <w:tcPr>
            <w:tcW w:w="1043" w:type="pct"/>
            <w:tcBorders>
              <w:top w:val="nil"/>
              <w:left w:val="nil"/>
              <w:bottom w:val="nil"/>
              <w:right w:val="nil"/>
            </w:tcBorders>
            <w:shd w:val="clear" w:color="auto" w:fill="auto"/>
            <w:noWrap/>
            <w:vAlign w:val="center"/>
            <w:hideMark/>
          </w:tcPr>
          <w:p w14:paraId="5C8FDBB7"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18</w:t>
            </w:r>
          </w:p>
        </w:tc>
        <w:tc>
          <w:tcPr>
            <w:tcW w:w="1295" w:type="pct"/>
            <w:tcBorders>
              <w:top w:val="nil"/>
              <w:left w:val="nil"/>
              <w:bottom w:val="nil"/>
              <w:right w:val="nil"/>
            </w:tcBorders>
            <w:shd w:val="clear" w:color="auto" w:fill="auto"/>
            <w:noWrap/>
            <w:vAlign w:val="center"/>
            <w:hideMark/>
          </w:tcPr>
          <w:p w14:paraId="15ECE355"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11.50</w:t>
            </w:r>
          </w:p>
        </w:tc>
      </w:tr>
      <w:tr w:rsidR="00896CE8" w14:paraId="5108DA23" w14:textId="77777777" w:rsidTr="0040654E">
        <w:trPr>
          <w:trHeight w:val="320"/>
        </w:trPr>
        <w:tc>
          <w:tcPr>
            <w:tcW w:w="1611" w:type="pct"/>
            <w:tcBorders>
              <w:top w:val="nil"/>
              <w:left w:val="nil"/>
              <w:bottom w:val="nil"/>
              <w:right w:val="nil"/>
            </w:tcBorders>
            <w:shd w:val="clear" w:color="auto" w:fill="auto"/>
            <w:noWrap/>
            <w:vAlign w:val="center"/>
            <w:hideMark/>
          </w:tcPr>
          <w:p w14:paraId="35E2EDD0" w14:textId="77777777" w:rsidR="00896CE8" w:rsidRDefault="00896CE8" w:rsidP="00FA5FDD">
            <w:pPr>
              <w:jc w:val="center"/>
              <w:rPr>
                <w:rFonts w:ascii="Calibri" w:eastAsia="Times New Roman" w:hAnsi="Calibri"/>
                <w:color w:val="000000"/>
              </w:rPr>
            </w:pPr>
            <w:r>
              <w:rPr>
                <w:rFonts w:ascii="Calibri" w:eastAsia="Times New Roman" w:hAnsi="Calibri"/>
                <w:color w:val="000000"/>
              </w:rPr>
              <w:t>LTER_EUROPE</w:t>
            </w:r>
          </w:p>
        </w:tc>
        <w:tc>
          <w:tcPr>
            <w:tcW w:w="1051" w:type="pct"/>
            <w:tcBorders>
              <w:top w:val="nil"/>
              <w:left w:val="nil"/>
              <w:bottom w:val="nil"/>
              <w:right w:val="nil"/>
            </w:tcBorders>
            <w:shd w:val="clear" w:color="auto" w:fill="auto"/>
            <w:noWrap/>
            <w:vAlign w:val="center"/>
            <w:hideMark/>
          </w:tcPr>
          <w:p w14:paraId="5DCA0C1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2B3FC6A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165</w:t>
            </w:r>
          </w:p>
        </w:tc>
        <w:tc>
          <w:tcPr>
            <w:tcW w:w="1295" w:type="pct"/>
            <w:tcBorders>
              <w:top w:val="nil"/>
              <w:left w:val="nil"/>
              <w:bottom w:val="nil"/>
              <w:right w:val="nil"/>
            </w:tcBorders>
            <w:shd w:val="clear" w:color="auto" w:fill="auto"/>
            <w:noWrap/>
            <w:vAlign w:val="center"/>
            <w:hideMark/>
          </w:tcPr>
          <w:p w14:paraId="48B4896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12.02</w:t>
            </w:r>
          </w:p>
        </w:tc>
      </w:tr>
      <w:tr w:rsidR="00896CE8" w14:paraId="4615A467" w14:textId="77777777" w:rsidTr="0040654E">
        <w:trPr>
          <w:trHeight w:val="320"/>
        </w:trPr>
        <w:tc>
          <w:tcPr>
            <w:tcW w:w="1611" w:type="pct"/>
            <w:tcBorders>
              <w:top w:val="nil"/>
              <w:left w:val="nil"/>
              <w:bottom w:val="nil"/>
              <w:right w:val="nil"/>
            </w:tcBorders>
            <w:shd w:val="clear" w:color="auto" w:fill="auto"/>
            <w:noWrap/>
            <w:vAlign w:val="center"/>
            <w:hideMark/>
          </w:tcPr>
          <w:p w14:paraId="5BA54BC0" w14:textId="77777777" w:rsidR="00896CE8" w:rsidRDefault="00896CE8" w:rsidP="00FA5FDD">
            <w:pPr>
              <w:jc w:val="center"/>
              <w:rPr>
                <w:rFonts w:ascii="Calibri" w:eastAsia="Times New Roman" w:hAnsi="Calibri"/>
                <w:color w:val="000000"/>
              </w:rPr>
            </w:pPr>
            <w:r>
              <w:rPr>
                <w:rFonts w:ascii="Calibri" w:eastAsia="Times New Roman" w:hAnsi="Calibri"/>
                <w:color w:val="000000"/>
              </w:rPr>
              <w:t>KNB</w:t>
            </w:r>
          </w:p>
        </w:tc>
        <w:tc>
          <w:tcPr>
            <w:tcW w:w="1051" w:type="pct"/>
            <w:tcBorders>
              <w:top w:val="nil"/>
              <w:left w:val="nil"/>
              <w:bottom w:val="nil"/>
              <w:right w:val="nil"/>
            </w:tcBorders>
            <w:shd w:val="clear" w:color="auto" w:fill="auto"/>
            <w:noWrap/>
            <w:vAlign w:val="center"/>
            <w:hideMark/>
          </w:tcPr>
          <w:p w14:paraId="6F57F930"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1CFF8A9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167</w:t>
            </w:r>
          </w:p>
        </w:tc>
        <w:tc>
          <w:tcPr>
            <w:tcW w:w="1295" w:type="pct"/>
            <w:tcBorders>
              <w:top w:val="nil"/>
              <w:left w:val="nil"/>
              <w:bottom w:val="nil"/>
              <w:right w:val="nil"/>
            </w:tcBorders>
            <w:shd w:val="clear" w:color="auto" w:fill="auto"/>
            <w:noWrap/>
            <w:vAlign w:val="center"/>
            <w:hideMark/>
          </w:tcPr>
          <w:p w14:paraId="1275A3B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12.50</w:t>
            </w:r>
          </w:p>
        </w:tc>
      </w:tr>
      <w:tr w:rsidR="00896CE8" w14:paraId="078393C7" w14:textId="77777777" w:rsidTr="0040654E">
        <w:trPr>
          <w:trHeight w:val="320"/>
        </w:trPr>
        <w:tc>
          <w:tcPr>
            <w:tcW w:w="1611" w:type="pct"/>
            <w:tcBorders>
              <w:top w:val="nil"/>
              <w:left w:val="nil"/>
              <w:bottom w:val="nil"/>
              <w:right w:val="nil"/>
            </w:tcBorders>
            <w:shd w:val="clear" w:color="auto" w:fill="auto"/>
            <w:noWrap/>
            <w:vAlign w:val="center"/>
            <w:hideMark/>
          </w:tcPr>
          <w:p w14:paraId="4750DAD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SANPARKS</w:t>
            </w:r>
          </w:p>
        </w:tc>
        <w:tc>
          <w:tcPr>
            <w:tcW w:w="1051" w:type="pct"/>
            <w:tcBorders>
              <w:top w:val="nil"/>
              <w:left w:val="nil"/>
              <w:bottom w:val="nil"/>
              <w:right w:val="nil"/>
            </w:tcBorders>
            <w:shd w:val="clear" w:color="auto" w:fill="auto"/>
            <w:noWrap/>
            <w:vAlign w:val="center"/>
            <w:hideMark/>
          </w:tcPr>
          <w:p w14:paraId="03E902CA"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1D1CC33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247</w:t>
            </w:r>
          </w:p>
        </w:tc>
        <w:tc>
          <w:tcPr>
            <w:tcW w:w="1295" w:type="pct"/>
            <w:tcBorders>
              <w:top w:val="nil"/>
              <w:left w:val="nil"/>
              <w:bottom w:val="nil"/>
              <w:right w:val="nil"/>
            </w:tcBorders>
            <w:shd w:val="clear" w:color="auto" w:fill="auto"/>
            <w:noWrap/>
            <w:vAlign w:val="center"/>
            <w:hideMark/>
          </w:tcPr>
          <w:p w14:paraId="73791766"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12.59</w:t>
            </w:r>
          </w:p>
        </w:tc>
      </w:tr>
      <w:tr w:rsidR="00896CE8" w14:paraId="3479B5EE" w14:textId="77777777" w:rsidTr="0040654E">
        <w:trPr>
          <w:trHeight w:val="320"/>
        </w:trPr>
        <w:tc>
          <w:tcPr>
            <w:tcW w:w="1611" w:type="pct"/>
            <w:tcBorders>
              <w:top w:val="nil"/>
              <w:left w:val="nil"/>
              <w:bottom w:val="nil"/>
              <w:right w:val="nil"/>
            </w:tcBorders>
            <w:shd w:val="clear" w:color="auto" w:fill="auto"/>
            <w:noWrap/>
            <w:vAlign w:val="center"/>
            <w:hideMark/>
          </w:tcPr>
          <w:p w14:paraId="5DC8E62C" w14:textId="77777777" w:rsidR="00896CE8" w:rsidRDefault="00896CE8" w:rsidP="00FA5FDD">
            <w:pPr>
              <w:jc w:val="center"/>
              <w:rPr>
                <w:rFonts w:ascii="Calibri" w:eastAsia="Times New Roman" w:hAnsi="Calibri"/>
                <w:color w:val="000000"/>
              </w:rPr>
            </w:pPr>
            <w:r>
              <w:rPr>
                <w:rFonts w:ascii="Calibri" w:eastAsia="Times New Roman" w:hAnsi="Calibri"/>
                <w:color w:val="000000"/>
              </w:rPr>
              <w:t>IOE</w:t>
            </w:r>
          </w:p>
        </w:tc>
        <w:tc>
          <w:tcPr>
            <w:tcW w:w="1051" w:type="pct"/>
            <w:tcBorders>
              <w:top w:val="nil"/>
              <w:left w:val="nil"/>
              <w:bottom w:val="nil"/>
              <w:right w:val="nil"/>
            </w:tcBorders>
            <w:shd w:val="clear" w:color="auto" w:fill="auto"/>
            <w:noWrap/>
            <w:vAlign w:val="center"/>
            <w:hideMark/>
          </w:tcPr>
          <w:p w14:paraId="7F331E9E"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672A7E2B" w14:textId="77777777" w:rsidR="00896CE8" w:rsidRDefault="00896CE8" w:rsidP="00FA5FDD">
            <w:pPr>
              <w:jc w:val="center"/>
              <w:rPr>
                <w:rFonts w:ascii="Calibri" w:eastAsia="Times New Roman" w:hAnsi="Calibri"/>
                <w:color w:val="000000"/>
              </w:rPr>
            </w:pPr>
            <w:r>
              <w:rPr>
                <w:rFonts w:ascii="Calibri" w:eastAsia="Times New Roman" w:hAnsi="Calibri"/>
                <w:color w:val="000000"/>
              </w:rPr>
              <w:t>24</w:t>
            </w:r>
          </w:p>
        </w:tc>
        <w:tc>
          <w:tcPr>
            <w:tcW w:w="1295" w:type="pct"/>
            <w:tcBorders>
              <w:top w:val="nil"/>
              <w:left w:val="nil"/>
              <w:bottom w:val="nil"/>
              <w:right w:val="nil"/>
            </w:tcBorders>
            <w:shd w:val="clear" w:color="auto" w:fill="auto"/>
            <w:noWrap/>
            <w:vAlign w:val="center"/>
            <w:hideMark/>
          </w:tcPr>
          <w:p w14:paraId="643731AD"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14.88</w:t>
            </w:r>
          </w:p>
        </w:tc>
      </w:tr>
      <w:tr w:rsidR="00896CE8" w14:paraId="0A8C5F30" w14:textId="77777777" w:rsidTr="0040654E">
        <w:trPr>
          <w:trHeight w:val="320"/>
        </w:trPr>
        <w:tc>
          <w:tcPr>
            <w:tcW w:w="1611" w:type="pct"/>
            <w:tcBorders>
              <w:top w:val="nil"/>
              <w:left w:val="nil"/>
              <w:bottom w:val="nil"/>
              <w:right w:val="nil"/>
            </w:tcBorders>
            <w:shd w:val="clear" w:color="auto" w:fill="auto"/>
            <w:noWrap/>
            <w:vAlign w:val="center"/>
            <w:hideMark/>
          </w:tcPr>
          <w:p w14:paraId="3C453D82" w14:textId="77777777" w:rsidR="00896CE8" w:rsidRDefault="00896CE8" w:rsidP="00FA5FDD">
            <w:pPr>
              <w:jc w:val="center"/>
              <w:rPr>
                <w:rFonts w:ascii="Calibri" w:eastAsia="Times New Roman" w:hAnsi="Calibri"/>
                <w:color w:val="000000"/>
              </w:rPr>
            </w:pPr>
            <w:r>
              <w:rPr>
                <w:rFonts w:ascii="Calibri" w:eastAsia="Times New Roman" w:hAnsi="Calibri"/>
                <w:color w:val="000000"/>
              </w:rPr>
              <w:t>KUBI</w:t>
            </w:r>
          </w:p>
        </w:tc>
        <w:tc>
          <w:tcPr>
            <w:tcW w:w="1051" w:type="pct"/>
            <w:tcBorders>
              <w:top w:val="nil"/>
              <w:left w:val="nil"/>
              <w:bottom w:val="nil"/>
              <w:right w:val="nil"/>
            </w:tcBorders>
            <w:shd w:val="clear" w:color="auto" w:fill="auto"/>
            <w:noWrap/>
            <w:vAlign w:val="center"/>
            <w:hideMark/>
          </w:tcPr>
          <w:p w14:paraId="47557A18" w14:textId="77777777" w:rsidR="00896CE8" w:rsidRDefault="00896CE8" w:rsidP="00FA5FDD">
            <w:pPr>
              <w:jc w:val="center"/>
              <w:rPr>
                <w:rFonts w:ascii="Calibri" w:eastAsia="Times New Roman" w:hAnsi="Calibri"/>
                <w:color w:val="000000"/>
              </w:rPr>
            </w:pPr>
            <w:r>
              <w:rPr>
                <w:rFonts w:ascii="Calibri" w:eastAsia="Times New Roman" w:hAnsi="Calibri"/>
                <w:color w:val="000000"/>
              </w:rPr>
              <w:t>EML</w:t>
            </w:r>
          </w:p>
        </w:tc>
        <w:tc>
          <w:tcPr>
            <w:tcW w:w="1043" w:type="pct"/>
            <w:tcBorders>
              <w:top w:val="nil"/>
              <w:left w:val="nil"/>
              <w:bottom w:val="nil"/>
              <w:right w:val="nil"/>
            </w:tcBorders>
            <w:shd w:val="clear" w:color="auto" w:fill="auto"/>
            <w:noWrap/>
            <w:vAlign w:val="center"/>
            <w:hideMark/>
          </w:tcPr>
          <w:p w14:paraId="3539CAB4"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172</w:t>
            </w:r>
          </w:p>
        </w:tc>
        <w:tc>
          <w:tcPr>
            <w:tcW w:w="1295" w:type="pct"/>
            <w:tcBorders>
              <w:top w:val="nil"/>
              <w:left w:val="nil"/>
              <w:bottom w:val="nil"/>
              <w:right w:val="nil"/>
            </w:tcBorders>
            <w:shd w:val="clear" w:color="auto" w:fill="auto"/>
            <w:noWrap/>
            <w:vAlign w:val="center"/>
            <w:hideMark/>
          </w:tcPr>
          <w:p w14:paraId="05222905" w14:textId="77777777" w:rsidR="00896CE8" w:rsidRDefault="00896CE8" w:rsidP="00FA5FDD">
            <w:pPr>
              <w:jc w:val="center"/>
              <w:rPr>
                <w:rFonts w:ascii="Calibri" w:eastAsia="Times New Roman" w:hAnsi="Calibri"/>
                <w:color w:val="000000"/>
              </w:rPr>
            </w:pPr>
            <w:r>
              <w:rPr>
                <w:rFonts w:ascii="Calibri" w:eastAsia="Times New Roman" w:hAnsi="Calibri"/>
                <w:color w:val="000000"/>
              </w:rPr>
              <w:t>18.00</w:t>
            </w:r>
          </w:p>
        </w:tc>
      </w:tr>
    </w:tbl>
    <w:p w14:paraId="6C1C3F01" w14:textId="77777777" w:rsidR="00D90C6A" w:rsidRDefault="00D90C6A" w:rsidP="001B3B0B">
      <w:pPr>
        <w:rPr>
          <w:rFonts w:ascii="Book Antiqua" w:hAnsi="Book Antiqua"/>
        </w:rPr>
      </w:pPr>
    </w:p>
    <w:p w14:paraId="02858EC7" w14:textId="58C307B0" w:rsidR="00D466B9" w:rsidRDefault="00D466B9" w:rsidP="00690776">
      <w:pPr>
        <w:pStyle w:val="Heading2"/>
      </w:pPr>
      <w:bookmarkStart w:id="438" w:name="_Toc478727016"/>
      <w:r>
        <w:t>Signature Sum Distribution</w:t>
      </w:r>
      <w:bookmarkEnd w:id="438"/>
    </w:p>
    <w:p w14:paraId="1222FD3E" w14:textId="31150AEC" w:rsidR="00690776" w:rsidRPr="00690776" w:rsidRDefault="00690776" w:rsidP="00690776">
      <w:pPr>
        <w:rPr>
          <w:rFonts w:ascii="Book Antiqua" w:hAnsi="Book Antiqua"/>
        </w:rPr>
      </w:pPr>
      <w:r>
        <w:rPr>
          <w:rFonts w:ascii="Book Antiqua" w:hAnsi="Book Antiqua"/>
        </w:rPr>
        <w:t xml:space="preserve">   The signature sums averages show that CLOEBIRD and member nodes that use CSDGM have the most complete records on average. Do these member nodes have the best records? The following chart shows the signature sum for every record in the collection. CSDGM records are colored yellow, EML records are blue, and LTER records are orange. As we can see the most complete signature sums are all from LTER, and LTER records are mostly more complete than the average record</w:t>
      </w:r>
      <w:r w:rsidR="00601CCC">
        <w:rPr>
          <w:rFonts w:ascii="Book Antiqua" w:hAnsi="Book Antiqua"/>
        </w:rPr>
        <w:t>, represented as a star</w:t>
      </w:r>
      <w:r>
        <w:rPr>
          <w:rFonts w:ascii="Book Antiqua" w:hAnsi="Book Antiqua"/>
        </w:rPr>
        <w:t>.</w:t>
      </w:r>
      <w:r w:rsidR="00601CCC">
        <w:rPr>
          <w:rFonts w:ascii="Book Antiqua" w:hAnsi="Book Antiqua"/>
        </w:rPr>
        <w:t xml:space="preserve"> </w:t>
      </w:r>
      <w:r>
        <w:rPr>
          <w:rFonts w:ascii="Book Antiqua" w:hAnsi="Book Antiqua"/>
        </w:rPr>
        <w:t xml:space="preserve"> </w:t>
      </w:r>
    </w:p>
    <w:p w14:paraId="013F3FF0" w14:textId="671FAD22" w:rsidR="00690776" w:rsidRPr="00690776" w:rsidRDefault="00690776" w:rsidP="00690776">
      <w:commentRangeStart w:id="439"/>
      <w:r>
        <w:rPr>
          <w:noProof/>
        </w:rPr>
        <w:lastRenderedPageBreak/>
        <w:drawing>
          <wp:inline distT="0" distB="0" distL="0" distR="0" wp14:anchorId="6DA4B157" wp14:editId="07F42E71">
            <wp:extent cx="5943600" cy="3774440"/>
            <wp:effectExtent l="0" t="0" r="0" b="1016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commentRangeEnd w:id="439"/>
      <w:r w:rsidR="002B27B0">
        <w:rPr>
          <w:rStyle w:val="CommentReference"/>
          <w:rFonts w:asciiTheme="minorHAnsi" w:hAnsiTheme="minorHAnsi" w:cstheme="minorBidi"/>
        </w:rPr>
        <w:commentReference w:id="439"/>
      </w:r>
    </w:p>
    <w:p w14:paraId="168D199D" w14:textId="632DF7B4" w:rsidR="00FA00CD" w:rsidRPr="00DB119E" w:rsidRDefault="00FA00CD" w:rsidP="00DB119E">
      <w:pPr>
        <w:pStyle w:val="Heading2"/>
      </w:pPr>
      <w:bookmarkStart w:id="440" w:name="_Toc478727017"/>
      <w:r w:rsidRPr="00DB119E">
        <w:t>Signature Scores by Recommendation Level</w:t>
      </w:r>
      <w:bookmarkEnd w:id="440"/>
    </w:p>
    <w:p w14:paraId="194E0B3D" w14:textId="2E99B734" w:rsidR="005309BD" w:rsidRDefault="00DB119E" w:rsidP="005309BD">
      <w:pPr>
        <w:rPr>
          <w:rFonts w:ascii="Book Antiqua" w:hAnsi="Book Antiqua"/>
        </w:rPr>
      </w:pPr>
      <w:r>
        <w:rPr>
          <w:rFonts w:ascii="Book Antiqua" w:hAnsi="Book Antiqua"/>
        </w:rPr>
        <w:t xml:space="preserve">   </w:t>
      </w:r>
      <w:r w:rsidR="005309BD">
        <w:rPr>
          <w:rFonts w:ascii="Book Antiqua" w:hAnsi="Book Antiqua"/>
        </w:rPr>
        <w:t xml:space="preserve">Since the LTER recommendation has levels, the concepts in the </w:t>
      </w:r>
      <w:r w:rsidR="00CB4F1D">
        <w:rPr>
          <w:rFonts w:ascii="Book Antiqua" w:hAnsi="Book Antiqua"/>
        </w:rPr>
        <w:t xml:space="preserve">preceding levels are </w:t>
      </w:r>
      <w:r w:rsidR="005309BD">
        <w:rPr>
          <w:rFonts w:ascii="Book Antiqua" w:hAnsi="Book Antiqua"/>
        </w:rPr>
        <w:t xml:space="preserve">implicitly contained in each successive level. Thus, any record </w:t>
      </w:r>
      <w:r w:rsidR="00CB4F1D">
        <w:rPr>
          <w:rFonts w:ascii="Book Antiqua" w:hAnsi="Book Antiqua"/>
        </w:rPr>
        <w:t>with</w:t>
      </w:r>
      <w:r w:rsidR="005309BD">
        <w:rPr>
          <w:rFonts w:ascii="Book Antiqua" w:hAnsi="Book Antiqua"/>
        </w:rPr>
        <w:t xml:space="preserve"> no missing </w:t>
      </w:r>
      <w:r w:rsidR="001D12B2">
        <w:rPr>
          <w:rFonts w:ascii="Book Antiqua" w:hAnsi="Book Antiqua"/>
        </w:rPr>
        <w:t>Identification level concepts might be</w:t>
      </w:r>
      <w:r w:rsidR="005309BD">
        <w:rPr>
          <w:rFonts w:ascii="Book Antiqua" w:hAnsi="Book Antiqua"/>
        </w:rPr>
        <w:t xml:space="preserve"> considered more complete </w:t>
      </w:r>
      <w:r w:rsidR="00CB4F1D">
        <w:rPr>
          <w:rFonts w:ascii="Book Antiqua" w:hAnsi="Book Antiqua"/>
        </w:rPr>
        <w:t xml:space="preserve">than a record with the same signature sum, missing concepts in later levels. An example of why the stack model works for the LTER recommendation, </w:t>
      </w:r>
      <w:r w:rsidR="005309BD">
        <w:rPr>
          <w:rFonts w:ascii="Book Antiqua" w:hAnsi="Book Antiqua"/>
        </w:rPr>
        <w:t>would be</w:t>
      </w:r>
      <w:r w:rsidR="00CB4F1D">
        <w:rPr>
          <w:rFonts w:ascii="Book Antiqua" w:hAnsi="Book Antiqua"/>
        </w:rPr>
        <w:t xml:space="preserve"> that it is</w:t>
      </w:r>
      <w:r w:rsidR="005309BD">
        <w:rPr>
          <w:rFonts w:ascii="Book Antiqua" w:hAnsi="Book Antiqua"/>
        </w:rPr>
        <w:t xml:space="preserve"> hard to </w:t>
      </w:r>
      <w:r w:rsidR="00CB4F1D">
        <w:rPr>
          <w:rFonts w:ascii="Book Antiqua" w:hAnsi="Book Antiqua"/>
        </w:rPr>
        <w:t>access the correct record if identification</w:t>
      </w:r>
      <w:r w:rsidR="005309BD">
        <w:rPr>
          <w:rFonts w:ascii="Book Antiqua" w:hAnsi="Book Antiqua"/>
        </w:rPr>
        <w:t xml:space="preserve"> and discover</w:t>
      </w:r>
      <w:r w:rsidR="00CB4F1D">
        <w:rPr>
          <w:rFonts w:ascii="Book Antiqua" w:hAnsi="Book Antiqua"/>
        </w:rPr>
        <w:t xml:space="preserve">y levels are incomplete, </w:t>
      </w:r>
      <w:r w:rsidR="005309BD">
        <w:rPr>
          <w:rFonts w:ascii="Book Antiqua" w:hAnsi="Book Antiqua"/>
        </w:rPr>
        <w:t xml:space="preserve">even if all the records are 100% accessible. </w:t>
      </w:r>
    </w:p>
    <w:p w14:paraId="51753A65" w14:textId="77777777" w:rsidR="005309BD" w:rsidRPr="005309BD" w:rsidRDefault="005309BD" w:rsidP="005309BD"/>
    <w:p w14:paraId="2A9B3BAD" w14:textId="12A9FCFB" w:rsidR="001B3B0B" w:rsidRDefault="00D90C6A" w:rsidP="001B3B0B">
      <w:pPr>
        <w:rPr>
          <w:rFonts w:ascii="Book Antiqua" w:hAnsi="Book Antiqua"/>
        </w:rPr>
      </w:pPr>
      <w:r>
        <w:rPr>
          <w:rFonts w:ascii="Book Antiqua" w:hAnsi="Book Antiqua"/>
        </w:rPr>
        <w:t xml:space="preserve">   </w:t>
      </w:r>
      <w:r w:rsidR="001B3B0B">
        <w:rPr>
          <w:rFonts w:ascii="Book Antiqua" w:hAnsi="Book Antiqua"/>
        </w:rPr>
        <w:t>To avoid conflating the completeness of records that are missing the same number of concepts from different levels or creating a weighting system to count concepts in the different recommendation levels differently the level’s signatures have been addressed separately. In each of the distribution visualizations, every record is represented. LTER records are orange, other EML records are blue, and CSDGM records are yellow. Signatures are figured from recommendation maximum rather than dialect maximum to avoid considering a CSDGM record recommendation complete when it is only dialect complete for the recommendation. These visualizations allow us to see how LTER records are distributed throughout the DataONE sample set.</w:t>
      </w:r>
    </w:p>
    <w:p w14:paraId="6A1ACC0B" w14:textId="77777777" w:rsidR="002F39CB" w:rsidRDefault="002F39CB" w:rsidP="001B3B0B">
      <w:pPr>
        <w:rPr>
          <w:rFonts w:ascii="Book Antiqua" w:hAnsi="Book Antiqua"/>
        </w:rPr>
      </w:pPr>
    </w:p>
    <w:p w14:paraId="08FBC1B7" w14:textId="77777777" w:rsidR="00F61557" w:rsidRDefault="00F61557" w:rsidP="00F61557">
      <w:pPr>
        <w:pStyle w:val="Heading3"/>
      </w:pPr>
      <w:bookmarkStart w:id="441" w:name="_Toc478727018"/>
      <w:r>
        <w:t>Identification Level</w:t>
      </w:r>
      <w:bookmarkEnd w:id="441"/>
      <w:r>
        <w:t xml:space="preserve"> </w:t>
      </w:r>
    </w:p>
    <w:p w14:paraId="01ADF0CE" w14:textId="5841263B" w:rsidR="00F61557" w:rsidRDefault="00540C05" w:rsidP="001B3B0B">
      <w:pPr>
        <w:rPr>
          <w:rFonts w:ascii="Book Antiqua" w:hAnsi="Book Antiqua"/>
        </w:rPr>
      </w:pPr>
      <w:r>
        <w:rPr>
          <w:rFonts w:ascii="Book Antiqua" w:hAnsi="Book Antiqua"/>
        </w:rPr>
        <w:t xml:space="preserve">   </w:t>
      </w:r>
      <w:proofErr w:type="gramStart"/>
      <w:r w:rsidR="004000AB">
        <w:rPr>
          <w:rFonts w:ascii="Book Antiqua" w:hAnsi="Book Antiqua"/>
        </w:rPr>
        <w:t>The majority of</w:t>
      </w:r>
      <w:proofErr w:type="gramEnd"/>
      <w:r w:rsidR="004000AB">
        <w:rPr>
          <w:rFonts w:ascii="Book Antiqua" w:hAnsi="Book Antiqua"/>
        </w:rPr>
        <w:t xml:space="preserve"> records are only missing three concepts</w:t>
      </w:r>
      <w:r w:rsidR="00534E08">
        <w:rPr>
          <w:rFonts w:ascii="Book Antiqua" w:hAnsi="Book Antiqua"/>
        </w:rPr>
        <w:t>. Only LTER has records that are complete. Most LTER records are missing two concepts. CSDGM records trend towards more complete than the mean.</w:t>
      </w:r>
    </w:p>
    <w:p w14:paraId="03E621D4" w14:textId="77777777" w:rsidR="00F61557" w:rsidRDefault="001B3B0B" w:rsidP="00671420">
      <w:r>
        <w:rPr>
          <w:noProof/>
        </w:rPr>
        <w:lastRenderedPageBreak/>
        <w:drawing>
          <wp:inline distT="0" distB="0" distL="0" distR="0" wp14:anchorId="4EF4B729" wp14:editId="43E3745F">
            <wp:extent cx="5943600" cy="4003040"/>
            <wp:effectExtent l="0" t="0" r="0" b="101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F61557" w:rsidRPr="00F61557">
        <w:t xml:space="preserve"> </w:t>
      </w:r>
    </w:p>
    <w:p w14:paraId="6F3FF3CD" w14:textId="77777777" w:rsidR="00F61557" w:rsidRPr="00F61557" w:rsidRDefault="00F61557" w:rsidP="00F61557"/>
    <w:p w14:paraId="6E2989BB" w14:textId="4A95C8AA" w:rsidR="00F61557" w:rsidRPr="00F61557" w:rsidRDefault="00F61557" w:rsidP="00F61557">
      <w:pPr>
        <w:pStyle w:val="Heading3"/>
      </w:pPr>
      <w:bookmarkStart w:id="442" w:name="_Toc478727019"/>
      <w:r>
        <w:t>Discovery Level</w:t>
      </w:r>
      <w:bookmarkEnd w:id="442"/>
      <w:r>
        <w:t xml:space="preserve"> </w:t>
      </w:r>
    </w:p>
    <w:p w14:paraId="71DA8686" w14:textId="3525609A" w:rsidR="00724B42" w:rsidRPr="00534E08" w:rsidRDefault="00534E08" w:rsidP="00C1488D">
      <w:pPr>
        <w:rPr>
          <w:rFonts w:ascii="Book Antiqua" w:hAnsi="Book Antiqua"/>
        </w:rPr>
      </w:pPr>
      <w:r>
        <w:rPr>
          <w:rFonts w:ascii="Book Antiqua" w:hAnsi="Book Antiqua"/>
        </w:rPr>
        <w:t xml:space="preserve">   Most records are missing two concepts. LTER records are the only records that are complete, though LTER also has records missing </w:t>
      </w:r>
      <w:proofErr w:type="gramStart"/>
      <w:r>
        <w:rPr>
          <w:rFonts w:ascii="Book Antiqua" w:hAnsi="Book Antiqua"/>
        </w:rPr>
        <w:t>all of</w:t>
      </w:r>
      <w:proofErr w:type="gramEnd"/>
      <w:r>
        <w:rPr>
          <w:rFonts w:ascii="Book Antiqua" w:hAnsi="Book Antiqua"/>
        </w:rPr>
        <w:t xml:space="preserve"> the concepts. No CSDGM record is missing more than 2 concepts. </w:t>
      </w:r>
    </w:p>
    <w:p w14:paraId="45F32B69" w14:textId="77777777" w:rsidR="001B3B0B" w:rsidRDefault="001B3B0B" w:rsidP="00C1488D">
      <w:pPr>
        <w:rPr>
          <w:rFonts w:ascii="Book Antiqua" w:hAnsi="Book Antiqua"/>
          <w:sz w:val="18"/>
          <w:szCs w:val="18"/>
        </w:rPr>
      </w:pPr>
    </w:p>
    <w:p w14:paraId="00762CAD" w14:textId="509C877E" w:rsidR="001B3B0B" w:rsidRDefault="001B3B0B" w:rsidP="00C1488D">
      <w:pPr>
        <w:rPr>
          <w:rFonts w:ascii="Book Antiqua" w:hAnsi="Book Antiqua"/>
          <w:sz w:val="18"/>
          <w:szCs w:val="18"/>
        </w:rPr>
      </w:pPr>
      <w:r>
        <w:rPr>
          <w:noProof/>
        </w:rPr>
        <w:lastRenderedPageBreak/>
        <w:drawing>
          <wp:inline distT="0" distB="0" distL="0" distR="0" wp14:anchorId="2006D1C8" wp14:editId="263566EE">
            <wp:extent cx="5943600" cy="388874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378FBB5" w14:textId="331CD83E" w:rsidR="00F61557" w:rsidRDefault="00F61557" w:rsidP="00F61557">
      <w:pPr>
        <w:pStyle w:val="Heading3"/>
      </w:pPr>
      <w:bookmarkStart w:id="443" w:name="_Toc478727020"/>
      <w:r>
        <w:t>Evaluation Level</w:t>
      </w:r>
      <w:bookmarkEnd w:id="443"/>
      <w:r>
        <w:t xml:space="preserve"> </w:t>
      </w:r>
    </w:p>
    <w:p w14:paraId="1E18035F" w14:textId="77777777" w:rsidR="001B3B0B" w:rsidRDefault="001B3B0B" w:rsidP="00C1488D">
      <w:pPr>
        <w:rPr>
          <w:rFonts w:ascii="Book Antiqua" w:hAnsi="Book Antiqua"/>
          <w:sz w:val="18"/>
          <w:szCs w:val="18"/>
        </w:rPr>
      </w:pPr>
    </w:p>
    <w:p w14:paraId="74A09B03" w14:textId="75F7B2A8" w:rsidR="00F61557" w:rsidRPr="00F61557" w:rsidRDefault="00534E08" w:rsidP="00C1488D">
      <w:pPr>
        <w:rPr>
          <w:rFonts w:ascii="Book Antiqua" w:hAnsi="Book Antiqua"/>
        </w:rPr>
      </w:pPr>
      <w:r>
        <w:rPr>
          <w:rFonts w:ascii="Book Antiqua" w:hAnsi="Book Antiqua"/>
        </w:rPr>
        <w:t>Most records are missing 2 concepts. LTER is joined by TFRI and GOA in contributing records that are complete.</w:t>
      </w:r>
    </w:p>
    <w:p w14:paraId="261DDBB3" w14:textId="62821E31" w:rsidR="001B3B0B" w:rsidRDefault="001B3B0B" w:rsidP="00C1488D">
      <w:pPr>
        <w:rPr>
          <w:rFonts w:ascii="Book Antiqua" w:hAnsi="Book Antiqua"/>
          <w:sz w:val="18"/>
          <w:szCs w:val="18"/>
        </w:rPr>
      </w:pPr>
      <w:r>
        <w:rPr>
          <w:noProof/>
        </w:rPr>
        <w:lastRenderedPageBreak/>
        <w:drawing>
          <wp:inline distT="0" distB="0" distL="0" distR="0" wp14:anchorId="34CD3889" wp14:editId="54418A40">
            <wp:extent cx="5943600" cy="411734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4CF88DD" w14:textId="712E3CFB" w:rsidR="00F61557" w:rsidRDefault="00F61557" w:rsidP="00F61557">
      <w:pPr>
        <w:pStyle w:val="Heading3"/>
      </w:pPr>
      <w:bookmarkStart w:id="444" w:name="_Toc478727021"/>
      <w:r>
        <w:t>Access Level</w:t>
      </w:r>
      <w:bookmarkEnd w:id="444"/>
      <w:r>
        <w:t xml:space="preserve"> </w:t>
      </w:r>
    </w:p>
    <w:p w14:paraId="5067AFC9" w14:textId="50653E93" w:rsidR="00F61557" w:rsidRPr="00534E08" w:rsidRDefault="00534E08" w:rsidP="00C1488D">
      <w:pPr>
        <w:rPr>
          <w:rFonts w:ascii="Book Antiqua" w:hAnsi="Book Antiqua"/>
        </w:rPr>
      </w:pPr>
      <w:r>
        <w:rPr>
          <w:rFonts w:ascii="Book Antiqua" w:hAnsi="Book Antiqua"/>
          <w:sz w:val="18"/>
          <w:szCs w:val="18"/>
        </w:rPr>
        <w:t xml:space="preserve">   </w:t>
      </w:r>
      <w:r w:rsidR="00560B9B">
        <w:rPr>
          <w:rFonts w:ascii="Book Antiqua" w:hAnsi="Book Antiqua"/>
        </w:rPr>
        <w:t xml:space="preserve">The Access level is the first level to be complete in both dialects. </w:t>
      </w:r>
      <w:proofErr w:type="gramStart"/>
      <w:r w:rsidR="00560B9B">
        <w:rPr>
          <w:rFonts w:ascii="Book Antiqua" w:hAnsi="Book Antiqua"/>
        </w:rPr>
        <w:t>The majority of</w:t>
      </w:r>
      <w:proofErr w:type="gramEnd"/>
      <w:r w:rsidR="00560B9B">
        <w:rPr>
          <w:rFonts w:ascii="Book Antiqua" w:hAnsi="Book Antiqua"/>
        </w:rPr>
        <w:t xml:space="preserve"> the LTER records are complete. </w:t>
      </w:r>
      <w:proofErr w:type="gramStart"/>
      <w:r w:rsidR="00560B9B">
        <w:rPr>
          <w:rFonts w:ascii="Book Antiqua" w:hAnsi="Book Antiqua"/>
        </w:rPr>
        <w:t>The majority of</w:t>
      </w:r>
      <w:proofErr w:type="gramEnd"/>
      <w:r w:rsidR="00560B9B">
        <w:rPr>
          <w:rFonts w:ascii="Book Antiqua" w:hAnsi="Book Antiqua"/>
        </w:rPr>
        <w:t xml:space="preserve"> the CSDGM records are complete. Only records from CDL and SEAD are not.</w:t>
      </w:r>
    </w:p>
    <w:p w14:paraId="7B8CB0E4" w14:textId="77777777" w:rsidR="001B3B0B" w:rsidRDefault="001B3B0B" w:rsidP="00C1488D">
      <w:pPr>
        <w:rPr>
          <w:rFonts w:ascii="Book Antiqua" w:hAnsi="Book Antiqua"/>
          <w:sz w:val="18"/>
          <w:szCs w:val="18"/>
        </w:rPr>
      </w:pPr>
    </w:p>
    <w:p w14:paraId="0B972C7F" w14:textId="4192BF1B" w:rsidR="001B3B0B" w:rsidRDefault="001B3B0B" w:rsidP="00C1488D">
      <w:pPr>
        <w:rPr>
          <w:rFonts w:ascii="Book Antiqua" w:hAnsi="Book Antiqua"/>
          <w:sz w:val="18"/>
          <w:szCs w:val="18"/>
        </w:rPr>
      </w:pPr>
      <w:r>
        <w:rPr>
          <w:noProof/>
        </w:rPr>
        <w:lastRenderedPageBreak/>
        <w:drawing>
          <wp:inline distT="0" distB="0" distL="0" distR="0" wp14:anchorId="35BA46C6" wp14:editId="58E03B54">
            <wp:extent cx="5943600" cy="3545840"/>
            <wp:effectExtent l="0" t="0" r="0" b="1016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5E64ECA" w14:textId="378B71DF" w:rsidR="00F61557" w:rsidRDefault="00F61557" w:rsidP="00F61557">
      <w:pPr>
        <w:pStyle w:val="Heading3"/>
      </w:pPr>
      <w:bookmarkStart w:id="445" w:name="_Toc478727022"/>
      <w:r>
        <w:t>Integration Level</w:t>
      </w:r>
      <w:bookmarkEnd w:id="445"/>
      <w:r>
        <w:t xml:space="preserve"> </w:t>
      </w:r>
    </w:p>
    <w:p w14:paraId="31651BFF" w14:textId="3F6F9B03" w:rsidR="00197D3A" w:rsidRPr="00560B9B" w:rsidRDefault="00560B9B" w:rsidP="00C1488D">
      <w:pPr>
        <w:rPr>
          <w:rFonts w:ascii="Book Antiqua" w:hAnsi="Book Antiqua"/>
        </w:rPr>
      </w:pPr>
      <w:r>
        <w:rPr>
          <w:rFonts w:ascii="Book Antiqua" w:hAnsi="Book Antiqua"/>
        </w:rPr>
        <w:t xml:space="preserve">   Again, only LTER contributed records to the sample set that are complete though they also have records that do not use concepts from the Integration level at all. </w:t>
      </w:r>
    </w:p>
    <w:p w14:paraId="0EEFC302" w14:textId="59B572D4" w:rsidR="00197D3A" w:rsidRPr="00EF3FC9" w:rsidRDefault="00604335" w:rsidP="00C1488D">
      <w:pPr>
        <w:rPr>
          <w:rFonts w:ascii="Book Antiqua" w:hAnsi="Book Antiqua"/>
          <w:sz w:val="18"/>
          <w:szCs w:val="18"/>
        </w:rPr>
      </w:pPr>
      <w:r>
        <w:rPr>
          <w:noProof/>
        </w:rPr>
        <w:drawing>
          <wp:inline distT="0" distB="0" distL="0" distR="0" wp14:anchorId="210321E2" wp14:editId="19432033">
            <wp:extent cx="5943600" cy="3764915"/>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1A55FBD" w14:textId="77777777" w:rsidR="00C1488D" w:rsidRPr="00E6609A" w:rsidRDefault="00C1488D" w:rsidP="00C1488D">
      <w:pPr>
        <w:pStyle w:val="Heading1"/>
        <w:rPr>
          <w:rFonts w:ascii="Book Antiqua" w:hAnsi="Book Antiqua"/>
        </w:rPr>
      </w:pPr>
      <w:bookmarkStart w:id="446" w:name="_Toc478727023"/>
      <w:r w:rsidRPr="00E6609A">
        <w:rPr>
          <w:rFonts w:ascii="Book Antiqua" w:hAnsi="Book Antiqua"/>
        </w:rPr>
        <w:lastRenderedPageBreak/>
        <w:t>Conclusions and Further Questions</w:t>
      </w:r>
      <w:bookmarkEnd w:id="446"/>
    </w:p>
    <w:p w14:paraId="2056C7EE" w14:textId="5CFD7CF2" w:rsidR="00C1488D" w:rsidRDefault="00443744" w:rsidP="00443744">
      <w:pPr>
        <w:pStyle w:val="Heading3"/>
      </w:pPr>
      <w:bookmarkStart w:id="447" w:name="_Toc478727024"/>
      <w:r>
        <w:t>Observation 1</w:t>
      </w:r>
      <w:bookmarkEnd w:id="447"/>
    </w:p>
    <w:p w14:paraId="03AF27BC" w14:textId="0EF4D9F9" w:rsidR="00443744" w:rsidRDefault="00443744" w:rsidP="00443744">
      <w:pPr>
        <w:rPr>
          <w:rFonts w:ascii="Book Antiqua" w:hAnsi="Book Antiqua"/>
        </w:rPr>
      </w:pPr>
      <w:r w:rsidRPr="00443744">
        <w:rPr>
          <w:rFonts w:ascii="Book Antiqua" w:hAnsi="Book Antiqua"/>
        </w:rPr>
        <w:t xml:space="preserve">   LTER uses every concept in the recommendation. No other </w:t>
      </w:r>
      <w:proofErr w:type="spellStart"/>
      <w:r w:rsidR="00E11488">
        <w:rPr>
          <w:rFonts w:ascii="Book Antiqua" w:hAnsi="Book Antiqua"/>
        </w:rPr>
        <w:t>DataOne</w:t>
      </w:r>
      <w:proofErr w:type="spellEnd"/>
      <w:r w:rsidR="00E11488">
        <w:rPr>
          <w:rFonts w:ascii="Book Antiqua" w:hAnsi="Book Antiqua"/>
        </w:rPr>
        <w:t xml:space="preserve"> member node’s collection sample </w:t>
      </w:r>
      <w:r>
        <w:rPr>
          <w:rFonts w:ascii="Book Antiqua" w:hAnsi="Book Antiqua"/>
        </w:rPr>
        <w:t xml:space="preserve">contained every </w:t>
      </w:r>
      <w:r w:rsidR="00E11488">
        <w:rPr>
          <w:rFonts w:ascii="Book Antiqua" w:hAnsi="Book Antiqua"/>
        </w:rPr>
        <w:t>concept.</w:t>
      </w:r>
      <w:r>
        <w:rPr>
          <w:rFonts w:ascii="Book Antiqua" w:hAnsi="Book Antiqua"/>
        </w:rPr>
        <w:t xml:space="preserve"> </w:t>
      </w:r>
    </w:p>
    <w:p w14:paraId="625AEECF" w14:textId="6EF31B99" w:rsidR="00E11488" w:rsidRDefault="00E11488" w:rsidP="00E11488">
      <w:pPr>
        <w:pStyle w:val="Heading3"/>
      </w:pPr>
      <w:bookmarkStart w:id="448" w:name="_Toc478727025"/>
      <w:r>
        <w:t>Conclusion 1</w:t>
      </w:r>
      <w:bookmarkEnd w:id="448"/>
    </w:p>
    <w:p w14:paraId="558874BB" w14:textId="0ED35211" w:rsidR="00E11488" w:rsidRDefault="00E11488" w:rsidP="00E11488">
      <w:pPr>
        <w:rPr>
          <w:rFonts w:ascii="Book Antiqua" w:hAnsi="Book Antiqua"/>
        </w:rPr>
      </w:pPr>
      <w:r w:rsidRPr="00E11488">
        <w:rPr>
          <w:rFonts w:ascii="Book Antiqua" w:hAnsi="Book Antiqua"/>
        </w:rPr>
        <w:t xml:space="preserve">   LTER has the most complete collection</w:t>
      </w:r>
      <w:r w:rsidR="00201631">
        <w:rPr>
          <w:rFonts w:ascii="Book Antiqua" w:hAnsi="Book Antiqua"/>
        </w:rPr>
        <w:t xml:space="preserve"> coverage</w:t>
      </w:r>
      <w:r w:rsidRPr="00E11488">
        <w:rPr>
          <w:rFonts w:ascii="Book Antiqua" w:hAnsi="Book Antiqua"/>
        </w:rPr>
        <w:t xml:space="preserve"> because it is the only collection to contain all concepts in the recommendation.</w:t>
      </w:r>
    </w:p>
    <w:p w14:paraId="15B0EA91" w14:textId="079EF00A" w:rsidR="00E11488" w:rsidRDefault="00E11488" w:rsidP="00E11488">
      <w:pPr>
        <w:pStyle w:val="Heading3"/>
      </w:pPr>
      <w:bookmarkStart w:id="449" w:name="_Toc478727026"/>
      <w:r>
        <w:t>Observation 2</w:t>
      </w:r>
      <w:bookmarkEnd w:id="449"/>
    </w:p>
    <w:p w14:paraId="3F237BB1" w14:textId="7ABE6559" w:rsidR="00E11488" w:rsidRDefault="00E11488" w:rsidP="00E11488">
      <w:pPr>
        <w:rPr>
          <w:rFonts w:ascii="Book Antiqua" w:hAnsi="Book Antiqua"/>
        </w:rPr>
      </w:pPr>
      <w:r w:rsidRPr="00443744">
        <w:rPr>
          <w:rFonts w:ascii="Book Antiqua" w:hAnsi="Book Antiqua"/>
        </w:rPr>
        <w:t xml:space="preserve">   </w:t>
      </w:r>
      <w:r w:rsidR="00BF326B">
        <w:rPr>
          <w:rFonts w:ascii="Book Antiqua" w:hAnsi="Book Antiqua"/>
        </w:rPr>
        <w:t>86%</w:t>
      </w:r>
      <w:r w:rsidR="004A015F">
        <w:rPr>
          <w:rFonts w:ascii="Book Antiqua" w:hAnsi="Book Antiqua"/>
        </w:rPr>
        <w:t xml:space="preserve">of the </w:t>
      </w:r>
      <w:r w:rsidRPr="004A015F">
        <w:rPr>
          <w:rFonts w:ascii="Book Antiqua" w:hAnsi="Book Antiqua"/>
        </w:rPr>
        <w:t>LTER</w:t>
      </w:r>
      <w:r w:rsidR="004A015F">
        <w:rPr>
          <w:rFonts w:ascii="Book Antiqua" w:hAnsi="Book Antiqua"/>
        </w:rPr>
        <w:t xml:space="preserve"> sample are in the top 17% most complete signature groups</w:t>
      </w:r>
      <w:r>
        <w:rPr>
          <w:rFonts w:ascii="Book Antiqua" w:hAnsi="Book Antiqua"/>
        </w:rPr>
        <w:t xml:space="preserve"> </w:t>
      </w:r>
    </w:p>
    <w:p w14:paraId="4F4D05EC" w14:textId="6C224DB9" w:rsidR="00E11488" w:rsidRDefault="00E11488" w:rsidP="00E11488">
      <w:pPr>
        <w:pStyle w:val="Heading3"/>
      </w:pPr>
      <w:bookmarkStart w:id="450" w:name="_Toc478727027"/>
      <w:r>
        <w:t>Conclusion 2</w:t>
      </w:r>
      <w:bookmarkEnd w:id="450"/>
    </w:p>
    <w:p w14:paraId="58E919A8" w14:textId="72CC9478" w:rsid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record more likely to be more complete than a record from any other</w:t>
      </w:r>
      <w:r w:rsidR="00916B37">
        <w:rPr>
          <w:rFonts w:ascii="Book Antiqua" w:hAnsi="Book Antiqua"/>
        </w:rPr>
        <w:t xml:space="preserve"> member node. If we look at the entire collection of EML, there are many signature score groups. In fact, many of the signatures are unique within the collection, while other signatures are over 10% of the entire DataONE sample set. If you pair the signature score record groups with the member nodes from DataONE, you can see that most the LTER records in the metadata-set are distributed towards complete signature scores. In the top 17% of the entire sample set, 86% of the LTER sampled records occur. The following visualization shows the collection convergence towards the top of the most complete metadata records in the DataONE sample. LTER is the only EML collection with records that are complete for the Identification level. LTER and CLOEBIRD are the only collections using EML that contain records that are complete with respect to the Discovery level. GOA, GLEON, KNB, SANPARKS, PISCO, TFRI, and LTER have records that are Evaluation level complete. Over half of the LTER collection is Evaluation level complete. GOA, GLEON, KNB, IOE, SANPARKS, TFRI, USANPN, and LTER all have records that are complete with respect to the Access Level. LTER is the only collection with a record that is Integration level complete. LTER is the only collection that has a shining example of each LTER Recommendation Level.</w:t>
      </w:r>
    </w:p>
    <w:p w14:paraId="018A2398" w14:textId="2F424D9F" w:rsidR="00E11488" w:rsidRDefault="00E11488" w:rsidP="00E11488">
      <w:pPr>
        <w:pStyle w:val="Heading3"/>
      </w:pPr>
      <w:bookmarkStart w:id="451" w:name="_Toc478727028"/>
      <w:r>
        <w:t>Observation 3</w:t>
      </w:r>
      <w:bookmarkEnd w:id="451"/>
    </w:p>
    <w:p w14:paraId="2B841E5D" w14:textId="7DB0B964" w:rsidR="00E11488" w:rsidRDefault="00E11488" w:rsidP="00E11488">
      <w:pPr>
        <w:rPr>
          <w:rFonts w:ascii="Book Antiqua" w:hAnsi="Book Antiqua"/>
        </w:rPr>
      </w:pPr>
      <w:r w:rsidRPr="00443744">
        <w:rPr>
          <w:rFonts w:ascii="Book Antiqua" w:hAnsi="Book Antiqua"/>
        </w:rPr>
        <w:t xml:space="preserve">   LTER </w:t>
      </w:r>
      <w:r w:rsidR="00256079">
        <w:rPr>
          <w:rFonts w:ascii="Book Antiqua" w:hAnsi="Book Antiqua"/>
        </w:rPr>
        <w:t xml:space="preserve">contributes most of the Shining Examples. </w:t>
      </w:r>
      <w:r>
        <w:rPr>
          <w:rFonts w:ascii="Book Antiqua" w:hAnsi="Book Antiqua"/>
        </w:rPr>
        <w:t xml:space="preserve"> </w:t>
      </w:r>
    </w:p>
    <w:p w14:paraId="068DACB5" w14:textId="658E6758" w:rsidR="00E11488" w:rsidRDefault="00E11488" w:rsidP="00E11488">
      <w:pPr>
        <w:pStyle w:val="Heading3"/>
      </w:pPr>
      <w:bookmarkStart w:id="452" w:name="_Toc478727029"/>
      <w:r>
        <w:t>Conclusion 3</w:t>
      </w:r>
      <w:bookmarkEnd w:id="452"/>
    </w:p>
    <w:p w14:paraId="069D3A92" w14:textId="377CF7B5" w:rsidR="00E11488" w:rsidRP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more familiar with concepts and how to document.</w:t>
      </w:r>
    </w:p>
    <w:p w14:paraId="5C93F42B" w14:textId="03B3616C" w:rsidR="00256079" w:rsidRDefault="00256079" w:rsidP="00256079">
      <w:pPr>
        <w:pStyle w:val="Heading3"/>
      </w:pPr>
      <w:bookmarkStart w:id="453" w:name="_Toc478727030"/>
      <w:r>
        <w:t>Observation 4</w:t>
      </w:r>
      <w:bookmarkEnd w:id="453"/>
    </w:p>
    <w:p w14:paraId="330AF4EE" w14:textId="62E32050" w:rsidR="00256079" w:rsidRDefault="007F3CE2" w:rsidP="00256079">
      <w:pPr>
        <w:rPr>
          <w:rFonts w:ascii="Book Antiqua" w:hAnsi="Book Antiqua"/>
        </w:rPr>
      </w:pPr>
      <w:r>
        <w:rPr>
          <w:rFonts w:ascii="Book Antiqua" w:hAnsi="Book Antiqua"/>
        </w:rPr>
        <w:t xml:space="preserve">   By level, LTER does not have a higher completeness percentage than all other member nodes LTER is not more</w:t>
      </w:r>
      <w:r w:rsidR="001401AE">
        <w:rPr>
          <w:rFonts w:ascii="Book Antiqua" w:hAnsi="Book Antiqua"/>
        </w:rPr>
        <w:t xml:space="preserve"> complete on unweighted average either</w:t>
      </w:r>
    </w:p>
    <w:p w14:paraId="46632A19" w14:textId="6B0221EC" w:rsidR="00256079" w:rsidRDefault="00256079" w:rsidP="007F3CE2">
      <w:pPr>
        <w:pStyle w:val="Heading3"/>
        <w:tabs>
          <w:tab w:val="left" w:pos="2929"/>
        </w:tabs>
      </w:pPr>
      <w:bookmarkStart w:id="454" w:name="_Toc478727031"/>
      <w:r>
        <w:t>Conclusion 4</w:t>
      </w:r>
      <w:bookmarkEnd w:id="454"/>
      <w:r w:rsidR="007F3CE2">
        <w:tab/>
      </w:r>
    </w:p>
    <w:p w14:paraId="6552E08A" w14:textId="4D2AE995" w:rsidR="00256079" w:rsidRDefault="00256079" w:rsidP="00256079">
      <w:pPr>
        <w:rPr>
          <w:rFonts w:ascii="Book Antiqua" w:hAnsi="Book Antiqua"/>
        </w:rPr>
      </w:pPr>
      <w:r w:rsidRPr="00E11488">
        <w:rPr>
          <w:rFonts w:ascii="Book Antiqua" w:hAnsi="Book Antiqua"/>
        </w:rPr>
        <w:t xml:space="preserve">   LTER </w:t>
      </w:r>
      <w:r w:rsidR="007F3CE2">
        <w:rPr>
          <w:rFonts w:ascii="Book Antiqua" w:hAnsi="Book Antiqua"/>
        </w:rPr>
        <w:t xml:space="preserve">is not favored as highly as a collection that contains few moderately complete records. </w:t>
      </w:r>
      <w:r w:rsidR="00B851F1">
        <w:rPr>
          <w:rFonts w:ascii="Book Antiqua" w:hAnsi="Book Antiqua"/>
        </w:rPr>
        <w:t>LTER is more complete than the average of all DataONE member nodes that use EML including itself.</w:t>
      </w:r>
      <w:r w:rsidR="007F3CE2">
        <w:rPr>
          <w:rFonts w:ascii="Book Antiqua" w:hAnsi="Book Antiqua"/>
        </w:rPr>
        <w:t xml:space="preserve"> </w:t>
      </w:r>
    </w:p>
    <w:p w14:paraId="5A4CEA72" w14:textId="10679563" w:rsidR="00B64DEE" w:rsidRDefault="00B64DEE" w:rsidP="00B64DEE">
      <w:pPr>
        <w:pStyle w:val="Heading3"/>
      </w:pPr>
      <w:bookmarkStart w:id="455" w:name="_Toc478727032"/>
      <w:r>
        <w:t>Observation 5</w:t>
      </w:r>
      <w:bookmarkEnd w:id="455"/>
    </w:p>
    <w:p w14:paraId="53CB040F" w14:textId="74C1FCF7" w:rsidR="00B64DEE" w:rsidRDefault="00B64DEE" w:rsidP="00B64DEE">
      <w:pPr>
        <w:rPr>
          <w:rFonts w:ascii="Book Antiqua" w:hAnsi="Book Antiqua"/>
        </w:rPr>
      </w:pPr>
      <w:r>
        <w:rPr>
          <w:rFonts w:ascii="Book Antiqua" w:hAnsi="Book Antiqua"/>
        </w:rPr>
        <w:t xml:space="preserve">   </w:t>
      </w:r>
      <w:r w:rsidR="003C3768">
        <w:rPr>
          <w:rFonts w:ascii="Book Antiqua" w:hAnsi="Book Antiqua"/>
        </w:rPr>
        <w:t>Homogeneity leads to more complete concepts in a collection. Collections that have a high degree of homogeneity are also more likely to contain more unused concepts</w:t>
      </w:r>
    </w:p>
    <w:p w14:paraId="2E679BD3" w14:textId="0EC6CE5E" w:rsidR="00B64DEE" w:rsidRDefault="00B64DEE" w:rsidP="00B64DEE">
      <w:pPr>
        <w:pStyle w:val="Heading3"/>
        <w:tabs>
          <w:tab w:val="left" w:pos="2929"/>
        </w:tabs>
      </w:pPr>
      <w:bookmarkStart w:id="456" w:name="_Toc478727033"/>
      <w:r>
        <w:t>Conclusion 5</w:t>
      </w:r>
      <w:bookmarkEnd w:id="456"/>
      <w:r>
        <w:tab/>
      </w:r>
    </w:p>
    <w:p w14:paraId="57D1C877" w14:textId="5DD99FA9" w:rsidR="00B64DEE" w:rsidRDefault="003C3768" w:rsidP="00B64DEE">
      <w:pPr>
        <w:rPr>
          <w:rFonts w:ascii="Book Antiqua" w:hAnsi="Book Antiqua"/>
        </w:rPr>
      </w:pPr>
      <w:r>
        <w:rPr>
          <w:rFonts w:ascii="Book Antiqua" w:hAnsi="Book Antiqua"/>
        </w:rPr>
        <w:t xml:space="preserve">   Homogeneity can be bad for completeness. CDL and TERN are examples of this. </w:t>
      </w:r>
    </w:p>
    <w:p w14:paraId="4D309517" w14:textId="77777777" w:rsidR="00440209" w:rsidRDefault="00440209" w:rsidP="00256079">
      <w:pPr>
        <w:rPr>
          <w:rFonts w:ascii="Book Antiqua" w:hAnsi="Book Antiqua"/>
        </w:rPr>
      </w:pPr>
    </w:p>
    <w:p w14:paraId="4DBC42B5" w14:textId="2DA14371" w:rsidR="00440209" w:rsidRDefault="00440209" w:rsidP="00440209">
      <w:pPr>
        <w:pStyle w:val="Heading3"/>
      </w:pPr>
      <w:bookmarkStart w:id="457" w:name="_Toc478727034"/>
      <w:r>
        <w:t>Questions</w:t>
      </w:r>
      <w:bookmarkEnd w:id="457"/>
    </w:p>
    <w:p w14:paraId="4A580414" w14:textId="71725B87" w:rsidR="00440209" w:rsidRDefault="00440209" w:rsidP="00440209">
      <w:pPr>
        <w:rPr>
          <w:rFonts w:ascii="Book Antiqua" w:hAnsi="Book Antiqua"/>
        </w:rPr>
      </w:pPr>
    </w:p>
    <w:p w14:paraId="4B2E4214" w14:textId="1E9EECBF" w:rsidR="00C02FAB" w:rsidRDefault="00C02FAB" w:rsidP="00440209">
      <w:pPr>
        <w:rPr>
          <w:rFonts w:ascii="Book Antiqua" w:hAnsi="Book Antiqua"/>
        </w:rPr>
      </w:pPr>
      <w:commentRangeStart w:id="458"/>
      <w:r>
        <w:rPr>
          <w:rFonts w:ascii="Book Antiqua" w:hAnsi="Book Antiqua"/>
        </w:rPr>
        <w:t xml:space="preserve">   </w:t>
      </w:r>
      <w:r w:rsidR="00E36B63">
        <w:rPr>
          <w:rFonts w:ascii="Book Antiqua" w:hAnsi="Book Antiqua"/>
        </w:rPr>
        <w:t>It appears</w:t>
      </w:r>
      <w:r>
        <w:rPr>
          <w:rFonts w:ascii="Book Antiqua" w:hAnsi="Book Antiqua"/>
        </w:rPr>
        <w:t xml:space="preserve"> CSDGM collections </w:t>
      </w:r>
      <w:r w:rsidR="00E36B63">
        <w:rPr>
          <w:rFonts w:ascii="Book Antiqua" w:hAnsi="Book Antiqua"/>
        </w:rPr>
        <w:t xml:space="preserve">are more complete with respect to LTER. This case is only made more strongly when the dialect limitations are handicapped to dialect maximums for the levels. What are the common concepts between </w:t>
      </w:r>
      <w:r w:rsidR="00F107CB">
        <w:rPr>
          <w:rFonts w:ascii="Book Antiqua" w:hAnsi="Book Antiqua"/>
        </w:rPr>
        <w:t xml:space="preserve">LTER and </w:t>
      </w:r>
      <w:r w:rsidR="00E36B63">
        <w:rPr>
          <w:rFonts w:ascii="Book Antiqua" w:hAnsi="Book Antiqua"/>
        </w:rPr>
        <w:t>the FGDC recommendation that likely informed the creation of the CSDGM collections</w:t>
      </w:r>
      <w:r w:rsidR="00F107CB">
        <w:rPr>
          <w:rFonts w:ascii="Book Antiqua" w:hAnsi="Book Antiqua"/>
        </w:rPr>
        <w:t>?</w:t>
      </w:r>
      <w:commentRangeEnd w:id="458"/>
      <w:r w:rsidR="00690776">
        <w:rPr>
          <w:rStyle w:val="CommentReference"/>
          <w:rFonts w:asciiTheme="minorHAnsi" w:hAnsiTheme="minorHAnsi" w:cstheme="minorBidi"/>
        </w:rPr>
        <w:commentReference w:id="458"/>
      </w:r>
    </w:p>
    <w:p w14:paraId="6BA7903E" w14:textId="77777777" w:rsidR="00B64DEE" w:rsidRDefault="00B64DEE" w:rsidP="00440209">
      <w:pPr>
        <w:rPr>
          <w:rFonts w:ascii="Book Antiqua" w:hAnsi="Book Antiqua"/>
        </w:rPr>
      </w:pPr>
    </w:p>
    <w:p w14:paraId="7448772F" w14:textId="1B113C9D" w:rsidR="00AC573B" w:rsidRDefault="00B64DEE" w:rsidP="00440209">
      <w:pPr>
        <w:rPr>
          <w:rFonts w:ascii="Book Antiqua" w:hAnsi="Book Antiqua"/>
        </w:rPr>
      </w:pPr>
      <w:r>
        <w:rPr>
          <w:rFonts w:ascii="Book Antiqua" w:hAnsi="Book Antiqua"/>
        </w:rPr>
        <w:t>What effect does time have on record completeness? The LTER sample set may all be from 2005. Would new records from succeeding years be more complete? By improving the sampler to return a sample set published in a specific year it is possible to study this.</w:t>
      </w:r>
    </w:p>
    <w:p w14:paraId="7A962105" w14:textId="77777777" w:rsidR="007C31AA" w:rsidRDefault="007C31AA" w:rsidP="00440209">
      <w:pPr>
        <w:rPr>
          <w:rFonts w:ascii="Book Antiqua" w:hAnsi="Book Antiqua"/>
        </w:rPr>
      </w:pPr>
    </w:p>
    <w:p w14:paraId="3C40A903" w14:textId="1432A889" w:rsidR="00C1488D" w:rsidRDefault="007C31AA" w:rsidP="00280219">
      <w:pPr>
        <w:rPr>
          <w:rFonts w:ascii="Book Antiqua" w:hAnsi="Book Antiqua"/>
        </w:rPr>
      </w:pPr>
      <w:commentRangeStart w:id="459"/>
      <w:r>
        <w:rPr>
          <w:rFonts w:ascii="Book Antiqua" w:hAnsi="Book Antiqua"/>
        </w:rPr>
        <w:t>Why</w:t>
      </w:r>
      <w:commentRangeEnd w:id="459"/>
      <w:r w:rsidR="00AC573B">
        <w:rPr>
          <w:rStyle w:val="CommentReference"/>
          <w:rFonts w:asciiTheme="minorHAnsi" w:hAnsiTheme="minorHAnsi" w:cstheme="minorBidi"/>
        </w:rPr>
        <w:commentReference w:id="459"/>
      </w:r>
      <w:r>
        <w:rPr>
          <w:rFonts w:ascii="Book Antiqua" w:hAnsi="Book Antiqua"/>
        </w:rPr>
        <w:t xml:space="preserve"> is LTER the only collection complete with </w:t>
      </w:r>
      <w:r w:rsidR="00AC573B">
        <w:rPr>
          <w:rFonts w:ascii="Book Antiqua" w:hAnsi="Book Antiqua"/>
        </w:rPr>
        <w:t xml:space="preserve">respect to the Identification Level, but the concept occurrence percentage average of ESA is higher? LTER is made up of many sites itself. Perhaps this makes the sample set heterogeneous in that some sites have more experience with creating complete metadata than others, as there are a significant portion of the LTER sample that are complete or missing one or two concepts. (86%) so the rest must not be very complete. </w:t>
      </w:r>
      <w:r w:rsidR="003A606A">
        <w:rPr>
          <w:rFonts w:ascii="Book Antiqua" w:hAnsi="Book Antiqua"/>
        </w:rPr>
        <w:t>Are there multiple occurrences of metadata completeness evolution through time in the member node LTER that can be documented by creating a samp</w:t>
      </w:r>
      <w:r w:rsidR="004171C7">
        <w:rPr>
          <w:rFonts w:ascii="Book Antiqua" w:hAnsi="Book Antiqua"/>
        </w:rPr>
        <w:t xml:space="preserve">le set </w:t>
      </w:r>
      <w:r w:rsidR="00D17FC3">
        <w:rPr>
          <w:rFonts w:ascii="Book Antiqua" w:hAnsi="Book Antiqua"/>
        </w:rPr>
        <w:t xml:space="preserve">with collections </w:t>
      </w:r>
      <w:r w:rsidR="00280219">
        <w:rPr>
          <w:rFonts w:ascii="Book Antiqua" w:hAnsi="Book Antiqua"/>
        </w:rPr>
        <w:t xml:space="preserve">made up of records published in a specific </w:t>
      </w:r>
      <w:proofErr w:type="gramStart"/>
      <w:r w:rsidR="00280219">
        <w:rPr>
          <w:rFonts w:ascii="Book Antiqua" w:hAnsi="Book Antiqua"/>
        </w:rPr>
        <w:t>time period</w:t>
      </w:r>
      <w:proofErr w:type="gramEnd"/>
      <w:r w:rsidR="00280219">
        <w:rPr>
          <w:rFonts w:ascii="Book Antiqua" w:hAnsi="Book Antiqua"/>
        </w:rPr>
        <w:t>?</w:t>
      </w:r>
      <w:r w:rsidR="004171C7">
        <w:rPr>
          <w:rFonts w:ascii="Book Antiqua" w:hAnsi="Book Antiqua"/>
        </w:rPr>
        <w:t xml:space="preserve"> </w:t>
      </w:r>
    </w:p>
    <w:p w14:paraId="62D55463" w14:textId="77777777" w:rsidR="00690776" w:rsidRDefault="00690776" w:rsidP="00280219">
      <w:pPr>
        <w:rPr>
          <w:rFonts w:ascii="Book Antiqua" w:hAnsi="Book Antiqua"/>
        </w:rPr>
      </w:pPr>
    </w:p>
    <w:p w14:paraId="0F271805" w14:textId="23357D1A" w:rsidR="00A95F70" w:rsidRDefault="00E30024" w:rsidP="00280219">
      <w:pPr>
        <w:rPr>
          <w:rFonts w:ascii="Book Antiqua" w:hAnsi="Book Antiqua"/>
        </w:rPr>
      </w:pPr>
      <w:r>
        <w:rPr>
          <w:rFonts w:ascii="Book Antiqua" w:hAnsi="Book Antiqua"/>
        </w:rPr>
        <w:t xml:space="preserve">Even though LTER has the most complete records in the DataONE sampling, the collection </w:t>
      </w:r>
      <w:proofErr w:type="gramStart"/>
      <w:r>
        <w:rPr>
          <w:rFonts w:ascii="Book Antiqua" w:hAnsi="Book Antiqua"/>
        </w:rPr>
        <w:t>as a whole is</w:t>
      </w:r>
      <w:proofErr w:type="gramEnd"/>
      <w:r>
        <w:rPr>
          <w:rFonts w:ascii="Book Antiqua" w:hAnsi="Book Antiqua"/>
        </w:rPr>
        <w:t xml:space="preserve"> not the most complete for any concept?</w:t>
      </w:r>
      <w:r w:rsidR="004101ED">
        <w:rPr>
          <w:rFonts w:ascii="Book Antiqua" w:hAnsi="Book Antiqua"/>
        </w:rPr>
        <w:t xml:space="preserve"> Or recommendation level? </w:t>
      </w:r>
      <w:r w:rsidR="00690776">
        <w:rPr>
          <w:rFonts w:ascii="Book Antiqua" w:hAnsi="Book Antiqua"/>
        </w:rPr>
        <w:t xml:space="preserve">Why are there </w:t>
      </w:r>
      <w:proofErr w:type="gramStart"/>
      <w:r w:rsidR="00690776">
        <w:rPr>
          <w:rFonts w:ascii="Book Antiqua" w:hAnsi="Book Antiqua"/>
        </w:rPr>
        <w:t>a large number of</w:t>
      </w:r>
      <w:proofErr w:type="gramEnd"/>
      <w:r w:rsidR="00690776">
        <w:rPr>
          <w:rFonts w:ascii="Book Antiqua" w:hAnsi="Book Antiqua"/>
        </w:rPr>
        <w:t xml:space="preserve"> LTER signature sums in the sample set that are less complete than the average for DataONE and EML at DataONE? It seems obvious that some records produced at LTER benefit from the recommendation. Do not </w:t>
      </w:r>
      <w:proofErr w:type="gramStart"/>
      <w:r w:rsidR="00690776">
        <w:rPr>
          <w:rFonts w:ascii="Book Antiqua" w:hAnsi="Book Antiqua"/>
        </w:rPr>
        <w:t>all of</w:t>
      </w:r>
      <w:proofErr w:type="gramEnd"/>
      <w:r w:rsidR="00690776">
        <w:rPr>
          <w:rFonts w:ascii="Book Antiqua" w:hAnsi="Book Antiqua"/>
        </w:rPr>
        <w:t xml:space="preserve"> the metadata record producers get the same level of guidance and use the same infrastructure to create their metadata? </w:t>
      </w:r>
    </w:p>
    <w:p w14:paraId="1BD8C469" w14:textId="77777777" w:rsidR="00E30024" w:rsidRDefault="00E30024" w:rsidP="00280219">
      <w:pPr>
        <w:rPr>
          <w:rFonts w:ascii="Book Antiqua" w:hAnsi="Book Antiqua"/>
        </w:rPr>
      </w:pPr>
    </w:p>
    <w:p w14:paraId="2D134CE8" w14:textId="69D12DB0" w:rsidR="00690776" w:rsidRPr="00E6609A" w:rsidRDefault="00690776" w:rsidP="00280219">
      <w:pPr>
        <w:rPr>
          <w:rFonts w:ascii="Book Antiqua" w:hAnsi="Book Antiqua"/>
        </w:rPr>
      </w:pPr>
      <w:r>
        <w:rPr>
          <w:rFonts w:ascii="Book Antiqua" w:hAnsi="Book Antiqua"/>
        </w:rPr>
        <w:t>This is not the case. Metadata is cre</w:t>
      </w:r>
      <w:r w:rsidR="00197D3A">
        <w:rPr>
          <w:rFonts w:ascii="Book Antiqua" w:hAnsi="Book Antiqua"/>
        </w:rPr>
        <w:t xml:space="preserve">ated at </w:t>
      </w:r>
      <w:proofErr w:type="gramStart"/>
      <w:r w:rsidR="00197D3A">
        <w:rPr>
          <w:rFonts w:ascii="Book Antiqua" w:hAnsi="Book Antiqua"/>
        </w:rPr>
        <w:t>a number of</w:t>
      </w:r>
      <w:proofErr w:type="gramEnd"/>
      <w:r w:rsidR="00197D3A">
        <w:rPr>
          <w:rFonts w:ascii="Book Antiqua" w:hAnsi="Book Antiqua"/>
        </w:rPr>
        <w:t xml:space="preserve"> sites. Can these sites be treated as member nodes in a new analysis and show a stronger case for collection evolution towards completeness through community usage of a recommendation? </w:t>
      </w:r>
    </w:p>
    <w:p w14:paraId="17A0B0BC" w14:textId="2447133B" w:rsidR="004915EB" w:rsidRPr="00E6609A" w:rsidRDefault="00975148" w:rsidP="000176BC">
      <w:pPr>
        <w:pStyle w:val="Heading1"/>
        <w:rPr>
          <w:rFonts w:ascii="Book Antiqua" w:hAnsi="Book Antiqua"/>
        </w:rPr>
      </w:pPr>
      <w:bookmarkStart w:id="460" w:name="_Toc478727035"/>
      <w:r w:rsidRPr="00E6609A">
        <w:rPr>
          <w:rFonts w:ascii="Book Antiqua" w:hAnsi="Book Antiqua"/>
        </w:rPr>
        <w:t>Bibli</w:t>
      </w:r>
      <w:r w:rsidR="000176BC" w:rsidRPr="00E6609A">
        <w:rPr>
          <w:rFonts w:ascii="Book Antiqua" w:hAnsi="Book Antiqua"/>
        </w:rPr>
        <w:t>ography</w:t>
      </w:r>
      <w:bookmarkEnd w:id="460"/>
    </w:p>
    <w:p w14:paraId="4F8E61B4" w14:textId="77777777" w:rsidR="000176BC" w:rsidRPr="00E6609A" w:rsidRDefault="000176BC" w:rsidP="00FD23A9">
      <w:pPr>
        <w:ind w:left="720"/>
        <w:rPr>
          <w:rFonts w:ascii="Book Antiqua" w:hAnsi="Book Antiqua"/>
        </w:rPr>
      </w:pPr>
    </w:p>
    <w:p w14:paraId="663DC1D5" w14:textId="77777777" w:rsidR="00FB62ED" w:rsidRPr="00E6609A" w:rsidRDefault="00FB62ED" w:rsidP="00FD23A9">
      <w:pPr>
        <w:ind w:left="720" w:hanging="480"/>
        <w:rPr>
          <w:rFonts w:ascii="Book Antiqua" w:eastAsia="Times New Roman" w:hAnsi="Book Antiqua"/>
        </w:rPr>
      </w:pPr>
      <w:r w:rsidRPr="00E6609A">
        <w:rPr>
          <w:rFonts w:ascii="Book Antiqua" w:eastAsia="Times New Roman" w:hAnsi="Book Antiqua"/>
        </w:rPr>
        <w:t xml:space="preserve">DataONE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https://www.dataone.org/ (accessed 3.1.17).</w:t>
      </w:r>
    </w:p>
    <w:p w14:paraId="3AAF1E8D" w14:textId="77777777" w:rsidR="003A2B10" w:rsidRPr="00E6609A" w:rsidRDefault="003A2B10" w:rsidP="00FD23A9">
      <w:pPr>
        <w:ind w:left="720" w:hanging="480"/>
        <w:rPr>
          <w:rFonts w:ascii="Book Antiqua" w:eastAsia="Times New Roman" w:hAnsi="Book Antiqua"/>
        </w:rPr>
      </w:pPr>
    </w:p>
    <w:p w14:paraId="6B832BDB" w14:textId="77777777" w:rsidR="003A2B10" w:rsidRPr="005476B4" w:rsidRDefault="003A2B10" w:rsidP="00FD23A9">
      <w:pPr>
        <w:ind w:left="720" w:hanging="480"/>
        <w:rPr>
          <w:rFonts w:ascii="Book Antiqua" w:eastAsia="Times New Roman" w:hAnsi="Book Antiqua"/>
          <w:lang w:val="it-IT"/>
          <w:rPrChange w:id="461" w:author="Ted Habermann" w:date="2017-04-04T08:07:00Z">
            <w:rPr>
              <w:rFonts w:ascii="Book Antiqua" w:eastAsia="Times New Roman" w:hAnsi="Book Antiqua"/>
            </w:rPr>
          </w:rPrChange>
        </w:rPr>
      </w:pPr>
      <w:r w:rsidRPr="005476B4">
        <w:rPr>
          <w:rFonts w:ascii="Book Antiqua" w:eastAsia="Times New Roman" w:hAnsi="Book Antiqua"/>
          <w:lang w:val="it-IT"/>
          <w:rPrChange w:id="462" w:author="Ted Habermann" w:date="2017-04-04T08:07:00Z">
            <w:rPr>
              <w:rFonts w:ascii="Book Antiqua" w:eastAsia="Times New Roman" w:hAnsi="Book Antiqua"/>
            </w:rPr>
          </w:rPrChange>
        </w:rPr>
        <w:t xml:space="preserve">DataONE Data </w:t>
      </w:r>
      <w:proofErr w:type="spellStart"/>
      <w:r w:rsidRPr="005476B4">
        <w:rPr>
          <w:rFonts w:ascii="Book Antiqua" w:eastAsia="Times New Roman" w:hAnsi="Book Antiqua"/>
          <w:lang w:val="it-IT"/>
          <w:rPrChange w:id="463" w:author="Ted Habermann" w:date="2017-04-04T08:07:00Z">
            <w:rPr>
              <w:rFonts w:ascii="Book Antiqua" w:eastAsia="Times New Roman" w:hAnsi="Book Antiqua"/>
            </w:rPr>
          </w:rPrChange>
        </w:rPr>
        <w:t>Catalog</w:t>
      </w:r>
      <w:proofErr w:type="spellEnd"/>
      <w:r w:rsidRPr="005476B4">
        <w:rPr>
          <w:rFonts w:ascii="Book Antiqua" w:eastAsia="Times New Roman" w:hAnsi="Book Antiqua"/>
          <w:lang w:val="it-IT"/>
          <w:rPrChange w:id="464" w:author="Ted Habermann" w:date="2017-04-04T08:07:00Z">
            <w:rPr>
              <w:rFonts w:ascii="Book Antiqua" w:eastAsia="Times New Roman" w:hAnsi="Book Antiqua"/>
            </w:rPr>
          </w:rPrChange>
        </w:rPr>
        <w:t xml:space="preserve"> [WWW </w:t>
      </w:r>
      <w:proofErr w:type="spellStart"/>
      <w:r w:rsidRPr="005476B4">
        <w:rPr>
          <w:rFonts w:ascii="Book Antiqua" w:eastAsia="Times New Roman" w:hAnsi="Book Antiqua"/>
          <w:lang w:val="it-IT"/>
          <w:rPrChange w:id="465" w:author="Ted Habermann" w:date="2017-04-04T08:07:00Z">
            <w:rPr>
              <w:rFonts w:ascii="Book Antiqua" w:eastAsia="Times New Roman" w:hAnsi="Book Antiqua"/>
            </w:rPr>
          </w:rPrChange>
        </w:rPr>
        <w:t>Document</w:t>
      </w:r>
      <w:proofErr w:type="spellEnd"/>
      <w:r w:rsidRPr="005476B4">
        <w:rPr>
          <w:rFonts w:ascii="Book Antiqua" w:eastAsia="Times New Roman" w:hAnsi="Book Antiqua"/>
          <w:lang w:val="it-IT"/>
          <w:rPrChange w:id="466" w:author="Ted Habermann" w:date="2017-04-04T08:07:00Z">
            <w:rPr>
              <w:rFonts w:ascii="Book Antiqua" w:eastAsia="Times New Roman" w:hAnsi="Book Antiqua"/>
            </w:rPr>
          </w:rPrChange>
        </w:rPr>
        <w:t xml:space="preserve">], </w:t>
      </w:r>
      <w:proofErr w:type="spellStart"/>
      <w:r w:rsidRPr="005476B4">
        <w:rPr>
          <w:rFonts w:ascii="Book Antiqua" w:eastAsia="Times New Roman" w:hAnsi="Book Antiqua"/>
          <w:lang w:val="it-IT"/>
          <w:rPrChange w:id="467" w:author="Ted Habermann" w:date="2017-04-04T08:07:00Z">
            <w:rPr>
              <w:rFonts w:ascii="Book Antiqua" w:eastAsia="Times New Roman" w:hAnsi="Book Antiqua"/>
            </w:rPr>
          </w:rPrChange>
        </w:rPr>
        <w:t>n.d.</w:t>
      </w:r>
      <w:proofErr w:type="spellEnd"/>
      <w:r w:rsidRPr="005476B4">
        <w:rPr>
          <w:rFonts w:ascii="Book Antiqua" w:eastAsia="Times New Roman" w:hAnsi="Book Antiqua"/>
          <w:lang w:val="it-IT"/>
          <w:rPrChange w:id="468" w:author="Ted Habermann" w:date="2017-04-04T08:07:00Z">
            <w:rPr>
              <w:rFonts w:ascii="Book Antiqua" w:eastAsia="Times New Roman" w:hAnsi="Book Antiqua"/>
            </w:rPr>
          </w:rPrChange>
        </w:rPr>
        <w:t xml:space="preserve"> URL https://search.dataone.org/#data (</w:t>
      </w:r>
      <w:proofErr w:type="spellStart"/>
      <w:r w:rsidRPr="005476B4">
        <w:rPr>
          <w:rFonts w:ascii="Book Antiqua" w:eastAsia="Times New Roman" w:hAnsi="Book Antiqua"/>
          <w:lang w:val="it-IT"/>
          <w:rPrChange w:id="469" w:author="Ted Habermann" w:date="2017-04-04T08:07:00Z">
            <w:rPr>
              <w:rFonts w:ascii="Book Antiqua" w:eastAsia="Times New Roman" w:hAnsi="Book Antiqua"/>
            </w:rPr>
          </w:rPrChange>
        </w:rPr>
        <w:t>accessed</w:t>
      </w:r>
      <w:proofErr w:type="spellEnd"/>
      <w:r w:rsidRPr="005476B4">
        <w:rPr>
          <w:rFonts w:ascii="Book Antiqua" w:eastAsia="Times New Roman" w:hAnsi="Book Antiqua"/>
          <w:lang w:val="it-IT"/>
          <w:rPrChange w:id="470" w:author="Ted Habermann" w:date="2017-04-04T08:07:00Z">
            <w:rPr>
              <w:rFonts w:ascii="Book Antiqua" w:eastAsia="Times New Roman" w:hAnsi="Book Antiqua"/>
            </w:rPr>
          </w:rPrChange>
        </w:rPr>
        <w:t xml:space="preserve"> 3.1.17).</w:t>
      </w:r>
    </w:p>
    <w:p w14:paraId="3345FFE2" w14:textId="77777777" w:rsidR="000B0A65" w:rsidRPr="005476B4" w:rsidRDefault="000B0A65" w:rsidP="00FD23A9">
      <w:pPr>
        <w:ind w:left="720" w:hanging="480"/>
        <w:rPr>
          <w:rFonts w:ascii="Book Antiqua" w:eastAsia="Times New Roman" w:hAnsi="Book Antiqua"/>
          <w:lang w:val="it-IT"/>
          <w:rPrChange w:id="471" w:author="Ted Habermann" w:date="2017-04-04T08:07:00Z">
            <w:rPr>
              <w:rFonts w:ascii="Book Antiqua" w:eastAsia="Times New Roman" w:hAnsi="Book Antiqua"/>
            </w:rPr>
          </w:rPrChange>
        </w:rPr>
      </w:pPr>
    </w:p>
    <w:p w14:paraId="109A9A11" w14:textId="77777777" w:rsidR="00E64D0C" w:rsidRDefault="00E64D0C" w:rsidP="00FD23A9">
      <w:pPr>
        <w:ind w:left="720" w:hanging="480"/>
        <w:rPr>
          <w:rFonts w:ascii="Book Antiqua" w:eastAsia="Times New Roman" w:hAnsi="Book Antiqua"/>
        </w:rPr>
      </w:pPr>
      <w:r w:rsidRPr="00E6609A">
        <w:rPr>
          <w:rFonts w:ascii="Book Antiqua" w:eastAsia="Times New Roman" w:hAnsi="Book Antiqua"/>
        </w:rPr>
        <w:lastRenderedPageBreak/>
        <w:t xml:space="preserve">The Long Term Ecological Research Network | Long-term, broad-scale research to understand our world [WWW Document], </w:t>
      </w:r>
      <w:proofErr w:type="spellStart"/>
      <w:r w:rsidRPr="00E6609A">
        <w:rPr>
          <w:rFonts w:ascii="Book Antiqua" w:eastAsia="Times New Roman" w:hAnsi="Book Antiqua"/>
        </w:rPr>
        <w:t>n.d.</w:t>
      </w:r>
      <w:proofErr w:type="spellEnd"/>
      <w:r w:rsidRPr="00E6609A">
        <w:rPr>
          <w:rFonts w:ascii="Book Antiqua" w:eastAsia="Times New Roman" w:hAnsi="Book Antiqua"/>
        </w:rPr>
        <w:t xml:space="preserve"> URL https://lternet.edu/ (accessed 3.1.17).</w:t>
      </w:r>
    </w:p>
    <w:p w14:paraId="1F765134" w14:textId="77777777" w:rsidR="000B0A65" w:rsidRDefault="000B0A65" w:rsidP="00FD23A9">
      <w:pPr>
        <w:ind w:left="720" w:hanging="480"/>
        <w:rPr>
          <w:rFonts w:ascii="Book Antiqua" w:eastAsia="Times New Roman" w:hAnsi="Book Antiqua"/>
        </w:rPr>
      </w:pPr>
    </w:p>
    <w:p w14:paraId="39DE236B" w14:textId="485EE4B7" w:rsidR="0098616F" w:rsidRDefault="0098616F" w:rsidP="0098616F">
      <w:pPr>
        <w:ind w:left="720" w:hanging="480"/>
        <w:rPr>
          <w:rFonts w:ascii="Book Antiqua" w:eastAsia="Times New Roman" w:hAnsi="Book Antiqua"/>
        </w:rPr>
      </w:pPr>
      <w:r w:rsidRPr="000B0A65">
        <w:rPr>
          <w:rFonts w:ascii="Book Antiqua" w:eastAsia="Times New Roman" w:hAnsi="Book Antiqua"/>
        </w:rPr>
        <w:t xml:space="preserve">Gordon, S., 2016. </w:t>
      </w:r>
      <w:proofErr w:type="spellStart"/>
      <w:r w:rsidRPr="000B0A65">
        <w:rPr>
          <w:rFonts w:ascii="Book Antiqua" w:eastAsia="Times New Roman" w:hAnsi="Book Antiqua"/>
        </w:rPr>
        <w:t>scgordon</w:t>
      </w:r>
      <w:proofErr w:type="spellEnd"/>
      <w:r w:rsidRPr="000B0A65">
        <w:rPr>
          <w:rFonts w:ascii="Book Antiqua" w:eastAsia="Times New Roman" w:hAnsi="Book Antiqua"/>
        </w:rPr>
        <w:t>/</w:t>
      </w:r>
      <w:proofErr w:type="spellStart"/>
      <w:r w:rsidRPr="000B0A65">
        <w:rPr>
          <w:rFonts w:ascii="Book Antiqua" w:eastAsia="Times New Roman" w:hAnsi="Book Antiqua"/>
        </w:rPr>
        <w:t>CrosswalksWorkflow</w:t>
      </w:r>
      <w:proofErr w:type="spellEnd"/>
      <w:r w:rsidRPr="000B0A65">
        <w:rPr>
          <w:rFonts w:ascii="Book Antiqua" w:eastAsia="Times New Roman" w:hAnsi="Book Antiqua"/>
        </w:rPr>
        <w:t xml:space="preserve">/wiki [WWW Document]. </w:t>
      </w:r>
      <w:proofErr w:type="spellStart"/>
      <w:r w:rsidRPr="000B0A65">
        <w:rPr>
          <w:rFonts w:ascii="Book Antiqua" w:eastAsia="Times New Roman" w:hAnsi="Book Antiqua"/>
        </w:rPr>
        <w:t>CrosswalksWorkflow</w:t>
      </w:r>
      <w:proofErr w:type="spellEnd"/>
      <w:r w:rsidRPr="000B0A65">
        <w:rPr>
          <w:rFonts w:ascii="Book Antiqua" w:eastAsia="Times New Roman" w:hAnsi="Book Antiqua"/>
        </w:rPr>
        <w:t xml:space="preserve"> GitHub Wiki. URL https://github.com/scgordon/CrosswalksWorkflow/wiki (accessed 3.16.17).</w:t>
      </w:r>
    </w:p>
    <w:p w14:paraId="1915F20A" w14:textId="77777777" w:rsidR="000B0A65" w:rsidRPr="000B0A65" w:rsidRDefault="000B0A65" w:rsidP="0098616F">
      <w:pPr>
        <w:ind w:left="720" w:hanging="480"/>
        <w:rPr>
          <w:rFonts w:ascii="Book Antiqua" w:eastAsia="Times New Roman" w:hAnsi="Book Antiqua"/>
        </w:rPr>
      </w:pPr>
    </w:p>
    <w:p w14:paraId="22C323ED" w14:textId="7E6B8FF2" w:rsidR="000B0A65" w:rsidRPr="000B0A65" w:rsidRDefault="000B0A65" w:rsidP="000B0A65">
      <w:pPr>
        <w:ind w:left="720" w:hanging="480"/>
        <w:rPr>
          <w:rFonts w:ascii="Book Antiqua" w:eastAsia="Times New Roman" w:hAnsi="Book Antiqua"/>
        </w:rPr>
      </w:pPr>
      <w:r w:rsidRPr="000B0A65">
        <w:rPr>
          <w:rFonts w:ascii="Book Antiqua" w:eastAsia="Times New Roman" w:hAnsi="Book Antiqua"/>
        </w:rPr>
        <w:t>Mecum, B., 2015. Fix bug causing strange MN subdir</w:t>
      </w:r>
      <w:r>
        <w:rPr>
          <w:rFonts w:ascii="Book Antiqua" w:eastAsia="Times New Roman" w:hAnsi="Book Antiqua"/>
        </w:rPr>
        <w:t>ectories to be made in results</w:t>
      </w:r>
      <w:r w:rsidRPr="000B0A65">
        <w:rPr>
          <w:rFonts w:ascii="Book Antiqua" w:eastAsia="Times New Roman" w:hAnsi="Book Antiqua"/>
        </w:rPr>
        <w:t xml:space="preserve"> NCEAS/metadig@e2e89b6 [WWW Document]. NCEAS </w:t>
      </w:r>
      <w:proofErr w:type="spellStart"/>
      <w:r w:rsidRPr="000B0A65">
        <w:rPr>
          <w:rFonts w:ascii="Book Antiqua" w:eastAsia="Times New Roman" w:hAnsi="Book Antiqua"/>
        </w:rPr>
        <w:t>metadig</w:t>
      </w:r>
      <w:proofErr w:type="spellEnd"/>
      <w:r w:rsidRPr="000B0A65">
        <w:rPr>
          <w:rFonts w:ascii="Book Antiqua" w:eastAsia="Times New Roman" w:hAnsi="Book Antiqua"/>
        </w:rPr>
        <w:t xml:space="preserve"> GitHub - sample-metadata.py. URL https://github.com/NCEAS/metadig/commit/e2e89b63c90f00e72fa4f630deee6b8e4a8f7e2e (accessed 3.16.17).</w:t>
      </w:r>
    </w:p>
    <w:p w14:paraId="7F026351" w14:textId="77777777" w:rsidR="000B0A65" w:rsidRDefault="000B0A65" w:rsidP="0098616F">
      <w:pPr>
        <w:ind w:left="720" w:hanging="480"/>
        <w:rPr>
          <w:rFonts w:eastAsia="Times New Roman"/>
        </w:rPr>
      </w:pPr>
    </w:p>
    <w:p w14:paraId="3155DA73" w14:textId="77777777" w:rsidR="00F25D47" w:rsidRPr="00E6609A" w:rsidRDefault="00F25D47" w:rsidP="00FD23A9">
      <w:pPr>
        <w:ind w:left="720" w:hanging="480"/>
        <w:rPr>
          <w:rFonts w:ascii="Book Antiqua" w:eastAsia="Times New Roman" w:hAnsi="Book Antiqua"/>
        </w:rPr>
      </w:pPr>
    </w:p>
    <w:p w14:paraId="6B33D91E" w14:textId="579F9971" w:rsidR="003A2B10" w:rsidRDefault="004D733E" w:rsidP="004D733E">
      <w:pPr>
        <w:pStyle w:val="Heading3"/>
        <w:rPr>
          <w:rFonts w:eastAsia="Times New Roman"/>
        </w:rPr>
      </w:pPr>
      <w:r>
        <w:rPr>
          <w:rFonts w:eastAsia="Times New Roman"/>
        </w:rPr>
        <w:t>Appendix</w:t>
      </w:r>
    </w:p>
    <w:p w14:paraId="204379AD" w14:textId="77777777" w:rsidR="004D733E" w:rsidRDefault="004D733E" w:rsidP="004D733E"/>
    <w:p w14:paraId="314A7D86" w14:textId="77777777" w:rsidR="004D733E" w:rsidRPr="00A73BC8" w:rsidRDefault="004D733E" w:rsidP="004D733E">
      <w:pPr>
        <w:pStyle w:val="Heading1"/>
        <w:rPr>
          <w:rFonts w:ascii="Book Antiqua" w:eastAsia="Times New Roman" w:hAnsi="Book Antiqua" w:cs="Times New Roman"/>
          <w:color w:val="000000"/>
          <w:sz w:val="24"/>
          <w:szCs w:val="24"/>
        </w:rPr>
      </w:pPr>
      <w:r w:rsidRPr="00A73BC8">
        <w:rPr>
          <w:rFonts w:ascii="Book Antiqua" w:eastAsia="Times New Roman" w:hAnsi="Book Antiqua"/>
          <w:color w:val="000000"/>
          <w:sz w:val="24"/>
          <w:szCs w:val="24"/>
        </w:rPr>
        <w:t>Documentation Crosswalks</w:t>
      </w:r>
    </w:p>
    <w:p w14:paraId="11BE429E" w14:textId="77777777" w:rsidR="004D733E" w:rsidRPr="00A73BC8" w:rsidRDefault="004D733E" w:rsidP="004D733E">
      <w:pPr>
        <w:pStyle w:val="NormalWeb"/>
        <w:rPr>
          <w:rFonts w:ascii="Book Antiqua" w:hAnsi="Book Antiqua"/>
          <w:color w:val="000000"/>
        </w:rPr>
      </w:pPr>
      <w:r w:rsidRPr="00A73BC8">
        <w:rPr>
          <w:rFonts w:ascii="Book Antiqua" w:hAnsi="Book Antiqua"/>
          <w:color w:val="000000"/>
        </w:rPr>
        <w:t>Many dialects are used across scientific communities to provide documentation of datasets, products, and other resources used by those communities. These dialects are connected to one another using crosswalks like those shown here.</w:t>
      </w:r>
    </w:p>
    <w:p w14:paraId="4B0E5F12" w14:textId="77777777" w:rsidR="004D733E" w:rsidRPr="00A73BC8" w:rsidRDefault="004D733E" w:rsidP="004D733E">
      <w:pPr>
        <w:pStyle w:val="Heading2"/>
        <w:rPr>
          <w:rFonts w:eastAsia="Times New Roman"/>
          <w:color w:val="000000"/>
          <w:szCs w:val="24"/>
        </w:rPr>
      </w:pPr>
      <w:r w:rsidRPr="00A73BC8">
        <w:rPr>
          <w:rFonts w:eastAsia="Times New Roman"/>
          <w:color w:val="000000"/>
          <w:szCs w:val="24"/>
        </w:rPr>
        <w:t>Dialects</w:t>
      </w:r>
    </w:p>
    <w:p w14:paraId="01620DCF" w14:textId="77777777" w:rsidR="004D733E" w:rsidRPr="00A73BC8" w:rsidRDefault="004D733E" w:rsidP="004D733E">
      <w:pPr>
        <w:numPr>
          <w:ilvl w:val="0"/>
          <w:numId w:val="12"/>
        </w:numPr>
        <w:spacing w:before="100" w:beforeAutospacing="1" w:after="100" w:afterAutospacing="1"/>
        <w:rPr>
          <w:rFonts w:ascii="Book Antiqua" w:eastAsia="Times New Roman" w:hAnsi="Book Antiqua"/>
          <w:color w:val="000000"/>
        </w:rPr>
      </w:pPr>
      <w:r w:rsidRPr="00A73BC8">
        <w:rPr>
          <w:rFonts w:ascii="Book Antiqua" w:eastAsia="Times New Roman" w:hAnsi="Book Antiqua"/>
          <w:color w:val="000000"/>
        </w:rPr>
        <w:t>Content Standard for Digital Geospatial Metadata (CSDGM) (</w:t>
      </w:r>
      <w:proofErr w:type="spellStart"/>
      <w:r w:rsidRPr="00A73BC8">
        <w:rPr>
          <w:rFonts w:ascii="Book Antiqua" w:eastAsia="Times New Roman" w:hAnsi="Book Antiqua"/>
          <w:color w:val="000000"/>
        </w:rPr>
        <w:t>CSDGM</w:t>
      </w:r>
      <w:proofErr w:type="spellEnd"/>
      <w:r w:rsidRPr="00A73BC8">
        <w:rPr>
          <w:rFonts w:ascii="Book Antiqua" w:eastAsia="Times New Roman" w:hAnsi="Book Antiqua"/>
          <w:color w:val="000000"/>
        </w:rPr>
        <w:t>)</w:t>
      </w:r>
    </w:p>
    <w:p w14:paraId="29B870A1" w14:textId="77777777" w:rsidR="004D733E" w:rsidRPr="00A73BC8" w:rsidRDefault="004D733E" w:rsidP="004D733E">
      <w:pPr>
        <w:numPr>
          <w:ilvl w:val="0"/>
          <w:numId w:val="12"/>
        </w:numPr>
        <w:spacing w:before="100" w:beforeAutospacing="1" w:after="100" w:afterAutospacing="1"/>
        <w:rPr>
          <w:rFonts w:ascii="Book Antiqua" w:eastAsia="Times New Roman" w:hAnsi="Book Antiqua"/>
          <w:color w:val="000000"/>
        </w:rPr>
      </w:pPr>
      <w:r w:rsidRPr="00A73BC8">
        <w:rPr>
          <w:rFonts w:ascii="Book Antiqua" w:eastAsia="Times New Roman" w:hAnsi="Book Antiqua"/>
          <w:color w:val="000000"/>
        </w:rPr>
        <w:t>Ecological Metadata Language (EML)</w:t>
      </w:r>
    </w:p>
    <w:p w14:paraId="23C58D55" w14:textId="77777777" w:rsidR="004D733E" w:rsidRPr="00A73BC8" w:rsidRDefault="004D733E" w:rsidP="004D733E">
      <w:pPr>
        <w:pStyle w:val="Heading2"/>
        <w:rPr>
          <w:rFonts w:eastAsia="Times New Roman"/>
          <w:color w:val="000000"/>
          <w:szCs w:val="24"/>
        </w:rPr>
      </w:pPr>
      <w:r w:rsidRPr="00A73BC8">
        <w:rPr>
          <w:rFonts w:eastAsia="Times New Roman"/>
          <w:color w:val="000000"/>
          <w:szCs w:val="24"/>
        </w:rPr>
        <w:t>Spirals</w:t>
      </w:r>
    </w:p>
    <w:p w14:paraId="6CCBC7BC" w14:textId="77777777" w:rsidR="004D733E" w:rsidRPr="00A73BC8" w:rsidRDefault="008A540B" w:rsidP="004D733E">
      <w:pPr>
        <w:numPr>
          <w:ilvl w:val="0"/>
          <w:numId w:val="13"/>
        </w:numPr>
        <w:spacing w:before="100" w:beforeAutospacing="1" w:after="100" w:afterAutospacing="1"/>
        <w:rPr>
          <w:rFonts w:ascii="Book Antiqua" w:eastAsia="Times New Roman" w:hAnsi="Book Antiqua"/>
          <w:color w:val="000000"/>
        </w:rPr>
      </w:pPr>
      <w:hyperlink w:anchor="LTER_Identification" w:history="1">
        <w:r w:rsidR="004D733E" w:rsidRPr="00A73BC8">
          <w:rPr>
            <w:rStyle w:val="Hyperlink"/>
            <w:rFonts w:ascii="Book Antiqua" w:eastAsia="Times New Roman" w:hAnsi="Book Antiqua"/>
          </w:rPr>
          <w:t>LTER Completeness-Identification</w:t>
        </w:r>
      </w:hyperlink>
    </w:p>
    <w:p w14:paraId="60BA754A" w14:textId="77777777" w:rsidR="004D733E" w:rsidRPr="00A73BC8" w:rsidRDefault="008A540B" w:rsidP="004D733E">
      <w:pPr>
        <w:numPr>
          <w:ilvl w:val="0"/>
          <w:numId w:val="13"/>
        </w:numPr>
        <w:spacing w:before="100" w:beforeAutospacing="1" w:after="100" w:afterAutospacing="1"/>
        <w:rPr>
          <w:rFonts w:ascii="Book Antiqua" w:eastAsia="Times New Roman" w:hAnsi="Book Antiqua"/>
          <w:color w:val="000000"/>
        </w:rPr>
      </w:pPr>
      <w:hyperlink w:anchor="LTER_Discovery" w:history="1">
        <w:r w:rsidR="004D733E" w:rsidRPr="00A73BC8">
          <w:rPr>
            <w:rStyle w:val="Hyperlink"/>
            <w:rFonts w:ascii="Book Antiqua" w:eastAsia="Times New Roman" w:hAnsi="Book Antiqua"/>
          </w:rPr>
          <w:t>LTER Completeness-Discovery</w:t>
        </w:r>
      </w:hyperlink>
    </w:p>
    <w:p w14:paraId="6C326F06" w14:textId="77777777" w:rsidR="004D733E" w:rsidRPr="00A73BC8" w:rsidRDefault="008A540B" w:rsidP="004D733E">
      <w:pPr>
        <w:numPr>
          <w:ilvl w:val="0"/>
          <w:numId w:val="13"/>
        </w:numPr>
        <w:spacing w:before="100" w:beforeAutospacing="1" w:after="100" w:afterAutospacing="1"/>
        <w:rPr>
          <w:rFonts w:ascii="Book Antiqua" w:eastAsia="Times New Roman" w:hAnsi="Book Antiqua"/>
          <w:color w:val="000000"/>
        </w:rPr>
      </w:pPr>
      <w:hyperlink w:anchor="LTER_Evaluation" w:history="1">
        <w:r w:rsidR="004D733E" w:rsidRPr="00A73BC8">
          <w:rPr>
            <w:rStyle w:val="Hyperlink"/>
            <w:rFonts w:ascii="Book Antiqua" w:eastAsia="Times New Roman" w:hAnsi="Book Antiqua"/>
          </w:rPr>
          <w:t>LTER Completeness-Evaluation</w:t>
        </w:r>
      </w:hyperlink>
    </w:p>
    <w:p w14:paraId="65DA1C88" w14:textId="77777777" w:rsidR="004D733E" w:rsidRPr="00A73BC8" w:rsidRDefault="008A540B" w:rsidP="004D733E">
      <w:pPr>
        <w:numPr>
          <w:ilvl w:val="0"/>
          <w:numId w:val="13"/>
        </w:numPr>
        <w:spacing w:before="100" w:beforeAutospacing="1" w:after="100" w:afterAutospacing="1"/>
        <w:rPr>
          <w:rFonts w:ascii="Book Antiqua" w:eastAsia="Times New Roman" w:hAnsi="Book Antiqua"/>
          <w:color w:val="000000"/>
        </w:rPr>
      </w:pPr>
      <w:hyperlink w:anchor="LTER_Access" w:history="1">
        <w:r w:rsidR="004D733E" w:rsidRPr="00A73BC8">
          <w:rPr>
            <w:rStyle w:val="Hyperlink"/>
            <w:rFonts w:ascii="Book Antiqua" w:eastAsia="Times New Roman" w:hAnsi="Book Antiqua"/>
          </w:rPr>
          <w:t>LTER Completeness-Access</w:t>
        </w:r>
      </w:hyperlink>
    </w:p>
    <w:p w14:paraId="7B858836" w14:textId="77777777" w:rsidR="004D733E" w:rsidRPr="00A73BC8" w:rsidRDefault="008A540B" w:rsidP="004D733E">
      <w:pPr>
        <w:numPr>
          <w:ilvl w:val="0"/>
          <w:numId w:val="13"/>
        </w:numPr>
        <w:spacing w:before="100" w:beforeAutospacing="1" w:after="100" w:afterAutospacing="1"/>
        <w:rPr>
          <w:rFonts w:ascii="Book Antiqua" w:eastAsia="Times New Roman" w:hAnsi="Book Antiqua"/>
          <w:color w:val="000000"/>
        </w:rPr>
      </w:pPr>
      <w:hyperlink w:anchor="LTER_Integration" w:history="1">
        <w:r w:rsidR="004D733E" w:rsidRPr="00A73BC8">
          <w:rPr>
            <w:rStyle w:val="Hyperlink"/>
            <w:rFonts w:ascii="Book Antiqua" w:eastAsia="Times New Roman" w:hAnsi="Book Antiqua"/>
          </w:rPr>
          <w:t>LTER Completeness-Integration</w:t>
        </w:r>
      </w:hyperlink>
    </w:p>
    <w:p w14:paraId="4CC774A8" w14:textId="77777777" w:rsidR="004D733E" w:rsidRPr="00A73BC8" w:rsidRDefault="004D733E" w:rsidP="004D733E">
      <w:pPr>
        <w:pStyle w:val="Heading2"/>
        <w:rPr>
          <w:rFonts w:eastAsia="Times New Roman"/>
          <w:color w:val="000000"/>
          <w:szCs w:val="24"/>
        </w:rPr>
      </w:pPr>
      <w:bookmarkStart w:id="472" w:name="LTER_Identification"/>
      <w:bookmarkEnd w:id="472"/>
      <w:r w:rsidRPr="00A73BC8">
        <w:rPr>
          <w:rFonts w:eastAsia="Times New Roman"/>
          <w:color w:val="000000"/>
          <w:szCs w:val="24"/>
        </w:rPr>
        <w:t>LTER Completeness-Identification</w:t>
      </w:r>
    </w:p>
    <w:p w14:paraId="1AD32062" w14:textId="77777777" w:rsidR="004D733E" w:rsidRPr="00A73BC8" w:rsidRDefault="004D733E" w:rsidP="004D733E">
      <w:pPr>
        <w:pStyle w:val="NormalWeb"/>
        <w:rPr>
          <w:rFonts w:ascii="Book Antiqua" w:hAnsi="Book Antiqua"/>
          <w:color w:val="000000"/>
        </w:rPr>
      </w:pPr>
      <w:r w:rsidRPr="00A73BC8">
        <w:rPr>
          <w:rFonts w:ascii="Book Antiqua" w:hAnsi="Book Antiqua"/>
          <w:color w:val="000000"/>
        </w:rPr>
        <w:t>Minimum content for adequate data set discovery in a general cataloging system or repository (functionally equivalent to LTER DTOC)</w:t>
      </w:r>
      <w:r w:rsidRPr="00A73BC8">
        <w:rPr>
          <w:rFonts w:ascii="Book Antiqua" w:hAnsi="Book Antiqua"/>
          <w:color w:val="000000"/>
        </w:rPr>
        <w:br/>
      </w:r>
      <w:r w:rsidRPr="00A73BC8">
        <w:rPr>
          <w:rFonts w:ascii="Book Antiqua" w:hAnsi="Book Antiqua"/>
          <w:i/>
          <w:iCs/>
          <w:color w:val="000000"/>
        </w:rPr>
        <w:t>Source:</w:t>
      </w:r>
      <w:r w:rsidRPr="00A73BC8">
        <w:rPr>
          <w:rStyle w:val="apple-converted-space"/>
          <w:rFonts w:ascii="Book Antiqua" w:hAnsi="Book Antiqua"/>
          <w:i/>
          <w:iCs/>
          <w:color w:val="000000"/>
        </w:rPr>
        <w:t> </w:t>
      </w:r>
      <w:hyperlink r:id="rId24" w:history="1">
        <w:r w:rsidRPr="00A73BC8">
          <w:rPr>
            <w:rStyle w:val="Hyperlink"/>
            <w:rFonts w:ascii="Book Antiqua" w:hAnsi="Book Antiqua"/>
          </w:rPr>
          <w:t>Completeness Levels</w:t>
        </w:r>
      </w:hyperlink>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618"/>
        <w:gridCol w:w="3513"/>
        <w:gridCol w:w="4349"/>
      </w:tblGrid>
      <w:tr w:rsidR="00A73BC8" w:rsidRPr="00A73BC8" w14:paraId="1064401A"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308E10CA"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Concept</w:t>
            </w:r>
          </w:p>
        </w:tc>
        <w:tc>
          <w:tcPr>
            <w:tcW w:w="1853" w:type="pct"/>
            <w:tcBorders>
              <w:top w:val="outset" w:sz="6" w:space="0" w:color="auto"/>
              <w:left w:val="outset" w:sz="6" w:space="0" w:color="auto"/>
              <w:bottom w:val="outset" w:sz="6" w:space="0" w:color="auto"/>
              <w:right w:val="outset" w:sz="6" w:space="0" w:color="auto"/>
            </w:tcBorders>
            <w:vAlign w:val="center"/>
            <w:hideMark/>
          </w:tcPr>
          <w:p w14:paraId="5526F045"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Description</w:t>
            </w:r>
          </w:p>
        </w:tc>
        <w:tc>
          <w:tcPr>
            <w:tcW w:w="2294" w:type="pct"/>
            <w:tcBorders>
              <w:top w:val="outset" w:sz="6" w:space="0" w:color="auto"/>
              <w:left w:val="outset" w:sz="6" w:space="0" w:color="auto"/>
              <w:bottom w:val="outset" w:sz="6" w:space="0" w:color="auto"/>
              <w:right w:val="outset" w:sz="6" w:space="0" w:color="auto"/>
            </w:tcBorders>
            <w:vAlign w:val="center"/>
            <w:hideMark/>
          </w:tcPr>
          <w:p w14:paraId="51DC6D91"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Dialect (Fit) Paths</w:t>
            </w:r>
          </w:p>
        </w:tc>
      </w:tr>
      <w:tr w:rsidR="00A73BC8" w:rsidRPr="00A73BC8" w14:paraId="0EC116D9"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70FBD28D"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lastRenderedPageBreak/>
              <w:t>Resource Identifier</w:t>
            </w:r>
          </w:p>
        </w:tc>
        <w:tc>
          <w:tcPr>
            <w:tcW w:w="1853" w:type="pct"/>
            <w:tcBorders>
              <w:top w:val="outset" w:sz="6" w:space="0" w:color="auto"/>
              <w:left w:val="outset" w:sz="6" w:space="0" w:color="auto"/>
              <w:bottom w:val="outset" w:sz="6" w:space="0" w:color="auto"/>
              <w:right w:val="outset" w:sz="6" w:space="0" w:color="auto"/>
            </w:tcBorders>
            <w:vAlign w:val="center"/>
            <w:hideMark/>
          </w:tcPr>
          <w:p w14:paraId="07C95267"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Identifier for the resource described by the metadata</w:t>
            </w:r>
          </w:p>
        </w:tc>
        <w:tc>
          <w:tcPr>
            <w:tcW w:w="2294" w:type="pct"/>
            <w:tcBorders>
              <w:top w:val="outset" w:sz="6" w:space="0" w:color="auto"/>
              <w:left w:val="outset" w:sz="6" w:space="0" w:color="auto"/>
              <w:bottom w:val="outset" w:sz="6" w:space="0" w:color="auto"/>
              <w:right w:val="outset" w:sz="6" w:space="0" w:color="auto"/>
            </w:tcBorders>
            <w:vAlign w:val="center"/>
            <w:hideMark/>
          </w:tcPr>
          <w:p w14:paraId="516AF18A" w14:textId="77777777"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packageId</w:t>
            </w:r>
            <w:proofErr w:type="spellEnd"/>
          </w:p>
        </w:tc>
      </w:tr>
      <w:tr w:rsidR="00A73BC8" w:rsidRPr="00A73BC8" w14:paraId="74BBA534"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209642E6"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Resource Title</w:t>
            </w:r>
          </w:p>
        </w:tc>
        <w:tc>
          <w:tcPr>
            <w:tcW w:w="1853" w:type="pct"/>
            <w:tcBorders>
              <w:top w:val="outset" w:sz="6" w:space="0" w:color="auto"/>
              <w:left w:val="outset" w:sz="6" w:space="0" w:color="auto"/>
              <w:bottom w:val="outset" w:sz="6" w:space="0" w:color="auto"/>
              <w:right w:val="outset" w:sz="6" w:space="0" w:color="auto"/>
            </w:tcBorders>
            <w:vAlign w:val="center"/>
            <w:hideMark/>
          </w:tcPr>
          <w:p w14:paraId="3F9130A5"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A short description of the resource. The title should be descriptive enough so that when a user is presented with a list of titles the general content of the data set can be determined.</w:t>
            </w:r>
          </w:p>
        </w:tc>
        <w:tc>
          <w:tcPr>
            <w:tcW w:w="2294" w:type="pct"/>
            <w:tcBorders>
              <w:top w:val="outset" w:sz="6" w:space="0" w:color="auto"/>
              <w:left w:val="outset" w:sz="6" w:space="0" w:color="auto"/>
              <w:bottom w:val="outset" w:sz="6" w:space="0" w:color="auto"/>
              <w:right w:val="outset" w:sz="6" w:space="0" w:color="auto"/>
            </w:tcBorders>
            <w:vAlign w:val="center"/>
            <w:hideMark/>
          </w:tcPr>
          <w:p w14:paraId="40040188" w14:textId="2E48F54F"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/citation/</w:t>
            </w:r>
            <w:proofErr w:type="spellStart"/>
            <w:r w:rsidRPr="00A73BC8">
              <w:rPr>
                <w:rFonts w:ascii="Book Antiqua" w:eastAsia="Times New Roman" w:hAnsi="Book Antiqua"/>
                <w:sz w:val="20"/>
                <w:szCs w:val="20"/>
              </w:rPr>
              <w:t>citeinfo</w:t>
            </w:r>
            <w:proofErr w:type="spellEnd"/>
            <w:r w:rsidRPr="00A73BC8">
              <w:rPr>
                <w:rFonts w:ascii="Book Antiqua" w:eastAsia="Times New Roman" w:hAnsi="Book Antiqua"/>
                <w:sz w:val="20"/>
                <w:szCs w:val="20"/>
              </w:rPr>
              <w:t>/title</w:t>
            </w:r>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/*/title</w:t>
            </w:r>
          </w:p>
        </w:tc>
      </w:tr>
      <w:tr w:rsidR="00A73BC8" w:rsidRPr="00A73BC8" w14:paraId="6014E7DB"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5DBDC42F"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Author / Originator</w:t>
            </w:r>
          </w:p>
        </w:tc>
        <w:tc>
          <w:tcPr>
            <w:tcW w:w="1853" w:type="pct"/>
            <w:tcBorders>
              <w:top w:val="outset" w:sz="6" w:space="0" w:color="auto"/>
              <w:left w:val="outset" w:sz="6" w:space="0" w:color="auto"/>
              <w:bottom w:val="outset" w:sz="6" w:space="0" w:color="auto"/>
              <w:right w:val="outset" w:sz="6" w:space="0" w:color="auto"/>
            </w:tcBorders>
            <w:vAlign w:val="center"/>
            <w:hideMark/>
          </w:tcPr>
          <w:p w14:paraId="541C287F"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principal author of the resource</w:t>
            </w:r>
            <w:r w:rsidRPr="00A73BC8">
              <w:rPr>
                <w:rFonts w:ascii="Book Antiqua" w:eastAsia="Times New Roman" w:hAnsi="Book Antiqua"/>
                <w:sz w:val="20"/>
                <w:szCs w:val="20"/>
              </w:rPr>
              <w:br/>
            </w:r>
            <w:r w:rsidRPr="00A73BC8">
              <w:rPr>
                <w:rFonts w:ascii="Book Antiqua" w:eastAsia="Times New Roman" w:hAnsi="Book Antiqua"/>
                <w:sz w:val="20"/>
                <w:szCs w:val="20"/>
              </w:rPr>
              <w:br/>
            </w:r>
            <w:r w:rsidRPr="00A73BC8">
              <w:rPr>
                <w:rFonts w:ascii="Book Antiqua" w:eastAsia="Times New Roman" w:hAnsi="Book Antiqua"/>
                <w:i/>
                <w:iCs/>
                <w:sz w:val="20"/>
                <w:szCs w:val="20"/>
              </w:rPr>
              <w:t>Note: In CSW this concept is called Creator</w:t>
            </w:r>
          </w:p>
        </w:tc>
        <w:tc>
          <w:tcPr>
            <w:tcW w:w="2294" w:type="pct"/>
            <w:tcBorders>
              <w:top w:val="outset" w:sz="6" w:space="0" w:color="auto"/>
              <w:left w:val="outset" w:sz="6" w:space="0" w:color="auto"/>
              <w:bottom w:val="outset" w:sz="6" w:space="0" w:color="auto"/>
              <w:right w:val="outset" w:sz="6" w:space="0" w:color="auto"/>
            </w:tcBorders>
            <w:vAlign w:val="center"/>
            <w:hideMark/>
          </w:tcPr>
          <w:p w14:paraId="574A7FC7" w14:textId="0DCBD992"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/citation/</w:t>
            </w:r>
            <w:proofErr w:type="spellStart"/>
            <w:r w:rsidRPr="00A73BC8">
              <w:rPr>
                <w:rFonts w:ascii="Book Antiqua" w:eastAsia="Times New Roman" w:hAnsi="Book Antiqua"/>
                <w:sz w:val="20"/>
                <w:szCs w:val="20"/>
              </w:rPr>
              <w:t>citeinfo</w:t>
            </w:r>
            <w:proofErr w:type="spellEnd"/>
            <w:r w:rsidRPr="00A73BC8">
              <w:rPr>
                <w:rFonts w:ascii="Book Antiqua" w:eastAsia="Times New Roman" w:hAnsi="Book Antiqua"/>
                <w:sz w:val="20"/>
                <w:szCs w:val="20"/>
              </w:rPr>
              <w:t>/origin</w:t>
            </w:r>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/*/creator</w:t>
            </w:r>
          </w:p>
        </w:tc>
      </w:tr>
      <w:tr w:rsidR="00A73BC8" w:rsidRPr="00A73BC8" w14:paraId="213DB760"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1D0FB259"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Metadata Contact</w:t>
            </w:r>
          </w:p>
        </w:tc>
        <w:tc>
          <w:tcPr>
            <w:tcW w:w="1853" w:type="pct"/>
            <w:tcBorders>
              <w:top w:val="outset" w:sz="6" w:space="0" w:color="auto"/>
              <w:left w:val="outset" w:sz="6" w:space="0" w:color="auto"/>
              <w:bottom w:val="outset" w:sz="6" w:space="0" w:color="auto"/>
              <w:right w:val="outset" w:sz="6" w:space="0" w:color="auto"/>
            </w:tcBorders>
            <w:vAlign w:val="center"/>
            <w:hideMark/>
          </w:tcPr>
          <w:p w14:paraId="7E39C87C"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organization or person currently responsible for the metadata.</w:t>
            </w:r>
          </w:p>
        </w:tc>
        <w:tc>
          <w:tcPr>
            <w:tcW w:w="2294" w:type="pct"/>
            <w:tcBorders>
              <w:top w:val="outset" w:sz="6" w:space="0" w:color="auto"/>
              <w:left w:val="outset" w:sz="6" w:space="0" w:color="auto"/>
              <w:bottom w:val="outset" w:sz="6" w:space="0" w:color="auto"/>
              <w:right w:val="outset" w:sz="6" w:space="0" w:color="auto"/>
            </w:tcBorders>
            <w:vAlign w:val="center"/>
            <w:hideMark/>
          </w:tcPr>
          <w:p w14:paraId="09CD3A2E" w14:textId="0E88EDA2"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metainfo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metc</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cntinfo</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metadataProvider</w:t>
            </w:r>
            <w:proofErr w:type="spellEnd"/>
          </w:p>
        </w:tc>
      </w:tr>
      <w:tr w:rsidR="00A73BC8" w:rsidRPr="00A73BC8" w14:paraId="7FB9A0D3"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57B0AE59"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Contributor Name</w:t>
            </w:r>
          </w:p>
        </w:tc>
        <w:tc>
          <w:tcPr>
            <w:tcW w:w="1853" w:type="pct"/>
            <w:tcBorders>
              <w:top w:val="outset" w:sz="6" w:space="0" w:color="auto"/>
              <w:left w:val="outset" w:sz="6" w:space="0" w:color="auto"/>
              <w:bottom w:val="outset" w:sz="6" w:space="0" w:color="auto"/>
              <w:right w:val="outset" w:sz="6" w:space="0" w:color="auto"/>
            </w:tcBorders>
            <w:vAlign w:val="center"/>
            <w:hideMark/>
          </w:tcPr>
          <w:p w14:paraId="301D6952"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Contributor to the resource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735E3239" w14:textId="0D82E432"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datacred</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associatedParty</w:t>
            </w:r>
            <w:proofErr w:type="spellEnd"/>
          </w:p>
        </w:tc>
      </w:tr>
      <w:tr w:rsidR="00A73BC8" w:rsidRPr="00A73BC8" w14:paraId="098C0320"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0F5BC30E"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Publisher</w:t>
            </w:r>
          </w:p>
        </w:tc>
        <w:tc>
          <w:tcPr>
            <w:tcW w:w="1853" w:type="pct"/>
            <w:tcBorders>
              <w:top w:val="outset" w:sz="6" w:space="0" w:color="auto"/>
              <w:left w:val="outset" w:sz="6" w:space="0" w:color="auto"/>
              <w:bottom w:val="outset" w:sz="6" w:space="0" w:color="auto"/>
              <w:right w:val="outset" w:sz="6" w:space="0" w:color="auto"/>
            </w:tcBorders>
            <w:vAlign w:val="center"/>
            <w:hideMark/>
          </w:tcPr>
          <w:p w14:paraId="4E56A210"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Publisher of the cited resource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6C941F92" w14:textId="5DC7C9BF"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/citation/</w:t>
            </w:r>
            <w:proofErr w:type="spellStart"/>
            <w:r w:rsidRPr="00A73BC8">
              <w:rPr>
                <w:rFonts w:ascii="Book Antiqua" w:eastAsia="Times New Roman" w:hAnsi="Book Antiqua"/>
                <w:sz w:val="20"/>
                <w:szCs w:val="20"/>
              </w:rPr>
              <w:t>citeinfo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pubinfo</w:t>
            </w:r>
            <w:proofErr w:type="spellEnd"/>
            <w:r w:rsidRPr="00A73BC8">
              <w:rPr>
                <w:rFonts w:ascii="Book Antiqua" w:eastAsia="Times New Roman" w:hAnsi="Book Antiqua"/>
                <w:sz w:val="20"/>
                <w:szCs w:val="20"/>
              </w:rPr>
              <w:t>/publish</w:t>
            </w:r>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/*/publisher</w:t>
            </w:r>
          </w:p>
        </w:tc>
      </w:tr>
      <w:tr w:rsidR="00A73BC8" w:rsidRPr="00A73BC8" w14:paraId="56AB4E6C"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5B60A96E"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Publication Date</w:t>
            </w:r>
          </w:p>
        </w:tc>
        <w:tc>
          <w:tcPr>
            <w:tcW w:w="1853" w:type="pct"/>
            <w:tcBorders>
              <w:top w:val="outset" w:sz="6" w:space="0" w:color="auto"/>
              <w:left w:val="outset" w:sz="6" w:space="0" w:color="auto"/>
              <w:bottom w:val="outset" w:sz="6" w:space="0" w:color="auto"/>
              <w:right w:val="outset" w:sz="6" w:space="0" w:color="auto"/>
            </w:tcBorders>
            <w:vAlign w:val="center"/>
            <w:hideMark/>
          </w:tcPr>
          <w:p w14:paraId="2650D3C1"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Date of publication of the cited resource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05D85115" w14:textId="675BC2FE"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/citation/</w:t>
            </w:r>
            <w:proofErr w:type="spellStart"/>
            <w:r w:rsidRPr="00A73BC8">
              <w:rPr>
                <w:rFonts w:ascii="Book Antiqua" w:eastAsia="Times New Roman" w:hAnsi="Book Antiqua"/>
                <w:sz w:val="20"/>
                <w:szCs w:val="20"/>
              </w:rPr>
              <w:t>citeinfo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pubdate</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pubDate</w:t>
            </w:r>
            <w:proofErr w:type="spellEnd"/>
          </w:p>
        </w:tc>
      </w:tr>
      <w:tr w:rsidR="00A73BC8" w:rsidRPr="005476B4" w14:paraId="03FAC9C7"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04EC5D21"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Resource Contact</w:t>
            </w:r>
          </w:p>
        </w:tc>
        <w:tc>
          <w:tcPr>
            <w:tcW w:w="1853" w:type="pct"/>
            <w:tcBorders>
              <w:top w:val="outset" w:sz="6" w:space="0" w:color="auto"/>
              <w:left w:val="outset" w:sz="6" w:space="0" w:color="auto"/>
              <w:bottom w:val="outset" w:sz="6" w:space="0" w:color="auto"/>
              <w:right w:val="outset" w:sz="6" w:space="0" w:color="auto"/>
            </w:tcBorders>
            <w:vAlign w:val="center"/>
            <w:hideMark/>
          </w:tcPr>
          <w:p w14:paraId="7ABD70EF"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organization or person responsible for answering questions about the resource.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50A278A2" w14:textId="4FC450A1" w:rsidR="004D733E" w:rsidRPr="005476B4" w:rsidRDefault="004D733E">
            <w:pPr>
              <w:wordWrap w:val="0"/>
              <w:rPr>
                <w:rFonts w:ascii="Book Antiqua" w:eastAsia="Times New Roman" w:hAnsi="Book Antiqua"/>
                <w:sz w:val="20"/>
                <w:szCs w:val="20"/>
                <w:lang w:val="pt-BR"/>
                <w:rPrChange w:id="473" w:author="Ted Habermann" w:date="2017-04-04T08:07:00Z">
                  <w:rPr>
                    <w:rFonts w:ascii="Book Antiqua" w:eastAsia="Times New Roman" w:hAnsi="Book Antiqua"/>
                    <w:sz w:val="20"/>
                    <w:szCs w:val="20"/>
                  </w:rPr>
                </w:rPrChange>
              </w:rPr>
            </w:pPr>
            <w:r w:rsidRPr="005476B4">
              <w:rPr>
                <w:rFonts w:ascii="Book Antiqua" w:eastAsia="Times New Roman" w:hAnsi="Book Antiqua"/>
                <w:b/>
                <w:bCs/>
                <w:sz w:val="20"/>
                <w:szCs w:val="20"/>
                <w:lang w:val="pt-BR"/>
                <w:rPrChange w:id="474" w:author="Ted Habermann" w:date="2017-04-04T08:07:00Z">
                  <w:rPr>
                    <w:rFonts w:ascii="Book Antiqua" w:eastAsia="Times New Roman" w:hAnsi="Book Antiqua"/>
                    <w:b/>
                    <w:bCs/>
                    <w:sz w:val="20"/>
                    <w:szCs w:val="20"/>
                  </w:rPr>
                </w:rPrChange>
              </w:rPr>
              <w:t>CSDGM</w:t>
            </w:r>
            <w:r w:rsidRPr="005476B4">
              <w:rPr>
                <w:rStyle w:val="apple-converted-space"/>
                <w:rFonts w:ascii="Book Antiqua" w:eastAsia="Times New Roman" w:hAnsi="Book Antiqua"/>
                <w:sz w:val="20"/>
                <w:szCs w:val="20"/>
                <w:lang w:val="pt-BR"/>
                <w:rPrChange w:id="475" w:author="Ted Habermann" w:date="2017-04-04T08:07:00Z">
                  <w:rPr>
                    <w:rStyle w:val="apple-converted-space"/>
                    <w:rFonts w:ascii="Book Antiqua" w:eastAsia="Times New Roman" w:hAnsi="Book Antiqua"/>
                    <w:sz w:val="20"/>
                    <w:szCs w:val="20"/>
                  </w:rPr>
                </w:rPrChange>
              </w:rPr>
              <w:t> </w:t>
            </w:r>
            <w:r w:rsidRPr="005476B4">
              <w:rPr>
                <w:rFonts w:ascii="Book Antiqua" w:eastAsia="Times New Roman" w:hAnsi="Book Antiqua"/>
                <w:sz w:val="20"/>
                <w:szCs w:val="20"/>
                <w:lang w:val="pt-BR"/>
                <w:rPrChange w:id="476"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477" w:author="Ted Habermann" w:date="2017-04-04T08:07:00Z">
                  <w:rPr>
                    <w:rFonts w:ascii="Book Antiqua" w:eastAsia="Times New Roman" w:hAnsi="Book Antiqua"/>
                    <w:sz w:val="20"/>
                    <w:szCs w:val="20"/>
                  </w:rPr>
                </w:rPrChange>
              </w:rPr>
              <w:t>metadata</w:t>
            </w:r>
            <w:proofErr w:type="spellEnd"/>
            <w:r w:rsidRPr="005476B4">
              <w:rPr>
                <w:rFonts w:ascii="Book Antiqua" w:eastAsia="Times New Roman" w:hAnsi="Book Antiqua"/>
                <w:sz w:val="20"/>
                <w:szCs w:val="20"/>
                <w:lang w:val="pt-BR"/>
                <w:rPrChange w:id="478"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479" w:author="Ted Habermann" w:date="2017-04-04T08:07:00Z">
                  <w:rPr>
                    <w:rFonts w:ascii="Book Antiqua" w:eastAsia="Times New Roman" w:hAnsi="Book Antiqua"/>
                    <w:sz w:val="20"/>
                    <w:szCs w:val="20"/>
                  </w:rPr>
                </w:rPrChange>
              </w:rPr>
              <w:t>idinfo</w:t>
            </w:r>
            <w:proofErr w:type="spellEnd"/>
            <w:r w:rsidRPr="005476B4">
              <w:rPr>
                <w:rFonts w:ascii="Book Antiqua" w:eastAsia="Times New Roman" w:hAnsi="Book Antiqua"/>
                <w:sz w:val="20"/>
                <w:szCs w:val="20"/>
                <w:lang w:val="pt-BR"/>
                <w:rPrChange w:id="480"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481" w:author="Ted Habermann" w:date="2017-04-04T08:07:00Z">
                  <w:rPr>
                    <w:rFonts w:ascii="Book Antiqua" w:eastAsia="Times New Roman" w:hAnsi="Book Antiqua"/>
                    <w:sz w:val="20"/>
                    <w:szCs w:val="20"/>
                  </w:rPr>
                </w:rPrChange>
              </w:rPr>
              <w:t>ptcontac</w:t>
            </w:r>
            <w:proofErr w:type="spellEnd"/>
            <w:r w:rsidRPr="005476B4">
              <w:rPr>
                <w:rFonts w:ascii="Book Antiqua" w:eastAsia="Times New Roman" w:hAnsi="Book Antiqua"/>
                <w:sz w:val="20"/>
                <w:szCs w:val="20"/>
                <w:lang w:val="pt-BR"/>
                <w:rPrChange w:id="482" w:author="Ted Habermann" w:date="2017-04-04T08:07:00Z">
                  <w:rPr>
                    <w:rFonts w:ascii="Book Antiqua" w:eastAsia="Times New Roman" w:hAnsi="Book Antiqua"/>
                    <w:sz w:val="20"/>
                    <w:szCs w:val="20"/>
                  </w:rPr>
                </w:rPrChange>
              </w:rPr>
              <w:br/>
            </w:r>
            <w:r w:rsidRPr="005476B4">
              <w:rPr>
                <w:rFonts w:ascii="Book Antiqua" w:eastAsia="Times New Roman" w:hAnsi="Book Antiqua"/>
                <w:b/>
                <w:bCs/>
                <w:sz w:val="20"/>
                <w:szCs w:val="20"/>
                <w:lang w:val="pt-BR"/>
                <w:rPrChange w:id="483" w:author="Ted Habermann" w:date="2017-04-04T08:07:00Z">
                  <w:rPr>
                    <w:rFonts w:ascii="Book Antiqua" w:eastAsia="Times New Roman" w:hAnsi="Book Antiqua"/>
                    <w:b/>
                    <w:bCs/>
                    <w:sz w:val="20"/>
                    <w:szCs w:val="20"/>
                  </w:rPr>
                </w:rPrChange>
              </w:rPr>
              <w:t>EML</w:t>
            </w:r>
            <w:r w:rsidRPr="005476B4">
              <w:rPr>
                <w:rStyle w:val="apple-converted-space"/>
                <w:rFonts w:ascii="Book Antiqua" w:eastAsia="Times New Roman" w:hAnsi="Book Antiqua"/>
                <w:sz w:val="20"/>
                <w:szCs w:val="20"/>
                <w:lang w:val="pt-BR"/>
                <w:rPrChange w:id="484" w:author="Ted Habermann" w:date="2017-04-04T08:07:00Z">
                  <w:rPr>
                    <w:rStyle w:val="apple-converted-space"/>
                    <w:rFonts w:ascii="Book Antiqua" w:eastAsia="Times New Roman" w:hAnsi="Book Antiqua"/>
                    <w:sz w:val="20"/>
                    <w:szCs w:val="20"/>
                  </w:rPr>
                </w:rPrChange>
              </w:rPr>
              <w:t> </w:t>
            </w:r>
            <w:r w:rsidRPr="005476B4">
              <w:rPr>
                <w:rFonts w:ascii="Book Antiqua" w:eastAsia="Times New Roman" w:hAnsi="Book Antiqua"/>
                <w:sz w:val="20"/>
                <w:szCs w:val="20"/>
                <w:lang w:val="pt-BR"/>
                <w:rPrChange w:id="485"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486" w:author="Ted Habermann" w:date="2017-04-04T08:07:00Z">
                  <w:rPr>
                    <w:rFonts w:ascii="Book Antiqua" w:eastAsia="Times New Roman" w:hAnsi="Book Antiqua"/>
                    <w:sz w:val="20"/>
                    <w:szCs w:val="20"/>
                  </w:rPr>
                </w:rPrChange>
              </w:rPr>
              <w:t>eml:eml</w:t>
            </w:r>
            <w:proofErr w:type="spellEnd"/>
            <w:r w:rsidRPr="005476B4">
              <w:rPr>
                <w:rFonts w:ascii="Book Antiqua" w:eastAsia="Times New Roman" w:hAnsi="Book Antiqua"/>
                <w:sz w:val="20"/>
                <w:szCs w:val="20"/>
                <w:lang w:val="pt-BR"/>
                <w:rPrChange w:id="487"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488" w:author="Ted Habermann" w:date="2017-04-04T08:07:00Z">
                  <w:rPr>
                    <w:rFonts w:ascii="Book Antiqua" w:eastAsia="Times New Roman" w:hAnsi="Book Antiqua"/>
                    <w:sz w:val="20"/>
                    <w:szCs w:val="20"/>
                  </w:rPr>
                </w:rPrChange>
              </w:rPr>
              <w:t>contact</w:t>
            </w:r>
            <w:proofErr w:type="spellEnd"/>
          </w:p>
        </w:tc>
      </w:tr>
      <w:tr w:rsidR="00A73BC8" w:rsidRPr="00A73BC8" w14:paraId="2E341E56"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471B927C"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Abstract</w:t>
            </w:r>
          </w:p>
        </w:tc>
        <w:tc>
          <w:tcPr>
            <w:tcW w:w="1853" w:type="pct"/>
            <w:tcBorders>
              <w:top w:val="outset" w:sz="6" w:space="0" w:color="auto"/>
              <w:left w:val="outset" w:sz="6" w:space="0" w:color="auto"/>
              <w:bottom w:val="outset" w:sz="6" w:space="0" w:color="auto"/>
              <w:right w:val="outset" w:sz="6" w:space="0" w:color="auto"/>
            </w:tcBorders>
            <w:vAlign w:val="center"/>
            <w:hideMark/>
          </w:tcPr>
          <w:p w14:paraId="07CF8BEC"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A paragraph describing the resource.</w:t>
            </w:r>
            <w:r w:rsidRPr="00A73BC8">
              <w:rPr>
                <w:rFonts w:ascii="Book Antiqua" w:eastAsia="Times New Roman" w:hAnsi="Book Antiqua"/>
                <w:sz w:val="20"/>
                <w:szCs w:val="20"/>
              </w:rPr>
              <w:br/>
            </w:r>
            <w:r w:rsidRPr="00A73BC8">
              <w:rPr>
                <w:rFonts w:ascii="Book Antiqua" w:eastAsia="Times New Roman" w:hAnsi="Book Antiqua"/>
                <w:sz w:val="20"/>
                <w:szCs w:val="20"/>
              </w:rPr>
              <w:br/>
            </w:r>
            <w:r w:rsidRPr="00A73BC8">
              <w:rPr>
                <w:rFonts w:ascii="Book Antiqua" w:eastAsia="Times New Roman" w:hAnsi="Book Antiqua"/>
                <w:i/>
                <w:iCs/>
                <w:sz w:val="20"/>
                <w:szCs w:val="20"/>
              </w:rPr>
              <w:t>Note: This concept is called "</w:t>
            </w:r>
            <w:proofErr w:type="spellStart"/>
            <w:r w:rsidRPr="00A73BC8">
              <w:rPr>
                <w:rFonts w:ascii="Book Antiqua" w:eastAsia="Times New Roman" w:hAnsi="Book Antiqua"/>
                <w:i/>
                <w:iCs/>
                <w:sz w:val="20"/>
                <w:szCs w:val="20"/>
              </w:rPr>
              <w:t>Desciption</w:t>
            </w:r>
            <w:proofErr w:type="spellEnd"/>
            <w:r w:rsidRPr="00A73BC8">
              <w:rPr>
                <w:rFonts w:ascii="Book Antiqua" w:eastAsia="Times New Roman" w:hAnsi="Book Antiqua"/>
                <w:i/>
                <w:iCs/>
                <w:sz w:val="20"/>
                <w:szCs w:val="20"/>
              </w:rPr>
              <w:t>" in Catalog Services for the Web.</w:t>
            </w:r>
          </w:p>
        </w:tc>
        <w:tc>
          <w:tcPr>
            <w:tcW w:w="2294" w:type="pct"/>
            <w:tcBorders>
              <w:top w:val="outset" w:sz="6" w:space="0" w:color="auto"/>
              <w:left w:val="outset" w:sz="6" w:space="0" w:color="auto"/>
              <w:bottom w:val="outset" w:sz="6" w:space="0" w:color="auto"/>
              <w:right w:val="outset" w:sz="6" w:space="0" w:color="auto"/>
            </w:tcBorders>
            <w:vAlign w:val="center"/>
            <w:hideMark/>
          </w:tcPr>
          <w:p w14:paraId="40378D4A" w14:textId="2BEEA793"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/descript/abstract</w:t>
            </w:r>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/*/abstract</w:t>
            </w:r>
          </w:p>
        </w:tc>
      </w:tr>
      <w:tr w:rsidR="00A73BC8" w:rsidRPr="00A73BC8" w14:paraId="51D3EDA5"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207C838A"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Keyword</w:t>
            </w:r>
          </w:p>
        </w:tc>
        <w:tc>
          <w:tcPr>
            <w:tcW w:w="1853" w:type="pct"/>
            <w:tcBorders>
              <w:top w:val="outset" w:sz="6" w:space="0" w:color="auto"/>
              <w:left w:val="outset" w:sz="6" w:space="0" w:color="auto"/>
              <w:bottom w:val="outset" w:sz="6" w:space="0" w:color="auto"/>
              <w:right w:val="outset" w:sz="6" w:space="0" w:color="auto"/>
            </w:tcBorders>
            <w:vAlign w:val="center"/>
            <w:hideMark/>
          </w:tcPr>
          <w:p w14:paraId="63CF04BF"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A word or phrase that describes some aspect of a resource. Can be one of several types.</w:t>
            </w:r>
          </w:p>
        </w:tc>
        <w:tc>
          <w:tcPr>
            <w:tcW w:w="2294" w:type="pct"/>
            <w:tcBorders>
              <w:top w:val="outset" w:sz="6" w:space="0" w:color="auto"/>
              <w:left w:val="outset" w:sz="6" w:space="0" w:color="auto"/>
              <w:bottom w:val="outset" w:sz="6" w:space="0" w:color="auto"/>
              <w:right w:val="outset" w:sz="6" w:space="0" w:color="auto"/>
            </w:tcBorders>
            <w:vAlign w:val="center"/>
            <w:hideMark/>
          </w:tcPr>
          <w:p w14:paraId="17F5F565" w14:textId="5391D581"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/keywords/theme/</w:t>
            </w:r>
            <w:proofErr w:type="spellStart"/>
            <w:r w:rsidRPr="00A73BC8">
              <w:rPr>
                <w:rFonts w:ascii="Book Antiqua" w:eastAsia="Times New Roman" w:hAnsi="Book Antiqua"/>
                <w:sz w:val="20"/>
                <w:szCs w:val="20"/>
              </w:rPr>
              <w:t>themekey</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/keywords/place/</w:t>
            </w:r>
            <w:proofErr w:type="spellStart"/>
            <w:r w:rsidRPr="00A73BC8">
              <w:rPr>
                <w:rFonts w:ascii="Book Antiqua" w:eastAsia="Times New Roman" w:hAnsi="Book Antiqua"/>
                <w:sz w:val="20"/>
                <w:szCs w:val="20"/>
              </w:rPr>
              <w:t>placekey</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keywordSet</w:t>
            </w:r>
            <w:proofErr w:type="spellEnd"/>
            <w:r w:rsidRPr="00A73BC8">
              <w:rPr>
                <w:rFonts w:ascii="Book Antiqua" w:eastAsia="Times New Roman" w:hAnsi="Book Antiqua"/>
                <w:sz w:val="20"/>
                <w:szCs w:val="20"/>
              </w:rPr>
              <w:t>/keyword</w:t>
            </w:r>
          </w:p>
        </w:tc>
      </w:tr>
      <w:tr w:rsidR="00A73BC8" w:rsidRPr="00A73BC8" w14:paraId="7135A880" w14:textId="77777777" w:rsidTr="00A73BC8">
        <w:tc>
          <w:tcPr>
            <w:tcW w:w="853" w:type="pct"/>
            <w:tcBorders>
              <w:top w:val="outset" w:sz="6" w:space="0" w:color="auto"/>
              <w:left w:val="outset" w:sz="6" w:space="0" w:color="auto"/>
              <w:bottom w:val="outset" w:sz="6" w:space="0" w:color="auto"/>
              <w:right w:val="outset" w:sz="6" w:space="0" w:color="auto"/>
            </w:tcBorders>
            <w:vAlign w:val="center"/>
            <w:hideMark/>
          </w:tcPr>
          <w:p w14:paraId="4A50B77F"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Resource Distribution</w:t>
            </w:r>
          </w:p>
        </w:tc>
        <w:tc>
          <w:tcPr>
            <w:tcW w:w="1853" w:type="pct"/>
            <w:tcBorders>
              <w:top w:val="outset" w:sz="6" w:space="0" w:color="auto"/>
              <w:left w:val="outset" w:sz="6" w:space="0" w:color="auto"/>
              <w:bottom w:val="outset" w:sz="6" w:space="0" w:color="auto"/>
              <w:right w:val="outset" w:sz="6" w:space="0" w:color="auto"/>
            </w:tcBorders>
            <w:vAlign w:val="center"/>
            <w:hideMark/>
          </w:tcPr>
          <w:p w14:paraId="159C53D6"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Information about how the resource is available, online, offline, inline.</w:t>
            </w:r>
          </w:p>
        </w:tc>
        <w:tc>
          <w:tcPr>
            <w:tcW w:w="2294" w:type="pct"/>
            <w:tcBorders>
              <w:top w:val="outset" w:sz="6" w:space="0" w:color="auto"/>
              <w:left w:val="outset" w:sz="6" w:space="0" w:color="auto"/>
              <w:bottom w:val="outset" w:sz="6" w:space="0" w:color="auto"/>
              <w:right w:val="outset" w:sz="6" w:space="0" w:color="auto"/>
            </w:tcBorders>
            <w:vAlign w:val="center"/>
            <w:hideMark/>
          </w:tcPr>
          <w:p w14:paraId="29490446" w14:textId="72000072"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distinfo</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/*/distribution</w:t>
            </w:r>
          </w:p>
        </w:tc>
      </w:tr>
    </w:tbl>
    <w:p w14:paraId="2CED6ECA" w14:textId="77777777" w:rsidR="00A73BC8" w:rsidRDefault="00A73BC8" w:rsidP="004D733E">
      <w:pPr>
        <w:pStyle w:val="Heading2"/>
        <w:rPr>
          <w:rFonts w:eastAsia="Times New Roman"/>
          <w:color w:val="000000"/>
          <w:szCs w:val="24"/>
        </w:rPr>
      </w:pPr>
      <w:bookmarkStart w:id="489" w:name="LTER_Discovery"/>
      <w:bookmarkEnd w:id="489"/>
    </w:p>
    <w:p w14:paraId="328E23BF" w14:textId="77777777" w:rsidR="004D733E" w:rsidRPr="00A73BC8" w:rsidRDefault="004D733E" w:rsidP="004D733E">
      <w:pPr>
        <w:pStyle w:val="Heading2"/>
        <w:rPr>
          <w:rFonts w:eastAsia="Times New Roman"/>
          <w:color w:val="000000"/>
          <w:szCs w:val="24"/>
        </w:rPr>
      </w:pPr>
      <w:r w:rsidRPr="00A73BC8">
        <w:rPr>
          <w:rFonts w:eastAsia="Times New Roman"/>
          <w:color w:val="000000"/>
          <w:szCs w:val="24"/>
        </w:rPr>
        <w:t>LTER Completeness-Discovery</w:t>
      </w:r>
    </w:p>
    <w:p w14:paraId="11FE29EF" w14:textId="77777777" w:rsidR="004D733E" w:rsidRPr="00A73BC8" w:rsidRDefault="004D733E" w:rsidP="004D733E">
      <w:pPr>
        <w:pStyle w:val="NormalWeb"/>
        <w:rPr>
          <w:rFonts w:ascii="Book Antiqua" w:hAnsi="Book Antiqua"/>
          <w:color w:val="000000"/>
        </w:rPr>
      </w:pPr>
      <w:r w:rsidRPr="00A73BC8">
        <w:rPr>
          <w:rFonts w:ascii="Book Antiqua" w:hAnsi="Book Antiqua"/>
          <w:color w:val="000000"/>
        </w:rPr>
        <w:t xml:space="preserve">Discovery level metadata should provide as much information as possible to support locating datasets by time, taxa, and/or geographic location in addition to basic identification information. Discovery level EML should include the coverage elements of </w:t>
      </w:r>
      <w:proofErr w:type="spellStart"/>
      <w:r w:rsidRPr="00A73BC8">
        <w:rPr>
          <w:rFonts w:ascii="Book Antiqua" w:hAnsi="Book Antiqua"/>
          <w:color w:val="000000"/>
        </w:rPr>
        <w:t>temporalCoverage</w:t>
      </w:r>
      <w:proofErr w:type="spellEnd"/>
      <w:r w:rsidRPr="00A73BC8">
        <w:rPr>
          <w:rFonts w:ascii="Book Antiqua" w:hAnsi="Book Antiqua"/>
          <w:color w:val="000000"/>
        </w:rPr>
        <w:t xml:space="preserve"> (when), </w:t>
      </w:r>
      <w:proofErr w:type="spellStart"/>
      <w:r w:rsidRPr="00A73BC8">
        <w:rPr>
          <w:rFonts w:ascii="Book Antiqua" w:hAnsi="Book Antiqua"/>
          <w:color w:val="000000"/>
        </w:rPr>
        <w:t>taxonomicCoverage</w:t>
      </w:r>
      <w:proofErr w:type="spellEnd"/>
      <w:r w:rsidRPr="00A73BC8">
        <w:rPr>
          <w:rFonts w:ascii="Book Antiqua" w:hAnsi="Book Antiqua"/>
          <w:color w:val="000000"/>
        </w:rPr>
        <w:t xml:space="preserve"> (what), and </w:t>
      </w:r>
      <w:proofErr w:type="spellStart"/>
      <w:r w:rsidRPr="00A73BC8">
        <w:rPr>
          <w:rFonts w:ascii="Book Antiqua" w:hAnsi="Book Antiqua"/>
          <w:color w:val="000000"/>
        </w:rPr>
        <w:t>geographicCoverage</w:t>
      </w:r>
      <w:proofErr w:type="spellEnd"/>
      <w:r w:rsidRPr="00A73BC8">
        <w:rPr>
          <w:rFonts w:ascii="Book Antiqua" w:hAnsi="Book Antiqua"/>
          <w:color w:val="000000"/>
        </w:rPr>
        <w:t xml:space="preserve"> (where) for the dataset as well as the change history in the maintenance element.</w:t>
      </w:r>
      <w:r w:rsidRPr="00A73BC8">
        <w:rPr>
          <w:rFonts w:ascii="Book Antiqua" w:hAnsi="Book Antiqua"/>
          <w:color w:val="000000"/>
        </w:rPr>
        <w:br/>
      </w:r>
      <w:r w:rsidRPr="00A73BC8">
        <w:rPr>
          <w:rFonts w:ascii="Book Antiqua" w:hAnsi="Book Antiqua"/>
          <w:i/>
          <w:iCs/>
          <w:color w:val="000000"/>
        </w:rPr>
        <w:t>Source:</w:t>
      </w:r>
      <w:r w:rsidRPr="00A73BC8">
        <w:rPr>
          <w:rStyle w:val="apple-converted-space"/>
          <w:rFonts w:ascii="Book Antiqua" w:hAnsi="Book Antiqua"/>
          <w:i/>
          <w:iCs/>
          <w:color w:val="000000"/>
        </w:rPr>
        <w:t> </w:t>
      </w:r>
      <w:hyperlink r:id="rId25" w:history="1">
        <w:r w:rsidRPr="00A73BC8">
          <w:rPr>
            <w:rStyle w:val="Hyperlink"/>
            <w:rFonts w:ascii="Book Antiqua" w:hAnsi="Book Antiqua"/>
          </w:rPr>
          <w:t>Completeness Levels</w:t>
        </w:r>
      </w:hyperlink>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22"/>
        <w:gridCol w:w="2370"/>
        <w:gridCol w:w="5688"/>
      </w:tblGrid>
      <w:tr w:rsidR="004D733E" w:rsidRPr="00A73BC8" w14:paraId="7DBA590D"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5E9B7D9B"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lastRenderedPageBreak/>
              <w:t>Concept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E2E7D9A"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Description</w:t>
            </w:r>
          </w:p>
        </w:tc>
        <w:tc>
          <w:tcPr>
            <w:tcW w:w="3000" w:type="pct"/>
            <w:tcBorders>
              <w:top w:val="outset" w:sz="6" w:space="0" w:color="auto"/>
              <w:left w:val="outset" w:sz="6" w:space="0" w:color="auto"/>
              <w:bottom w:val="outset" w:sz="6" w:space="0" w:color="auto"/>
              <w:right w:val="outset" w:sz="6" w:space="0" w:color="auto"/>
            </w:tcBorders>
            <w:vAlign w:val="center"/>
            <w:hideMark/>
          </w:tcPr>
          <w:p w14:paraId="28952BB4"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Dialect (Fit) Paths</w:t>
            </w:r>
          </w:p>
        </w:tc>
      </w:tr>
      <w:tr w:rsidR="004D733E" w:rsidRPr="00A73BC8" w14:paraId="5FD65589"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70F73E8E"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Taxonomic Extent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5827D115"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extent of the taxonomies coverage.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0A8D0A71" w14:textId="77777777"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/*/coverage/</w:t>
            </w:r>
            <w:proofErr w:type="spellStart"/>
            <w:r w:rsidRPr="00A73BC8">
              <w:rPr>
                <w:rFonts w:ascii="Book Antiqua" w:eastAsia="Times New Roman" w:hAnsi="Book Antiqua"/>
                <w:sz w:val="20"/>
                <w:szCs w:val="20"/>
              </w:rPr>
              <w:t>taxonomicCoverage</w:t>
            </w:r>
            <w:proofErr w:type="spellEnd"/>
          </w:p>
        </w:tc>
      </w:tr>
      <w:tr w:rsidR="004D733E" w:rsidRPr="00A73BC8" w14:paraId="70D38AAC"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3C9C435C"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Spatial Extent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51D0EB0D"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spatial extent of the resource.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6D62844" w14:textId="7E1FDC00"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spdom</w:t>
            </w:r>
            <w:proofErr w:type="spellEnd"/>
            <w:r w:rsidRPr="00A73BC8">
              <w:rPr>
                <w:rFonts w:ascii="Book Antiqua" w:eastAsia="Times New Roman" w:hAnsi="Book Antiqua"/>
                <w:sz w:val="20"/>
                <w:szCs w:val="20"/>
              </w:rPr>
              <w:t>/bounding</w:t>
            </w:r>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/*/coverage/</w:t>
            </w:r>
            <w:proofErr w:type="spellStart"/>
            <w:r w:rsidRPr="00A73BC8">
              <w:rPr>
                <w:rFonts w:ascii="Book Antiqua" w:eastAsia="Times New Roman" w:hAnsi="Book Antiqua"/>
                <w:sz w:val="20"/>
                <w:szCs w:val="20"/>
              </w:rPr>
              <w:t>geographicCoverage</w:t>
            </w:r>
            <w:proofErr w:type="spellEnd"/>
          </w:p>
        </w:tc>
      </w:tr>
      <w:tr w:rsidR="004D733E" w:rsidRPr="00A73BC8" w14:paraId="3235D345"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7E7BDDBE"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Temporal Extent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0F6CC90"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temporal extent of the resource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4712AAF8" w14:textId="0499377E"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timeperd</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timeinfo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rngdates</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/*/coverage/</w:t>
            </w:r>
            <w:proofErr w:type="spellStart"/>
            <w:r w:rsidRPr="00A73BC8">
              <w:rPr>
                <w:rFonts w:ascii="Book Antiqua" w:eastAsia="Times New Roman" w:hAnsi="Book Antiqua"/>
                <w:sz w:val="20"/>
                <w:szCs w:val="20"/>
              </w:rPr>
              <w:t>temporalCoverage</w:t>
            </w:r>
            <w:proofErr w:type="spellEnd"/>
          </w:p>
        </w:tc>
      </w:tr>
      <w:tr w:rsidR="004D733E" w:rsidRPr="00A73BC8" w14:paraId="7A13CFA6"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55F6DC7A"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Maintenance</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A750910"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Describes changes to the data tables or metadata, including update frequency.</w:t>
            </w:r>
          </w:p>
        </w:tc>
        <w:tc>
          <w:tcPr>
            <w:tcW w:w="3000" w:type="pct"/>
            <w:tcBorders>
              <w:top w:val="outset" w:sz="6" w:space="0" w:color="auto"/>
              <w:left w:val="outset" w:sz="6" w:space="0" w:color="auto"/>
              <w:bottom w:val="outset" w:sz="6" w:space="0" w:color="auto"/>
              <w:right w:val="outset" w:sz="6" w:space="0" w:color="auto"/>
            </w:tcBorders>
            <w:vAlign w:val="center"/>
            <w:hideMark/>
          </w:tcPr>
          <w:p w14:paraId="76E9955C" w14:textId="24C40189"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/status/update</w:t>
            </w:r>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/*/maintenance</w:t>
            </w:r>
          </w:p>
        </w:tc>
      </w:tr>
    </w:tbl>
    <w:p w14:paraId="2A9F7769" w14:textId="77777777" w:rsidR="00A73BC8" w:rsidRDefault="00A73BC8" w:rsidP="004D733E">
      <w:pPr>
        <w:pStyle w:val="Heading2"/>
        <w:rPr>
          <w:rFonts w:eastAsia="Times New Roman"/>
          <w:color w:val="000000"/>
          <w:szCs w:val="24"/>
        </w:rPr>
      </w:pPr>
      <w:bookmarkStart w:id="490" w:name="LTER_Evaluation"/>
      <w:bookmarkEnd w:id="490"/>
    </w:p>
    <w:p w14:paraId="6511FC6D" w14:textId="77777777" w:rsidR="004D733E" w:rsidRPr="00A73BC8" w:rsidRDefault="004D733E" w:rsidP="004D733E">
      <w:pPr>
        <w:pStyle w:val="Heading2"/>
        <w:rPr>
          <w:rFonts w:eastAsia="Times New Roman"/>
          <w:color w:val="000000"/>
          <w:szCs w:val="24"/>
        </w:rPr>
      </w:pPr>
      <w:r w:rsidRPr="00A73BC8">
        <w:rPr>
          <w:rFonts w:eastAsia="Times New Roman"/>
          <w:color w:val="000000"/>
          <w:szCs w:val="24"/>
        </w:rPr>
        <w:t>LTER Completeness-Evaluation</w:t>
      </w:r>
    </w:p>
    <w:p w14:paraId="7E0DDBCD" w14:textId="77777777" w:rsidR="004D733E" w:rsidRPr="00A73BC8" w:rsidRDefault="004D733E" w:rsidP="004D733E">
      <w:pPr>
        <w:pStyle w:val="NormalWeb"/>
        <w:rPr>
          <w:rFonts w:ascii="Book Antiqua" w:hAnsi="Book Antiqua"/>
          <w:color w:val="000000"/>
        </w:rPr>
      </w:pPr>
      <w:r w:rsidRPr="00A73BC8">
        <w:rPr>
          <w:rFonts w:ascii="Book Antiqua" w:hAnsi="Book Antiqua"/>
          <w:color w:val="000000"/>
        </w:rPr>
        <w:t>Evaluation level metadata should include detailed descriptions of the project, methods, protocols, and intellectual rights in order for a potential user to evaluate the relevance of the data package for their research study or synthesis project.</w:t>
      </w:r>
      <w:r w:rsidRPr="00A73BC8">
        <w:rPr>
          <w:rFonts w:ascii="Book Antiqua" w:hAnsi="Book Antiqua"/>
          <w:color w:val="000000"/>
        </w:rPr>
        <w:br/>
      </w:r>
      <w:r w:rsidRPr="00A73BC8">
        <w:rPr>
          <w:rFonts w:ascii="Book Antiqua" w:hAnsi="Book Antiqua"/>
          <w:i/>
          <w:iCs/>
          <w:color w:val="000000"/>
        </w:rPr>
        <w:t>Source:</w:t>
      </w:r>
      <w:r w:rsidRPr="00A73BC8">
        <w:rPr>
          <w:rStyle w:val="apple-converted-space"/>
          <w:rFonts w:ascii="Book Antiqua" w:hAnsi="Book Antiqua"/>
          <w:i/>
          <w:iCs/>
          <w:color w:val="000000"/>
        </w:rPr>
        <w:t> </w:t>
      </w:r>
      <w:hyperlink r:id="rId26" w:history="1">
        <w:r w:rsidRPr="00A73BC8">
          <w:rPr>
            <w:rStyle w:val="Hyperlink"/>
            <w:rFonts w:ascii="Book Antiqua" w:hAnsi="Book Antiqua"/>
          </w:rPr>
          <w:t>Completeness Levels</w:t>
        </w:r>
      </w:hyperlink>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22"/>
        <w:gridCol w:w="2370"/>
        <w:gridCol w:w="5688"/>
      </w:tblGrid>
      <w:tr w:rsidR="004D733E" w:rsidRPr="00A73BC8" w14:paraId="41EF8832"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74B6517D"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Concept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16118BB"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Description</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4FE7C33" w14:textId="77777777" w:rsidR="004D733E" w:rsidRPr="00A73BC8" w:rsidRDefault="004D733E">
            <w:pPr>
              <w:jc w:val="center"/>
              <w:rPr>
                <w:rFonts w:ascii="Book Antiqua" w:eastAsia="Times New Roman" w:hAnsi="Book Antiqua"/>
                <w:b/>
                <w:bCs/>
                <w:sz w:val="20"/>
                <w:szCs w:val="20"/>
              </w:rPr>
            </w:pPr>
            <w:r w:rsidRPr="00A73BC8">
              <w:rPr>
                <w:rFonts w:ascii="Book Antiqua" w:eastAsia="Times New Roman" w:hAnsi="Book Antiqua"/>
                <w:b/>
                <w:bCs/>
                <w:sz w:val="20"/>
                <w:szCs w:val="20"/>
              </w:rPr>
              <w:t>Dialect (Fit) Paths</w:t>
            </w:r>
          </w:p>
        </w:tc>
      </w:tr>
      <w:tr w:rsidR="004D733E" w:rsidRPr="00A73BC8" w14:paraId="6017B1BD"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1D48AD93"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Resource Use Constraints</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83797DA"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Information about how the data may or may not be used after access is granted to assure the protection of privacy or intellectual property. This includes any special restrictions, legal prerequisites, terms and conditions, and/or limitations on using the data set. Data providers may request acknowledgement of the data from users and claim no responsibility for quality and completeness of data.</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7C9498E" w14:textId="383BAE40"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idinfo</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useconst</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intellectualRights</w:t>
            </w:r>
            <w:proofErr w:type="spellEnd"/>
          </w:p>
        </w:tc>
      </w:tr>
      <w:tr w:rsidR="004D733E" w:rsidRPr="00A73BC8" w14:paraId="3C981168"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080A81BF"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Process Step</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62026F3"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A step in the processing that produced a resource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6A82F258" w14:textId="2782ABB7"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/metadata/lineage/</w:t>
            </w:r>
            <w:proofErr w:type="spellStart"/>
            <w:r w:rsidRPr="00A73BC8">
              <w:rPr>
                <w:rFonts w:ascii="Book Antiqua" w:eastAsia="Times New Roman" w:hAnsi="Book Antiqua"/>
                <w:sz w:val="20"/>
                <w:szCs w:val="20"/>
              </w:rPr>
              <w:t>dataqual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procstep</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/*/methods</w:t>
            </w:r>
          </w:p>
        </w:tc>
      </w:tr>
      <w:tr w:rsidR="004D733E" w:rsidRPr="00A73BC8" w14:paraId="3F06F273"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30E08ACA"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Project Description</w:t>
            </w:r>
          </w:p>
        </w:tc>
        <w:tc>
          <w:tcPr>
            <w:tcW w:w="1250" w:type="pct"/>
            <w:tcBorders>
              <w:top w:val="outset" w:sz="6" w:space="0" w:color="auto"/>
              <w:left w:val="outset" w:sz="6" w:space="0" w:color="auto"/>
              <w:bottom w:val="outset" w:sz="6" w:space="0" w:color="auto"/>
              <w:right w:val="outset" w:sz="6" w:space="0" w:color="auto"/>
            </w:tcBorders>
            <w:vAlign w:val="center"/>
            <w:hideMark/>
          </w:tcPr>
          <w:p w14:paraId="31393037"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Description of the project.</w:t>
            </w:r>
          </w:p>
        </w:tc>
        <w:tc>
          <w:tcPr>
            <w:tcW w:w="3000" w:type="pct"/>
            <w:tcBorders>
              <w:top w:val="outset" w:sz="6" w:space="0" w:color="auto"/>
              <w:left w:val="outset" w:sz="6" w:space="0" w:color="auto"/>
              <w:bottom w:val="outset" w:sz="6" w:space="0" w:color="auto"/>
              <w:right w:val="outset" w:sz="6" w:space="0" w:color="auto"/>
            </w:tcBorders>
            <w:vAlign w:val="center"/>
            <w:hideMark/>
          </w:tcPr>
          <w:p w14:paraId="79FB76BC" w14:textId="77777777"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/*/project</w:t>
            </w:r>
          </w:p>
        </w:tc>
      </w:tr>
      <w:tr w:rsidR="004D733E" w:rsidRPr="00A73BC8" w14:paraId="3137F428"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088FEBD7"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Entity Type Definition</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4574437"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The description of the entity type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72E0B2CA" w14:textId="0F5EFE3F"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eainfo</w:t>
            </w:r>
            <w:proofErr w:type="spellEnd"/>
            <w:r w:rsidRPr="00A73BC8">
              <w:rPr>
                <w:rFonts w:ascii="Book Antiqua" w:eastAsia="Times New Roman" w:hAnsi="Book Antiqua"/>
                <w:sz w:val="20"/>
                <w:szCs w:val="20"/>
              </w:rPr>
              <w:t>/detailed/</w:t>
            </w:r>
            <w:proofErr w:type="spellStart"/>
            <w:r w:rsidRPr="00A73BC8">
              <w:rPr>
                <w:rFonts w:ascii="Book Antiqua" w:eastAsia="Times New Roman" w:hAnsi="Book Antiqua"/>
                <w:sz w:val="20"/>
                <w:szCs w:val="20"/>
              </w:rPr>
              <w:t>enttyp</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enttypd</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dataTable</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entityDescription</w:t>
            </w:r>
            <w:proofErr w:type="spellEnd"/>
          </w:p>
        </w:tc>
      </w:tr>
      <w:tr w:rsidR="004D733E" w:rsidRPr="00A73BC8" w14:paraId="327793AB"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4A9E7746"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t xml:space="preserve">Attribute </w:t>
            </w:r>
            <w:r w:rsidRPr="00A73BC8">
              <w:rPr>
                <w:rFonts w:ascii="Book Antiqua" w:eastAsia="Times New Roman" w:hAnsi="Book Antiqua"/>
                <w:sz w:val="20"/>
                <w:szCs w:val="20"/>
              </w:rPr>
              <w:lastRenderedPageBreak/>
              <w:t>Definition</w:t>
            </w:r>
          </w:p>
        </w:tc>
        <w:tc>
          <w:tcPr>
            <w:tcW w:w="1250" w:type="pct"/>
            <w:tcBorders>
              <w:top w:val="outset" w:sz="6" w:space="0" w:color="auto"/>
              <w:left w:val="outset" w:sz="6" w:space="0" w:color="auto"/>
              <w:bottom w:val="outset" w:sz="6" w:space="0" w:color="auto"/>
              <w:right w:val="outset" w:sz="6" w:space="0" w:color="auto"/>
            </w:tcBorders>
            <w:vAlign w:val="center"/>
            <w:hideMark/>
          </w:tcPr>
          <w:p w14:paraId="3C52A2FA" w14:textId="77777777" w:rsidR="004D733E" w:rsidRPr="00A73BC8" w:rsidRDefault="004D733E">
            <w:pPr>
              <w:rPr>
                <w:rFonts w:ascii="Book Antiqua" w:eastAsia="Times New Roman" w:hAnsi="Book Antiqua"/>
                <w:sz w:val="20"/>
                <w:szCs w:val="20"/>
              </w:rPr>
            </w:pPr>
            <w:r w:rsidRPr="00A73BC8">
              <w:rPr>
                <w:rFonts w:ascii="Book Antiqua" w:eastAsia="Times New Roman" w:hAnsi="Book Antiqua"/>
                <w:sz w:val="20"/>
                <w:szCs w:val="20"/>
              </w:rPr>
              <w:lastRenderedPageBreak/>
              <w:t xml:space="preserve">The description of the </w:t>
            </w:r>
            <w:r w:rsidRPr="00A73BC8">
              <w:rPr>
                <w:rFonts w:ascii="Book Antiqua" w:eastAsia="Times New Roman" w:hAnsi="Book Antiqua"/>
                <w:sz w:val="20"/>
                <w:szCs w:val="20"/>
              </w:rPr>
              <w:lastRenderedPageBreak/>
              <w:t>attribute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494335E6" w14:textId="25C5C956" w:rsidR="004D733E" w:rsidRPr="00A73BC8" w:rsidRDefault="004D733E">
            <w:pPr>
              <w:wordWrap w:val="0"/>
              <w:rPr>
                <w:rFonts w:ascii="Book Antiqua" w:eastAsia="Times New Roman" w:hAnsi="Book Antiqua"/>
                <w:sz w:val="20"/>
                <w:szCs w:val="20"/>
              </w:rPr>
            </w:pPr>
            <w:r w:rsidRPr="00A73BC8">
              <w:rPr>
                <w:rFonts w:ascii="Book Antiqua" w:eastAsia="Times New Roman" w:hAnsi="Book Antiqua"/>
                <w:b/>
                <w:bCs/>
                <w:sz w:val="20"/>
                <w:szCs w:val="20"/>
              </w:rPr>
              <w:lastRenderedPageBreak/>
              <w:t>CSDGM</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/metadata/</w:t>
            </w:r>
            <w:proofErr w:type="spellStart"/>
            <w:r w:rsidRPr="00A73BC8">
              <w:rPr>
                <w:rFonts w:ascii="Book Antiqua" w:eastAsia="Times New Roman" w:hAnsi="Book Antiqua"/>
                <w:sz w:val="20"/>
                <w:szCs w:val="20"/>
              </w:rPr>
              <w:t>eainfo</w:t>
            </w:r>
            <w:proofErr w:type="spellEnd"/>
            <w:r w:rsidRPr="00A73BC8">
              <w:rPr>
                <w:rFonts w:ascii="Book Antiqua" w:eastAsia="Times New Roman" w:hAnsi="Book Antiqua"/>
                <w:sz w:val="20"/>
                <w:szCs w:val="20"/>
              </w:rPr>
              <w:t>/detailed/</w:t>
            </w:r>
            <w:proofErr w:type="spellStart"/>
            <w:r w:rsidRPr="00A73BC8">
              <w:rPr>
                <w:rFonts w:ascii="Book Antiqua" w:eastAsia="Times New Roman" w:hAnsi="Book Antiqua"/>
                <w:sz w:val="20"/>
                <w:szCs w:val="20"/>
              </w:rPr>
              <w:t>attr</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attrdef</w:t>
            </w:r>
            <w:proofErr w:type="spellEnd"/>
            <w:r w:rsidRPr="00A73BC8">
              <w:rPr>
                <w:rFonts w:ascii="Book Antiqua" w:eastAsia="Times New Roman" w:hAnsi="Book Antiqua"/>
                <w:sz w:val="20"/>
                <w:szCs w:val="20"/>
              </w:rPr>
              <w:br/>
            </w:r>
            <w:r w:rsidRPr="00A73BC8">
              <w:rPr>
                <w:rFonts w:ascii="Book Antiqua" w:eastAsia="Times New Roman" w:hAnsi="Book Antiqua"/>
                <w:b/>
                <w:bCs/>
                <w:sz w:val="20"/>
                <w:szCs w:val="20"/>
              </w:rPr>
              <w:lastRenderedPageBreak/>
              <w:t>EML</w:t>
            </w:r>
            <w:r w:rsidRPr="00A73BC8">
              <w:rPr>
                <w:rStyle w:val="apple-converted-space"/>
                <w:rFonts w:ascii="Book Antiqua" w:eastAsia="Times New Roman" w:hAnsi="Book Antiqua"/>
                <w:sz w:val="20"/>
                <w:szCs w:val="20"/>
              </w:rPr>
              <w:t> </w:t>
            </w:r>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eml:eml</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dataTable</w:t>
            </w:r>
            <w:proofErr w:type="spellEnd"/>
            <w:r w:rsidRPr="00A73BC8">
              <w:rPr>
                <w:rFonts w:ascii="Book Antiqua" w:eastAsia="Times New Roman" w:hAnsi="Book Antiqua"/>
                <w:sz w:val="20"/>
                <w:szCs w:val="20"/>
              </w:rPr>
              <w:t>/</w:t>
            </w:r>
            <w:proofErr w:type="spellStart"/>
            <w:r w:rsidRPr="00A73BC8">
              <w:rPr>
                <w:rFonts w:ascii="Book Antiqua" w:eastAsia="Times New Roman" w:hAnsi="Book Antiqua"/>
                <w:sz w:val="20"/>
                <w:szCs w:val="20"/>
              </w:rPr>
              <w:t>attributeList</w:t>
            </w:r>
            <w:proofErr w:type="spellEnd"/>
            <w:r w:rsidRPr="00A73BC8">
              <w:rPr>
                <w:rFonts w:ascii="Book Antiqua" w:eastAsia="Times New Roman" w:hAnsi="Book Antiqua"/>
                <w:sz w:val="20"/>
                <w:szCs w:val="20"/>
              </w:rPr>
              <w:t>/attribute/</w:t>
            </w:r>
            <w:proofErr w:type="spellStart"/>
            <w:r w:rsidRPr="00A73BC8">
              <w:rPr>
                <w:rFonts w:ascii="Book Antiqua" w:eastAsia="Times New Roman" w:hAnsi="Book Antiqua"/>
                <w:sz w:val="20"/>
                <w:szCs w:val="20"/>
              </w:rPr>
              <w:t>attributeDefinition</w:t>
            </w:r>
            <w:proofErr w:type="spellEnd"/>
          </w:p>
        </w:tc>
      </w:tr>
    </w:tbl>
    <w:p w14:paraId="42B4CB70" w14:textId="77777777" w:rsidR="00A73BC8" w:rsidRDefault="00A73BC8" w:rsidP="004D733E">
      <w:pPr>
        <w:pStyle w:val="Heading2"/>
        <w:rPr>
          <w:rFonts w:eastAsia="Times New Roman"/>
          <w:color w:val="000000"/>
          <w:szCs w:val="24"/>
        </w:rPr>
      </w:pPr>
      <w:bookmarkStart w:id="491" w:name="LTER_Access"/>
      <w:bookmarkEnd w:id="491"/>
    </w:p>
    <w:p w14:paraId="3068DC2A" w14:textId="77777777" w:rsidR="004D733E" w:rsidRPr="00A73BC8" w:rsidRDefault="004D733E" w:rsidP="004D733E">
      <w:pPr>
        <w:pStyle w:val="Heading2"/>
        <w:rPr>
          <w:rFonts w:eastAsia="Times New Roman"/>
          <w:color w:val="000000"/>
          <w:szCs w:val="24"/>
        </w:rPr>
      </w:pPr>
      <w:r w:rsidRPr="00A73BC8">
        <w:rPr>
          <w:rFonts w:eastAsia="Times New Roman"/>
          <w:color w:val="000000"/>
          <w:szCs w:val="24"/>
        </w:rPr>
        <w:t>LTER Completeness-Access</w:t>
      </w:r>
    </w:p>
    <w:p w14:paraId="41D31751" w14:textId="77777777" w:rsidR="004D733E" w:rsidRPr="00A73BC8" w:rsidRDefault="004D733E" w:rsidP="004D733E">
      <w:pPr>
        <w:pStyle w:val="NormalWeb"/>
        <w:rPr>
          <w:rFonts w:ascii="Book Antiqua" w:hAnsi="Book Antiqua"/>
          <w:color w:val="000000"/>
        </w:rPr>
      </w:pPr>
      <w:r w:rsidRPr="00A73BC8">
        <w:rPr>
          <w:rFonts w:ascii="Book Antiqua" w:hAnsi="Book Antiqua"/>
          <w:color w:val="000000"/>
        </w:rPr>
        <w:t>Access-level metadata should provide a user with all the information needed to access and download the data tables, even if the tables' attributes are not thoroughly described. The tags required at this level specify access control and the physical description of the table.</w:t>
      </w:r>
      <w:r w:rsidRPr="00A73BC8">
        <w:rPr>
          <w:rFonts w:ascii="Book Antiqua" w:hAnsi="Book Antiqua"/>
          <w:color w:val="000000"/>
        </w:rPr>
        <w:br/>
      </w:r>
      <w:r w:rsidRPr="00A73BC8">
        <w:rPr>
          <w:rFonts w:ascii="Book Antiqua" w:hAnsi="Book Antiqua"/>
          <w:i/>
          <w:iCs/>
          <w:color w:val="000000"/>
        </w:rPr>
        <w:t>Source:</w:t>
      </w:r>
      <w:r w:rsidRPr="00A73BC8">
        <w:rPr>
          <w:rStyle w:val="apple-converted-space"/>
          <w:rFonts w:ascii="Book Antiqua" w:hAnsi="Book Antiqua"/>
          <w:i/>
          <w:iCs/>
          <w:color w:val="000000"/>
        </w:rPr>
        <w:t> </w:t>
      </w:r>
      <w:hyperlink r:id="rId27" w:history="1">
        <w:r w:rsidRPr="00A73BC8">
          <w:rPr>
            <w:rStyle w:val="Hyperlink"/>
            <w:rFonts w:ascii="Book Antiqua" w:hAnsi="Book Antiqua"/>
          </w:rPr>
          <w:t>Completeness Levels</w:t>
        </w:r>
      </w:hyperlink>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22"/>
        <w:gridCol w:w="2370"/>
        <w:gridCol w:w="5688"/>
      </w:tblGrid>
      <w:tr w:rsidR="004D733E" w:rsidRPr="00200F1F" w14:paraId="774C26BB"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5A325305" w14:textId="77777777" w:rsidR="004D733E" w:rsidRPr="00200F1F" w:rsidRDefault="004D733E">
            <w:pPr>
              <w:jc w:val="center"/>
              <w:rPr>
                <w:rFonts w:ascii="Book Antiqua" w:eastAsia="Times New Roman" w:hAnsi="Book Antiqua"/>
                <w:b/>
                <w:bCs/>
                <w:sz w:val="20"/>
                <w:szCs w:val="20"/>
              </w:rPr>
            </w:pPr>
            <w:r w:rsidRPr="00200F1F">
              <w:rPr>
                <w:rFonts w:ascii="Book Antiqua" w:eastAsia="Times New Roman" w:hAnsi="Book Antiqua"/>
                <w:b/>
                <w:bCs/>
                <w:sz w:val="20"/>
                <w:szCs w:val="20"/>
              </w:rPr>
              <w:t>Concept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57A7C36D" w14:textId="77777777" w:rsidR="004D733E" w:rsidRPr="00200F1F" w:rsidRDefault="004D733E">
            <w:pPr>
              <w:jc w:val="center"/>
              <w:rPr>
                <w:rFonts w:ascii="Book Antiqua" w:eastAsia="Times New Roman" w:hAnsi="Book Antiqua"/>
                <w:b/>
                <w:bCs/>
                <w:sz w:val="20"/>
                <w:szCs w:val="20"/>
              </w:rPr>
            </w:pPr>
            <w:r w:rsidRPr="00200F1F">
              <w:rPr>
                <w:rFonts w:ascii="Book Antiqua" w:eastAsia="Times New Roman" w:hAnsi="Book Antiqua"/>
                <w:b/>
                <w:bCs/>
                <w:sz w:val="20"/>
                <w:szCs w:val="20"/>
              </w:rPr>
              <w:t>Description</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A0119EB" w14:textId="77777777" w:rsidR="004D733E" w:rsidRPr="00200F1F" w:rsidRDefault="004D733E">
            <w:pPr>
              <w:jc w:val="center"/>
              <w:rPr>
                <w:rFonts w:ascii="Book Antiqua" w:eastAsia="Times New Roman" w:hAnsi="Book Antiqua"/>
                <w:b/>
                <w:bCs/>
                <w:sz w:val="20"/>
                <w:szCs w:val="20"/>
              </w:rPr>
            </w:pPr>
            <w:r w:rsidRPr="00200F1F">
              <w:rPr>
                <w:rFonts w:ascii="Book Antiqua" w:eastAsia="Times New Roman" w:hAnsi="Book Antiqua"/>
                <w:b/>
                <w:bCs/>
                <w:sz w:val="20"/>
                <w:szCs w:val="20"/>
              </w:rPr>
              <w:t>Dialect (Fit) Paths</w:t>
            </w:r>
          </w:p>
        </w:tc>
      </w:tr>
      <w:tr w:rsidR="004D733E" w:rsidRPr="00200F1F" w14:paraId="374B8842"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3F76D662"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Resource Access Constraints</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D0B5095"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Information about any constraints for accessing the data set. This includes any special restrictions, legal prerequisites, limitations and/or warnings on obtaining the data set. Some words that may be used in this field include: Public, In-house, Limited, Additional detailed instructions on how to access the data can be entered in this field.</w:t>
            </w:r>
          </w:p>
        </w:tc>
        <w:tc>
          <w:tcPr>
            <w:tcW w:w="3000" w:type="pct"/>
            <w:tcBorders>
              <w:top w:val="outset" w:sz="6" w:space="0" w:color="auto"/>
              <w:left w:val="outset" w:sz="6" w:space="0" w:color="auto"/>
              <w:bottom w:val="outset" w:sz="6" w:space="0" w:color="auto"/>
              <w:right w:val="outset" w:sz="6" w:space="0" w:color="auto"/>
            </w:tcBorders>
            <w:vAlign w:val="center"/>
            <w:hideMark/>
          </w:tcPr>
          <w:p w14:paraId="461F3BF2" w14:textId="382CFC19" w:rsidR="004D733E" w:rsidRPr="00200F1F" w:rsidRDefault="004D733E">
            <w:pPr>
              <w:wordWrap w:val="0"/>
              <w:rPr>
                <w:rFonts w:ascii="Book Antiqua" w:eastAsia="Times New Roman" w:hAnsi="Book Antiqua"/>
                <w:sz w:val="20"/>
                <w:szCs w:val="20"/>
              </w:rPr>
            </w:pPr>
            <w:r w:rsidRPr="00200F1F">
              <w:rPr>
                <w:rFonts w:ascii="Book Antiqua" w:eastAsia="Times New Roman" w:hAnsi="Book Antiqua"/>
                <w:b/>
                <w:bCs/>
                <w:sz w:val="20"/>
                <w:szCs w:val="20"/>
              </w:rPr>
              <w:t>CSDGM</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/metadata/</w:t>
            </w:r>
            <w:proofErr w:type="spellStart"/>
            <w:r w:rsidRPr="00200F1F">
              <w:rPr>
                <w:rFonts w:ascii="Book Antiqua" w:eastAsia="Times New Roman" w:hAnsi="Book Antiqua"/>
                <w:sz w:val="20"/>
                <w:szCs w:val="20"/>
              </w:rPr>
              <w:t>idinfo</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accconst</w:t>
            </w:r>
            <w:proofErr w:type="spellEnd"/>
            <w:r w:rsidRPr="00200F1F">
              <w:rPr>
                <w:rFonts w:ascii="Book Antiqua" w:eastAsia="Times New Roman" w:hAnsi="Book Antiqua"/>
                <w:sz w:val="20"/>
                <w:szCs w:val="20"/>
              </w:rPr>
              <w:br/>
            </w:r>
            <w:r w:rsidRPr="00200F1F">
              <w:rPr>
                <w:rFonts w:ascii="Book Antiqua" w:eastAsia="Times New Roman" w:hAnsi="Book Antiqua"/>
                <w:b/>
                <w:bCs/>
                <w:sz w:val="20"/>
                <w:szCs w:val="20"/>
              </w:rPr>
              <w:t>EML</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eml:eml</w:t>
            </w:r>
            <w:proofErr w:type="spellEnd"/>
            <w:r w:rsidRPr="00200F1F">
              <w:rPr>
                <w:rFonts w:ascii="Book Antiqua" w:eastAsia="Times New Roman" w:hAnsi="Book Antiqua"/>
                <w:sz w:val="20"/>
                <w:szCs w:val="20"/>
              </w:rPr>
              <w:t>/access</w:t>
            </w:r>
          </w:p>
        </w:tc>
      </w:tr>
      <w:tr w:rsidR="004D733E" w:rsidRPr="00200F1F" w14:paraId="2D916520"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67B7218B"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Resource Format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78EBBF7"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The physical or digital manifestation of the resource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39CDF734" w14:textId="32B8400D" w:rsidR="004D733E" w:rsidRPr="00200F1F" w:rsidRDefault="004D733E">
            <w:pPr>
              <w:wordWrap w:val="0"/>
              <w:rPr>
                <w:rFonts w:ascii="Book Antiqua" w:eastAsia="Times New Roman" w:hAnsi="Book Antiqua"/>
                <w:sz w:val="20"/>
                <w:szCs w:val="20"/>
              </w:rPr>
            </w:pPr>
            <w:r w:rsidRPr="00200F1F">
              <w:rPr>
                <w:rFonts w:ascii="Book Antiqua" w:eastAsia="Times New Roman" w:hAnsi="Book Antiqua"/>
                <w:b/>
                <w:bCs/>
                <w:sz w:val="20"/>
                <w:szCs w:val="20"/>
              </w:rPr>
              <w:t>CSDGM</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/metadata/</w:t>
            </w:r>
            <w:proofErr w:type="spellStart"/>
            <w:r w:rsidRPr="00200F1F">
              <w:rPr>
                <w:rFonts w:ascii="Book Antiqua" w:eastAsia="Times New Roman" w:hAnsi="Book Antiqua"/>
                <w:sz w:val="20"/>
                <w:szCs w:val="20"/>
              </w:rPr>
              <w:t>distinfo</w:t>
            </w:r>
            <w:proofErr w:type="spellEnd"/>
            <w:r w:rsidRPr="00200F1F">
              <w:rPr>
                <w:rFonts w:ascii="Book Antiqua" w:eastAsia="Times New Roman" w:hAnsi="Book Antiqua"/>
                <w:sz w:val="20"/>
                <w:szCs w:val="20"/>
              </w:rPr>
              <w:t>/distributor/</w:t>
            </w:r>
            <w:proofErr w:type="spellStart"/>
            <w:r w:rsidRPr="00200F1F">
              <w:rPr>
                <w:rFonts w:ascii="Book Antiqua" w:eastAsia="Times New Roman" w:hAnsi="Book Antiqua"/>
                <w:sz w:val="20"/>
                <w:szCs w:val="20"/>
              </w:rPr>
              <w:t>distorFormat</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formatName</w:t>
            </w:r>
            <w:proofErr w:type="spellEnd"/>
            <w:r w:rsidRPr="00200F1F">
              <w:rPr>
                <w:rFonts w:ascii="Book Antiqua" w:eastAsia="Times New Roman" w:hAnsi="Book Antiqua"/>
                <w:sz w:val="20"/>
                <w:szCs w:val="20"/>
              </w:rPr>
              <w:br/>
            </w:r>
            <w:r w:rsidRPr="00200F1F">
              <w:rPr>
                <w:rFonts w:ascii="Book Antiqua" w:eastAsia="Times New Roman" w:hAnsi="Book Antiqua"/>
                <w:b/>
                <w:bCs/>
                <w:sz w:val="20"/>
                <w:szCs w:val="20"/>
              </w:rPr>
              <w:t>CSDGM</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/metadata/</w:t>
            </w:r>
            <w:proofErr w:type="spellStart"/>
            <w:r w:rsidRPr="00200F1F">
              <w:rPr>
                <w:rFonts w:ascii="Book Antiqua" w:eastAsia="Times New Roman" w:hAnsi="Book Antiqua"/>
                <w:sz w:val="20"/>
                <w:szCs w:val="20"/>
              </w:rPr>
              <w:t>distinfo</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stdorder</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digform</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digtinfo</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formname</w:t>
            </w:r>
            <w:proofErr w:type="spellEnd"/>
            <w:r w:rsidRPr="00200F1F">
              <w:rPr>
                <w:rFonts w:ascii="Book Antiqua" w:eastAsia="Times New Roman" w:hAnsi="Book Antiqua"/>
                <w:sz w:val="20"/>
                <w:szCs w:val="20"/>
              </w:rPr>
              <w:br/>
            </w:r>
            <w:r w:rsidRPr="00200F1F">
              <w:rPr>
                <w:rFonts w:ascii="Book Antiqua" w:eastAsia="Times New Roman" w:hAnsi="Book Antiqua"/>
                <w:b/>
                <w:bCs/>
                <w:sz w:val="20"/>
                <w:szCs w:val="20"/>
              </w:rPr>
              <w:t>EML</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eml:eml</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dataTable</w:t>
            </w:r>
            <w:proofErr w:type="spellEnd"/>
            <w:r w:rsidRPr="00200F1F">
              <w:rPr>
                <w:rFonts w:ascii="Book Antiqua" w:eastAsia="Times New Roman" w:hAnsi="Book Antiqua"/>
                <w:sz w:val="20"/>
                <w:szCs w:val="20"/>
              </w:rPr>
              <w:t>/physical/</w:t>
            </w:r>
            <w:proofErr w:type="spellStart"/>
            <w:r w:rsidRPr="00200F1F">
              <w:rPr>
                <w:rFonts w:ascii="Book Antiqua" w:eastAsia="Times New Roman" w:hAnsi="Book Antiqua"/>
                <w:sz w:val="20"/>
                <w:szCs w:val="20"/>
              </w:rPr>
              <w:t>dataFormat</w:t>
            </w:r>
            <w:proofErr w:type="spellEnd"/>
          </w:p>
        </w:tc>
      </w:tr>
    </w:tbl>
    <w:p w14:paraId="4455253D" w14:textId="77777777" w:rsidR="00200F1F" w:rsidRDefault="00200F1F" w:rsidP="004D733E">
      <w:pPr>
        <w:pStyle w:val="Heading2"/>
        <w:rPr>
          <w:rFonts w:eastAsia="Times New Roman"/>
          <w:color w:val="000000"/>
          <w:szCs w:val="24"/>
        </w:rPr>
      </w:pPr>
      <w:bookmarkStart w:id="492" w:name="LTER_Integration"/>
      <w:bookmarkEnd w:id="492"/>
    </w:p>
    <w:p w14:paraId="3DE1514B" w14:textId="77777777" w:rsidR="004D733E" w:rsidRPr="00A73BC8" w:rsidRDefault="004D733E" w:rsidP="004D733E">
      <w:pPr>
        <w:pStyle w:val="Heading2"/>
        <w:rPr>
          <w:rFonts w:eastAsia="Times New Roman"/>
          <w:color w:val="000000"/>
          <w:szCs w:val="24"/>
        </w:rPr>
      </w:pPr>
      <w:r w:rsidRPr="00A73BC8">
        <w:rPr>
          <w:rFonts w:eastAsia="Times New Roman"/>
          <w:color w:val="000000"/>
          <w:szCs w:val="24"/>
        </w:rPr>
        <w:t>LTER Completeness-Integration</w:t>
      </w:r>
    </w:p>
    <w:p w14:paraId="07F88DD4" w14:textId="77777777" w:rsidR="004D733E" w:rsidRPr="00A73BC8" w:rsidRDefault="004D733E" w:rsidP="004D733E">
      <w:pPr>
        <w:pStyle w:val="NormalWeb"/>
        <w:rPr>
          <w:rFonts w:ascii="Book Antiqua" w:hAnsi="Book Antiqua"/>
          <w:color w:val="000000"/>
        </w:rPr>
      </w:pPr>
      <w:r w:rsidRPr="00A73BC8">
        <w:rPr>
          <w:rFonts w:ascii="Book Antiqua" w:hAnsi="Book Antiqua"/>
          <w:color w:val="000000"/>
        </w:rPr>
        <w:t>Integration-level metadata should support computer-mediated access and processing of data, and therefore requires that all aspects of the data package be fully described.</w:t>
      </w:r>
      <w:r w:rsidRPr="00A73BC8">
        <w:rPr>
          <w:rStyle w:val="apple-converted-space"/>
          <w:rFonts w:ascii="Book Antiqua" w:hAnsi="Book Antiqua"/>
          <w:color w:val="000000"/>
        </w:rPr>
        <w:t> </w:t>
      </w:r>
      <w:r w:rsidRPr="00A73BC8">
        <w:rPr>
          <w:rFonts w:ascii="Book Antiqua" w:hAnsi="Book Antiqua"/>
          <w:color w:val="000000"/>
        </w:rPr>
        <w:br/>
      </w:r>
      <w:r w:rsidRPr="00A73BC8">
        <w:rPr>
          <w:rFonts w:ascii="Book Antiqua" w:hAnsi="Book Antiqua"/>
          <w:i/>
          <w:iCs/>
          <w:color w:val="000000"/>
        </w:rPr>
        <w:t>Source:</w:t>
      </w:r>
      <w:r w:rsidRPr="00A73BC8">
        <w:rPr>
          <w:rStyle w:val="apple-converted-space"/>
          <w:rFonts w:ascii="Book Antiqua" w:hAnsi="Book Antiqua"/>
          <w:i/>
          <w:iCs/>
          <w:color w:val="000000"/>
        </w:rPr>
        <w:t> </w:t>
      </w:r>
      <w:hyperlink r:id="rId28" w:history="1">
        <w:r w:rsidRPr="00A73BC8">
          <w:rPr>
            <w:rStyle w:val="Hyperlink"/>
            <w:rFonts w:ascii="Book Antiqua" w:hAnsi="Book Antiqua"/>
          </w:rPr>
          <w:t>Completeness Levels</w:t>
        </w:r>
      </w:hyperlink>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22"/>
        <w:gridCol w:w="2370"/>
        <w:gridCol w:w="5688"/>
      </w:tblGrid>
      <w:tr w:rsidR="004D733E" w:rsidRPr="00200F1F" w14:paraId="1ACA5CA1"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6565C0DA" w14:textId="77777777" w:rsidR="004D733E" w:rsidRPr="00200F1F" w:rsidRDefault="004D733E">
            <w:pPr>
              <w:jc w:val="center"/>
              <w:rPr>
                <w:rFonts w:ascii="Book Antiqua" w:eastAsia="Times New Roman" w:hAnsi="Book Antiqua"/>
                <w:b/>
                <w:bCs/>
                <w:sz w:val="20"/>
                <w:szCs w:val="20"/>
              </w:rPr>
            </w:pPr>
            <w:r w:rsidRPr="00200F1F">
              <w:rPr>
                <w:rFonts w:ascii="Book Antiqua" w:eastAsia="Times New Roman" w:hAnsi="Book Antiqua"/>
                <w:b/>
                <w:bCs/>
                <w:sz w:val="20"/>
                <w:szCs w:val="20"/>
              </w:rPr>
              <w:t>Concept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BA445F0" w14:textId="77777777" w:rsidR="004D733E" w:rsidRPr="00200F1F" w:rsidRDefault="004D733E">
            <w:pPr>
              <w:jc w:val="center"/>
              <w:rPr>
                <w:rFonts w:ascii="Book Antiqua" w:eastAsia="Times New Roman" w:hAnsi="Book Antiqua"/>
                <w:b/>
                <w:bCs/>
                <w:sz w:val="20"/>
                <w:szCs w:val="20"/>
              </w:rPr>
            </w:pPr>
            <w:r w:rsidRPr="00200F1F">
              <w:rPr>
                <w:rFonts w:ascii="Book Antiqua" w:eastAsia="Times New Roman" w:hAnsi="Book Antiqua"/>
                <w:b/>
                <w:bCs/>
                <w:sz w:val="20"/>
                <w:szCs w:val="20"/>
              </w:rPr>
              <w:t>Description</w:t>
            </w:r>
          </w:p>
        </w:tc>
        <w:tc>
          <w:tcPr>
            <w:tcW w:w="3000" w:type="pct"/>
            <w:tcBorders>
              <w:top w:val="outset" w:sz="6" w:space="0" w:color="auto"/>
              <w:left w:val="outset" w:sz="6" w:space="0" w:color="auto"/>
              <w:bottom w:val="outset" w:sz="6" w:space="0" w:color="auto"/>
              <w:right w:val="outset" w:sz="6" w:space="0" w:color="auto"/>
            </w:tcBorders>
            <w:vAlign w:val="center"/>
            <w:hideMark/>
          </w:tcPr>
          <w:p w14:paraId="381BBA64" w14:textId="77777777" w:rsidR="004D733E" w:rsidRPr="00200F1F" w:rsidRDefault="004D733E">
            <w:pPr>
              <w:jc w:val="center"/>
              <w:rPr>
                <w:rFonts w:ascii="Book Antiqua" w:eastAsia="Times New Roman" w:hAnsi="Book Antiqua"/>
                <w:b/>
                <w:bCs/>
                <w:sz w:val="20"/>
                <w:szCs w:val="20"/>
              </w:rPr>
            </w:pPr>
            <w:r w:rsidRPr="00200F1F">
              <w:rPr>
                <w:rFonts w:ascii="Book Antiqua" w:eastAsia="Times New Roman" w:hAnsi="Book Antiqua"/>
                <w:b/>
                <w:bCs/>
                <w:sz w:val="20"/>
                <w:szCs w:val="20"/>
              </w:rPr>
              <w:t>Dialect (Fit) Paths</w:t>
            </w:r>
          </w:p>
        </w:tc>
      </w:tr>
      <w:tr w:rsidR="004D733E" w:rsidRPr="00200F1F" w14:paraId="159B17FB"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60505F35"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Attribute List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661627A"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A description of the attributes a data table's entities have.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610B9D36" w14:textId="21F63F73" w:rsidR="004D733E" w:rsidRPr="00200F1F" w:rsidRDefault="004D733E">
            <w:pPr>
              <w:wordWrap w:val="0"/>
              <w:rPr>
                <w:rFonts w:ascii="Book Antiqua" w:eastAsia="Times New Roman" w:hAnsi="Book Antiqua"/>
                <w:sz w:val="20"/>
                <w:szCs w:val="20"/>
              </w:rPr>
            </w:pPr>
            <w:r w:rsidRPr="00200F1F">
              <w:rPr>
                <w:rFonts w:ascii="Book Antiqua" w:eastAsia="Times New Roman" w:hAnsi="Book Antiqua"/>
                <w:b/>
                <w:bCs/>
                <w:sz w:val="20"/>
                <w:szCs w:val="20"/>
              </w:rPr>
              <w:t>CSDGM</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/metadata/</w:t>
            </w:r>
            <w:proofErr w:type="spellStart"/>
            <w:r w:rsidRPr="00200F1F">
              <w:rPr>
                <w:rFonts w:ascii="Book Antiqua" w:eastAsia="Times New Roman" w:hAnsi="Book Antiqua"/>
                <w:sz w:val="20"/>
                <w:szCs w:val="20"/>
              </w:rPr>
              <w:t>eainfo</w:t>
            </w:r>
            <w:proofErr w:type="spellEnd"/>
            <w:r w:rsidRPr="00200F1F">
              <w:rPr>
                <w:rFonts w:ascii="Book Antiqua" w:eastAsia="Times New Roman" w:hAnsi="Book Antiqua"/>
                <w:sz w:val="20"/>
                <w:szCs w:val="20"/>
              </w:rPr>
              <w:t>/detailed/</w:t>
            </w:r>
            <w:proofErr w:type="spellStart"/>
            <w:r w:rsidRPr="00200F1F">
              <w:rPr>
                <w:rFonts w:ascii="Book Antiqua" w:eastAsia="Times New Roman" w:hAnsi="Book Antiqua"/>
                <w:sz w:val="20"/>
                <w:szCs w:val="20"/>
              </w:rPr>
              <w:t>attr</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attrdef</w:t>
            </w:r>
            <w:proofErr w:type="spellEnd"/>
            <w:r w:rsidRPr="00200F1F">
              <w:rPr>
                <w:rFonts w:ascii="Book Antiqua" w:eastAsia="Times New Roman" w:hAnsi="Book Antiqua"/>
                <w:sz w:val="20"/>
                <w:szCs w:val="20"/>
              </w:rPr>
              <w:br/>
            </w:r>
            <w:r w:rsidRPr="00200F1F">
              <w:rPr>
                <w:rFonts w:ascii="Book Antiqua" w:eastAsia="Times New Roman" w:hAnsi="Book Antiqua"/>
                <w:b/>
                <w:bCs/>
                <w:sz w:val="20"/>
                <w:szCs w:val="20"/>
              </w:rPr>
              <w:t>EML</w:t>
            </w:r>
            <w:r w:rsidRPr="00200F1F">
              <w:rPr>
                <w:rStyle w:val="apple-converted-space"/>
                <w:rFonts w:ascii="Book Antiqua" w:eastAsia="Times New Roman" w:hAnsi="Book Antiqua"/>
                <w:sz w:val="20"/>
                <w:szCs w:val="20"/>
              </w:rPr>
              <w:t> </w:t>
            </w:r>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eml:eml</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dataTable</w:t>
            </w:r>
            <w:proofErr w:type="spellEnd"/>
            <w:r w:rsidRPr="00200F1F">
              <w:rPr>
                <w:rFonts w:ascii="Book Antiqua" w:eastAsia="Times New Roman" w:hAnsi="Book Antiqua"/>
                <w:sz w:val="20"/>
                <w:szCs w:val="20"/>
              </w:rPr>
              <w:t>/</w:t>
            </w:r>
            <w:proofErr w:type="spellStart"/>
            <w:r w:rsidRPr="00200F1F">
              <w:rPr>
                <w:rFonts w:ascii="Book Antiqua" w:eastAsia="Times New Roman" w:hAnsi="Book Antiqua"/>
                <w:sz w:val="20"/>
                <w:szCs w:val="20"/>
              </w:rPr>
              <w:t>attributeList</w:t>
            </w:r>
            <w:proofErr w:type="spellEnd"/>
          </w:p>
        </w:tc>
      </w:tr>
      <w:tr w:rsidR="004D733E" w:rsidRPr="005476B4" w14:paraId="534E3279"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79F3B938"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t xml:space="preserve">Attribute </w:t>
            </w:r>
            <w:r w:rsidRPr="00200F1F">
              <w:rPr>
                <w:rFonts w:ascii="Book Antiqua" w:eastAsia="Times New Roman" w:hAnsi="Book Antiqua"/>
                <w:sz w:val="20"/>
                <w:szCs w:val="20"/>
              </w:rPr>
              <w:lastRenderedPageBreak/>
              <w:t>Constraints</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6158CA9"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lastRenderedPageBreak/>
              <w:t xml:space="preserve">Describes constraints on </w:t>
            </w:r>
            <w:r w:rsidRPr="00200F1F">
              <w:rPr>
                <w:rFonts w:ascii="Book Antiqua" w:eastAsia="Times New Roman" w:hAnsi="Book Antiqua"/>
                <w:sz w:val="20"/>
                <w:szCs w:val="20"/>
              </w:rPr>
              <w:lastRenderedPageBreak/>
              <w:t xml:space="preserve">attributes such as a </w:t>
            </w:r>
            <w:proofErr w:type="spellStart"/>
            <w:r w:rsidRPr="00200F1F">
              <w:rPr>
                <w:rFonts w:ascii="Book Antiqua" w:eastAsia="Times New Roman" w:hAnsi="Book Antiqua"/>
                <w:sz w:val="20"/>
                <w:szCs w:val="20"/>
              </w:rPr>
              <w:t>foriegn</w:t>
            </w:r>
            <w:proofErr w:type="spellEnd"/>
            <w:r w:rsidRPr="00200F1F">
              <w:rPr>
                <w:rFonts w:ascii="Book Antiqua" w:eastAsia="Times New Roman" w:hAnsi="Book Antiqua"/>
                <w:sz w:val="20"/>
                <w:szCs w:val="20"/>
              </w:rPr>
              <w:t xml:space="preserve"> key in a database.</w:t>
            </w:r>
          </w:p>
        </w:tc>
        <w:tc>
          <w:tcPr>
            <w:tcW w:w="3000" w:type="pct"/>
            <w:tcBorders>
              <w:top w:val="outset" w:sz="6" w:space="0" w:color="auto"/>
              <w:left w:val="outset" w:sz="6" w:space="0" w:color="auto"/>
              <w:bottom w:val="outset" w:sz="6" w:space="0" w:color="auto"/>
              <w:right w:val="outset" w:sz="6" w:space="0" w:color="auto"/>
            </w:tcBorders>
            <w:vAlign w:val="center"/>
            <w:hideMark/>
          </w:tcPr>
          <w:p w14:paraId="53C1F7D9" w14:textId="77777777" w:rsidR="004D733E" w:rsidRPr="005476B4" w:rsidRDefault="004D733E">
            <w:pPr>
              <w:wordWrap w:val="0"/>
              <w:rPr>
                <w:rFonts w:ascii="Book Antiqua" w:eastAsia="Times New Roman" w:hAnsi="Book Antiqua"/>
                <w:sz w:val="20"/>
                <w:szCs w:val="20"/>
                <w:lang w:val="fr-FR"/>
                <w:rPrChange w:id="493" w:author="Ted Habermann" w:date="2017-04-04T08:07:00Z">
                  <w:rPr>
                    <w:rFonts w:ascii="Book Antiqua" w:eastAsia="Times New Roman" w:hAnsi="Book Antiqua"/>
                    <w:sz w:val="20"/>
                    <w:szCs w:val="20"/>
                  </w:rPr>
                </w:rPrChange>
              </w:rPr>
            </w:pPr>
            <w:r w:rsidRPr="005476B4">
              <w:rPr>
                <w:rFonts w:ascii="Book Antiqua" w:eastAsia="Times New Roman" w:hAnsi="Book Antiqua"/>
                <w:b/>
                <w:bCs/>
                <w:sz w:val="20"/>
                <w:szCs w:val="20"/>
                <w:lang w:val="fr-FR"/>
                <w:rPrChange w:id="494" w:author="Ted Habermann" w:date="2017-04-04T08:07:00Z">
                  <w:rPr>
                    <w:rFonts w:ascii="Book Antiqua" w:eastAsia="Times New Roman" w:hAnsi="Book Antiqua"/>
                    <w:b/>
                    <w:bCs/>
                    <w:sz w:val="20"/>
                    <w:szCs w:val="20"/>
                  </w:rPr>
                </w:rPrChange>
              </w:rPr>
              <w:lastRenderedPageBreak/>
              <w:t>EML</w:t>
            </w:r>
            <w:r w:rsidRPr="005476B4">
              <w:rPr>
                <w:rStyle w:val="apple-converted-space"/>
                <w:rFonts w:ascii="Book Antiqua" w:eastAsia="Times New Roman" w:hAnsi="Book Antiqua"/>
                <w:sz w:val="20"/>
                <w:szCs w:val="20"/>
                <w:lang w:val="fr-FR"/>
                <w:rPrChange w:id="495" w:author="Ted Habermann" w:date="2017-04-04T08:07:00Z">
                  <w:rPr>
                    <w:rStyle w:val="apple-converted-space"/>
                    <w:rFonts w:ascii="Book Antiqua" w:eastAsia="Times New Roman" w:hAnsi="Book Antiqua"/>
                    <w:sz w:val="20"/>
                    <w:szCs w:val="20"/>
                  </w:rPr>
                </w:rPrChange>
              </w:rPr>
              <w:t> </w:t>
            </w:r>
            <w:r w:rsidRPr="005476B4">
              <w:rPr>
                <w:rFonts w:ascii="Book Antiqua" w:eastAsia="Times New Roman" w:hAnsi="Book Antiqua"/>
                <w:sz w:val="20"/>
                <w:szCs w:val="20"/>
                <w:lang w:val="fr-FR"/>
                <w:rPrChange w:id="496" w:author="Ted Habermann" w:date="2017-04-04T08:07:00Z">
                  <w:rPr>
                    <w:rFonts w:ascii="Book Antiqua" w:eastAsia="Times New Roman" w:hAnsi="Book Antiqua"/>
                    <w:sz w:val="20"/>
                    <w:szCs w:val="20"/>
                  </w:rPr>
                </w:rPrChange>
              </w:rPr>
              <w:t>/</w:t>
            </w:r>
            <w:proofErr w:type="spellStart"/>
            <w:proofErr w:type="gramStart"/>
            <w:r w:rsidRPr="005476B4">
              <w:rPr>
                <w:rFonts w:ascii="Book Antiqua" w:eastAsia="Times New Roman" w:hAnsi="Book Antiqua"/>
                <w:sz w:val="20"/>
                <w:szCs w:val="20"/>
                <w:lang w:val="fr-FR"/>
                <w:rPrChange w:id="497" w:author="Ted Habermann" w:date="2017-04-04T08:07:00Z">
                  <w:rPr>
                    <w:rFonts w:ascii="Book Antiqua" w:eastAsia="Times New Roman" w:hAnsi="Book Antiqua"/>
                    <w:sz w:val="20"/>
                    <w:szCs w:val="20"/>
                  </w:rPr>
                </w:rPrChange>
              </w:rPr>
              <w:t>eml:</w:t>
            </w:r>
            <w:proofErr w:type="gramEnd"/>
            <w:r w:rsidRPr="005476B4">
              <w:rPr>
                <w:rFonts w:ascii="Book Antiqua" w:eastAsia="Times New Roman" w:hAnsi="Book Antiqua"/>
                <w:sz w:val="20"/>
                <w:szCs w:val="20"/>
                <w:lang w:val="fr-FR"/>
                <w:rPrChange w:id="498" w:author="Ted Habermann" w:date="2017-04-04T08:07:00Z">
                  <w:rPr>
                    <w:rFonts w:ascii="Book Antiqua" w:eastAsia="Times New Roman" w:hAnsi="Book Antiqua"/>
                    <w:sz w:val="20"/>
                    <w:szCs w:val="20"/>
                  </w:rPr>
                </w:rPrChange>
              </w:rPr>
              <w:t>eml</w:t>
            </w:r>
            <w:proofErr w:type="spellEnd"/>
            <w:r w:rsidRPr="005476B4">
              <w:rPr>
                <w:rFonts w:ascii="Book Antiqua" w:eastAsia="Times New Roman" w:hAnsi="Book Antiqua"/>
                <w:sz w:val="20"/>
                <w:szCs w:val="20"/>
                <w:lang w:val="fr-FR"/>
                <w:rPrChange w:id="499"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fr-FR"/>
                <w:rPrChange w:id="500" w:author="Ted Habermann" w:date="2017-04-04T08:07:00Z">
                  <w:rPr>
                    <w:rFonts w:ascii="Book Antiqua" w:eastAsia="Times New Roman" w:hAnsi="Book Antiqua"/>
                    <w:sz w:val="20"/>
                    <w:szCs w:val="20"/>
                  </w:rPr>
                </w:rPrChange>
              </w:rPr>
              <w:t>dataTable</w:t>
            </w:r>
            <w:proofErr w:type="spellEnd"/>
            <w:r w:rsidRPr="005476B4">
              <w:rPr>
                <w:rFonts w:ascii="Book Antiqua" w:eastAsia="Times New Roman" w:hAnsi="Book Antiqua"/>
                <w:sz w:val="20"/>
                <w:szCs w:val="20"/>
                <w:lang w:val="fr-FR"/>
                <w:rPrChange w:id="501"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fr-FR"/>
                <w:rPrChange w:id="502" w:author="Ted Habermann" w:date="2017-04-04T08:07:00Z">
                  <w:rPr>
                    <w:rFonts w:ascii="Book Antiqua" w:eastAsia="Times New Roman" w:hAnsi="Book Antiqua"/>
                    <w:sz w:val="20"/>
                    <w:szCs w:val="20"/>
                  </w:rPr>
                </w:rPrChange>
              </w:rPr>
              <w:t>constraint</w:t>
            </w:r>
            <w:proofErr w:type="spellEnd"/>
          </w:p>
        </w:tc>
      </w:tr>
      <w:tr w:rsidR="004D733E" w:rsidRPr="005476B4" w14:paraId="4CE1EF55" w14:textId="77777777" w:rsidTr="00200F1F">
        <w:tc>
          <w:tcPr>
            <w:tcW w:w="750" w:type="pct"/>
            <w:tcBorders>
              <w:top w:val="outset" w:sz="6" w:space="0" w:color="auto"/>
              <w:left w:val="outset" w:sz="6" w:space="0" w:color="auto"/>
              <w:bottom w:val="outset" w:sz="6" w:space="0" w:color="auto"/>
              <w:right w:val="outset" w:sz="6" w:space="0" w:color="auto"/>
            </w:tcBorders>
            <w:vAlign w:val="center"/>
            <w:hideMark/>
          </w:tcPr>
          <w:p w14:paraId="79F32259" w14:textId="77777777" w:rsidR="004D733E" w:rsidRPr="00200F1F" w:rsidRDefault="004D733E">
            <w:pPr>
              <w:rPr>
                <w:rFonts w:ascii="Book Antiqua" w:eastAsia="Times New Roman" w:hAnsi="Book Antiqua"/>
                <w:sz w:val="20"/>
                <w:szCs w:val="20"/>
              </w:rPr>
            </w:pPr>
            <w:r w:rsidRPr="00200F1F">
              <w:rPr>
                <w:rFonts w:ascii="Book Antiqua" w:eastAsia="Times New Roman" w:hAnsi="Book Antiqua"/>
                <w:sz w:val="20"/>
                <w:szCs w:val="20"/>
              </w:rPr>
              <w:lastRenderedPageBreak/>
              <w:t>Resource Quality Description</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F799ABA" w14:textId="11827346" w:rsidR="004D733E" w:rsidRPr="00200F1F" w:rsidRDefault="004D733E" w:rsidP="00200F1F">
            <w:pPr>
              <w:rPr>
                <w:rFonts w:ascii="Book Antiqua" w:eastAsia="Times New Roman" w:hAnsi="Book Antiqua"/>
                <w:sz w:val="20"/>
                <w:szCs w:val="20"/>
              </w:rPr>
            </w:pPr>
            <w:r w:rsidRPr="00200F1F">
              <w:rPr>
                <w:rFonts w:ascii="Book Antiqua" w:eastAsia="Times New Roman" w:hAnsi="Book Antiqua"/>
                <w:sz w:val="20"/>
                <w:szCs w:val="20"/>
              </w:rPr>
              <w:t>Description of the quality of the resource or any quality assurance procedures followed in producing the resource.</w:t>
            </w:r>
            <w:r w:rsidRPr="00200F1F">
              <w:rPr>
                <w:rFonts w:ascii="Book Antiqua" w:eastAsia="Times New Roman" w:hAnsi="Book Antiqua"/>
                <w:sz w:val="20"/>
                <w:szCs w:val="20"/>
              </w:rPr>
              <w:br/>
            </w:r>
          </w:p>
        </w:tc>
        <w:tc>
          <w:tcPr>
            <w:tcW w:w="3000" w:type="pct"/>
            <w:tcBorders>
              <w:top w:val="outset" w:sz="6" w:space="0" w:color="auto"/>
              <w:left w:val="outset" w:sz="6" w:space="0" w:color="auto"/>
              <w:bottom w:val="outset" w:sz="6" w:space="0" w:color="auto"/>
              <w:right w:val="outset" w:sz="6" w:space="0" w:color="auto"/>
            </w:tcBorders>
            <w:vAlign w:val="center"/>
            <w:hideMark/>
          </w:tcPr>
          <w:p w14:paraId="7731CF12" w14:textId="62612A35" w:rsidR="004D733E" w:rsidRPr="005476B4" w:rsidRDefault="004D733E">
            <w:pPr>
              <w:wordWrap w:val="0"/>
              <w:rPr>
                <w:rFonts w:ascii="Book Antiqua" w:eastAsia="Times New Roman" w:hAnsi="Book Antiqua"/>
                <w:sz w:val="20"/>
                <w:szCs w:val="20"/>
                <w:lang w:val="pt-BR"/>
                <w:rPrChange w:id="503" w:author="Ted Habermann" w:date="2017-04-04T08:07:00Z">
                  <w:rPr>
                    <w:rFonts w:ascii="Book Antiqua" w:eastAsia="Times New Roman" w:hAnsi="Book Antiqua"/>
                    <w:sz w:val="20"/>
                    <w:szCs w:val="20"/>
                  </w:rPr>
                </w:rPrChange>
              </w:rPr>
            </w:pPr>
            <w:r w:rsidRPr="005476B4">
              <w:rPr>
                <w:rFonts w:ascii="Book Antiqua" w:eastAsia="Times New Roman" w:hAnsi="Book Antiqua"/>
                <w:b/>
                <w:bCs/>
                <w:sz w:val="20"/>
                <w:szCs w:val="20"/>
                <w:lang w:val="pt-BR"/>
                <w:rPrChange w:id="504" w:author="Ted Habermann" w:date="2017-04-04T08:07:00Z">
                  <w:rPr>
                    <w:rFonts w:ascii="Book Antiqua" w:eastAsia="Times New Roman" w:hAnsi="Book Antiqua"/>
                    <w:b/>
                    <w:bCs/>
                    <w:sz w:val="20"/>
                    <w:szCs w:val="20"/>
                  </w:rPr>
                </w:rPrChange>
              </w:rPr>
              <w:t>CSDGM</w:t>
            </w:r>
            <w:r w:rsidRPr="005476B4">
              <w:rPr>
                <w:rStyle w:val="apple-converted-space"/>
                <w:rFonts w:ascii="Book Antiqua" w:eastAsia="Times New Roman" w:hAnsi="Book Antiqua"/>
                <w:sz w:val="20"/>
                <w:szCs w:val="20"/>
                <w:lang w:val="pt-BR"/>
                <w:rPrChange w:id="505" w:author="Ted Habermann" w:date="2017-04-04T08:07:00Z">
                  <w:rPr>
                    <w:rStyle w:val="apple-converted-space"/>
                    <w:rFonts w:ascii="Book Antiqua" w:eastAsia="Times New Roman" w:hAnsi="Book Antiqua"/>
                    <w:sz w:val="20"/>
                    <w:szCs w:val="20"/>
                  </w:rPr>
                </w:rPrChange>
              </w:rPr>
              <w:t> </w:t>
            </w:r>
            <w:r w:rsidRPr="005476B4">
              <w:rPr>
                <w:rFonts w:ascii="Book Antiqua" w:eastAsia="Times New Roman" w:hAnsi="Book Antiqua"/>
                <w:sz w:val="20"/>
                <w:szCs w:val="20"/>
                <w:lang w:val="pt-BR"/>
                <w:rPrChange w:id="506"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507" w:author="Ted Habermann" w:date="2017-04-04T08:07:00Z">
                  <w:rPr>
                    <w:rFonts w:ascii="Book Antiqua" w:eastAsia="Times New Roman" w:hAnsi="Book Antiqua"/>
                    <w:sz w:val="20"/>
                    <w:szCs w:val="20"/>
                  </w:rPr>
                </w:rPrChange>
              </w:rPr>
              <w:t>metadata</w:t>
            </w:r>
            <w:proofErr w:type="spellEnd"/>
            <w:r w:rsidRPr="005476B4">
              <w:rPr>
                <w:rFonts w:ascii="Book Antiqua" w:eastAsia="Times New Roman" w:hAnsi="Book Antiqua"/>
                <w:sz w:val="20"/>
                <w:szCs w:val="20"/>
                <w:lang w:val="pt-BR"/>
                <w:rPrChange w:id="508"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509" w:author="Ted Habermann" w:date="2017-04-04T08:07:00Z">
                  <w:rPr>
                    <w:rFonts w:ascii="Book Antiqua" w:eastAsia="Times New Roman" w:hAnsi="Book Antiqua"/>
                    <w:sz w:val="20"/>
                    <w:szCs w:val="20"/>
                  </w:rPr>
                </w:rPrChange>
              </w:rPr>
              <w:t>dataqual</w:t>
            </w:r>
            <w:proofErr w:type="spellEnd"/>
            <w:r w:rsidRPr="005476B4">
              <w:rPr>
                <w:rFonts w:ascii="Book Antiqua" w:eastAsia="Times New Roman" w:hAnsi="Book Antiqua"/>
                <w:sz w:val="20"/>
                <w:szCs w:val="20"/>
                <w:lang w:val="pt-BR"/>
                <w:rPrChange w:id="510" w:author="Ted Habermann" w:date="2017-04-04T08:07:00Z">
                  <w:rPr>
                    <w:rFonts w:ascii="Book Antiqua" w:eastAsia="Times New Roman" w:hAnsi="Book Antiqua"/>
                    <w:sz w:val="20"/>
                    <w:szCs w:val="20"/>
                  </w:rPr>
                </w:rPrChange>
              </w:rPr>
              <w:br/>
            </w:r>
            <w:r w:rsidRPr="005476B4">
              <w:rPr>
                <w:rFonts w:ascii="Book Antiqua" w:eastAsia="Times New Roman" w:hAnsi="Book Antiqua"/>
                <w:b/>
                <w:bCs/>
                <w:sz w:val="20"/>
                <w:szCs w:val="20"/>
                <w:lang w:val="pt-BR"/>
                <w:rPrChange w:id="511" w:author="Ted Habermann" w:date="2017-04-04T08:07:00Z">
                  <w:rPr>
                    <w:rFonts w:ascii="Book Antiqua" w:eastAsia="Times New Roman" w:hAnsi="Book Antiqua"/>
                    <w:b/>
                    <w:bCs/>
                    <w:sz w:val="20"/>
                    <w:szCs w:val="20"/>
                  </w:rPr>
                </w:rPrChange>
              </w:rPr>
              <w:t>EML</w:t>
            </w:r>
            <w:r w:rsidRPr="005476B4">
              <w:rPr>
                <w:rStyle w:val="apple-converted-space"/>
                <w:rFonts w:ascii="Book Antiqua" w:eastAsia="Times New Roman" w:hAnsi="Book Antiqua"/>
                <w:sz w:val="20"/>
                <w:szCs w:val="20"/>
                <w:lang w:val="pt-BR"/>
                <w:rPrChange w:id="512" w:author="Ted Habermann" w:date="2017-04-04T08:07:00Z">
                  <w:rPr>
                    <w:rStyle w:val="apple-converted-space"/>
                    <w:rFonts w:ascii="Book Antiqua" w:eastAsia="Times New Roman" w:hAnsi="Book Antiqua"/>
                    <w:sz w:val="20"/>
                    <w:szCs w:val="20"/>
                  </w:rPr>
                </w:rPrChange>
              </w:rPr>
              <w:t> </w:t>
            </w:r>
            <w:r w:rsidRPr="005476B4">
              <w:rPr>
                <w:rFonts w:ascii="Book Antiqua" w:eastAsia="Times New Roman" w:hAnsi="Book Antiqua"/>
                <w:sz w:val="20"/>
                <w:szCs w:val="20"/>
                <w:lang w:val="pt-BR"/>
                <w:rPrChange w:id="513"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514" w:author="Ted Habermann" w:date="2017-04-04T08:07:00Z">
                  <w:rPr>
                    <w:rFonts w:ascii="Book Antiqua" w:eastAsia="Times New Roman" w:hAnsi="Book Antiqua"/>
                    <w:sz w:val="20"/>
                    <w:szCs w:val="20"/>
                  </w:rPr>
                </w:rPrChange>
              </w:rPr>
              <w:t>methods</w:t>
            </w:r>
            <w:proofErr w:type="spellEnd"/>
            <w:r w:rsidRPr="005476B4">
              <w:rPr>
                <w:rFonts w:ascii="Book Antiqua" w:eastAsia="Times New Roman" w:hAnsi="Book Antiqua"/>
                <w:sz w:val="20"/>
                <w:szCs w:val="20"/>
                <w:lang w:val="pt-BR"/>
                <w:rPrChange w:id="515" w:author="Ted Habermann" w:date="2017-04-04T08:07:00Z">
                  <w:rPr>
                    <w:rFonts w:ascii="Book Antiqua" w:eastAsia="Times New Roman" w:hAnsi="Book Antiqua"/>
                    <w:sz w:val="20"/>
                    <w:szCs w:val="20"/>
                  </w:rPr>
                </w:rPrChange>
              </w:rPr>
              <w:t>/</w:t>
            </w:r>
            <w:proofErr w:type="spellStart"/>
            <w:r w:rsidRPr="005476B4">
              <w:rPr>
                <w:rFonts w:ascii="Book Antiqua" w:eastAsia="Times New Roman" w:hAnsi="Book Antiqua"/>
                <w:sz w:val="20"/>
                <w:szCs w:val="20"/>
                <w:lang w:val="pt-BR"/>
                <w:rPrChange w:id="516" w:author="Ted Habermann" w:date="2017-04-04T08:07:00Z">
                  <w:rPr>
                    <w:rFonts w:ascii="Book Antiqua" w:eastAsia="Times New Roman" w:hAnsi="Book Antiqua"/>
                    <w:sz w:val="20"/>
                    <w:szCs w:val="20"/>
                  </w:rPr>
                </w:rPrChange>
              </w:rPr>
              <w:t>qualityControl</w:t>
            </w:r>
            <w:proofErr w:type="spellEnd"/>
          </w:p>
        </w:tc>
      </w:tr>
    </w:tbl>
    <w:p w14:paraId="20CE7BB7" w14:textId="77777777" w:rsidR="004D733E" w:rsidRPr="005476B4" w:rsidRDefault="004D733E" w:rsidP="004D733E">
      <w:pPr>
        <w:rPr>
          <w:rFonts w:ascii="Book Antiqua" w:hAnsi="Book Antiqua"/>
          <w:lang w:val="pt-BR"/>
          <w:rPrChange w:id="517" w:author="Ted Habermann" w:date="2017-04-04T08:07:00Z">
            <w:rPr>
              <w:rFonts w:ascii="Book Antiqua" w:hAnsi="Book Antiqua"/>
            </w:rPr>
          </w:rPrChange>
        </w:rPr>
      </w:pPr>
    </w:p>
    <w:p w14:paraId="55B973EE" w14:textId="77777777" w:rsidR="000176BC" w:rsidRPr="005476B4" w:rsidRDefault="000176BC" w:rsidP="000176BC">
      <w:pPr>
        <w:rPr>
          <w:rFonts w:ascii="Book Antiqua" w:hAnsi="Book Antiqua"/>
          <w:lang w:val="pt-BR"/>
          <w:rPrChange w:id="518" w:author="Ted Habermann" w:date="2017-04-04T08:07:00Z">
            <w:rPr>
              <w:rFonts w:ascii="Book Antiqua" w:hAnsi="Book Antiqua"/>
            </w:rPr>
          </w:rPrChange>
        </w:rPr>
      </w:pPr>
    </w:p>
    <w:sectPr w:rsidR="000176BC" w:rsidRPr="005476B4" w:rsidSect="00D562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Sean Gordon" w:date="2017-02-28T20:58:00Z" w:initials="SG">
    <w:p w14:paraId="506D0E5D" w14:textId="5D61B498" w:rsidR="008A540B" w:rsidRDefault="008A540B" w:rsidP="00C1488D">
      <w:pPr>
        <w:pStyle w:val="CommentText"/>
      </w:pPr>
      <w:r>
        <w:rPr>
          <w:rStyle w:val="CommentReference"/>
        </w:rPr>
        <w:annotationRef/>
      </w:r>
      <w:r>
        <w:t>In my opinion both numbers are fuzzy</w:t>
      </w:r>
    </w:p>
  </w:comment>
  <w:comment w:id="35" w:author="Sean Gordon" w:date="2017-03-21T13:14:00Z" w:initials="SG">
    <w:p w14:paraId="461D2E9F" w14:textId="7F191C92" w:rsidR="008A540B" w:rsidRDefault="008A540B">
      <w:pPr>
        <w:pStyle w:val="CommentText"/>
      </w:pPr>
      <w:r>
        <w:rPr>
          <w:rStyle w:val="CommentReference"/>
        </w:rPr>
        <w:annotationRef/>
      </w:r>
      <w:r>
        <w:t>R1 and R6 should be contained at least partially in the “Discovery” overlay</w:t>
      </w:r>
    </w:p>
  </w:comment>
  <w:comment w:id="174" w:author="Sean Gordon" w:date="2017-04-03T13:18:00Z" w:initials="SG">
    <w:p w14:paraId="30367F97" w14:textId="77777777" w:rsidR="004108AB" w:rsidRDefault="004108AB" w:rsidP="004108AB">
      <w:pPr>
        <w:pStyle w:val="CommentText"/>
      </w:pPr>
      <w:r>
        <w:rPr>
          <w:rStyle w:val="CommentReference"/>
        </w:rPr>
        <w:annotationRef/>
      </w:r>
      <w:r>
        <w:t>For meaningful comparison</w:t>
      </w:r>
    </w:p>
  </w:comment>
  <w:comment w:id="118" w:author="Sean Gordon" w:date="2017-03-21T13:14:00Z" w:initials="SG">
    <w:p w14:paraId="35C98665" w14:textId="77777777" w:rsidR="004108AB" w:rsidRDefault="004108AB" w:rsidP="004108AB">
      <w:pPr>
        <w:pStyle w:val="CommentText"/>
      </w:pPr>
      <w:r>
        <w:rPr>
          <w:rStyle w:val="CommentReference"/>
        </w:rPr>
        <w:annotationRef/>
      </w:r>
      <w:r>
        <w:t>R1 and R6 should be contained at least partially in the “Discovery” overlay</w:t>
      </w:r>
    </w:p>
  </w:comment>
  <w:comment w:id="272" w:author="Ted Habermann" w:date="2017-04-04T08:27:00Z" w:initials="TH">
    <w:p w14:paraId="3F5F4EE0" w14:textId="3ABCD020" w:rsidR="008A540B" w:rsidRDefault="008A540B">
      <w:pPr>
        <w:pStyle w:val="CommentText"/>
      </w:pPr>
      <w:r>
        <w:rPr>
          <w:rStyle w:val="CommentReference"/>
        </w:rPr>
        <w:annotationRef/>
      </w:r>
      <w:r>
        <w:t>I think these collections should be in the same order as in the tables and the difference between the dialects should be stated explicitly. Should the collections be ordered by # of records?</w:t>
      </w:r>
    </w:p>
  </w:comment>
  <w:comment w:id="285" w:author="Ted Habermann" w:date="2017-04-04T08:12:00Z" w:initials="TH">
    <w:p w14:paraId="50FF5540" w14:textId="01CBD271" w:rsidR="008A540B" w:rsidRDefault="008A540B">
      <w:pPr>
        <w:pStyle w:val="CommentText"/>
      </w:pPr>
      <w:r>
        <w:rPr>
          <w:rStyle w:val="CommentReference"/>
        </w:rPr>
        <w:annotationRef/>
      </w:r>
      <w:r>
        <w:t>This first sentence seems like a conclusion…</w:t>
      </w:r>
    </w:p>
  </w:comment>
  <w:comment w:id="286" w:author="Ted Habermann" w:date="2017-04-04T08:13:00Z" w:initials="TH">
    <w:p w14:paraId="0354E2F1" w14:textId="1EA612DE" w:rsidR="008A540B" w:rsidRDefault="008A540B">
      <w:pPr>
        <w:pStyle w:val="CommentText"/>
      </w:pPr>
      <w:r>
        <w:rPr>
          <w:rStyle w:val="CommentReference"/>
        </w:rPr>
        <w:annotationRef/>
      </w:r>
      <w:r>
        <w:t>This seems like a disjoint collection of sentences that include many items that have not been explained.</w:t>
      </w:r>
    </w:p>
  </w:comment>
  <w:comment w:id="302" w:author="Ted Habermann" w:date="2017-04-04T08:18:00Z" w:initials="TH">
    <w:p w14:paraId="4132C2F8" w14:textId="0B88B087" w:rsidR="008A540B" w:rsidRDefault="008A540B">
      <w:pPr>
        <w:pStyle w:val="CommentText"/>
      </w:pPr>
      <w:r>
        <w:rPr>
          <w:rStyle w:val="CommentReference"/>
        </w:rPr>
        <w:annotationRef/>
      </w:r>
      <w:r>
        <w:t>Do the journals we are thinking of using support color?</w:t>
      </w:r>
    </w:p>
  </w:comment>
  <w:comment w:id="303" w:author="Ted Habermann" w:date="2017-04-04T08:17:00Z" w:initials="TH">
    <w:p w14:paraId="07C64DA3" w14:textId="6D967C7D" w:rsidR="008A540B" w:rsidRDefault="008A540B">
      <w:pPr>
        <w:pStyle w:val="CommentText"/>
      </w:pPr>
      <w:r>
        <w:rPr>
          <w:rStyle w:val="CommentReference"/>
        </w:rPr>
        <w:annotationRef/>
      </w:r>
      <w:r>
        <w:t>What is the difference between red and yellow?</w:t>
      </w:r>
    </w:p>
  </w:comment>
  <w:comment w:id="305" w:author="Ted Habermann" w:date="2017-04-04T08:18:00Z" w:initials="TH">
    <w:p w14:paraId="15E8CFE9" w14:textId="148BCBA0" w:rsidR="008A540B" w:rsidRDefault="008A540B">
      <w:pPr>
        <w:pStyle w:val="CommentText"/>
      </w:pPr>
      <w:r>
        <w:rPr>
          <w:rStyle w:val="CommentReference"/>
        </w:rPr>
        <w:annotationRef/>
      </w:r>
      <w:r>
        <w:t>This seems like it should be near the beginning of the paragraph.</w:t>
      </w:r>
    </w:p>
  </w:comment>
  <w:comment w:id="307" w:author="Ted Habermann" w:date="2017-04-04T08:20:00Z" w:initials="TH">
    <w:p w14:paraId="6544C14F" w14:textId="64FC32E9" w:rsidR="008A540B" w:rsidRDefault="008A540B">
      <w:pPr>
        <w:pStyle w:val="CommentText"/>
      </w:pPr>
      <w:r>
        <w:rPr>
          <w:rStyle w:val="CommentReference"/>
        </w:rPr>
        <w:annotationRef/>
      </w:r>
      <w:r>
        <w:t>What does this mean?</w:t>
      </w:r>
    </w:p>
  </w:comment>
  <w:comment w:id="308" w:author="Ted Habermann" w:date="2017-04-04T08:25:00Z" w:initials="TH">
    <w:p w14:paraId="294E6149" w14:textId="260F98A2" w:rsidR="008A540B" w:rsidRDefault="008A540B">
      <w:pPr>
        <w:pStyle w:val="CommentText"/>
      </w:pPr>
      <w:r>
        <w:rPr>
          <w:rStyle w:val="CommentReference"/>
        </w:rPr>
        <w:annotationRef/>
      </w:r>
      <w:r>
        <w:t>This paragraph is more general. It should probably go with the table above that gives the # of records / collection.</w:t>
      </w:r>
    </w:p>
  </w:comment>
  <w:comment w:id="310" w:author="Ted Habermann" w:date="2017-04-04T08:29:00Z" w:initials="TH">
    <w:p w14:paraId="78892D4B" w14:textId="31F0AB46" w:rsidR="008A540B" w:rsidRDefault="008A540B">
      <w:pPr>
        <w:pStyle w:val="CommentText"/>
      </w:pPr>
      <w:r>
        <w:rPr>
          <w:rStyle w:val="CommentReference"/>
        </w:rPr>
        <w:annotationRef/>
      </w:r>
      <w:r>
        <w:t xml:space="preserve">How was the order of the columns </w:t>
      </w:r>
      <w:proofErr w:type="gramStart"/>
      <w:r>
        <w:t>determined.</w:t>
      </w:r>
      <w:proofErr w:type="gramEnd"/>
      <w:r>
        <w:t xml:space="preserve"> Should it go from most complete to least complete? This might make the explanation easier and more coherent.</w:t>
      </w:r>
    </w:p>
  </w:comment>
  <w:comment w:id="364" w:author="Ted Habermann" w:date="2017-04-04T08:24:00Z" w:initials="TH">
    <w:p w14:paraId="65C24A05" w14:textId="010EA14B" w:rsidR="008A540B" w:rsidRDefault="008A540B">
      <w:pPr>
        <w:pStyle w:val="CommentText"/>
      </w:pPr>
      <w:r>
        <w:rPr>
          <w:rStyle w:val="CommentReference"/>
        </w:rPr>
        <w:annotationRef/>
      </w:r>
      <w:r>
        <w:t>What does this mean?</w:t>
      </w:r>
    </w:p>
  </w:comment>
  <w:comment w:id="382" w:author="Ted Habermann" w:date="2017-04-04T08:33:00Z" w:initials="TH">
    <w:p w14:paraId="628D07C7" w14:textId="09F6CE59" w:rsidR="008A540B" w:rsidRDefault="008A540B">
      <w:pPr>
        <w:pStyle w:val="CommentText"/>
      </w:pPr>
      <w:r>
        <w:rPr>
          <w:rStyle w:val="CommentReference"/>
        </w:rPr>
        <w:annotationRef/>
      </w:r>
      <w:r>
        <w:t>Do we say what LTER intended these levels for anywhere?</w:t>
      </w:r>
    </w:p>
  </w:comment>
  <w:comment w:id="388" w:author="Ted Habermann" w:date="2017-04-04T08:33:00Z" w:initials="TH">
    <w:p w14:paraId="5C56EFEA" w14:textId="1CDA07E5" w:rsidR="008A540B" w:rsidRDefault="008A540B">
      <w:pPr>
        <w:pStyle w:val="CommentText"/>
      </w:pPr>
      <w:r>
        <w:rPr>
          <w:rStyle w:val="CommentReference"/>
        </w:rPr>
        <w:annotationRef/>
      </w:r>
      <w:r>
        <w:t>Which one?</w:t>
      </w:r>
    </w:p>
  </w:comment>
  <w:comment w:id="383" w:author="Ted Habermann" w:date="2017-04-04T08:35:00Z" w:initials="TH">
    <w:p w14:paraId="181F7440" w14:textId="3AA04240" w:rsidR="008A540B" w:rsidRDefault="008A540B">
      <w:pPr>
        <w:pStyle w:val="CommentText"/>
      </w:pPr>
      <w:r>
        <w:rPr>
          <w:rStyle w:val="CommentReference"/>
        </w:rPr>
        <w:annotationRef/>
      </w:r>
      <w:r>
        <w:t>These seem to be disconnected statements.</w:t>
      </w:r>
    </w:p>
  </w:comment>
  <w:comment w:id="412" w:author="Sean Gordon" w:date="2017-03-31T12:01:00Z" w:initials="SG">
    <w:p w14:paraId="491573E9" w14:textId="192470A4" w:rsidR="008A540B" w:rsidRDefault="008A540B">
      <w:pPr>
        <w:pStyle w:val="CommentText"/>
      </w:pPr>
      <w:r>
        <w:rPr>
          <w:rStyle w:val="CommentReference"/>
        </w:rPr>
        <w:annotationRef/>
      </w:r>
      <w:r>
        <w:t>These should get sorted</w:t>
      </w:r>
    </w:p>
  </w:comment>
  <w:comment w:id="429" w:author="Ted Habermann" w:date="2017-04-04T08:43:00Z" w:initials="TH">
    <w:p w14:paraId="62445382" w14:textId="4A74D189" w:rsidR="008A540B" w:rsidRDefault="008A540B">
      <w:pPr>
        <w:pStyle w:val="CommentText"/>
      </w:pPr>
      <w:r>
        <w:rPr>
          <w:rStyle w:val="CommentReference"/>
        </w:rPr>
        <w:annotationRef/>
      </w:r>
      <w:r>
        <w:t>This should move up.</w:t>
      </w:r>
    </w:p>
  </w:comment>
  <w:comment w:id="439" w:author="Ted Habermann" w:date="2017-04-04T08:47:00Z" w:initials="TH">
    <w:p w14:paraId="3576BEA4" w14:textId="6A6218B1" w:rsidR="008A540B" w:rsidRDefault="008A540B">
      <w:pPr>
        <w:pStyle w:val="CommentText"/>
      </w:pPr>
      <w:r>
        <w:rPr>
          <w:rStyle w:val="CommentReference"/>
        </w:rPr>
        <w:annotationRef/>
      </w:r>
      <w:r>
        <w:t>A legend would be helpful</w:t>
      </w:r>
    </w:p>
  </w:comment>
  <w:comment w:id="458" w:author="Sean Gordon" w:date="2017-03-28T16:07:00Z" w:initials="SG">
    <w:p w14:paraId="763B8385" w14:textId="5C09E368" w:rsidR="008A540B" w:rsidRDefault="008A540B">
      <w:pPr>
        <w:pStyle w:val="CommentText"/>
      </w:pPr>
      <w:r>
        <w:rPr>
          <w:rStyle w:val="CommentReference"/>
        </w:rPr>
        <w:annotationRef/>
      </w:r>
      <w:r>
        <w:t>Included the answer</w:t>
      </w:r>
    </w:p>
  </w:comment>
  <w:comment w:id="459" w:author="Sean Gordon" w:date="2017-03-21T15:31:00Z" w:initials="SG">
    <w:p w14:paraId="7E7C53A1" w14:textId="78421497" w:rsidR="008A540B" w:rsidRDefault="008A540B">
      <w:pPr>
        <w:pStyle w:val="CommentText"/>
      </w:pPr>
      <w:r>
        <w:rPr>
          <w:rStyle w:val="CommentReference"/>
        </w:rPr>
        <w:annotationRef/>
      </w:r>
      <w:r>
        <w:rPr>
          <w:rFonts w:ascii="Book Antiqua" w:hAnsi="Book Antiqua"/>
        </w:rPr>
        <w:t xml:space="preserve">Question for next round </w:t>
      </w:r>
      <w:proofErr w:type="spellStart"/>
      <w:r>
        <w:rPr>
          <w:rFonts w:ascii="Book Antiqua" w:hAnsi="Book Antiqua"/>
        </w:rPr>
        <w:t>bc</w:t>
      </w:r>
      <w:proofErr w:type="spellEnd"/>
      <w:r>
        <w:rPr>
          <w:rFonts w:ascii="Book Antiqua" w:hAnsi="Book Antiqua"/>
        </w:rPr>
        <w:t xml:space="preserve"> really based off observations in the second study as well.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6D0E5D" w15:done="0"/>
  <w15:commentEx w15:paraId="461D2E9F" w15:done="0"/>
  <w15:commentEx w15:paraId="30367F97" w15:done="0"/>
  <w15:commentEx w15:paraId="35C98665" w15:done="0"/>
  <w15:commentEx w15:paraId="3F5F4EE0" w15:done="0"/>
  <w15:commentEx w15:paraId="50FF5540" w15:done="0"/>
  <w15:commentEx w15:paraId="0354E2F1" w15:done="0"/>
  <w15:commentEx w15:paraId="4132C2F8" w15:done="0"/>
  <w15:commentEx w15:paraId="07C64DA3" w15:done="0"/>
  <w15:commentEx w15:paraId="15E8CFE9" w15:done="0"/>
  <w15:commentEx w15:paraId="6544C14F" w15:done="0"/>
  <w15:commentEx w15:paraId="294E6149" w15:done="0"/>
  <w15:commentEx w15:paraId="78892D4B" w15:done="0"/>
  <w15:commentEx w15:paraId="65C24A05" w15:done="0"/>
  <w15:commentEx w15:paraId="628D07C7" w15:done="0"/>
  <w15:commentEx w15:paraId="5C56EFEA" w15:done="0"/>
  <w15:commentEx w15:paraId="181F7440" w15:done="0"/>
  <w15:commentEx w15:paraId="491573E9" w15:done="0"/>
  <w15:commentEx w15:paraId="62445382" w15:done="0"/>
  <w15:commentEx w15:paraId="3576BEA4" w15:done="0"/>
  <w15:commentEx w15:paraId="763B8385" w15:done="0"/>
  <w15:commentEx w15:paraId="7E7C53A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54E5B0" w14:textId="77777777" w:rsidR="00D44EFD" w:rsidRDefault="00D44EFD" w:rsidP="0095142C">
      <w:r>
        <w:separator/>
      </w:r>
    </w:p>
  </w:endnote>
  <w:endnote w:type="continuationSeparator" w:id="0">
    <w:p w14:paraId="3003ACB1" w14:textId="77777777" w:rsidR="00D44EFD" w:rsidRDefault="00D44EFD" w:rsidP="0095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ook Antiqua">
    <w:panose1 w:val="020406020503050303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D5005" w14:textId="77777777" w:rsidR="00D44EFD" w:rsidRDefault="00D44EFD" w:rsidP="0095142C">
      <w:r>
        <w:separator/>
      </w:r>
    </w:p>
  </w:footnote>
  <w:footnote w:type="continuationSeparator" w:id="0">
    <w:p w14:paraId="18B7A4E3" w14:textId="77777777" w:rsidR="00D44EFD" w:rsidRDefault="00D44EFD" w:rsidP="009514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66AE8"/>
    <w:multiLevelType w:val="multilevel"/>
    <w:tmpl w:val="25A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002E6"/>
    <w:multiLevelType w:val="hybridMultilevel"/>
    <w:tmpl w:val="9F02A6E2"/>
    <w:lvl w:ilvl="0" w:tplc="D6421B4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0E43923"/>
    <w:multiLevelType w:val="multilevel"/>
    <w:tmpl w:val="5FD0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BE14B5"/>
    <w:multiLevelType w:val="multilevel"/>
    <w:tmpl w:val="3CE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D782F"/>
    <w:multiLevelType w:val="hybridMultilevel"/>
    <w:tmpl w:val="07CA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F79F5"/>
    <w:multiLevelType w:val="multilevel"/>
    <w:tmpl w:val="D868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A0132E"/>
    <w:multiLevelType w:val="multilevel"/>
    <w:tmpl w:val="0BC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354FBC"/>
    <w:multiLevelType w:val="multilevel"/>
    <w:tmpl w:val="644A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3C049A"/>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1F4D23"/>
    <w:multiLevelType w:val="multilevel"/>
    <w:tmpl w:val="1AA0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36086B"/>
    <w:multiLevelType w:val="multilevel"/>
    <w:tmpl w:val="40B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1F2148"/>
    <w:multiLevelType w:val="multilevel"/>
    <w:tmpl w:val="E15C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C0414C"/>
    <w:multiLevelType w:val="multilevel"/>
    <w:tmpl w:val="6E9C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1"/>
  </w:num>
  <w:num w:numId="4">
    <w:abstractNumId w:val="11"/>
  </w:num>
  <w:num w:numId="5">
    <w:abstractNumId w:val="0"/>
  </w:num>
  <w:num w:numId="6">
    <w:abstractNumId w:val="10"/>
  </w:num>
  <w:num w:numId="7">
    <w:abstractNumId w:val="5"/>
  </w:num>
  <w:num w:numId="8">
    <w:abstractNumId w:val="2"/>
  </w:num>
  <w:num w:numId="9">
    <w:abstractNumId w:val="12"/>
  </w:num>
  <w:num w:numId="10">
    <w:abstractNumId w:val="3"/>
  </w:num>
  <w:num w:numId="11">
    <w:abstractNumId w:val="4"/>
  </w:num>
  <w:num w:numId="12">
    <w:abstractNumId w:val="9"/>
  </w:num>
  <w:num w:numId="13">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d Habermann">
    <w15:presenceInfo w15:providerId="None" w15:userId="Ted Habermann"/>
  </w15:person>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88D"/>
    <w:rsid w:val="000020E5"/>
    <w:rsid w:val="000133E0"/>
    <w:rsid w:val="000176BC"/>
    <w:rsid w:val="000203A8"/>
    <w:rsid w:val="0003114F"/>
    <w:rsid w:val="0003524C"/>
    <w:rsid w:val="0004774A"/>
    <w:rsid w:val="00050C7C"/>
    <w:rsid w:val="00052BEE"/>
    <w:rsid w:val="000545A9"/>
    <w:rsid w:val="000623DB"/>
    <w:rsid w:val="0007103A"/>
    <w:rsid w:val="00071828"/>
    <w:rsid w:val="00071DC1"/>
    <w:rsid w:val="00073725"/>
    <w:rsid w:val="000743AF"/>
    <w:rsid w:val="00080541"/>
    <w:rsid w:val="00080B09"/>
    <w:rsid w:val="00081FEC"/>
    <w:rsid w:val="0008277A"/>
    <w:rsid w:val="000933B4"/>
    <w:rsid w:val="000A30BA"/>
    <w:rsid w:val="000A7264"/>
    <w:rsid w:val="000B0A65"/>
    <w:rsid w:val="000B3CDB"/>
    <w:rsid w:val="000C1A13"/>
    <w:rsid w:val="000D0E7A"/>
    <w:rsid w:val="000E1F3C"/>
    <w:rsid w:val="000E2B23"/>
    <w:rsid w:val="000F2C96"/>
    <w:rsid w:val="0011275D"/>
    <w:rsid w:val="001220DA"/>
    <w:rsid w:val="0012450E"/>
    <w:rsid w:val="00135829"/>
    <w:rsid w:val="001366EB"/>
    <w:rsid w:val="001401AE"/>
    <w:rsid w:val="00141B7F"/>
    <w:rsid w:val="001438DF"/>
    <w:rsid w:val="00161407"/>
    <w:rsid w:val="001635AF"/>
    <w:rsid w:val="00175350"/>
    <w:rsid w:val="001758B0"/>
    <w:rsid w:val="001863E0"/>
    <w:rsid w:val="00195097"/>
    <w:rsid w:val="00197D3A"/>
    <w:rsid w:val="001A0075"/>
    <w:rsid w:val="001A0731"/>
    <w:rsid w:val="001A105A"/>
    <w:rsid w:val="001B3B0B"/>
    <w:rsid w:val="001D0386"/>
    <w:rsid w:val="001D12B2"/>
    <w:rsid w:val="001D1959"/>
    <w:rsid w:val="001D2DDD"/>
    <w:rsid w:val="001D61F7"/>
    <w:rsid w:val="001D6AB3"/>
    <w:rsid w:val="001E3299"/>
    <w:rsid w:val="001F59DB"/>
    <w:rsid w:val="001F7E24"/>
    <w:rsid w:val="00200F1F"/>
    <w:rsid w:val="002015D3"/>
    <w:rsid w:val="00201631"/>
    <w:rsid w:val="00203F51"/>
    <w:rsid w:val="002065C5"/>
    <w:rsid w:val="00211FA8"/>
    <w:rsid w:val="00213679"/>
    <w:rsid w:val="0021658A"/>
    <w:rsid w:val="00225D4D"/>
    <w:rsid w:val="00227FF3"/>
    <w:rsid w:val="002319BE"/>
    <w:rsid w:val="00234EF9"/>
    <w:rsid w:val="00234F29"/>
    <w:rsid w:val="00240893"/>
    <w:rsid w:val="0024530A"/>
    <w:rsid w:val="0025222E"/>
    <w:rsid w:val="00253239"/>
    <w:rsid w:val="00256079"/>
    <w:rsid w:val="0025686C"/>
    <w:rsid w:val="002650BA"/>
    <w:rsid w:val="00276756"/>
    <w:rsid w:val="00280219"/>
    <w:rsid w:val="002821F7"/>
    <w:rsid w:val="00294995"/>
    <w:rsid w:val="00295E03"/>
    <w:rsid w:val="002A0092"/>
    <w:rsid w:val="002A53D1"/>
    <w:rsid w:val="002A6851"/>
    <w:rsid w:val="002A740F"/>
    <w:rsid w:val="002B11B2"/>
    <w:rsid w:val="002B27B0"/>
    <w:rsid w:val="002C0F90"/>
    <w:rsid w:val="002D17AC"/>
    <w:rsid w:val="002D376B"/>
    <w:rsid w:val="002D5080"/>
    <w:rsid w:val="002F39CB"/>
    <w:rsid w:val="003055E0"/>
    <w:rsid w:val="00310979"/>
    <w:rsid w:val="003135BB"/>
    <w:rsid w:val="0031366B"/>
    <w:rsid w:val="00327497"/>
    <w:rsid w:val="0032761B"/>
    <w:rsid w:val="00336320"/>
    <w:rsid w:val="00350EE5"/>
    <w:rsid w:val="00353FD0"/>
    <w:rsid w:val="003546CE"/>
    <w:rsid w:val="003618C1"/>
    <w:rsid w:val="00370C2C"/>
    <w:rsid w:val="003751A7"/>
    <w:rsid w:val="003761A9"/>
    <w:rsid w:val="00382BD9"/>
    <w:rsid w:val="00383250"/>
    <w:rsid w:val="003A0088"/>
    <w:rsid w:val="003A2B10"/>
    <w:rsid w:val="003A439B"/>
    <w:rsid w:val="003A606A"/>
    <w:rsid w:val="003B0BCF"/>
    <w:rsid w:val="003B2038"/>
    <w:rsid w:val="003B618D"/>
    <w:rsid w:val="003C3768"/>
    <w:rsid w:val="003E2AC5"/>
    <w:rsid w:val="003F11C3"/>
    <w:rsid w:val="004000AB"/>
    <w:rsid w:val="00402378"/>
    <w:rsid w:val="00403F63"/>
    <w:rsid w:val="0040654E"/>
    <w:rsid w:val="004101ED"/>
    <w:rsid w:val="004108AB"/>
    <w:rsid w:val="004131AA"/>
    <w:rsid w:val="00416108"/>
    <w:rsid w:val="004171C7"/>
    <w:rsid w:val="00421090"/>
    <w:rsid w:val="00431A0A"/>
    <w:rsid w:val="00432974"/>
    <w:rsid w:val="00437009"/>
    <w:rsid w:val="00440209"/>
    <w:rsid w:val="00443744"/>
    <w:rsid w:val="0044561D"/>
    <w:rsid w:val="0044565C"/>
    <w:rsid w:val="00455D02"/>
    <w:rsid w:val="00456EF0"/>
    <w:rsid w:val="004604F2"/>
    <w:rsid w:val="004617CF"/>
    <w:rsid w:val="0046312A"/>
    <w:rsid w:val="00463572"/>
    <w:rsid w:val="004640B7"/>
    <w:rsid w:val="00474542"/>
    <w:rsid w:val="00474B5E"/>
    <w:rsid w:val="00480907"/>
    <w:rsid w:val="00480C29"/>
    <w:rsid w:val="00482359"/>
    <w:rsid w:val="00484793"/>
    <w:rsid w:val="004915EB"/>
    <w:rsid w:val="004A015F"/>
    <w:rsid w:val="004A1D36"/>
    <w:rsid w:val="004A366D"/>
    <w:rsid w:val="004A3DA0"/>
    <w:rsid w:val="004B6B07"/>
    <w:rsid w:val="004C1C49"/>
    <w:rsid w:val="004C34FE"/>
    <w:rsid w:val="004C36F2"/>
    <w:rsid w:val="004D0295"/>
    <w:rsid w:val="004D0564"/>
    <w:rsid w:val="004D733E"/>
    <w:rsid w:val="004E2268"/>
    <w:rsid w:val="004F14CA"/>
    <w:rsid w:val="004F3007"/>
    <w:rsid w:val="0050424D"/>
    <w:rsid w:val="00507647"/>
    <w:rsid w:val="00511838"/>
    <w:rsid w:val="005134B8"/>
    <w:rsid w:val="005152F9"/>
    <w:rsid w:val="005309BD"/>
    <w:rsid w:val="005337B9"/>
    <w:rsid w:val="00533A39"/>
    <w:rsid w:val="00534549"/>
    <w:rsid w:val="00534E08"/>
    <w:rsid w:val="00540C05"/>
    <w:rsid w:val="0054648E"/>
    <w:rsid w:val="005464E4"/>
    <w:rsid w:val="005476B4"/>
    <w:rsid w:val="00550F9D"/>
    <w:rsid w:val="00551BFB"/>
    <w:rsid w:val="00554F2A"/>
    <w:rsid w:val="00560B9B"/>
    <w:rsid w:val="005612F0"/>
    <w:rsid w:val="00563764"/>
    <w:rsid w:val="00564B14"/>
    <w:rsid w:val="00572796"/>
    <w:rsid w:val="0057581F"/>
    <w:rsid w:val="00591F05"/>
    <w:rsid w:val="00592743"/>
    <w:rsid w:val="00593262"/>
    <w:rsid w:val="005971CC"/>
    <w:rsid w:val="005A653E"/>
    <w:rsid w:val="005A6540"/>
    <w:rsid w:val="005C1A87"/>
    <w:rsid w:val="005C59AC"/>
    <w:rsid w:val="005D3634"/>
    <w:rsid w:val="005D623F"/>
    <w:rsid w:val="005E46D5"/>
    <w:rsid w:val="005E6AD4"/>
    <w:rsid w:val="005F2709"/>
    <w:rsid w:val="00601981"/>
    <w:rsid w:val="00601BDA"/>
    <w:rsid w:val="00601CCC"/>
    <w:rsid w:val="006028AD"/>
    <w:rsid w:val="00604335"/>
    <w:rsid w:val="006173EA"/>
    <w:rsid w:val="00644469"/>
    <w:rsid w:val="00645870"/>
    <w:rsid w:val="0065160C"/>
    <w:rsid w:val="0066655B"/>
    <w:rsid w:val="00670B5F"/>
    <w:rsid w:val="00671420"/>
    <w:rsid w:val="006729CA"/>
    <w:rsid w:val="00673519"/>
    <w:rsid w:val="006767D3"/>
    <w:rsid w:val="00681DF7"/>
    <w:rsid w:val="0068369C"/>
    <w:rsid w:val="00684095"/>
    <w:rsid w:val="00690776"/>
    <w:rsid w:val="00691200"/>
    <w:rsid w:val="006A127D"/>
    <w:rsid w:val="006A2241"/>
    <w:rsid w:val="006A59F6"/>
    <w:rsid w:val="006B1309"/>
    <w:rsid w:val="006B15D8"/>
    <w:rsid w:val="006B3DB8"/>
    <w:rsid w:val="006B5AB8"/>
    <w:rsid w:val="006B5EB2"/>
    <w:rsid w:val="006C17D9"/>
    <w:rsid w:val="006D2A30"/>
    <w:rsid w:val="006D59E7"/>
    <w:rsid w:val="006D7F12"/>
    <w:rsid w:val="006E32E0"/>
    <w:rsid w:val="00700C56"/>
    <w:rsid w:val="0070477E"/>
    <w:rsid w:val="00704E8F"/>
    <w:rsid w:val="007121FD"/>
    <w:rsid w:val="00713531"/>
    <w:rsid w:val="00713660"/>
    <w:rsid w:val="00714B54"/>
    <w:rsid w:val="00716535"/>
    <w:rsid w:val="0072294F"/>
    <w:rsid w:val="00724B42"/>
    <w:rsid w:val="007336B6"/>
    <w:rsid w:val="00742053"/>
    <w:rsid w:val="0074287F"/>
    <w:rsid w:val="0074596C"/>
    <w:rsid w:val="00770E0E"/>
    <w:rsid w:val="00771254"/>
    <w:rsid w:val="007833B7"/>
    <w:rsid w:val="00785293"/>
    <w:rsid w:val="00797EE9"/>
    <w:rsid w:val="007A1CB5"/>
    <w:rsid w:val="007A44DC"/>
    <w:rsid w:val="007A5C0B"/>
    <w:rsid w:val="007A7ABB"/>
    <w:rsid w:val="007B2BCA"/>
    <w:rsid w:val="007B3605"/>
    <w:rsid w:val="007B634E"/>
    <w:rsid w:val="007B7470"/>
    <w:rsid w:val="007C0D5C"/>
    <w:rsid w:val="007C31AA"/>
    <w:rsid w:val="007C3F64"/>
    <w:rsid w:val="007C5457"/>
    <w:rsid w:val="007C6ECD"/>
    <w:rsid w:val="007D53C9"/>
    <w:rsid w:val="007E5D2F"/>
    <w:rsid w:val="007E638E"/>
    <w:rsid w:val="007F023E"/>
    <w:rsid w:val="007F3CE2"/>
    <w:rsid w:val="007F4694"/>
    <w:rsid w:val="00800DD5"/>
    <w:rsid w:val="008017D2"/>
    <w:rsid w:val="00801A16"/>
    <w:rsid w:val="00811AEA"/>
    <w:rsid w:val="00820AFF"/>
    <w:rsid w:val="008250C5"/>
    <w:rsid w:val="00836B7B"/>
    <w:rsid w:val="00840345"/>
    <w:rsid w:val="00850208"/>
    <w:rsid w:val="0085042D"/>
    <w:rsid w:val="00850F45"/>
    <w:rsid w:val="0085423E"/>
    <w:rsid w:val="00863629"/>
    <w:rsid w:val="00870844"/>
    <w:rsid w:val="00882BBE"/>
    <w:rsid w:val="00886DB0"/>
    <w:rsid w:val="00890805"/>
    <w:rsid w:val="00896CE8"/>
    <w:rsid w:val="00896D08"/>
    <w:rsid w:val="008A540B"/>
    <w:rsid w:val="008A723D"/>
    <w:rsid w:val="008B2497"/>
    <w:rsid w:val="008C37E2"/>
    <w:rsid w:val="008F2DF2"/>
    <w:rsid w:val="008F3A35"/>
    <w:rsid w:val="00900D1E"/>
    <w:rsid w:val="0090186F"/>
    <w:rsid w:val="00916B37"/>
    <w:rsid w:val="00936C4E"/>
    <w:rsid w:val="0094131C"/>
    <w:rsid w:val="009443AD"/>
    <w:rsid w:val="00946E50"/>
    <w:rsid w:val="0095142C"/>
    <w:rsid w:val="0095485B"/>
    <w:rsid w:val="00962742"/>
    <w:rsid w:val="00963585"/>
    <w:rsid w:val="0096537C"/>
    <w:rsid w:val="0096608C"/>
    <w:rsid w:val="00975148"/>
    <w:rsid w:val="00980B43"/>
    <w:rsid w:val="009814B3"/>
    <w:rsid w:val="0098616F"/>
    <w:rsid w:val="009A1F7B"/>
    <w:rsid w:val="009A2260"/>
    <w:rsid w:val="009A7713"/>
    <w:rsid w:val="009B14E8"/>
    <w:rsid w:val="009B3BFF"/>
    <w:rsid w:val="009C3112"/>
    <w:rsid w:val="009C6FE5"/>
    <w:rsid w:val="009D05DC"/>
    <w:rsid w:val="009D2EDD"/>
    <w:rsid w:val="009D4E3F"/>
    <w:rsid w:val="009E3600"/>
    <w:rsid w:val="009F15E9"/>
    <w:rsid w:val="009F1A2D"/>
    <w:rsid w:val="009F52DF"/>
    <w:rsid w:val="00A00F26"/>
    <w:rsid w:val="00A14416"/>
    <w:rsid w:val="00A1743B"/>
    <w:rsid w:val="00A24FAD"/>
    <w:rsid w:val="00A451BF"/>
    <w:rsid w:val="00A5063A"/>
    <w:rsid w:val="00A50B1D"/>
    <w:rsid w:val="00A52DBD"/>
    <w:rsid w:val="00A67C1D"/>
    <w:rsid w:val="00A73BC8"/>
    <w:rsid w:val="00A73FDD"/>
    <w:rsid w:val="00A83BDE"/>
    <w:rsid w:val="00A9288B"/>
    <w:rsid w:val="00A9375A"/>
    <w:rsid w:val="00A95AD1"/>
    <w:rsid w:val="00A95F70"/>
    <w:rsid w:val="00A96D57"/>
    <w:rsid w:val="00A96F55"/>
    <w:rsid w:val="00AA0563"/>
    <w:rsid w:val="00AA0B11"/>
    <w:rsid w:val="00AA395B"/>
    <w:rsid w:val="00AC573B"/>
    <w:rsid w:val="00AD3577"/>
    <w:rsid w:val="00AD4B76"/>
    <w:rsid w:val="00AE2451"/>
    <w:rsid w:val="00AE47A5"/>
    <w:rsid w:val="00AF44A3"/>
    <w:rsid w:val="00AF57C1"/>
    <w:rsid w:val="00B05AEE"/>
    <w:rsid w:val="00B069F8"/>
    <w:rsid w:val="00B15B69"/>
    <w:rsid w:val="00B201A4"/>
    <w:rsid w:val="00B22C86"/>
    <w:rsid w:val="00B27ADE"/>
    <w:rsid w:val="00B27B5F"/>
    <w:rsid w:val="00B32C48"/>
    <w:rsid w:val="00B33A07"/>
    <w:rsid w:val="00B34EED"/>
    <w:rsid w:val="00B40246"/>
    <w:rsid w:val="00B42CFF"/>
    <w:rsid w:val="00B47BA9"/>
    <w:rsid w:val="00B47E01"/>
    <w:rsid w:val="00B57673"/>
    <w:rsid w:val="00B64DEE"/>
    <w:rsid w:val="00B71C33"/>
    <w:rsid w:val="00B7694E"/>
    <w:rsid w:val="00B851F1"/>
    <w:rsid w:val="00B85BA3"/>
    <w:rsid w:val="00B9019A"/>
    <w:rsid w:val="00BA7AF2"/>
    <w:rsid w:val="00BB65FB"/>
    <w:rsid w:val="00BC0D0F"/>
    <w:rsid w:val="00BC37BC"/>
    <w:rsid w:val="00BC4CAA"/>
    <w:rsid w:val="00BC7769"/>
    <w:rsid w:val="00BD3F98"/>
    <w:rsid w:val="00BE23CC"/>
    <w:rsid w:val="00BF20D0"/>
    <w:rsid w:val="00BF326B"/>
    <w:rsid w:val="00BF7414"/>
    <w:rsid w:val="00C02FAB"/>
    <w:rsid w:val="00C030A4"/>
    <w:rsid w:val="00C04D15"/>
    <w:rsid w:val="00C11D22"/>
    <w:rsid w:val="00C1488D"/>
    <w:rsid w:val="00C2124B"/>
    <w:rsid w:val="00C2262C"/>
    <w:rsid w:val="00C27436"/>
    <w:rsid w:val="00C33990"/>
    <w:rsid w:val="00C33B6C"/>
    <w:rsid w:val="00C407DF"/>
    <w:rsid w:val="00C456B2"/>
    <w:rsid w:val="00C45BF8"/>
    <w:rsid w:val="00C5145F"/>
    <w:rsid w:val="00C52958"/>
    <w:rsid w:val="00C67669"/>
    <w:rsid w:val="00C67752"/>
    <w:rsid w:val="00C8276B"/>
    <w:rsid w:val="00C86F56"/>
    <w:rsid w:val="00C90C3B"/>
    <w:rsid w:val="00C913F2"/>
    <w:rsid w:val="00C92388"/>
    <w:rsid w:val="00C947D2"/>
    <w:rsid w:val="00CA4CF9"/>
    <w:rsid w:val="00CA7612"/>
    <w:rsid w:val="00CB39EF"/>
    <w:rsid w:val="00CB4F1D"/>
    <w:rsid w:val="00CB6105"/>
    <w:rsid w:val="00CB616F"/>
    <w:rsid w:val="00CC046D"/>
    <w:rsid w:val="00CC58AB"/>
    <w:rsid w:val="00CD5ED8"/>
    <w:rsid w:val="00CD6ECC"/>
    <w:rsid w:val="00CE037F"/>
    <w:rsid w:val="00CE1AB7"/>
    <w:rsid w:val="00CF5C23"/>
    <w:rsid w:val="00CF5F11"/>
    <w:rsid w:val="00D042F9"/>
    <w:rsid w:val="00D13632"/>
    <w:rsid w:val="00D1446D"/>
    <w:rsid w:val="00D17FC3"/>
    <w:rsid w:val="00D273D6"/>
    <w:rsid w:val="00D278B7"/>
    <w:rsid w:val="00D311FA"/>
    <w:rsid w:val="00D35B63"/>
    <w:rsid w:val="00D44EFD"/>
    <w:rsid w:val="00D466B9"/>
    <w:rsid w:val="00D562D9"/>
    <w:rsid w:val="00D60B12"/>
    <w:rsid w:val="00D63842"/>
    <w:rsid w:val="00D706C6"/>
    <w:rsid w:val="00D71D31"/>
    <w:rsid w:val="00D74B0D"/>
    <w:rsid w:val="00D85BD5"/>
    <w:rsid w:val="00D90C6A"/>
    <w:rsid w:val="00D92281"/>
    <w:rsid w:val="00D95BA6"/>
    <w:rsid w:val="00D95EE7"/>
    <w:rsid w:val="00DA2060"/>
    <w:rsid w:val="00DA7AC5"/>
    <w:rsid w:val="00DB119E"/>
    <w:rsid w:val="00DC383A"/>
    <w:rsid w:val="00DC67A9"/>
    <w:rsid w:val="00DC7C46"/>
    <w:rsid w:val="00DD0E12"/>
    <w:rsid w:val="00DE3CAA"/>
    <w:rsid w:val="00DF5FF2"/>
    <w:rsid w:val="00DF682E"/>
    <w:rsid w:val="00E01B37"/>
    <w:rsid w:val="00E02ED6"/>
    <w:rsid w:val="00E11488"/>
    <w:rsid w:val="00E13465"/>
    <w:rsid w:val="00E13AC9"/>
    <w:rsid w:val="00E24AA4"/>
    <w:rsid w:val="00E30024"/>
    <w:rsid w:val="00E34C04"/>
    <w:rsid w:val="00E34F18"/>
    <w:rsid w:val="00E36B63"/>
    <w:rsid w:val="00E37888"/>
    <w:rsid w:val="00E43244"/>
    <w:rsid w:val="00E50160"/>
    <w:rsid w:val="00E504A4"/>
    <w:rsid w:val="00E5641D"/>
    <w:rsid w:val="00E579E4"/>
    <w:rsid w:val="00E62E9B"/>
    <w:rsid w:val="00E64D0C"/>
    <w:rsid w:val="00E6609A"/>
    <w:rsid w:val="00E67027"/>
    <w:rsid w:val="00E721E2"/>
    <w:rsid w:val="00E73E0C"/>
    <w:rsid w:val="00E815A5"/>
    <w:rsid w:val="00E85A61"/>
    <w:rsid w:val="00E86D39"/>
    <w:rsid w:val="00E94CBF"/>
    <w:rsid w:val="00EA5A68"/>
    <w:rsid w:val="00EB0DD8"/>
    <w:rsid w:val="00EB1800"/>
    <w:rsid w:val="00EB3BAB"/>
    <w:rsid w:val="00ED1B87"/>
    <w:rsid w:val="00EE2A6F"/>
    <w:rsid w:val="00EE2F33"/>
    <w:rsid w:val="00EF3FC9"/>
    <w:rsid w:val="00EF57BB"/>
    <w:rsid w:val="00F01CD0"/>
    <w:rsid w:val="00F05452"/>
    <w:rsid w:val="00F073DF"/>
    <w:rsid w:val="00F107CB"/>
    <w:rsid w:val="00F13FEB"/>
    <w:rsid w:val="00F214E1"/>
    <w:rsid w:val="00F22CE7"/>
    <w:rsid w:val="00F23B3F"/>
    <w:rsid w:val="00F25D47"/>
    <w:rsid w:val="00F265EB"/>
    <w:rsid w:val="00F34B8E"/>
    <w:rsid w:val="00F37E6A"/>
    <w:rsid w:val="00F51470"/>
    <w:rsid w:val="00F54A6A"/>
    <w:rsid w:val="00F61557"/>
    <w:rsid w:val="00F640B2"/>
    <w:rsid w:val="00F67843"/>
    <w:rsid w:val="00F74A85"/>
    <w:rsid w:val="00F76BD9"/>
    <w:rsid w:val="00F83B6B"/>
    <w:rsid w:val="00F8664A"/>
    <w:rsid w:val="00F86888"/>
    <w:rsid w:val="00F871E7"/>
    <w:rsid w:val="00F96EDB"/>
    <w:rsid w:val="00FA00CD"/>
    <w:rsid w:val="00FA39C2"/>
    <w:rsid w:val="00FA5FDD"/>
    <w:rsid w:val="00FB19F7"/>
    <w:rsid w:val="00FB5DCE"/>
    <w:rsid w:val="00FB62ED"/>
    <w:rsid w:val="00FD23A9"/>
    <w:rsid w:val="00FD4109"/>
    <w:rsid w:val="00FD6B75"/>
    <w:rsid w:val="00FE1E76"/>
    <w:rsid w:val="00FF210D"/>
    <w:rsid w:val="00FF52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25F8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76BC"/>
    <w:rPr>
      <w:rFonts w:ascii="Times New Roman" w:hAnsi="Times New Roman" w:cs="Times New Roman"/>
    </w:rPr>
  </w:style>
  <w:style w:type="paragraph" w:styleId="Heading1">
    <w:name w:val="heading 1"/>
    <w:basedOn w:val="Normal"/>
    <w:next w:val="Normal"/>
    <w:link w:val="Heading1Char"/>
    <w:uiPriority w:val="9"/>
    <w:qFormat/>
    <w:rsid w:val="005476B4"/>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5476B4"/>
    <w:pPr>
      <w:keepNext/>
      <w:keepLines/>
      <w:spacing w:before="40"/>
      <w:outlineLvl w:val="1"/>
      <w:pPrChange w:id="0" w:author="Ted Habermann" w:date="2017-04-04T08:08:00Z">
        <w:pPr>
          <w:keepNext/>
          <w:keepLines/>
          <w:spacing w:before="40"/>
          <w:outlineLvl w:val="1"/>
        </w:pPr>
      </w:pPrChange>
    </w:pPr>
    <w:rPr>
      <w:rFonts w:ascii="Book Antiqua" w:eastAsiaTheme="majorEastAsia" w:hAnsi="Book Antiqua" w:cstheme="majorBidi"/>
      <w:color w:val="000000" w:themeColor="text1"/>
      <w:szCs w:val="18"/>
      <w:rPrChange w:id="0" w:author="Ted Habermann" w:date="2017-04-04T08:08:00Z">
        <w:rPr>
          <w:rFonts w:ascii="Book Antiqua" w:eastAsiaTheme="majorEastAsia" w:hAnsi="Book Antiqua" w:cstheme="majorBidi"/>
          <w:color w:val="000000" w:themeColor="text1"/>
          <w:sz w:val="18"/>
          <w:szCs w:val="18"/>
          <w:lang w:val="en-US" w:eastAsia="en-US" w:bidi="ar-SA"/>
        </w:rPr>
      </w:rPrChange>
    </w:rPr>
  </w:style>
  <w:style w:type="paragraph" w:styleId="Heading3">
    <w:name w:val="heading 3"/>
    <w:basedOn w:val="Normal"/>
    <w:next w:val="Normal"/>
    <w:link w:val="Heading3Char"/>
    <w:uiPriority w:val="9"/>
    <w:unhideWhenUsed/>
    <w:qFormat/>
    <w:rsid w:val="0085042D"/>
    <w:pPr>
      <w:keepNext/>
      <w:keepLines/>
      <w:spacing w:before="40"/>
      <w:outlineLvl w:val="2"/>
      <w:pPrChange w:id="1" w:author="Ted Habermann" w:date="2017-04-04T08:19:00Z">
        <w:pPr>
          <w:keepNext/>
          <w:keepLines/>
          <w:spacing w:before="40"/>
          <w:outlineLvl w:val="2"/>
        </w:pPr>
      </w:pPrChange>
    </w:pPr>
    <w:rPr>
      <w:rFonts w:ascii="Book Antiqua" w:eastAsiaTheme="majorEastAsia" w:hAnsi="Book Antiqua" w:cstheme="majorBidi"/>
      <w:i/>
      <w:iCs/>
      <w:color w:val="1F3763" w:themeColor="accent1" w:themeShade="7F"/>
      <w:rPrChange w:id="1" w:author="Ted Habermann" w:date="2017-04-04T08:19:00Z">
        <w:rPr>
          <w:rFonts w:asciiTheme="majorHAnsi" w:eastAsiaTheme="majorEastAsia" w:hAnsiTheme="majorHAnsi" w:cstheme="majorBidi"/>
          <w:color w:val="1F3763" w:themeColor="accent1" w:themeShade="7F"/>
          <w:sz w:val="24"/>
          <w:szCs w:val="24"/>
          <w:lang w:val="en-US" w:eastAsia="en-US" w:bidi="ar-SA"/>
        </w:rPr>
      </w:rPrChange>
    </w:rPr>
  </w:style>
  <w:style w:type="paragraph" w:styleId="Heading4">
    <w:name w:val="heading 4"/>
    <w:basedOn w:val="Normal"/>
    <w:next w:val="Normal"/>
    <w:link w:val="Heading4Char"/>
    <w:uiPriority w:val="9"/>
    <w:unhideWhenUsed/>
    <w:qFormat/>
    <w:rsid w:val="00896D0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88D"/>
    <w:rPr>
      <w:sz w:val="18"/>
      <w:szCs w:val="18"/>
    </w:rPr>
  </w:style>
  <w:style w:type="paragraph" w:styleId="CommentText">
    <w:name w:val="annotation text"/>
    <w:basedOn w:val="Normal"/>
    <w:link w:val="CommentTextChar"/>
    <w:uiPriority w:val="99"/>
    <w:semiHidden/>
    <w:unhideWhenUsed/>
    <w:rsid w:val="00C1488D"/>
    <w:rPr>
      <w:rFonts w:asciiTheme="minorHAnsi" w:hAnsiTheme="minorHAnsi" w:cstheme="minorBidi"/>
    </w:rPr>
  </w:style>
  <w:style w:type="character" w:customStyle="1" w:styleId="CommentTextChar">
    <w:name w:val="Comment Text Char"/>
    <w:basedOn w:val="DefaultParagraphFont"/>
    <w:link w:val="CommentText"/>
    <w:uiPriority w:val="99"/>
    <w:semiHidden/>
    <w:rsid w:val="00C1488D"/>
  </w:style>
  <w:style w:type="character" w:customStyle="1" w:styleId="Heading1Char">
    <w:name w:val="Heading 1 Char"/>
    <w:basedOn w:val="DefaultParagraphFont"/>
    <w:link w:val="Heading1"/>
    <w:uiPriority w:val="9"/>
    <w:rsid w:val="005476B4"/>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5476B4"/>
    <w:rPr>
      <w:rFonts w:ascii="Book Antiqua" w:eastAsiaTheme="majorEastAsia" w:hAnsi="Book Antiqua" w:cstheme="majorBidi"/>
      <w:color w:val="000000" w:themeColor="text1"/>
      <w:szCs w:val="18"/>
    </w:rPr>
  </w:style>
  <w:style w:type="table" w:styleId="TableGrid">
    <w:name w:val="Table Grid"/>
    <w:basedOn w:val="TableNormal"/>
    <w:uiPriority w:val="39"/>
    <w:rsid w:val="00C148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488D"/>
    <w:rPr>
      <w:color w:val="0563C1" w:themeColor="hyperlink"/>
      <w:u w:val="single"/>
    </w:rPr>
  </w:style>
  <w:style w:type="character" w:customStyle="1" w:styleId="SubtitleChar">
    <w:name w:val="Subtitle Char"/>
    <w:basedOn w:val="DefaultParagraphFont"/>
    <w:link w:val="Subtitle"/>
    <w:uiPriority w:val="11"/>
    <w:rsid w:val="00C1488D"/>
    <w:rPr>
      <w:rFonts w:eastAsiaTheme="minorEastAsia"/>
      <w:color w:val="5A5A5A" w:themeColor="text1" w:themeTint="A5"/>
      <w:spacing w:val="15"/>
    </w:rPr>
  </w:style>
  <w:style w:type="paragraph" w:styleId="Subtitle">
    <w:name w:val="Subtitle"/>
    <w:basedOn w:val="Normal"/>
    <w:next w:val="Normal"/>
    <w:link w:val="SubtitleChar"/>
    <w:uiPriority w:val="11"/>
    <w:qFormat/>
    <w:rsid w:val="00C1488D"/>
    <w:pPr>
      <w:numPr>
        <w:ilvl w:val="1"/>
      </w:numPr>
    </w:pPr>
    <w:rPr>
      <w:rFonts w:asciiTheme="minorHAnsi" w:eastAsiaTheme="minorEastAsia" w:hAnsiTheme="minorHAnsi" w:cstheme="minorBidi"/>
      <w:color w:val="5A5A5A" w:themeColor="text1" w:themeTint="A5"/>
      <w:spacing w:val="15"/>
    </w:rPr>
  </w:style>
  <w:style w:type="character" w:customStyle="1" w:styleId="SubtitleChar1">
    <w:name w:val="Subtitle Char1"/>
    <w:basedOn w:val="DefaultParagraphFont"/>
    <w:uiPriority w:val="11"/>
    <w:rsid w:val="00C1488D"/>
    <w:rPr>
      <w:rFonts w:eastAsiaTheme="minorEastAsia"/>
      <w:color w:val="5A5A5A" w:themeColor="text1" w:themeTint="A5"/>
      <w:spacing w:val="15"/>
      <w:sz w:val="22"/>
      <w:szCs w:val="22"/>
    </w:rPr>
  </w:style>
  <w:style w:type="paragraph" w:styleId="NormalWeb">
    <w:name w:val="Normal (Web)"/>
    <w:basedOn w:val="Normal"/>
    <w:uiPriority w:val="99"/>
    <w:unhideWhenUsed/>
    <w:rsid w:val="00C1488D"/>
    <w:pPr>
      <w:spacing w:before="100" w:beforeAutospacing="1" w:after="100" w:afterAutospacing="1"/>
    </w:pPr>
  </w:style>
  <w:style w:type="character" w:customStyle="1" w:styleId="apple-converted-space">
    <w:name w:val="apple-converted-space"/>
    <w:basedOn w:val="DefaultParagraphFont"/>
    <w:rsid w:val="00C1488D"/>
  </w:style>
  <w:style w:type="paragraph" w:styleId="TOC1">
    <w:name w:val="toc 1"/>
    <w:basedOn w:val="Normal"/>
    <w:next w:val="Normal"/>
    <w:autoRedefine/>
    <w:uiPriority w:val="39"/>
    <w:unhideWhenUsed/>
    <w:rsid w:val="00C1488D"/>
    <w:pPr>
      <w:spacing w:before="120"/>
    </w:pPr>
    <w:rPr>
      <w:rFonts w:asciiTheme="minorHAnsi" w:hAnsiTheme="minorHAnsi"/>
      <w:b/>
      <w:bCs/>
    </w:rPr>
  </w:style>
  <w:style w:type="paragraph" w:styleId="TOC2">
    <w:name w:val="toc 2"/>
    <w:basedOn w:val="Normal"/>
    <w:next w:val="Normal"/>
    <w:autoRedefine/>
    <w:uiPriority w:val="39"/>
    <w:unhideWhenUsed/>
    <w:rsid w:val="00C1488D"/>
    <w:pPr>
      <w:ind w:left="240"/>
    </w:pPr>
    <w:rPr>
      <w:rFonts w:asciiTheme="minorHAnsi" w:hAnsiTheme="minorHAnsi"/>
      <w:b/>
      <w:bCs/>
      <w:sz w:val="22"/>
      <w:szCs w:val="22"/>
    </w:rPr>
  </w:style>
  <w:style w:type="paragraph" w:styleId="TOCHeading">
    <w:name w:val="TOC Heading"/>
    <w:basedOn w:val="Heading1"/>
    <w:next w:val="Normal"/>
    <w:uiPriority w:val="39"/>
    <w:unhideWhenUsed/>
    <w:qFormat/>
    <w:rsid w:val="00C1488D"/>
    <w:pPr>
      <w:spacing w:before="480" w:line="276" w:lineRule="auto"/>
      <w:outlineLvl w:val="9"/>
    </w:pPr>
    <w:rPr>
      <w:b/>
      <w:bCs/>
      <w:sz w:val="28"/>
      <w:szCs w:val="28"/>
    </w:rPr>
  </w:style>
  <w:style w:type="paragraph" w:styleId="ListParagraph">
    <w:name w:val="List Paragraph"/>
    <w:basedOn w:val="Normal"/>
    <w:uiPriority w:val="34"/>
    <w:qFormat/>
    <w:rsid w:val="00C1488D"/>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C1488D"/>
    <w:rPr>
      <w:sz w:val="18"/>
      <w:szCs w:val="18"/>
    </w:rPr>
  </w:style>
  <w:style w:type="character" w:customStyle="1" w:styleId="BalloonTextChar">
    <w:name w:val="Balloon Text Char"/>
    <w:basedOn w:val="DefaultParagraphFont"/>
    <w:link w:val="BalloonText"/>
    <w:uiPriority w:val="99"/>
    <w:semiHidden/>
    <w:rsid w:val="00C1488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41B7F"/>
    <w:rPr>
      <w:b/>
      <w:bCs/>
      <w:sz w:val="20"/>
      <w:szCs w:val="20"/>
    </w:rPr>
  </w:style>
  <w:style w:type="character" w:customStyle="1" w:styleId="CommentSubjectChar">
    <w:name w:val="Comment Subject Char"/>
    <w:basedOn w:val="CommentTextChar"/>
    <w:link w:val="CommentSubject"/>
    <w:uiPriority w:val="99"/>
    <w:semiHidden/>
    <w:rsid w:val="00141B7F"/>
    <w:rPr>
      <w:b/>
      <w:bCs/>
      <w:sz w:val="20"/>
      <w:szCs w:val="20"/>
    </w:rPr>
  </w:style>
  <w:style w:type="paragraph" w:styleId="Header">
    <w:name w:val="header"/>
    <w:basedOn w:val="Normal"/>
    <w:link w:val="HeaderChar"/>
    <w:uiPriority w:val="99"/>
    <w:unhideWhenUsed/>
    <w:rsid w:val="0095142C"/>
    <w:pPr>
      <w:tabs>
        <w:tab w:val="center" w:pos="4680"/>
        <w:tab w:val="right" w:pos="9360"/>
      </w:tabs>
    </w:pPr>
  </w:style>
  <w:style w:type="character" w:customStyle="1" w:styleId="HeaderChar">
    <w:name w:val="Header Char"/>
    <w:basedOn w:val="DefaultParagraphFont"/>
    <w:link w:val="Header"/>
    <w:uiPriority w:val="99"/>
    <w:rsid w:val="0095142C"/>
    <w:rPr>
      <w:rFonts w:ascii="Times New Roman" w:hAnsi="Times New Roman" w:cs="Times New Roman"/>
    </w:rPr>
  </w:style>
  <w:style w:type="paragraph" w:styleId="Footer">
    <w:name w:val="footer"/>
    <w:basedOn w:val="Normal"/>
    <w:link w:val="FooterChar"/>
    <w:uiPriority w:val="99"/>
    <w:unhideWhenUsed/>
    <w:rsid w:val="0095142C"/>
    <w:pPr>
      <w:tabs>
        <w:tab w:val="center" w:pos="4680"/>
        <w:tab w:val="right" w:pos="9360"/>
      </w:tabs>
    </w:pPr>
  </w:style>
  <w:style w:type="character" w:customStyle="1" w:styleId="FooterChar">
    <w:name w:val="Footer Char"/>
    <w:basedOn w:val="DefaultParagraphFont"/>
    <w:link w:val="Footer"/>
    <w:uiPriority w:val="99"/>
    <w:rsid w:val="0095142C"/>
    <w:rPr>
      <w:rFonts w:ascii="Times New Roman" w:hAnsi="Times New Roman" w:cs="Times New Roman"/>
    </w:rPr>
  </w:style>
  <w:style w:type="character" w:customStyle="1" w:styleId="Heading3Char">
    <w:name w:val="Heading 3 Char"/>
    <w:basedOn w:val="DefaultParagraphFont"/>
    <w:link w:val="Heading3"/>
    <w:uiPriority w:val="9"/>
    <w:rsid w:val="0085042D"/>
    <w:rPr>
      <w:rFonts w:ascii="Book Antiqua" w:eastAsiaTheme="majorEastAsia" w:hAnsi="Book Antiqua" w:cstheme="majorBidi"/>
      <w:i/>
      <w:iCs/>
      <w:color w:val="1F3763" w:themeColor="accent1" w:themeShade="7F"/>
    </w:rPr>
  </w:style>
  <w:style w:type="paragraph" w:styleId="TOC3">
    <w:name w:val="toc 3"/>
    <w:basedOn w:val="Normal"/>
    <w:next w:val="Normal"/>
    <w:autoRedefine/>
    <w:uiPriority w:val="39"/>
    <w:unhideWhenUsed/>
    <w:rsid w:val="00E6609A"/>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173E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173E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173E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173E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173E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173EA"/>
    <w:pPr>
      <w:ind w:left="1920"/>
    </w:pPr>
    <w:rPr>
      <w:rFonts w:asciiTheme="minorHAnsi" w:hAnsiTheme="minorHAnsi"/>
      <w:sz w:val="20"/>
      <w:szCs w:val="20"/>
    </w:rPr>
  </w:style>
  <w:style w:type="character" w:customStyle="1" w:styleId="Heading4Char">
    <w:name w:val="Heading 4 Char"/>
    <w:basedOn w:val="DefaultParagraphFont"/>
    <w:link w:val="Heading4"/>
    <w:uiPriority w:val="9"/>
    <w:rsid w:val="00896D08"/>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73B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9255">
      <w:bodyDiv w:val="1"/>
      <w:marLeft w:val="0"/>
      <w:marRight w:val="0"/>
      <w:marTop w:val="0"/>
      <w:marBottom w:val="0"/>
      <w:divBdr>
        <w:top w:val="none" w:sz="0" w:space="0" w:color="auto"/>
        <w:left w:val="none" w:sz="0" w:space="0" w:color="auto"/>
        <w:bottom w:val="none" w:sz="0" w:space="0" w:color="auto"/>
        <w:right w:val="none" w:sz="0" w:space="0" w:color="auto"/>
      </w:divBdr>
    </w:div>
    <w:div w:id="32773404">
      <w:bodyDiv w:val="1"/>
      <w:marLeft w:val="0"/>
      <w:marRight w:val="0"/>
      <w:marTop w:val="0"/>
      <w:marBottom w:val="0"/>
      <w:divBdr>
        <w:top w:val="none" w:sz="0" w:space="0" w:color="auto"/>
        <w:left w:val="none" w:sz="0" w:space="0" w:color="auto"/>
        <w:bottom w:val="none" w:sz="0" w:space="0" w:color="auto"/>
        <w:right w:val="none" w:sz="0" w:space="0" w:color="auto"/>
      </w:divBdr>
    </w:div>
    <w:div w:id="81612488">
      <w:bodyDiv w:val="1"/>
      <w:marLeft w:val="0"/>
      <w:marRight w:val="0"/>
      <w:marTop w:val="0"/>
      <w:marBottom w:val="0"/>
      <w:divBdr>
        <w:top w:val="none" w:sz="0" w:space="0" w:color="auto"/>
        <w:left w:val="none" w:sz="0" w:space="0" w:color="auto"/>
        <w:bottom w:val="none" w:sz="0" w:space="0" w:color="auto"/>
        <w:right w:val="none" w:sz="0" w:space="0" w:color="auto"/>
      </w:divBdr>
    </w:div>
    <w:div w:id="145633372">
      <w:bodyDiv w:val="1"/>
      <w:marLeft w:val="0"/>
      <w:marRight w:val="0"/>
      <w:marTop w:val="0"/>
      <w:marBottom w:val="0"/>
      <w:divBdr>
        <w:top w:val="none" w:sz="0" w:space="0" w:color="auto"/>
        <w:left w:val="none" w:sz="0" w:space="0" w:color="auto"/>
        <w:bottom w:val="none" w:sz="0" w:space="0" w:color="auto"/>
        <w:right w:val="none" w:sz="0" w:space="0" w:color="auto"/>
      </w:divBdr>
      <w:divsChild>
        <w:div w:id="1516920502">
          <w:marLeft w:val="0"/>
          <w:marRight w:val="0"/>
          <w:marTop w:val="0"/>
          <w:marBottom w:val="0"/>
          <w:divBdr>
            <w:top w:val="none" w:sz="0" w:space="0" w:color="auto"/>
            <w:left w:val="none" w:sz="0" w:space="0" w:color="auto"/>
            <w:bottom w:val="none" w:sz="0" w:space="0" w:color="auto"/>
            <w:right w:val="none" w:sz="0" w:space="0" w:color="auto"/>
          </w:divBdr>
          <w:divsChild>
            <w:div w:id="17963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096">
      <w:bodyDiv w:val="1"/>
      <w:marLeft w:val="0"/>
      <w:marRight w:val="0"/>
      <w:marTop w:val="0"/>
      <w:marBottom w:val="0"/>
      <w:divBdr>
        <w:top w:val="none" w:sz="0" w:space="0" w:color="auto"/>
        <w:left w:val="none" w:sz="0" w:space="0" w:color="auto"/>
        <w:bottom w:val="none" w:sz="0" w:space="0" w:color="auto"/>
        <w:right w:val="none" w:sz="0" w:space="0" w:color="auto"/>
      </w:divBdr>
    </w:div>
    <w:div w:id="164328338">
      <w:bodyDiv w:val="1"/>
      <w:marLeft w:val="0"/>
      <w:marRight w:val="0"/>
      <w:marTop w:val="0"/>
      <w:marBottom w:val="0"/>
      <w:divBdr>
        <w:top w:val="none" w:sz="0" w:space="0" w:color="auto"/>
        <w:left w:val="none" w:sz="0" w:space="0" w:color="auto"/>
        <w:bottom w:val="none" w:sz="0" w:space="0" w:color="auto"/>
        <w:right w:val="none" w:sz="0" w:space="0" w:color="auto"/>
      </w:divBdr>
    </w:div>
    <w:div w:id="171072127">
      <w:bodyDiv w:val="1"/>
      <w:marLeft w:val="0"/>
      <w:marRight w:val="0"/>
      <w:marTop w:val="0"/>
      <w:marBottom w:val="0"/>
      <w:divBdr>
        <w:top w:val="none" w:sz="0" w:space="0" w:color="auto"/>
        <w:left w:val="none" w:sz="0" w:space="0" w:color="auto"/>
        <w:bottom w:val="none" w:sz="0" w:space="0" w:color="auto"/>
        <w:right w:val="none" w:sz="0" w:space="0" w:color="auto"/>
      </w:divBdr>
    </w:div>
    <w:div w:id="183517341">
      <w:bodyDiv w:val="1"/>
      <w:marLeft w:val="0"/>
      <w:marRight w:val="0"/>
      <w:marTop w:val="0"/>
      <w:marBottom w:val="0"/>
      <w:divBdr>
        <w:top w:val="none" w:sz="0" w:space="0" w:color="auto"/>
        <w:left w:val="none" w:sz="0" w:space="0" w:color="auto"/>
        <w:bottom w:val="none" w:sz="0" w:space="0" w:color="auto"/>
        <w:right w:val="none" w:sz="0" w:space="0" w:color="auto"/>
      </w:divBdr>
    </w:div>
    <w:div w:id="199325221">
      <w:bodyDiv w:val="1"/>
      <w:marLeft w:val="0"/>
      <w:marRight w:val="0"/>
      <w:marTop w:val="0"/>
      <w:marBottom w:val="0"/>
      <w:divBdr>
        <w:top w:val="none" w:sz="0" w:space="0" w:color="auto"/>
        <w:left w:val="none" w:sz="0" w:space="0" w:color="auto"/>
        <w:bottom w:val="none" w:sz="0" w:space="0" w:color="auto"/>
        <w:right w:val="none" w:sz="0" w:space="0" w:color="auto"/>
      </w:divBdr>
    </w:div>
    <w:div w:id="288050452">
      <w:bodyDiv w:val="1"/>
      <w:marLeft w:val="0"/>
      <w:marRight w:val="0"/>
      <w:marTop w:val="0"/>
      <w:marBottom w:val="0"/>
      <w:divBdr>
        <w:top w:val="none" w:sz="0" w:space="0" w:color="auto"/>
        <w:left w:val="none" w:sz="0" w:space="0" w:color="auto"/>
        <w:bottom w:val="none" w:sz="0" w:space="0" w:color="auto"/>
        <w:right w:val="none" w:sz="0" w:space="0" w:color="auto"/>
      </w:divBdr>
    </w:div>
    <w:div w:id="315183577">
      <w:bodyDiv w:val="1"/>
      <w:marLeft w:val="0"/>
      <w:marRight w:val="0"/>
      <w:marTop w:val="0"/>
      <w:marBottom w:val="0"/>
      <w:divBdr>
        <w:top w:val="none" w:sz="0" w:space="0" w:color="auto"/>
        <w:left w:val="none" w:sz="0" w:space="0" w:color="auto"/>
        <w:bottom w:val="none" w:sz="0" w:space="0" w:color="auto"/>
        <w:right w:val="none" w:sz="0" w:space="0" w:color="auto"/>
      </w:divBdr>
    </w:div>
    <w:div w:id="611398121">
      <w:bodyDiv w:val="1"/>
      <w:marLeft w:val="0"/>
      <w:marRight w:val="0"/>
      <w:marTop w:val="0"/>
      <w:marBottom w:val="0"/>
      <w:divBdr>
        <w:top w:val="none" w:sz="0" w:space="0" w:color="auto"/>
        <w:left w:val="none" w:sz="0" w:space="0" w:color="auto"/>
        <w:bottom w:val="none" w:sz="0" w:space="0" w:color="auto"/>
        <w:right w:val="none" w:sz="0" w:space="0" w:color="auto"/>
      </w:divBdr>
    </w:div>
    <w:div w:id="684595456">
      <w:bodyDiv w:val="1"/>
      <w:marLeft w:val="0"/>
      <w:marRight w:val="0"/>
      <w:marTop w:val="0"/>
      <w:marBottom w:val="0"/>
      <w:divBdr>
        <w:top w:val="none" w:sz="0" w:space="0" w:color="auto"/>
        <w:left w:val="none" w:sz="0" w:space="0" w:color="auto"/>
        <w:bottom w:val="none" w:sz="0" w:space="0" w:color="auto"/>
        <w:right w:val="none" w:sz="0" w:space="0" w:color="auto"/>
      </w:divBdr>
    </w:div>
    <w:div w:id="713190025">
      <w:bodyDiv w:val="1"/>
      <w:marLeft w:val="0"/>
      <w:marRight w:val="0"/>
      <w:marTop w:val="0"/>
      <w:marBottom w:val="0"/>
      <w:divBdr>
        <w:top w:val="none" w:sz="0" w:space="0" w:color="auto"/>
        <w:left w:val="none" w:sz="0" w:space="0" w:color="auto"/>
        <w:bottom w:val="none" w:sz="0" w:space="0" w:color="auto"/>
        <w:right w:val="none" w:sz="0" w:space="0" w:color="auto"/>
      </w:divBdr>
    </w:div>
    <w:div w:id="722631596">
      <w:bodyDiv w:val="1"/>
      <w:marLeft w:val="0"/>
      <w:marRight w:val="0"/>
      <w:marTop w:val="0"/>
      <w:marBottom w:val="0"/>
      <w:divBdr>
        <w:top w:val="none" w:sz="0" w:space="0" w:color="auto"/>
        <w:left w:val="none" w:sz="0" w:space="0" w:color="auto"/>
        <w:bottom w:val="none" w:sz="0" w:space="0" w:color="auto"/>
        <w:right w:val="none" w:sz="0" w:space="0" w:color="auto"/>
      </w:divBdr>
    </w:div>
    <w:div w:id="723990442">
      <w:bodyDiv w:val="1"/>
      <w:marLeft w:val="0"/>
      <w:marRight w:val="0"/>
      <w:marTop w:val="0"/>
      <w:marBottom w:val="0"/>
      <w:divBdr>
        <w:top w:val="none" w:sz="0" w:space="0" w:color="auto"/>
        <w:left w:val="none" w:sz="0" w:space="0" w:color="auto"/>
        <w:bottom w:val="none" w:sz="0" w:space="0" w:color="auto"/>
        <w:right w:val="none" w:sz="0" w:space="0" w:color="auto"/>
      </w:divBdr>
      <w:divsChild>
        <w:div w:id="1144127866">
          <w:marLeft w:val="0"/>
          <w:marRight w:val="0"/>
          <w:marTop w:val="0"/>
          <w:marBottom w:val="0"/>
          <w:divBdr>
            <w:top w:val="none" w:sz="0" w:space="0" w:color="auto"/>
            <w:left w:val="none" w:sz="0" w:space="0" w:color="auto"/>
            <w:bottom w:val="none" w:sz="0" w:space="0" w:color="auto"/>
            <w:right w:val="none" w:sz="0" w:space="0" w:color="auto"/>
          </w:divBdr>
          <w:divsChild>
            <w:div w:id="1486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7944">
      <w:bodyDiv w:val="1"/>
      <w:marLeft w:val="0"/>
      <w:marRight w:val="0"/>
      <w:marTop w:val="0"/>
      <w:marBottom w:val="0"/>
      <w:divBdr>
        <w:top w:val="none" w:sz="0" w:space="0" w:color="auto"/>
        <w:left w:val="none" w:sz="0" w:space="0" w:color="auto"/>
        <w:bottom w:val="none" w:sz="0" w:space="0" w:color="auto"/>
        <w:right w:val="none" w:sz="0" w:space="0" w:color="auto"/>
      </w:divBdr>
      <w:divsChild>
        <w:div w:id="249655041">
          <w:marLeft w:val="0"/>
          <w:marRight w:val="0"/>
          <w:marTop w:val="0"/>
          <w:marBottom w:val="0"/>
          <w:divBdr>
            <w:top w:val="none" w:sz="0" w:space="0" w:color="auto"/>
            <w:left w:val="none" w:sz="0" w:space="0" w:color="auto"/>
            <w:bottom w:val="none" w:sz="0" w:space="0" w:color="auto"/>
            <w:right w:val="none" w:sz="0" w:space="0" w:color="auto"/>
          </w:divBdr>
          <w:divsChild>
            <w:div w:id="20113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4716">
      <w:bodyDiv w:val="1"/>
      <w:marLeft w:val="0"/>
      <w:marRight w:val="0"/>
      <w:marTop w:val="0"/>
      <w:marBottom w:val="0"/>
      <w:divBdr>
        <w:top w:val="none" w:sz="0" w:space="0" w:color="auto"/>
        <w:left w:val="none" w:sz="0" w:space="0" w:color="auto"/>
        <w:bottom w:val="none" w:sz="0" w:space="0" w:color="auto"/>
        <w:right w:val="none" w:sz="0" w:space="0" w:color="auto"/>
      </w:divBdr>
    </w:div>
    <w:div w:id="950162566">
      <w:bodyDiv w:val="1"/>
      <w:marLeft w:val="0"/>
      <w:marRight w:val="0"/>
      <w:marTop w:val="0"/>
      <w:marBottom w:val="0"/>
      <w:divBdr>
        <w:top w:val="none" w:sz="0" w:space="0" w:color="auto"/>
        <w:left w:val="none" w:sz="0" w:space="0" w:color="auto"/>
        <w:bottom w:val="none" w:sz="0" w:space="0" w:color="auto"/>
        <w:right w:val="none" w:sz="0" w:space="0" w:color="auto"/>
      </w:divBdr>
    </w:div>
    <w:div w:id="953945400">
      <w:bodyDiv w:val="1"/>
      <w:marLeft w:val="0"/>
      <w:marRight w:val="0"/>
      <w:marTop w:val="0"/>
      <w:marBottom w:val="0"/>
      <w:divBdr>
        <w:top w:val="none" w:sz="0" w:space="0" w:color="auto"/>
        <w:left w:val="none" w:sz="0" w:space="0" w:color="auto"/>
        <w:bottom w:val="none" w:sz="0" w:space="0" w:color="auto"/>
        <w:right w:val="none" w:sz="0" w:space="0" w:color="auto"/>
      </w:divBdr>
    </w:div>
    <w:div w:id="1095050046">
      <w:bodyDiv w:val="1"/>
      <w:marLeft w:val="0"/>
      <w:marRight w:val="0"/>
      <w:marTop w:val="0"/>
      <w:marBottom w:val="0"/>
      <w:divBdr>
        <w:top w:val="none" w:sz="0" w:space="0" w:color="auto"/>
        <w:left w:val="none" w:sz="0" w:space="0" w:color="auto"/>
        <w:bottom w:val="none" w:sz="0" w:space="0" w:color="auto"/>
        <w:right w:val="none" w:sz="0" w:space="0" w:color="auto"/>
      </w:divBdr>
    </w:div>
    <w:div w:id="1218518919">
      <w:bodyDiv w:val="1"/>
      <w:marLeft w:val="0"/>
      <w:marRight w:val="0"/>
      <w:marTop w:val="0"/>
      <w:marBottom w:val="0"/>
      <w:divBdr>
        <w:top w:val="none" w:sz="0" w:space="0" w:color="auto"/>
        <w:left w:val="none" w:sz="0" w:space="0" w:color="auto"/>
        <w:bottom w:val="none" w:sz="0" w:space="0" w:color="auto"/>
        <w:right w:val="none" w:sz="0" w:space="0" w:color="auto"/>
      </w:divBdr>
      <w:divsChild>
        <w:div w:id="1649820171">
          <w:marLeft w:val="0"/>
          <w:marRight w:val="0"/>
          <w:marTop w:val="0"/>
          <w:marBottom w:val="0"/>
          <w:divBdr>
            <w:top w:val="none" w:sz="0" w:space="0" w:color="auto"/>
            <w:left w:val="none" w:sz="0" w:space="0" w:color="auto"/>
            <w:bottom w:val="none" w:sz="0" w:space="0" w:color="auto"/>
            <w:right w:val="none" w:sz="0" w:space="0" w:color="auto"/>
          </w:divBdr>
          <w:divsChild>
            <w:div w:id="17212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575">
      <w:bodyDiv w:val="1"/>
      <w:marLeft w:val="0"/>
      <w:marRight w:val="0"/>
      <w:marTop w:val="0"/>
      <w:marBottom w:val="0"/>
      <w:divBdr>
        <w:top w:val="none" w:sz="0" w:space="0" w:color="auto"/>
        <w:left w:val="none" w:sz="0" w:space="0" w:color="auto"/>
        <w:bottom w:val="none" w:sz="0" w:space="0" w:color="auto"/>
        <w:right w:val="none" w:sz="0" w:space="0" w:color="auto"/>
      </w:divBdr>
      <w:divsChild>
        <w:div w:id="1344430799">
          <w:marLeft w:val="0"/>
          <w:marRight w:val="0"/>
          <w:marTop w:val="0"/>
          <w:marBottom w:val="0"/>
          <w:divBdr>
            <w:top w:val="none" w:sz="0" w:space="0" w:color="auto"/>
            <w:left w:val="none" w:sz="0" w:space="0" w:color="auto"/>
            <w:bottom w:val="none" w:sz="0" w:space="0" w:color="auto"/>
            <w:right w:val="none" w:sz="0" w:space="0" w:color="auto"/>
          </w:divBdr>
          <w:divsChild>
            <w:div w:id="1159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10213">
      <w:bodyDiv w:val="1"/>
      <w:marLeft w:val="0"/>
      <w:marRight w:val="0"/>
      <w:marTop w:val="0"/>
      <w:marBottom w:val="0"/>
      <w:divBdr>
        <w:top w:val="none" w:sz="0" w:space="0" w:color="auto"/>
        <w:left w:val="none" w:sz="0" w:space="0" w:color="auto"/>
        <w:bottom w:val="none" w:sz="0" w:space="0" w:color="auto"/>
        <w:right w:val="none" w:sz="0" w:space="0" w:color="auto"/>
      </w:divBdr>
    </w:div>
    <w:div w:id="1354378710">
      <w:bodyDiv w:val="1"/>
      <w:marLeft w:val="0"/>
      <w:marRight w:val="0"/>
      <w:marTop w:val="0"/>
      <w:marBottom w:val="0"/>
      <w:divBdr>
        <w:top w:val="none" w:sz="0" w:space="0" w:color="auto"/>
        <w:left w:val="none" w:sz="0" w:space="0" w:color="auto"/>
        <w:bottom w:val="none" w:sz="0" w:space="0" w:color="auto"/>
        <w:right w:val="none" w:sz="0" w:space="0" w:color="auto"/>
      </w:divBdr>
    </w:div>
    <w:div w:id="1476295561">
      <w:bodyDiv w:val="1"/>
      <w:marLeft w:val="0"/>
      <w:marRight w:val="0"/>
      <w:marTop w:val="0"/>
      <w:marBottom w:val="0"/>
      <w:divBdr>
        <w:top w:val="none" w:sz="0" w:space="0" w:color="auto"/>
        <w:left w:val="none" w:sz="0" w:space="0" w:color="auto"/>
        <w:bottom w:val="none" w:sz="0" w:space="0" w:color="auto"/>
        <w:right w:val="none" w:sz="0" w:space="0" w:color="auto"/>
      </w:divBdr>
    </w:div>
    <w:div w:id="1521309399">
      <w:bodyDiv w:val="1"/>
      <w:marLeft w:val="0"/>
      <w:marRight w:val="0"/>
      <w:marTop w:val="0"/>
      <w:marBottom w:val="0"/>
      <w:divBdr>
        <w:top w:val="none" w:sz="0" w:space="0" w:color="auto"/>
        <w:left w:val="none" w:sz="0" w:space="0" w:color="auto"/>
        <w:bottom w:val="none" w:sz="0" w:space="0" w:color="auto"/>
        <w:right w:val="none" w:sz="0" w:space="0" w:color="auto"/>
      </w:divBdr>
    </w:div>
    <w:div w:id="1564753452">
      <w:bodyDiv w:val="1"/>
      <w:marLeft w:val="0"/>
      <w:marRight w:val="0"/>
      <w:marTop w:val="0"/>
      <w:marBottom w:val="0"/>
      <w:divBdr>
        <w:top w:val="none" w:sz="0" w:space="0" w:color="auto"/>
        <w:left w:val="none" w:sz="0" w:space="0" w:color="auto"/>
        <w:bottom w:val="none" w:sz="0" w:space="0" w:color="auto"/>
        <w:right w:val="none" w:sz="0" w:space="0" w:color="auto"/>
      </w:divBdr>
    </w:div>
    <w:div w:id="1588227797">
      <w:bodyDiv w:val="1"/>
      <w:marLeft w:val="0"/>
      <w:marRight w:val="0"/>
      <w:marTop w:val="0"/>
      <w:marBottom w:val="0"/>
      <w:divBdr>
        <w:top w:val="none" w:sz="0" w:space="0" w:color="auto"/>
        <w:left w:val="none" w:sz="0" w:space="0" w:color="auto"/>
        <w:bottom w:val="none" w:sz="0" w:space="0" w:color="auto"/>
        <w:right w:val="none" w:sz="0" w:space="0" w:color="auto"/>
      </w:divBdr>
    </w:div>
    <w:div w:id="1590918960">
      <w:bodyDiv w:val="1"/>
      <w:marLeft w:val="0"/>
      <w:marRight w:val="0"/>
      <w:marTop w:val="0"/>
      <w:marBottom w:val="0"/>
      <w:divBdr>
        <w:top w:val="none" w:sz="0" w:space="0" w:color="auto"/>
        <w:left w:val="none" w:sz="0" w:space="0" w:color="auto"/>
        <w:bottom w:val="none" w:sz="0" w:space="0" w:color="auto"/>
        <w:right w:val="none" w:sz="0" w:space="0" w:color="auto"/>
      </w:divBdr>
    </w:div>
    <w:div w:id="1767849007">
      <w:bodyDiv w:val="1"/>
      <w:marLeft w:val="0"/>
      <w:marRight w:val="0"/>
      <w:marTop w:val="0"/>
      <w:marBottom w:val="0"/>
      <w:divBdr>
        <w:top w:val="none" w:sz="0" w:space="0" w:color="auto"/>
        <w:left w:val="none" w:sz="0" w:space="0" w:color="auto"/>
        <w:bottom w:val="none" w:sz="0" w:space="0" w:color="auto"/>
        <w:right w:val="none" w:sz="0" w:space="0" w:color="auto"/>
      </w:divBdr>
    </w:div>
    <w:div w:id="1828204232">
      <w:bodyDiv w:val="1"/>
      <w:marLeft w:val="0"/>
      <w:marRight w:val="0"/>
      <w:marTop w:val="0"/>
      <w:marBottom w:val="0"/>
      <w:divBdr>
        <w:top w:val="none" w:sz="0" w:space="0" w:color="auto"/>
        <w:left w:val="none" w:sz="0" w:space="0" w:color="auto"/>
        <w:bottom w:val="none" w:sz="0" w:space="0" w:color="auto"/>
        <w:right w:val="none" w:sz="0" w:space="0" w:color="auto"/>
      </w:divBdr>
    </w:div>
    <w:div w:id="1838956858">
      <w:bodyDiv w:val="1"/>
      <w:marLeft w:val="0"/>
      <w:marRight w:val="0"/>
      <w:marTop w:val="0"/>
      <w:marBottom w:val="0"/>
      <w:divBdr>
        <w:top w:val="none" w:sz="0" w:space="0" w:color="auto"/>
        <w:left w:val="none" w:sz="0" w:space="0" w:color="auto"/>
        <w:bottom w:val="none" w:sz="0" w:space="0" w:color="auto"/>
        <w:right w:val="none" w:sz="0" w:space="0" w:color="auto"/>
      </w:divBdr>
    </w:div>
    <w:div w:id="1918709559">
      <w:bodyDiv w:val="1"/>
      <w:marLeft w:val="0"/>
      <w:marRight w:val="0"/>
      <w:marTop w:val="0"/>
      <w:marBottom w:val="0"/>
      <w:divBdr>
        <w:top w:val="none" w:sz="0" w:space="0" w:color="auto"/>
        <w:left w:val="none" w:sz="0" w:space="0" w:color="auto"/>
        <w:bottom w:val="none" w:sz="0" w:space="0" w:color="auto"/>
        <w:right w:val="none" w:sz="0" w:space="0" w:color="auto"/>
      </w:divBdr>
    </w:div>
    <w:div w:id="2050760977">
      <w:bodyDiv w:val="1"/>
      <w:marLeft w:val="0"/>
      <w:marRight w:val="0"/>
      <w:marTop w:val="0"/>
      <w:marBottom w:val="0"/>
      <w:divBdr>
        <w:top w:val="none" w:sz="0" w:space="0" w:color="auto"/>
        <w:left w:val="none" w:sz="0" w:space="0" w:color="auto"/>
        <w:bottom w:val="none" w:sz="0" w:space="0" w:color="auto"/>
        <w:right w:val="none" w:sz="0" w:space="0" w:color="auto"/>
      </w:divBdr>
    </w:div>
    <w:div w:id="2139179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chart" Target="charts/chart10.xml"/><Relationship Id="rId21" Type="http://schemas.openxmlformats.org/officeDocument/2006/relationships/chart" Target="charts/chart11.xml"/><Relationship Id="rId22" Type="http://schemas.openxmlformats.org/officeDocument/2006/relationships/chart" Target="charts/chart12.xml"/><Relationship Id="rId23" Type="http://schemas.openxmlformats.org/officeDocument/2006/relationships/chart" Target="charts/chart13.xml"/><Relationship Id="rId24" Type="http://schemas.openxmlformats.org/officeDocument/2006/relationships/hyperlink" Target="http://intranet2.lternet.edu/sites/intranet2.lternet.edu/files/documents/Scientific_Reports/Informatics/emlbestpractices_oct2004_final.pdf" TargetMode="External"/><Relationship Id="rId25" Type="http://schemas.openxmlformats.org/officeDocument/2006/relationships/hyperlink" Target="http://intranet2.lternet.edu/sites/intranet2.lternet.edu/files/documents/Scientific_Reports/Informatics/emlbestpractices_oct2004_final.pdf" TargetMode="External"/><Relationship Id="rId26" Type="http://schemas.openxmlformats.org/officeDocument/2006/relationships/hyperlink" Target="http://intranet2.lternet.edu/sites/intranet2.lternet.edu/files/documents/Scientific_Reports/Informatics/emlbestpractices_oct2004_final.pdf" TargetMode="External"/><Relationship Id="rId27" Type="http://schemas.openxmlformats.org/officeDocument/2006/relationships/hyperlink" Target="http://intranet2.lternet.edu/sites/intranet2.lternet.edu/files/documents/Scientific_Reports/Informatics/emlbestpractices_oct2004_final.pdf" TargetMode="External"/><Relationship Id="rId28" Type="http://schemas.openxmlformats.org/officeDocument/2006/relationships/hyperlink" Target="http://intranet2.lternet.edu/sites/intranet2.lternet.edu/files/documents/Scientific_Reports/Informatics/emlbestpractices_oct2004_final.pdf" TargetMode="External"/><Relationship Id="rId29" Type="http://schemas.openxmlformats.org/officeDocument/2006/relationships/fontTable" Target="fontTable.xml"/><Relationship Id="rId30" Type="http://schemas.microsoft.com/office/2011/relationships/people" Target="people.xml"/><Relationship Id="rId3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chart" Target="charts/chart7.xml"/><Relationship Id="rId18" Type="http://schemas.openxmlformats.org/officeDocument/2006/relationships/chart" Target="charts/chart8.xml"/><Relationship Id="rId19" Type="http://schemas.openxmlformats.org/officeDocument/2006/relationships/chart" Target="charts/chart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scgordon/ConceptMining/RAD/DataONE/CONCAT_DataONE.xlsx"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scgordon/ConceptMining/RAD/DataONE/CONCAT_DataONE.xlsx" TargetMode="External"/></Relationships>
</file>

<file path=word/charts/_rels/chart12.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Users/scgordon/ConceptMining/RAD/DataONE/CONCAT_DataONE.xlsx" TargetMode="External"/></Relationships>
</file>

<file path=word/charts/_rels/chart13.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oleObject" Target="file:////Users/scgordon/ConceptMining/RAD/DataONE/CONCAT_DataON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cgordon/ConceptMining/RAD/DataONE/CONCAT_DataONE.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scgordon/ConceptMining/RAD/DataONE/CONCAT_DataONE.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scgordon/ConceptMining/RAD/DataONE/CONCAT_DataONE.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scgordon/ConceptMining/RAD/DataONE/CONCAT_DataONE.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scgordon/ConceptMining/RAD/DataONE/CONCAT_DataONE.xlsx"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Users/scgordon/ConceptMining/RAD/DataONE/CONCAT_DataONE.xlsx" TargetMode="External"/><Relationship Id="rId4" Type="http://schemas.openxmlformats.org/officeDocument/2006/relationships/chartUserShapes" Target="../drawings/drawing1.xml"/><Relationship Id="rId1" Type="http://schemas.microsoft.com/office/2011/relationships/chartStyle" Target="style6.xml"/><Relationship Id="rId2" Type="http://schemas.microsoft.com/office/2011/relationships/chartColorStyle" Target="colors6.xml"/></Relationships>
</file>

<file path=word/charts/_rels/chart9.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scgordon/ConceptMining/RAD/DataONE/CONCAT_DataON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858773360"/>
        <c:axId val="-858771584"/>
      </c:lineChart>
      <c:catAx>
        <c:axId val="-858773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8771584"/>
        <c:crosses val="autoZero"/>
        <c:auto val="1"/>
        <c:lblAlgn val="ctr"/>
        <c:lblOffset val="100"/>
        <c:noMultiLvlLbl val="0"/>
      </c:catAx>
      <c:valAx>
        <c:axId val="-858771584"/>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8773360"/>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Discovery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completenessDistribution!$B$21</c:f>
              <c:strCache>
                <c:ptCount val="1"/>
                <c:pt idx="0">
                  <c:v>CLOEBIRD</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completenessDistribution!$B$22:$B$26</c:f>
              <c:numCache>
                <c:formatCode>General</c:formatCode>
                <c:ptCount val="5"/>
                <c:pt idx="0">
                  <c:v>1.0</c:v>
                </c:pt>
                <c:pt idx="1">
                  <c:v>0.0</c:v>
                </c:pt>
                <c:pt idx="2">
                  <c:v>0.0</c:v>
                </c:pt>
                <c:pt idx="3">
                  <c:v>0.0</c:v>
                </c:pt>
                <c:pt idx="4">
                  <c:v>0.0</c:v>
                </c:pt>
              </c:numCache>
            </c:numRef>
          </c:val>
        </c:ser>
        <c:ser>
          <c:idx val="1"/>
          <c:order val="1"/>
          <c:tx>
            <c:strRef>
              <c:f>completenessDistribution!$C$21</c:f>
              <c:strCache>
                <c:ptCount val="1"/>
                <c:pt idx="0">
                  <c:v>ESA</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completenessDistribution!$C$22:$C$26</c:f>
              <c:numCache>
                <c:formatCode>General</c:formatCode>
                <c:ptCount val="5"/>
                <c:pt idx="0">
                  <c:v>0.0</c:v>
                </c:pt>
                <c:pt idx="1">
                  <c:v>35.0</c:v>
                </c:pt>
                <c:pt idx="2">
                  <c:v>16.0</c:v>
                </c:pt>
                <c:pt idx="3">
                  <c:v>2.0</c:v>
                </c:pt>
                <c:pt idx="4">
                  <c:v>0.0</c:v>
                </c:pt>
              </c:numCache>
            </c:numRef>
          </c:val>
        </c:ser>
        <c:ser>
          <c:idx val="2"/>
          <c:order val="2"/>
          <c:tx>
            <c:strRef>
              <c:f>completenessDistribution!$D$21</c:f>
              <c:strCache>
                <c:ptCount val="1"/>
                <c:pt idx="0">
                  <c:v>GLEON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completenessDistribution!$D$22:$D$26</c:f>
              <c:numCache>
                <c:formatCode>General</c:formatCode>
                <c:ptCount val="5"/>
                <c:pt idx="0">
                  <c:v>0.0</c:v>
                </c:pt>
                <c:pt idx="1">
                  <c:v>3.0</c:v>
                </c:pt>
                <c:pt idx="2">
                  <c:v>9.0</c:v>
                </c:pt>
                <c:pt idx="3">
                  <c:v>0.0</c:v>
                </c:pt>
                <c:pt idx="4">
                  <c:v>1.0</c:v>
                </c:pt>
              </c:numCache>
            </c:numRef>
          </c:val>
        </c:ser>
        <c:ser>
          <c:idx val="3"/>
          <c:order val="3"/>
          <c:tx>
            <c:strRef>
              <c:f>completenessDistribution!$E$21</c:f>
              <c:strCache>
                <c:ptCount val="1"/>
                <c:pt idx="0">
                  <c:v>GOA</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completenessDistribution!$E$22:$E$26</c:f>
              <c:numCache>
                <c:formatCode>General</c:formatCode>
                <c:ptCount val="5"/>
                <c:pt idx="0">
                  <c:v>0.0</c:v>
                </c:pt>
                <c:pt idx="1">
                  <c:v>66.0</c:v>
                </c:pt>
                <c:pt idx="2">
                  <c:v>30.0</c:v>
                </c:pt>
                <c:pt idx="3">
                  <c:v>1.0</c:v>
                </c:pt>
                <c:pt idx="4">
                  <c:v>1.0</c:v>
                </c:pt>
              </c:numCache>
            </c:numRef>
          </c:val>
        </c:ser>
        <c:ser>
          <c:idx val="4"/>
          <c:order val="4"/>
          <c:tx>
            <c:strRef>
              <c:f>completenessDistribution!$F$21</c:f>
              <c:strCache>
                <c:ptCount val="1"/>
                <c:pt idx="0">
                  <c:v>IOE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completenessDistribution!$F$22:$F$26</c:f>
              <c:numCache>
                <c:formatCode>General</c:formatCode>
                <c:ptCount val="5"/>
                <c:pt idx="0">
                  <c:v>0.0</c:v>
                </c:pt>
                <c:pt idx="1">
                  <c:v>0.0</c:v>
                </c:pt>
                <c:pt idx="2">
                  <c:v>3.0</c:v>
                </c:pt>
                <c:pt idx="3">
                  <c:v>21.0</c:v>
                </c:pt>
                <c:pt idx="4">
                  <c:v>0.0</c:v>
                </c:pt>
              </c:numCache>
            </c:numRef>
          </c:val>
        </c:ser>
        <c:ser>
          <c:idx val="5"/>
          <c:order val="5"/>
          <c:tx>
            <c:strRef>
              <c:f>completenessDistribution!$G$21</c:f>
              <c:strCache>
                <c:ptCount val="1"/>
                <c:pt idx="0">
                  <c:v>KNB</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completenessDistribution!$G$22:$G$26</c:f>
              <c:numCache>
                <c:formatCode>General</c:formatCode>
                <c:ptCount val="5"/>
                <c:pt idx="0">
                  <c:v>0.0</c:v>
                </c:pt>
                <c:pt idx="1">
                  <c:v>27.0</c:v>
                </c:pt>
                <c:pt idx="2">
                  <c:v>123.0</c:v>
                </c:pt>
                <c:pt idx="3">
                  <c:v>9.0</c:v>
                </c:pt>
                <c:pt idx="4">
                  <c:v>8.0</c:v>
                </c:pt>
              </c:numCache>
            </c:numRef>
          </c:val>
        </c:ser>
        <c:ser>
          <c:idx val="6"/>
          <c:order val="6"/>
          <c:tx>
            <c:strRef>
              <c:f>completenessDistribution!$H$21</c:f>
              <c:strCache>
                <c:ptCount val="1"/>
                <c:pt idx="0">
                  <c:v>KUBI</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completenessDistribution!$H$22:$H$26</c:f>
              <c:numCache>
                <c:formatCode>General</c:formatCode>
                <c:ptCount val="5"/>
                <c:pt idx="0">
                  <c:v>0.0</c:v>
                </c:pt>
                <c:pt idx="1">
                  <c:v>0.0</c:v>
                </c:pt>
                <c:pt idx="2">
                  <c:v>172.0</c:v>
                </c:pt>
                <c:pt idx="3">
                  <c:v>0.0</c:v>
                </c:pt>
                <c:pt idx="4">
                  <c:v>0.0</c:v>
                </c:pt>
              </c:numCache>
            </c:numRef>
          </c:val>
        </c:ser>
        <c:ser>
          <c:idx val="7"/>
          <c:order val="7"/>
          <c:tx>
            <c:strRef>
              <c:f>completenessDistribution!$I$21</c:f>
              <c:strCache>
                <c:ptCount val="1"/>
                <c:pt idx="0">
                  <c:v>LTER</c:v>
                </c:pt>
              </c:strCache>
            </c:strRef>
          </c:tx>
          <c:spPr>
            <a:solidFill>
              <a:schemeClr val="accent2"/>
            </a:solidFill>
            <a:ln w="28575">
              <a:solidFill>
                <a:schemeClr val="accent2"/>
              </a:solidFill>
            </a:ln>
            <a:effectLst/>
          </c:spPr>
          <c:invertIfNegative val="0"/>
          <c:dPt>
            <c:idx val="0"/>
            <c:invertIfNegative val="0"/>
            <c:bubble3D val="0"/>
            <c:spPr>
              <a:solidFill>
                <a:schemeClr val="accent2"/>
              </a:solidFill>
              <a:ln w="28575">
                <a:solidFill>
                  <a:schemeClr val="accent2"/>
                </a:solidFill>
              </a:ln>
              <a:effectLst/>
            </c:spPr>
          </c:dPt>
          <c:dPt>
            <c:idx val="1"/>
            <c:invertIfNegative val="0"/>
            <c:bubble3D val="0"/>
            <c:spPr>
              <a:solidFill>
                <a:schemeClr val="accent2"/>
              </a:solidFill>
              <a:ln w="0">
                <a:solidFill>
                  <a:schemeClr val="accent2"/>
                </a:solidFill>
              </a:ln>
              <a:effectLst/>
            </c:spPr>
          </c:dPt>
          <c:dPt>
            <c:idx val="2"/>
            <c:invertIfNegative val="0"/>
            <c:bubble3D val="0"/>
            <c:spPr>
              <a:solidFill>
                <a:schemeClr val="accent2"/>
              </a:solidFill>
              <a:ln w="0">
                <a:solidFill>
                  <a:schemeClr val="accent2"/>
                </a:solidFill>
              </a:ln>
              <a:effectLst/>
            </c:spPr>
          </c:dPt>
          <c:cat>
            <c:numRef>
              <c:f>completenessDistribution!$A$22:$A$26</c:f>
              <c:numCache>
                <c:formatCode>General</c:formatCode>
                <c:ptCount val="5"/>
                <c:pt idx="0">
                  <c:v>0.0</c:v>
                </c:pt>
                <c:pt idx="1">
                  <c:v>1.0</c:v>
                </c:pt>
                <c:pt idx="2">
                  <c:v>2.0</c:v>
                </c:pt>
                <c:pt idx="3">
                  <c:v>3.0</c:v>
                </c:pt>
                <c:pt idx="4">
                  <c:v>4.0</c:v>
                </c:pt>
              </c:numCache>
            </c:numRef>
          </c:cat>
          <c:val>
            <c:numRef>
              <c:f>completenessDistribution!$I$22:$I$26</c:f>
              <c:numCache>
                <c:formatCode>General</c:formatCode>
                <c:ptCount val="5"/>
                <c:pt idx="0">
                  <c:v>8.0</c:v>
                </c:pt>
                <c:pt idx="1">
                  <c:v>130.0</c:v>
                </c:pt>
                <c:pt idx="2">
                  <c:v>105.0</c:v>
                </c:pt>
                <c:pt idx="3">
                  <c:v>4.0</c:v>
                </c:pt>
                <c:pt idx="4">
                  <c:v>3.0</c:v>
                </c:pt>
              </c:numCache>
            </c:numRef>
          </c:val>
        </c:ser>
        <c:ser>
          <c:idx val="8"/>
          <c:order val="8"/>
          <c:tx>
            <c:strRef>
              <c:f>completenessDistribution!$J$21</c:f>
              <c:strCache>
                <c:ptCount val="1"/>
                <c:pt idx="0">
                  <c:v>LTER_EUROPE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completenessDistribution!$J$22:$J$26</c:f>
              <c:numCache>
                <c:formatCode>General</c:formatCode>
                <c:ptCount val="5"/>
                <c:pt idx="0">
                  <c:v>0.0</c:v>
                </c:pt>
                <c:pt idx="1">
                  <c:v>21.0</c:v>
                </c:pt>
                <c:pt idx="2">
                  <c:v>69.0</c:v>
                </c:pt>
                <c:pt idx="3">
                  <c:v>75.0</c:v>
                </c:pt>
                <c:pt idx="4">
                  <c:v>0.0</c:v>
                </c:pt>
              </c:numCache>
            </c:numRef>
          </c:val>
        </c:ser>
        <c:ser>
          <c:idx val="9"/>
          <c:order val="9"/>
          <c:tx>
            <c:strRef>
              <c:f>completenessDistribution!$K$21</c:f>
              <c:strCache>
                <c:ptCount val="1"/>
                <c:pt idx="0">
                  <c:v>ONEShare</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completenessDistribution!$K$22:$K$26</c:f>
              <c:numCache>
                <c:formatCode>General</c:formatCode>
                <c:ptCount val="5"/>
                <c:pt idx="0">
                  <c:v>0.0</c:v>
                </c:pt>
                <c:pt idx="1">
                  <c:v>0.0</c:v>
                </c:pt>
                <c:pt idx="2">
                  <c:v>102.0</c:v>
                </c:pt>
                <c:pt idx="3">
                  <c:v>4.0</c:v>
                </c:pt>
                <c:pt idx="4">
                  <c:v>3.0</c:v>
                </c:pt>
              </c:numCache>
            </c:numRef>
          </c:val>
        </c:ser>
        <c:ser>
          <c:idx val="10"/>
          <c:order val="10"/>
          <c:tx>
            <c:strRef>
              <c:f>completenessDistribution!$L$21</c:f>
              <c:strCache>
                <c:ptCount val="1"/>
                <c:pt idx="0">
                  <c:v>PISCO</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completenessDistribution!$L$22:$L$26</c:f>
              <c:numCache>
                <c:formatCode>General</c:formatCode>
                <c:ptCount val="5"/>
                <c:pt idx="0">
                  <c:v>0.0</c:v>
                </c:pt>
                <c:pt idx="1">
                  <c:v>0.0</c:v>
                </c:pt>
                <c:pt idx="2">
                  <c:v>248.0</c:v>
                </c:pt>
                <c:pt idx="3">
                  <c:v>0.0</c:v>
                </c:pt>
                <c:pt idx="4">
                  <c:v>0.0</c:v>
                </c:pt>
              </c:numCache>
            </c:numRef>
          </c:val>
        </c:ser>
        <c:ser>
          <c:idx val="11"/>
          <c:order val="11"/>
          <c:tx>
            <c:strRef>
              <c:f>completenessDistribution!$M$21</c:f>
              <c:strCache>
                <c:ptCount val="1"/>
                <c:pt idx="0">
                  <c:v>SANPARKS</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completenessDistribution!$M$22:$M$26</c:f>
              <c:numCache>
                <c:formatCode>General</c:formatCode>
                <c:ptCount val="5"/>
                <c:pt idx="0">
                  <c:v>0.0</c:v>
                </c:pt>
                <c:pt idx="1">
                  <c:v>36.0</c:v>
                </c:pt>
                <c:pt idx="2">
                  <c:v>199.0</c:v>
                </c:pt>
                <c:pt idx="3">
                  <c:v>8.0</c:v>
                </c:pt>
                <c:pt idx="4">
                  <c:v>4.0</c:v>
                </c:pt>
              </c:numCache>
            </c:numRef>
          </c:val>
        </c:ser>
        <c:ser>
          <c:idx val="12"/>
          <c:order val="12"/>
          <c:tx>
            <c:strRef>
              <c:f>completenessDistribution!$N$21</c:f>
              <c:strCache>
                <c:ptCount val="1"/>
                <c:pt idx="0">
                  <c:v>TERN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completenessDistribution!$N$22:$N$26</c:f>
              <c:numCache>
                <c:formatCode>General</c:formatCode>
                <c:ptCount val="5"/>
                <c:pt idx="0">
                  <c:v>0.0</c:v>
                </c:pt>
                <c:pt idx="1">
                  <c:v>250.0</c:v>
                </c:pt>
                <c:pt idx="2">
                  <c:v>0.0</c:v>
                </c:pt>
                <c:pt idx="3">
                  <c:v>0.0</c:v>
                </c:pt>
                <c:pt idx="4">
                  <c:v>0.0</c:v>
                </c:pt>
              </c:numCache>
            </c:numRef>
          </c:val>
        </c:ser>
        <c:ser>
          <c:idx val="13"/>
          <c:order val="13"/>
          <c:tx>
            <c:strRef>
              <c:f>completenessDistribution!$O$21</c:f>
              <c:strCache>
                <c:ptCount val="1"/>
                <c:pt idx="0">
                  <c:v>TFRI</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completenessDistribution!$O$22:$O$26</c:f>
              <c:numCache>
                <c:formatCode>General</c:formatCode>
                <c:ptCount val="5"/>
                <c:pt idx="0">
                  <c:v>0.0</c:v>
                </c:pt>
                <c:pt idx="1">
                  <c:v>94.0</c:v>
                </c:pt>
                <c:pt idx="2">
                  <c:v>136.0</c:v>
                </c:pt>
                <c:pt idx="3">
                  <c:v>17.0</c:v>
                </c:pt>
                <c:pt idx="4">
                  <c:v>3.0</c:v>
                </c:pt>
              </c:numCache>
            </c:numRef>
          </c:val>
        </c:ser>
        <c:ser>
          <c:idx val="14"/>
          <c:order val="14"/>
          <c:tx>
            <c:strRef>
              <c:f>completenessDistribution!$P$21</c:f>
              <c:strCache>
                <c:ptCount val="1"/>
                <c:pt idx="0">
                  <c:v>USANPN</c:v>
                </c:pt>
              </c:strCache>
            </c:strRef>
          </c:tx>
          <c:spPr>
            <a:solidFill>
              <a:schemeClr val="accent1"/>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completenessDistribution!$P$22:$P$26</c:f>
              <c:numCache>
                <c:formatCode>General</c:formatCode>
                <c:ptCount val="5"/>
                <c:pt idx="0">
                  <c:v>0.0</c:v>
                </c:pt>
                <c:pt idx="1">
                  <c:v>0.0</c:v>
                </c:pt>
                <c:pt idx="2">
                  <c:v>6.0</c:v>
                </c:pt>
                <c:pt idx="3">
                  <c:v>0.0</c:v>
                </c:pt>
                <c:pt idx="4">
                  <c:v>0.0</c:v>
                </c:pt>
              </c:numCache>
            </c:numRef>
          </c:val>
        </c:ser>
        <c:ser>
          <c:idx val="15"/>
          <c:order val="15"/>
          <c:tx>
            <c:strRef>
              <c:f>completenessDistribution!$Q$21</c:f>
              <c:strCache>
                <c:ptCount val="1"/>
                <c:pt idx="0">
                  <c:v>CDL</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completenessDistribution!$Q$22:$Q$26</c:f>
              <c:numCache>
                <c:formatCode>General</c:formatCode>
                <c:ptCount val="5"/>
                <c:pt idx="0">
                  <c:v>0.0</c:v>
                </c:pt>
                <c:pt idx="1">
                  <c:v>0.0</c:v>
                </c:pt>
                <c:pt idx="2">
                  <c:v>250.0</c:v>
                </c:pt>
                <c:pt idx="3">
                  <c:v>0.0</c:v>
                </c:pt>
                <c:pt idx="4">
                  <c:v>0.0</c:v>
                </c:pt>
              </c:numCache>
            </c:numRef>
          </c:val>
        </c:ser>
        <c:ser>
          <c:idx val="16"/>
          <c:order val="16"/>
          <c:tx>
            <c:strRef>
              <c:f>completenessDistribution!$R$21</c:f>
              <c:strCache>
                <c:ptCount val="1"/>
                <c:pt idx="0">
                  <c:v>EDACGSTORE</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completenessDistribution!$R$22:$R$26</c:f>
              <c:numCache>
                <c:formatCode>General</c:formatCode>
                <c:ptCount val="5"/>
                <c:pt idx="0">
                  <c:v>0.0</c:v>
                </c:pt>
                <c:pt idx="1">
                  <c:v>237.0</c:v>
                </c:pt>
                <c:pt idx="2">
                  <c:v>13.0</c:v>
                </c:pt>
                <c:pt idx="3">
                  <c:v>0.0</c:v>
                </c:pt>
                <c:pt idx="4">
                  <c:v>0.0</c:v>
                </c:pt>
              </c:numCache>
            </c:numRef>
          </c:val>
        </c:ser>
        <c:ser>
          <c:idx val="17"/>
          <c:order val="17"/>
          <c:tx>
            <c:strRef>
              <c:f>completenessDistribution!$S$21</c:f>
              <c:strCache>
                <c:ptCount val="1"/>
                <c:pt idx="0">
                  <c:v>NMEPSCOR</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completenessDistribution!$S$22:$S$26</c:f>
              <c:numCache>
                <c:formatCode>General</c:formatCode>
                <c:ptCount val="5"/>
                <c:pt idx="0">
                  <c:v>0.0</c:v>
                </c:pt>
                <c:pt idx="1">
                  <c:v>4.0</c:v>
                </c:pt>
                <c:pt idx="2">
                  <c:v>3.0</c:v>
                </c:pt>
                <c:pt idx="3">
                  <c:v>0.0</c:v>
                </c:pt>
                <c:pt idx="4">
                  <c:v>0.0</c:v>
                </c:pt>
              </c:numCache>
            </c:numRef>
          </c:val>
        </c:ser>
        <c:ser>
          <c:idx val="18"/>
          <c:order val="18"/>
          <c:tx>
            <c:strRef>
              <c:f>completenessDistribution!$T$21</c:f>
              <c:strCache>
                <c:ptCount val="1"/>
                <c:pt idx="0">
                  <c:v>SEAD</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completenessDistribution!$T$22:$T$26</c:f>
              <c:numCache>
                <c:formatCode>General</c:formatCode>
                <c:ptCount val="5"/>
                <c:pt idx="0">
                  <c:v>0.0</c:v>
                </c:pt>
                <c:pt idx="1">
                  <c:v>16.0</c:v>
                </c:pt>
                <c:pt idx="2">
                  <c:v>2.0</c:v>
                </c:pt>
                <c:pt idx="3">
                  <c:v>0.0</c:v>
                </c:pt>
                <c:pt idx="4">
                  <c:v>0.0</c:v>
                </c:pt>
              </c:numCache>
            </c:numRef>
          </c:val>
        </c:ser>
        <c:ser>
          <c:idx val="19"/>
          <c:order val="19"/>
          <c:tx>
            <c:strRef>
              <c:f>completenessDistribution!$U$21</c:f>
              <c:strCache>
                <c:ptCount val="1"/>
                <c:pt idx="0">
                  <c:v>USGSCSAS</c:v>
                </c:pt>
              </c:strCache>
            </c:strRef>
          </c:tx>
          <c:spPr>
            <a:solidFill>
              <a:schemeClr val="accent4"/>
            </a:solidFill>
            <a:ln>
              <a:noFill/>
            </a:ln>
            <a:effectLst/>
          </c:spPr>
          <c:invertIfNegative val="0"/>
          <c:cat>
            <c:numRef>
              <c:f>completenessDistribution!$A$22:$A$26</c:f>
              <c:numCache>
                <c:formatCode>General</c:formatCode>
                <c:ptCount val="5"/>
                <c:pt idx="0">
                  <c:v>0.0</c:v>
                </c:pt>
                <c:pt idx="1">
                  <c:v>1.0</c:v>
                </c:pt>
                <c:pt idx="2">
                  <c:v>2.0</c:v>
                </c:pt>
                <c:pt idx="3">
                  <c:v>3.0</c:v>
                </c:pt>
                <c:pt idx="4">
                  <c:v>4.0</c:v>
                </c:pt>
              </c:numCache>
            </c:numRef>
          </c:cat>
          <c:val>
            <c:numRef>
              <c:f>completenessDistribution!$U$22:$U$26</c:f>
              <c:numCache>
                <c:formatCode>General</c:formatCode>
                <c:ptCount val="5"/>
                <c:pt idx="0">
                  <c:v>0.0</c:v>
                </c:pt>
                <c:pt idx="1">
                  <c:v>81.0</c:v>
                </c:pt>
                <c:pt idx="2">
                  <c:v>159.0</c:v>
                </c:pt>
                <c:pt idx="3">
                  <c:v>0.0</c:v>
                </c:pt>
                <c:pt idx="4">
                  <c:v>0.0</c:v>
                </c:pt>
              </c:numCache>
            </c:numRef>
          </c:val>
        </c:ser>
        <c:dLbls>
          <c:showLegendKey val="0"/>
          <c:showVal val="0"/>
          <c:showCatName val="0"/>
          <c:showSerName val="0"/>
          <c:showPercent val="0"/>
          <c:showBubbleSize val="0"/>
        </c:dLbls>
        <c:gapWidth val="219"/>
        <c:overlap val="100"/>
        <c:axId val="-863718608"/>
        <c:axId val="-863716832"/>
      </c:barChart>
      <c:catAx>
        <c:axId val="-863718608"/>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3716832"/>
        <c:crosses val="autoZero"/>
        <c:auto val="1"/>
        <c:lblAlgn val="ctr"/>
        <c:lblOffset val="100"/>
        <c:noMultiLvlLbl val="0"/>
      </c:catAx>
      <c:valAx>
        <c:axId val="-863716832"/>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3718608"/>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completenessDistribution!$B$30</c:f>
              <c:strCache>
                <c:ptCount val="1"/>
                <c:pt idx="0">
                  <c:v>CLOEBIRD</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completenessDistribution!$B$31:$B$36</c:f>
              <c:numCache>
                <c:formatCode>General</c:formatCode>
                <c:ptCount val="6"/>
                <c:pt idx="0">
                  <c:v>0.0</c:v>
                </c:pt>
                <c:pt idx="1">
                  <c:v>0.0</c:v>
                </c:pt>
                <c:pt idx="2">
                  <c:v>1.0</c:v>
                </c:pt>
                <c:pt idx="3">
                  <c:v>0.0</c:v>
                </c:pt>
                <c:pt idx="4">
                  <c:v>0.0</c:v>
                </c:pt>
                <c:pt idx="5">
                  <c:v>0.0</c:v>
                </c:pt>
              </c:numCache>
            </c:numRef>
          </c:val>
        </c:ser>
        <c:ser>
          <c:idx val="1"/>
          <c:order val="1"/>
          <c:tx>
            <c:strRef>
              <c:f>completenessDistribution!$C$30</c:f>
              <c:strCache>
                <c:ptCount val="1"/>
                <c:pt idx="0">
                  <c:v>ESA</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completenessDistribution!$C$31:$C$36</c:f>
              <c:numCache>
                <c:formatCode>General</c:formatCode>
                <c:ptCount val="6"/>
                <c:pt idx="0">
                  <c:v>0.0</c:v>
                </c:pt>
                <c:pt idx="1">
                  <c:v>0.0</c:v>
                </c:pt>
                <c:pt idx="2">
                  <c:v>0.0</c:v>
                </c:pt>
                <c:pt idx="3">
                  <c:v>46.0</c:v>
                </c:pt>
                <c:pt idx="4">
                  <c:v>7.0</c:v>
                </c:pt>
                <c:pt idx="5">
                  <c:v>0.0</c:v>
                </c:pt>
              </c:numCache>
            </c:numRef>
          </c:val>
        </c:ser>
        <c:ser>
          <c:idx val="2"/>
          <c:order val="2"/>
          <c:tx>
            <c:strRef>
              <c:f>completenessDistribution!$D$30</c:f>
              <c:strCache>
                <c:ptCount val="1"/>
                <c:pt idx="0">
                  <c:v>GLEON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completenessDistribution!$D$31:$D$36</c:f>
              <c:numCache>
                <c:formatCode>General</c:formatCode>
                <c:ptCount val="6"/>
                <c:pt idx="0">
                  <c:v>4.0</c:v>
                </c:pt>
                <c:pt idx="1">
                  <c:v>5.0</c:v>
                </c:pt>
                <c:pt idx="2">
                  <c:v>1.0</c:v>
                </c:pt>
                <c:pt idx="3">
                  <c:v>0.0</c:v>
                </c:pt>
                <c:pt idx="4">
                  <c:v>3.0</c:v>
                </c:pt>
                <c:pt idx="5">
                  <c:v>0.0</c:v>
                </c:pt>
              </c:numCache>
            </c:numRef>
          </c:val>
        </c:ser>
        <c:ser>
          <c:idx val="3"/>
          <c:order val="3"/>
          <c:tx>
            <c:strRef>
              <c:f>completenessDistribution!$E$30</c:f>
              <c:strCache>
                <c:ptCount val="1"/>
                <c:pt idx="0">
                  <c:v>GOA</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completenessDistribution!$E$31:$E$36</c:f>
              <c:numCache>
                <c:formatCode>General</c:formatCode>
                <c:ptCount val="6"/>
                <c:pt idx="0">
                  <c:v>69.0</c:v>
                </c:pt>
                <c:pt idx="1">
                  <c:v>13.0</c:v>
                </c:pt>
                <c:pt idx="2">
                  <c:v>13.0</c:v>
                </c:pt>
                <c:pt idx="3">
                  <c:v>3.0</c:v>
                </c:pt>
                <c:pt idx="4">
                  <c:v>0.0</c:v>
                </c:pt>
                <c:pt idx="5">
                  <c:v>0.0</c:v>
                </c:pt>
              </c:numCache>
            </c:numRef>
          </c:val>
        </c:ser>
        <c:ser>
          <c:idx val="4"/>
          <c:order val="4"/>
          <c:tx>
            <c:strRef>
              <c:f>completenessDistribution!$F$30</c:f>
              <c:strCache>
                <c:ptCount val="1"/>
                <c:pt idx="0">
                  <c:v>IOE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completenessDistribution!$F$31:$F$36</c:f>
              <c:numCache>
                <c:formatCode>General</c:formatCode>
                <c:ptCount val="6"/>
                <c:pt idx="0">
                  <c:v>0.0</c:v>
                </c:pt>
                <c:pt idx="1">
                  <c:v>0.0</c:v>
                </c:pt>
                <c:pt idx="2">
                  <c:v>3.0</c:v>
                </c:pt>
                <c:pt idx="3">
                  <c:v>5.0</c:v>
                </c:pt>
                <c:pt idx="4">
                  <c:v>16.0</c:v>
                </c:pt>
                <c:pt idx="5">
                  <c:v>0.0</c:v>
                </c:pt>
              </c:numCache>
            </c:numRef>
          </c:val>
        </c:ser>
        <c:ser>
          <c:idx val="5"/>
          <c:order val="5"/>
          <c:tx>
            <c:strRef>
              <c:f>completenessDistribution!$G$30</c:f>
              <c:strCache>
                <c:ptCount val="1"/>
                <c:pt idx="0">
                  <c:v>KNB</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completenessDistribution!$G$31:$G$36</c:f>
              <c:numCache>
                <c:formatCode>General</c:formatCode>
                <c:ptCount val="6"/>
                <c:pt idx="0">
                  <c:v>7.0</c:v>
                </c:pt>
                <c:pt idx="1">
                  <c:v>11.0</c:v>
                </c:pt>
                <c:pt idx="2">
                  <c:v>13.0</c:v>
                </c:pt>
                <c:pt idx="3">
                  <c:v>84.0</c:v>
                </c:pt>
                <c:pt idx="4">
                  <c:v>50.0</c:v>
                </c:pt>
                <c:pt idx="5">
                  <c:v>2.0</c:v>
                </c:pt>
              </c:numCache>
            </c:numRef>
          </c:val>
        </c:ser>
        <c:ser>
          <c:idx val="6"/>
          <c:order val="6"/>
          <c:tx>
            <c:strRef>
              <c:f>completenessDistribution!$H$30</c:f>
              <c:strCache>
                <c:ptCount val="1"/>
                <c:pt idx="0">
                  <c:v>KUBI</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completenessDistribution!$H$31:$H$36</c:f>
              <c:numCache>
                <c:formatCode>General</c:formatCode>
                <c:ptCount val="6"/>
                <c:pt idx="0">
                  <c:v>0.0</c:v>
                </c:pt>
                <c:pt idx="1">
                  <c:v>0.0</c:v>
                </c:pt>
                <c:pt idx="2">
                  <c:v>0.0</c:v>
                </c:pt>
                <c:pt idx="3">
                  <c:v>0.0</c:v>
                </c:pt>
                <c:pt idx="4">
                  <c:v>0.0</c:v>
                </c:pt>
                <c:pt idx="5">
                  <c:v>172.0</c:v>
                </c:pt>
              </c:numCache>
            </c:numRef>
          </c:val>
        </c:ser>
        <c:ser>
          <c:idx val="7"/>
          <c:order val="7"/>
          <c:tx>
            <c:strRef>
              <c:f>completenessDistribution!$I$30</c:f>
              <c:strCache>
                <c:ptCount val="1"/>
                <c:pt idx="0">
                  <c:v>LTER</c:v>
                </c:pt>
              </c:strCache>
            </c:strRef>
          </c:tx>
          <c:spPr>
            <a:solidFill>
              <a:schemeClr val="accent2"/>
            </a:solidFill>
            <a:ln w="19050">
              <a:solidFill>
                <a:schemeClr val="accent2"/>
              </a:solid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completenessDistribution!$I$31:$I$36</c:f>
              <c:numCache>
                <c:formatCode>General</c:formatCode>
                <c:ptCount val="6"/>
                <c:pt idx="0">
                  <c:v>35.0</c:v>
                </c:pt>
                <c:pt idx="1">
                  <c:v>94.0</c:v>
                </c:pt>
                <c:pt idx="2">
                  <c:v>8.0</c:v>
                </c:pt>
                <c:pt idx="3">
                  <c:v>100.0</c:v>
                </c:pt>
                <c:pt idx="4">
                  <c:v>12.0</c:v>
                </c:pt>
                <c:pt idx="5">
                  <c:v>1.0</c:v>
                </c:pt>
              </c:numCache>
            </c:numRef>
          </c:val>
        </c:ser>
        <c:ser>
          <c:idx val="8"/>
          <c:order val="8"/>
          <c:tx>
            <c:strRef>
              <c:f>completenessDistribution!$J$30</c:f>
              <c:strCache>
                <c:ptCount val="1"/>
                <c:pt idx="0">
                  <c:v>LTER_EUROPE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completenessDistribution!$J$31:$J$36</c:f>
              <c:numCache>
                <c:formatCode>General</c:formatCode>
                <c:ptCount val="6"/>
                <c:pt idx="0">
                  <c:v>0.0</c:v>
                </c:pt>
                <c:pt idx="1">
                  <c:v>0.0</c:v>
                </c:pt>
                <c:pt idx="2">
                  <c:v>0.0</c:v>
                </c:pt>
                <c:pt idx="3">
                  <c:v>147.0</c:v>
                </c:pt>
                <c:pt idx="4">
                  <c:v>18.0</c:v>
                </c:pt>
                <c:pt idx="5">
                  <c:v>0.0</c:v>
                </c:pt>
              </c:numCache>
            </c:numRef>
          </c:val>
        </c:ser>
        <c:ser>
          <c:idx val="9"/>
          <c:order val="9"/>
          <c:tx>
            <c:strRef>
              <c:f>completenessDistribution!$K$30</c:f>
              <c:strCache>
                <c:ptCount val="1"/>
                <c:pt idx="0">
                  <c:v>ONEShare</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completenessDistribution!$K$31:$K$36</c:f>
              <c:numCache>
                <c:formatCode>General</c:formatCode>
                <c:ptCount val="6"/>
                <c:pt idx="0">
                  <c:v>0.0</c:v>
                </c:pt>
                <c:pt idx="1">
                  <c:v>102.0</c:v>
                </c:pt>
                <c:pt idx="2">
                  <c:v>0.0</c:v>
                </c:pt>
                <c:pt idx="3">
                  <c:v>2.0</c:v>
                </c:pt>
                <c:pt idx="4">
                  <c:v>0.0</c:v>
                </c:pt>
                <c:pt idx="5">
                  <c:v>5.0</c:v>
                </c:pt>
              </c:numCache>
            </c:numRef>
          </c:val>
        </c:ser>
        <c:ser>
          <c:idx val="10"/>
          <c:order val="10"/>
          <c:tx>
            <c:strRef>
              <c:f>completenessDistribution!$L$30</c:f>
              <c:strCache>
                <c:ptCount val="1"/>
                <c:pt idx="0">
                  <c:v>PISCO</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completenessDistribution!$L$31:$L$36</c:f>
              <c:numCache>
                <c:formatCode>General</c:formatCode>
                <c:ptCount val="6"/>
                <c:pt idx="0">
                  <c:v>1.0</c:v>
                </c:pt>
                <c:pt idx="1">
                  <c:v>247.0</c:v>
                </c:pt>
                <c:pt idx="2">
                  <c:v>0.0</c:v>
                </c:pt>
                <c:pt idx="3">
                  <c:v>0.0</c:v>
                </c:pt>
                <c:pt idx="4">
                  <c:v>0.0</c:v>
                </c:pt>
                <c:pt idx="5">
                  <c:v>0.0</c:v>
                </c:pt>
              </c:numCache>
            </c:numRef>
          </c:val>
        </c:ser>
        <c:ser>
          <c:idx val="11"/>
          <c:order val="11"/>
          <c:tx>
            <c:strRef>
              <c:f>completenessDistribution!$M$30</c:f>
              <c:strCache>
                <c:ptCount val="1"/>
                <c:pt idx="0">
                  <c:v>SANPARKS</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completenessDistribution!$M$31:$M$36</c:f>
              <c:numCache>
                <c:formatCode>General</c:formatCode>
                <c:ptCount val="6"/>
                <c:pt idx="0">
                  <c:v>1.0</c:v>
                </c:pt>
                <c:pt idx="1">
                  <c:v>27.0</c:v>
                </c:pt>
                <c:pt idx="2">
                  <c:v>34.0</c:v>
                </c:pt>
                <c:pt idx="3">
                  <c:v>69.0</c:v>
                </c:pt>
                <c:pt idx="4">
                  <c:v>106.0</c:v>
                </c:pt>
                <c:pt idx="5">
                  <c:v>10.0</c:v>
                </c:pt>
              </c:numCache>
            </c:numRef>
          </c:val>
        </c:ser>
        <c:ser>
          <c:idx val="12"/>
          <c:order val="12"/>
          <c:tx>
            <c:strRef>
              <c:f>completenessDistribution!$N$30</c:f>
              <c:strCache>
                <c:ptCount val="1"/>
                <c:pt idx="0">
                  <c:v>TERN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completenessDistribution!$N$31:$N$36</c:f>
              <c:numCache>
                <c:formatCode>General</c:formatCode>
                <c:ptCount val="6"/>
                <c:pt idx="0">
                  <c:v>0.0</c:v>
                </c:pt>
                <c:pt idx="1">
                  <c:v>0.0</c:v>
                </c:pt>
                <c:pt idx="2">
                  <c:v>250.0</c:v>
                </c:pt>
                <c:pt idx="3">
                  <c:v>0.0</c:v>
                </c:pt>
                <c:pt idx="4">
                  <c:v>0.0</c:v>
                </c:pt>
                <c:pt idx="5">
                  <c:v>0.0</c:v>
                </c:pt>
              </c:numCache>
            </c:numRef>
          </c:val>
        </c:ser>
        <c:ser>
          <c:idx val="13"/>
          <c:order val="13"/>
          <c:tx>
            <c:strRef>
              <c:f>completenessDistribution!$O$30</c:f>
              <c:strCache>
                <c:ptCount val="1"/>
                <c:pt idx="0">
                  <c:v>TFRI</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completenessDistribution!$O$31:$O$36</c:f>
              <c:numCache>
                <c:formatCode>General</c:formatCode>
                <c:ptCount val="6"/>
                <c:pt idx="0">
                  <c:v>7.0</c:v>
                </c:pt>
                <c:pt idx="1">
                  <c:v>100.0</c:v>
                </c:pt>
                <c:pt idx="2">
                  <c:v>98.0</c:v>
                </c:pt>
                <c:pt idx="3">
                  <c:v>43.0</c:v>
                </c:pt>
                <c:pt idx="4">
                  <c:v>2.0</c:v>
                </c:pt>
                <c:pt idx="5">
                  <c:v>0.0</c:v>
                </c:pt>
              </c:numCache>
            </c:numRef>
          </c:val>
        </c:ser>
        <c:ser>
          <c:idx val="14"/>
          <c:order val="14"/>
          <c:tx>
            <c:strRef>
              <c:f>completenessDistribution!$P$30</c:f>
              <c:strCache>
                <c:ptCount val="1"/>
                <c:pt idx="0">
                  <c:v>USANPN</c:v>
                </c:pt>
              </c:strCache>
            </c:strRef>
          </c:tx>
          <c:spPr>
            <a:solidFill>
              <a:schemeClr val="accent1"/>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completenessDistribution!$P$31:$P$36</c:f>
              <c:numCache>
                <c:formatCode>General</c:formatCode>
                <c:ptCount val="6"/>
                <c:pt idx="0">
                  <c:v>0.0</c:v>
                </c:pt>
                <c:pt idx="1">
                  <c:v>6.0</c:v>
                </c:pt>
                <c:pt idx="2">
                  <c:v>0.0</c:v>
                </c:pt>
                <c:pt idx="3">
                  <c:v>0.0</c:v>
                </c:pt>
                <c:pt idx="4">
                  <c:v>0.0</c:v>
                </c:pt>
                <c:pt idx="5">
                  <c:v>0.0</c:v>
                </c:pt>
              </c:numCache>
            </c:numRef>
          </c:val>
        </c:ser>
        <c:ser>
          <c:idx val="15"/>
          <c:order val="15"/>
          <c:tx>
            <c:strRef>
              <c:f>completenessDistribution!$Q$30</c:f>
              <c:strCache>
                <c:ptCount val="1"/>
                <c:pt idx="0">
                  <c:v>CDL</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completenessDistribution!$Q$31:$Q$36</c:f>
              <c:numCache>
                <c:formatCode>General</c:formatCode>
                <c:ptCount val="6"/>
                <c:pt idx="0">
                  <c:v>0.0</c:v>
                </c:pt>
                <c:pt idx="1">
                  <c:v>0.0</c:v>
                </c:pt>
                <c:pt idx="2">
                  <c:v>250.0</c:v>
                </c:pt>
                <c:pt idx="3">
                  <c:v>0.0</c:v>
                </c:pt>
                <c:pt idx="4">
                  <c:v>0.0</c:v>
                </c:pt>
                <c:pt idx="5">
                  <c:v>0.0</c:v>
                </c:pt>
              </c:numCache>
            </c:numRef>
          </c:val>
        </c:ser>
        <c:ser>
          <c:idx val="16"/>
          <c:order val="16"/>
          <c:tx>
            <c:strRef>
              <c:f>completenessDistribution!$R$30</c:f>
              <c:strCache>
                <c:ptCount val="1"/>
                <c:pt idx="0">
                  <c:v>EDACGSTORE</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completenessDistribution!$R$31:$R$36</c:f>
              <c:numCache>
                <c:formatCode>General</c:formatCode>
                <c:ptCount val="6"/>
                <c:pt idx="0">
                  <c:v>0.0</c:v>
                </c:pt>
                <c:pt idx="1">
                  <c:v>0.0</c:v>
                </c:pt>
                <c:pt idx="2">
                  <c:v>202.0</c:v>
                </c:pt>
                <c:pt idx="3">
                  <c:v>0.0</c:v>
                </c:pt>
                <c:pt idx="4">
                  <c:v>48.0</c:v>
                </c:pt>
                <c:pt idx="5">
                  <c:v>0.0</c:v>
                </c:pt>
              </c:numCache>
            </c:numRef>
          </c:val>
        </c:ser>
        <c:ser>
          <c:idx val="17"/>
          <c:order val="17"/>
          <c:tx>
            <c:strRef>
              <c:f>completenessDistribution!$S$30</c:f>
              <c:strCache>
                <c:ptCount val="1"/>
                <c:pt idx="0">
                  <c:v>NMEPSCOR</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completenessDistribution!$S$31:$S$36</c:f>
              <c:numCache>
                <c:formatCode>General</c:formatCode>
                <c:ptCount val="6"/>
                <c:pt idx="0">
                  <c:v>0.0</c:v>
                </c:pt>
                <c:pt idx="1">
                  <c:v>0.0</c:v>
                </c:pt>
                <c:pt idx="2">
                  <c:v>7.0</c:v>
                </c:pt>
                <c:pt idx="3">
                  <c:v>0.0</c:v>
                </c:pt>
                <c:pt idx="4">
                  <c:v>0.0</c:v>
                </c:pt>
                <c:pt idx="5">
                  <c:v>0.0</c:v>
                </c:pt>
              </c:numCache>
            </c:numRef>
          </c:val>
        </c:ser>
        <c:ser>
          <c:idx val="18"/>
          <c:order val="18"/>
          <c:tx>
            <c:strRef>
              <c:f>completenessDistribution!$T$30</c:f>
              <c:strCache>
                <c:ptCount val="1"/>
                <c:pt idx="0">
                  <c:v>SEAD</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completenessDistribution!$T$31:$T$36</c:f>
              <c:numCache>
                <c:formatCode>General</c:formatCode>
                <c:ptCount val="6"/>
                <c:pt idx="0">
                  <c:v>0.0</c:v>
                </c:pt>
                <c:pt idx="1">
                  <c:v>0.0</c:v>
                </c:pt>
                <c:pt idx="2">
                  <c:v>0.0</c:v>
                </c:pt>
                <c:pt idx="3">
                  <c:v>0.0</c:v>
                </c:pt>
                <c:pt idx="4">
                  <c:v>18.0</c:v>
                </c:pt>
                <c:pt idx="5">
                  <c:v>0.0</c:v>
                </c:pt>
              </c:numCache>
            </c:numRef>
          </c:val>
        </c:ser>
        <c:ser>
          <c:idx val="19"/>
          <c:order val="19"/>
          <c:tx>
            <c:strRef>
              <c:f>completenessDistribution!$U$30</c:f>
              <c:strCache>
                <c:ptCount val="1"/>
                <c:pt idx="0">
                  <c:v>USGSCSAS</c:v>
                </c:pt>
              </c:strCache>
            </c:strRef>
          </c:tx>
          <c:spPr>
            <a:solidFill>
              <a:schemeClr val="accent4"/>
            </a:solidFill>
            <a:ln>
              <a:noFill/>
            </a:ln>
            <a:effectLst/>
          </c:spPr>
          <c:invertIfNegative val="0"/>
          <c:cat>
            <c:numRef>
              <c:f>completenessDistribution!$A$31:$A$36</c:f>
              <c:numCache>
                <c:formatCode>General</c:formatCode>
                <c:ptCount val="6"/>
                <c:pt idx="0">
                  <c:v>0.0</c:v>
                </c:pt>
                <c:pt idx="1">
                  <c:v>1.0</c:v>
                </c:pt>
                <c:pt idx="2">
                  <c:v>2.0</c:v>
                </c:pt>
                <c:pt idx="3">
                  <c:v>3.0</c:v>
                </c:pt>
                <c:pt idx="4">
                  <c:v>4.0</c:v>
                </c:pt>
                <c:pt idx="5">
                  <c:v>5.0</c:v>
                </c:pt>
              </c:numCache>
            </c:numRef>
          </c:cat>
          <c:val>
            <c:numRef>
              <c:f>completenessDistribution!$U$31:$U$36</c:f>
              <c:numCache>
                <c:formatCode>General</c:formatCode>
                <c:ptCount val="6"/>
                <c:pt idx="0">
                  <c:v>0.0</c:v>
                </c:pt>
                <c:pt idx="1">
                  <c:v>0.0</c:v>
                </c:pt>
                <c:pt idx="2">
                  <c:v>239.0</c:v>
                </c:pt>
                <c:pt idx="3">
                  <c:v>0.0</c:v>
                </c:pt>
                <c:pt idx="4">
                  <c:v>1.0</c:v>
                </c:pt>
                <c:pt idx="5">
                  <c:v>0.0</c:v>
                </c:pt>
              </c:numCache>
            </c:numRef>
          </c:val>
        </c:ser>
        <c:dLbls>
          <c:showLegendKey val="0"/>
          <c:showVal val="0"/>
          <c:showCatName val="0"/>
          <c:showSerName val="0"/>
          <c:showPercent val="0"/>
          <c:showBubbleSize val="0"/>
        </c:dLbls>
        <c:gapWidth val="150"/>
        <c:overlap val="100"/>
        <c:axId val="-856052400"/>
        <c:axId val="-856050624"/>
      </c:barChart>
      <c:catAx>
        <c:axId val="-856052400"/>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6050624"/>
        <c:crosses val="autoZero"/>
        <c:auto val="1"/>
        <c:lblAlgn val="ctr"/>
        <c:lblOffset val="100"/>
        <c:noMultiLvlLbl val="0"/>
      </c:catAx>
      <c:valAx>
        <c:axId val="-856050624"/>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6052400"/>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completenessDistribution!$B$40</c:f>
              <c:strCache>
                <c:ptCount val="1"/>
                <c:pt idx="0">
                  <c:v>CLOEBIRD</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completenessDistribution!$B$41:$B$43</c:f>
              <c:numCache>
                <c:formatCode>General</c:formatCode>
                <c:ptCount val="3"/>
                <c:pt idx="0">
                  <c:v>1.0</c:v>
                </c:pt>
                <c:pt idx="1">
                  <c:v>0.0</c:v>
                </c:pt>
                <c:pt idx="2">
                  <c:v>0.0</c:v>
                </c:pt>
              </c:numCache>
            </c:numRef>
          </c:val>
        </c:ser>
        <c:ser>
          <c:idx val="1"/>
          <c:order val="1"/>
          <c:tx>
            <c:strRef>
              <c:f>completenessDistribution!$C$40</c:f>
              <c:strCache>
                <c:ptCount val="1"/>
                <c:pt idx="0">
                  <c:v>ESA</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completenessDistribution!$C$41:$C$43</c:f>
              <c:numCache>
                <c:formatCode>General</c:formatCode>
                <c:ptCount val="3"/>
                <c:pt idx="0">
                  <c:v>0.0</c:v>
                </c:pt>
                <c:pt idx="1">
                  <c:v>36.0</c:v>
                </c:pt>
                <c:pt idx="2">
                  <c:v>17.0</c:v>
                </c:pt>
              </c:numCache>
            </c:numRef>
          </c:val>
        </c:ser>
        <c:ser>
          <c:idx val="2"/>
          <c:order val="2"/>
          <c:tx>
            <c:strRef>
              <c:f>completenessDistribution!$D$40</c:f>
              <c:strCache>
                <c:ptCount val="1"/>
                <c:pt idx="0">
                  <c:v>GLEON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completenessDistribution!$D$41:$D$43</c:f>
              <c:numCache>
                <c:formatCode>General</c:formatCode>
                <c:ptCount val="3"/>
                <c:pt idx="0">
                  <c:v>10.0</c:v>
                </c:pt>
                <c:pt idx="1">
                  <c:v>3.0</c:v>
                </c:pt>
                <c:pt idx="2">
                  <c:v>0.0</c:v>
                </c:pt>
              </c:numCache>
            </c:numRef>
          </c:val>
        </c:ser>
        <c:ser>
          <c:idx val="3"/>
          <c:order val="3"/>
          <c:tx>
            <c:strRef>
              <c:f>completenessDistribution!$E$40</c:f>
              <c:strCache>
                <c:ptCount val="1"/>
                <c:pt idx="0">
                  <c:v>GOA</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completenessDistribution!$E$41:$E$43</c:f>
              <c:numCache>
                <c:formatCode>General</c:formatCode>
                <c:ptCount val="3"/>
                <c:pt idx="0">
                  <c:v>82.0</c:v>
                </c:pt>
                <c:pt idx="1">
                  <c:v>16.0</c:v>
                </c:pt>
                <c:pt idx="2">
                  <c:v>0.0</c:v>
                </c:pt>
              </c:numCache>
            </c:numRef>
          </c:val>
        </c:ser>
        <c:ser>
          <c:idx val="4"/>
          <c:order val="4"/>
          <c:tx>
            <c:strRef>
              <c:f>completenessDistribution!$F$40</c:f>
              <c:strCache>
                <c:ptCount val="1"/>
                <c:pt idx="0">
                  <c:v>IOE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completenessDistribution!$F$41:$F$43</c:f>
              <c:numCache>
                <c:formatCode>General</c:formatCode>
                <c:ptCount val="3"/>
                <c:pt idx="0">
                  <c:v>7.0</c:v>
                </c:pt>
                <c:pt idx="1">
                  <c:v>17.0</c:v>
                </c:pt>
                <c:pt idx="2">
                  <c:v>0.0</c:v>
                </c:pt>
              </c:numCache>
            </c:numRef>
          </c:val>
        </c:ser>
        <c:ser>
          <c:idx val="5"/>
          <c:order val="5"/>
          <c:tx>
            <c:strRef>
              <c:f>completenessDistribution!$G$40</c:f>
              <c:strCache>
                <c:ptCount val="1"/>
                <c:pt idx="0">
                  <c:v>KNB</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completenessDistribution!$G$41:$G$43</c:f>
              <c:numCache>
                <c:formatCode>General</c:formatCode>
                <c:ptCount val="3"/>
                <c:pt idx="0">
                  <c:v>26.0</c:v>
                </c:pt>
                <c:pt idx="1">
                  <c:v>47.0</c:v>
                </c:pt>
                <c:pt idx="2">
                  <c:v>94.0</c:v>
                </c:pt>
              </c:numCache>
            </c:numRef>
          </c:val>
        </c:ser>
        <c:ser>
          <c:idx val="6"/>
          <c:order val="6"/>
          <c:tx>
            <c:strRef>
              <c:f>completenessDistribution!$H$40</c:f>
              <c:strCache>
                <c:ptCount val="1"/>
                <c:pt idx="0">
                  <c:v>KUBI</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completenessDistribution!$H$41:$H$43</c:f>
              <c:numCache>
                <c:formatCode>General</c:formatCode>
                <c:ptCount val="3"/>
                <c:pt idx="0">
                  <c:v>0.0</c:v>
                </c:pt>
                <c:pt idx="1">
                  <c:v>0.0</c:v>
                </c:pt>
                <c:pt idx="2">
                  <c:v>172.0</c:v>
                </c:pt>
              </c:numCache>
            </c:numRef>
          </c:val>
        </c:ser>
        <c:ser>
          <c:idx val="7"/>
          <c:order val="7"/>
          <c:tx>
            <c:strRef>
              <c:f>completenessDistribution!$I$40</c:f>
              <c:strCache>
                <c:ptCount val="1"/>
                <c:pt idx="0">
                  <c:v>LTER</c:v>
                </c:pt>
              </c:strCache>
            </c:strRef>
          </c:tx>
          <c:spPr>
            <a:solidFill>
              <a:schemeClr val="accent2"/>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completenessDistribution!$I$41:$I$43</c:f>
              <c:numCache>
                <c:formatCode>General</c:formatCode>
                <c:ptCount val="3"/>
                <c:pt idx="0">
                  <c:v>137.0</c:v>
                </c:pt>
                <c:pt idx="1">
                  <c:v>103.0</c:v>
                </c:pt>
                <c:pt idx="2">
                  <c:v>10.0</c:v>
                </c:pt>
              </c:numCache>
            </c:numRef>
          </c:val>
        </c:ser>
        <c:ser>
          <c:idx val="8"/>
          <c:order val="8"/>
          <c:tx>
            <c:strRef>
              <c:f>completenessDistribution!$J$40</c:f>
              <c:strCache>
                <c:ptCount val="1"/>
                <c:pt idx="0">
                  <c:v>LTER_EUROPE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completenessDistribution!$J$41:$J$43</c:f>
              <c:numCache>
                <c:formatCode>General</c:formatCode>
                <c:ptCount val="3"/>
                <c:pt idx="0">
                  <c:v>0.0</c:v>
                </c:pt>
                <c:pt idx="1">
                  <c:v>165.0</c:v>
                </c:pt>
                <c:pt idx="2">
                  <c:v>0.0</c:v>
                </c:pt>
              </c:numCache>
            </c:numRef>
          </c:val>
        </c:ser>
        <c:ser>
          <c:idx val="9"/>
          <c:order val="9"/>
          <c:tx>
            <c:strRef>
              <c:f>completenessDistribution!$K$40</c:f>
              <c:strCache>
                <c:ptCount val="1"/>
                <c:pt idx="0">
                  <c:v>ONEShare</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completenessDistribution!$K$41:$K$43</c:f>
              <c:numCache>
                <c:formatCode>General</c:formatCode>
                <c:ptCount val="3"/>
                <c:pt idx="0">
                  <c:v>0.0</c:v>
                </c:pt>
                <c:pt idx="1">
                  <c:v>0.0</c:v>
                </c:pt>
                <c:pt idx="2">
                  <c:v>109.0</c:v>
                </c:pt>
              </c:numCache>
            </c:numRef>
          </c:val>
        </c:ser>
        <c:ser>
          <c:idx val="10"/>
          <c:order val="10"/>
          <c:tx>
            <c:strRef>
              <c:f>completenessDistribution!$L$40</c:f>
              <c:strCache>
                <c:ptCount val="1"/>
                <c:pt idx="0">
                  <c:v>PISCO</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completenessDistribution!$L$41:$L$43</c:f>
              <c:numCache>
                <c:formatCode>General</c:formatCode>
                <c:ptCount val="3"/>
                <c:pt idx="0">
                  <c:v>0.0</c:v>
                </c:pt>
                <c:pt idx="1">
                  <c:v>248.0</c:v>
                </c:pt>
                <c:pt idx="2">
                  <c:v>0.0</c:v>
                </c:pt>
              </c:numCache>
            </c:numRef>
          </c:val>
        </c:ser>
        <c:ser>
          <c:idx val="11"/>
          <c:order val="11"/>
          <c:tx>
            <c:strRef>
              <c:f>completenessDistribution!$M$40</c:f>
              <c:strCache>
                <c:ptCount val="1"/>
                <c:pt idx="0">
                  <c:v>SANPARKS</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completenessDistribution!$M$41:$M$43</c:f>
              <c:numCache>
                <c:formatCode>General</c:formatCode>
                <c:ptCount val="3"/>
                <c:pt idx="0">
                  <c:v>152.0</c:v>
                </c:pt>
                <c:pt idx="1">
                  <c:v>89.0</c:v>
                </c:pt>
                <c:pt idx="2">
                  <c:v>6.0</c:v>
                </c:pt>
              </c:numCache>
            </c:numRef>
          </c:val>
        </c:ser>
        <c:ser>
          <c:idx val="12"/>
          <c:order val="12"/>
          <c:tx>
            <c:strRef>
              <c:f>completenessDistribution!$N$40</c:f>
              <c:strCache>
                <c:ptCount val="1"/>
                <c:pt idx="0">
                  <c:v>TERN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completenessDistribution!$N$41:$N$43</c:f>
              <c:numCache>
                <c:formatCode>General</c:formatCode>
                <c:ptCount val="3"/>
                <c:pt idx="0">
                  <c:v>0.0</c:v>
                </c:pt>
                <c:pt idx="1">
                  <c:v>0.0</c:v>
                </c:pt>
                <c:pt idx="2">
                  <c:v>250.0</c:v>
                </c:pt>
              </c:numCache>
            </c:numRef>
          </c:val>
        </c:ser>
        <c:ser>
          <c:idx val="13"/>
          <c:order val="13"/>
          <c:tx>
            <c:strRef>
              <c:f>completenessDistribution!$O$40</c:f>
              <c:strCache>
                <c:ptCount val="1"/>
                <c:pt idx="0">
                  <c:v>TFRI</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completenessDistribution!$O$41:$O$43</c:f>
              <c:numCache>
                <c:formatCode>General</c:formatCode>
                <c:ptCount val="3"/>
                <c:pt idx="0">
                  <c:v>43.0</c:v>
                </c:pt>
                <c:pt idx="1">
                  <c:v>184.0</c:v>
                </c:pt>
                <c:pt idx="2">
                  <c:v>23.0</c:v>
                </c:pt>
              </c:numCache>
            </c:numRef>
          </c:val>
        </c:ser>
        <c:ser>
          <c:idx val="14"/>
          <c:order val="14"/>
          <c:tx>
            <c:strRef>
              <c:f>completenessDistribution!$P$40</c:f>
              <c:strCache>
                <c:ptCount val="1"/>
                <c:pt idx="0">
                  <c:v>USANPN</c:v>
                </c:pt>
              </c:strCache>
            </c:strRef>
          </c:tx>
          <c:spPr>
            <a:solidFill>
              <a:schemeClr val="accent1"/>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completenessDistribution!$P$41:$P$43</c:f>
              <c:numCache>
                <c:formatCode>General</c:formatCode>
                <c:ptCount val="3"/>
                <c:pt idx="0">
                  <c:v>6.0</c:v>
                </c:pt>
                <c:pt idx="1">
                  <c:v>0.0</c:v>
                </c:pt>
                <c:pt idx="2">
                  <c:v>0.0</c:v>
                </c:pt>
              </c:numCache>
            </c:numRef>
          </c:val>
        </c:ser>
        <c:ser>
          <c:idx val="15"/>
          <c:order val="15"/>
          <c:tx>
            <c:strRef>
              <c:f>completenessDistribution!$Q$40</c:f>
              <c:strCache>
                <c:ptCount val="1"/>
                <c:pt idx="0">
                  <c:v>CDL</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completenessDistribution!$Q$41:$Q$43</c:f>
              <c:numCache>
                <c:formatCode>General</c:formatCode>
                <c:ptCount val="3"/>
                <c:pt idx="0">
                  <c:v>0.0</c:v>
                </c:pt>
                <c:pt idx="1">
                  <c:v>250.0</c:v>
                </c:pt>
                <c:pt idx="2">
                  <c:v>0.0</c:v>
                </c:pt>
              </c:numCache>
            </c:numRef>
          </c:val>
        </c:ser>
        <c:ser>
          <c:idx val="16"/>
          <c:order val="16"/>
          <c:tx>
            <c:strRef>
              <c:f>completenessDistribution!$R$40</c:f>
              <c:strCache>
                <c:ptCount val="1"/>
                <c:pt idx="0">
                  <c:v>EDACGSTORE</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completenessDistribution!$R$41:$R$43</c:f>
              <c:numCache>
                <c:formatCode>General</c:formatCode>
                <c:ptCount val="3"/>
                <c:pt idx="0">
                  <c:v>250.0</c:v>
                </c:pt>
                <c:pt idx="1">
                  <c:v>0.0</c:v>
                </c:pt>
                <c:pt idx="2">
                  <c:v>0.0</c:v>
                </c:pt>
              </c:numCache>
            </c:numRef>
          </c:val>
        </c:ser>
        <c:ser>
          <c:idx val="17"/>
          <c:order val="17"/>
          <c:tx>
            <c:strRef>
              <c:f>completenessDistribution!$S$40</c:f>
              <c:strCache>
                <c:ptCount val="1"/>
                <c:pt idx="0">
                  <c:v>NMEPSCOR</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completenessDistribution!$S$41:$S$43</c:f>
              <c:numCache>
                <c:formatCode>General</c:formatCode>
                <c:ptCount val="3"/>
                <c:pt idx="0">
                  <c:v>7.0</c:v>
                </c:pt>
                <c:pt idx="1">
                  <c:v>0.0</c:v>
                </c:pt>
                <c:pt idx="2">
                  <c:v>0.0</c:v>
                </c:pt>
              </c:numCache>
            </c:numRef>
          </c:val>
        </c:ser>
        <c:ser>
          <c:idx val="18"/>
          <c:order val="18"/>
          <c:tx>
            <c:strRef>
              <c:f>completenessDistribution!$T$40</c:f>
              <c:strCache>
                <c:ptCount val="1"/>
                <c:pt idx="0">
                  <c:v>SEAD</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completenessDistribution!$T$41:$T$43</c:f>
              <c:numCache>
                <c:formatCode>General</c:formatCode>
                <c:ptCount val="3"/>
                <c:pt idx="0">
                  <c:v>1.0</c:v>
                </c:pt>
                <c:pt idx="1">
                  <c:v>17.0</c:v>
                </c:pt>
                <c:pt idx="2">
                  <c:v>0.0</c:v>
                </c:pt>
              </c:numCache>
            </c:numRef>
          </c:val>
        </c:ser>
        <c:ser>
          <c:idx val="19"/>
          <c:order val="19"/>
          <c:tx>
            <c:strRef>
              <c:f>completenessDistribution!$U$40</c:f>
              <c:strCache>
                <c:ptCount val="1"/>
                <c:pt idx="0">
                  <c:v>USGSCSAS</c:v>
                </c:pt>
              </c:strCache>
            </c:strRef>
          </c:tx>
          <c:spPr>
            <a:solidFill>
              <a:schemeClr val="accent4"/>
            </a:solidFill>
            <a:ln>
              <a:noFill/>
            </a:ln>
            <a:effectLst/>
          </c:spPr>
          <c:invertIfNegative val="0"/>
          <c:cat>
            <c:numRef>
              <c:f>completenessDistribution!$A$41:$A$43</c:f>
              <c:numCache>
                <c:formatCode>General</c:formatCode>
                <c:ptCount val="3"/>
                <c:pt idx="0">
                  <c:v>0.0</c:v>
                </c:pt>
                <c:pt idx="1">
                  <c:v>1.0</c:v>
                </c:pt>
                <c:pt idx="2">
                  <c:v>2.0</c:v>
                </c:pt>
              </c:numCache>
            </c:numRef>
          </c:cat>
          <c:val>
            <c:numRef>
              <c:f>completenessDistribution!$U$41:$U$43</c:f>
              <c:numCache>
                <c:formatCode>General</c:formatCode>
                <c:ptCount val="3"/>
                <c:pt idx="0">
                  <c:v>240.0</c:v>
                </c:pt>
                <c:pt idx="1">
                  <c:v>0.0</c:v>
                </c:pt>
                <c:pt idx="2">
                  <c:v>0.0</c:v>
                </c:pt>
              </c:numCache>
            </c:numRef>
          </c:val>
        </c:ser>
        <c:dLbls>
          <c:showLegendKey val="0"/>
          <c:showVal val="0"/>
          <c:showCatName val="0"/>
          <c:showSerName val="0"/>
          <c:showPercent val="0"/>
          <c:showBubbleSize val="0"/>
        </c:dLbls>
        <c:gapWidth val="150"/>
        <c:overlap val="100"/>
        <c:axId val="-855969152"/>
        <c:axId val="-855967104"/>
      </c:barChart>
      <c:catAx>
        <c:axId val="-855969152"/>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5967104"/>
        <c:crosses val="autoZero"/>
        <c:auto val="1"/>
        <c:lblAlgn val="ctr"/>
        <c:lblOffset val="100"/>
        <c:noMultiLvlLbl val="0"/>
      </c:catAx>
      <c:valAx>
        <c:axId val="-855967104"/>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5969152"/>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Integration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completenessDistribution!$B$46</c:f>
              <c:strCache>
                <c:ptCount val="1"/>
                <c:pt idx="0">
                  <c:v>CLOEBIRD</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completenessDistribution!$B$47:$B$50</c:f>
              <c:numCache>
                <c:formatCode>General</c:formatCode>
                <c:ptCount val="4"/>
                <c:pt idx="0">
                  <c:v>0.0</c:v>
                </c:pt>
                <c:pt idx="1">
                  <c:v>0.0</c:v>
                </c:pt>
                <c:pt idx="2">
                  <c:v>1.0</c:v>
                </c:pt>
                <c:pt idx="3">
                  <c:v>0.0</c:v>
                </c:pt>
              </c:numCache>
            </c:numRef>
          </c:val>
        </c:ser>
        <c:ser>
          <c:idx val="1"/>
          <c:order val="1"/>
          <c:tx>
            <c:strRef>
              <c:f>completenessDistribution!$C$46</c:f>
              <c:strCache>
                <c:ptCount val="1"/>
                <c:pt idx="0">
                  <c:v>ESA</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completenessDistribution!$C$47:$C$50</c:f>
              <c:numCache>
                <c:formatCode>General</c:formatCode>
                <c:ptCount val="4"/>
                <c:pt idx="0">
                  <c:v>0.0</c:v>
                </c:pt>
                <c:pt idx="1">
                  <c:v>0.0</c:v>
                </c:pt>
                <c:pt idx="2">
                  <c:v>0.0</c:v>
                </c:pt>
                <c:pt idx="3">
                  <c:v>53.0</c:v>
                </c:pt>
              </c:numCache>
            </c:numRef>
          </c:val>
        </c:ser>
        <c:ser>
          <c:idx val="2"/>
          <c:order val="2"/>
          <c:tx>
            <c:strRef>
              <c:f>completenessDistribution!$D$46</c:f>
              <c:strCache>
                <c:ptCount val="1"/>
                <c:pt idx="0">
                  <c:v>GLEON</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completenessDistribution!$D$47:$D$50</c:f>
              <c:numCache>
                <c:formatCode>General</c:formatCode>
                <c:ptCount val="4"/>
                <c:pt idx="0">
                  <c:v>0.0</c:v>
                </c:pt>
                <c:pt idx="1">
                  <c:v>0.0</c:v>
                </c:pt>
                <c:pt idx="2">
                  <c:v>11.0</c:v>
                </c:pt>
                <c:pt idx="3">
                  <c:v>2.0</c:v>
                </c:pt>
              </c:numCache>
            </c:numRef>
          </c:val>
        </c:ser>
        <c:ser>
          <c:idx val="3"/>
          <c:order val="3"/>
          <c:tx>
            <c:strRef>
              <c:f>completenessDistribution!$E$46</c:f>
              <c:strCache>
                <c:ptCount val="1"/>
                <c:pt idx="0">
                  <c:v>GOA</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completenessDistribution!$E$47:$E$50</c:f>
              <c:numCache>
                <c:formatCode>General</c:formatCode>
                <c:ptCount val="4"/>
                <c:pt idx="0">
                  <c:v>0.0</c:v>
                </c:pt>
                <c:pt idx="1">
                  <c:v>0.0</c:v>
                </c:pt>
                <c:pt idx="2">
                  <c:v>82.0</c:v>
                </c:pt>
                <c:pt idx="3">
                  <c:v>16.0</c:v>
                </c:pt>
              </c:numCache>
            </c:numRef>
          </c:val>
        </c:ser>
        <c:ser>
          <c:idx val="4"/>
          <c:order val="4"/>
          <c:tx>
            <c:strRef>
              <c:f>completenessDistribution!$F$46</c:f>
              <c:strCache>
                <c:ptCount val="1"/>
                <c:pt idx="0">
                  <c:v>IOE</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completenessDistribution!$F$47:$F$50</c:f>
              <c:numCache>
                <c:formatCode>General</c:formatCode>
                <c:ptCount val="4"/>
                <c:pt idx="0">
                  <c:v>0.0</c:v>
                </c:pt>
                <c:pt idx="1">
                  <c:v>0.0</c:v>
                </c:pt>
                <c:pt idx="2">
                  <c:v>7.0</c:v>
                </c:pt>
                <c:pt idx="3">
                  <c:v>17.0</c:v>
                </c:pt>
              </c:numCache>
            </c:numRef>
          </c:val>
        </c:ser>
        <c:ser>
          <c:idx val="5"/>
          <c:order val="5"/>
          <c:tx>
            <c:strRef>
              <c:f>completenessDistribution!$G$46</c:f>
              <c:strCache>
                <c:ptCount val="1"/>
                <c:pt idx="0">
                  <c:v>KNB</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completenessDistribution!$G$47:$G$50</c:f>
              <c:numCache>
                <c:formatCode>General</c:formatCode>
                <c:ptCount val="4"/>
                <c:pt idx="0">
                  <c:v>0.0</c:v>
                </c:pt>
                <c:pt idx="1">
                  <c:v>2.0</c:v>
                </c:pt>
                <c:pt idx="2">
                  <c:v>33.0</c:v>
                </c:pt>
                <c:pt idx="3">
                  <c:v>132.0</c:v>
                </c:pt>
              </c:numCache>
            </c:numRef>
          </c:val>
        </c:ser>
        <c:ser>
          <c:idx val="6"/>
          <c:order val="6"/>
          <c:tx>
            <c:strRef>
              <c:f>completenessDistribution!$H$46</c:f>
              <c:strCache>
                <c:ptCount val="1"/>
                <c:pt idx="0">
                  <c:v>KUBI</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completenessDistribution!$H$47:$H$50</c:f>
              <c:numCache>
                <c:formatCode>General</c:formatCode>
                <c:ptCount val="4"/>
                <c:pt idx="0">
                  <c:v>0.0</c:v>
                </c:pt>
                <c:pt idx="1">
                  <c:v>0.0</c:v>
                </c:pt>
                <c:pt idx="2">
                  <c:v>0.0</c:v>
                </c:pt>
                <c:pt idx="3">
                  <c:v>172.0</c:v>
                </c:pt>
              </c:numCache>
            </c:numRef>
          </c:val>
        </c:ser>
        <c:ser>
          <c:idx val="7"/>
          <c:order val="7"/>
          <c:tx>
            <c:strRef>
              <c:f>completenessDistribution!$I$46</c:f>
              <c:strCache>
                <c:ptCount val="1"/>
                <c:pt idx="0">
                  <c:v>LTER</c:v>
                </c:pt>
              </c:strCache>
            </c:strRef>
          </c:tx>
          <c:spPr>
            <a:solidFill>
              <a:schemeClr val="accent2"/>
            </a:solidFill>
            <a:ln w="0">
              <a:solidFill>
                <a:schemeClr val="accent2"/>
              </a:solidFill>
            </a:ln>
            <a:effectLst/>
          </c:spPr>
          <c:invertIfNegative val="0"/>
          <c:dPt>
            <c:idx val="0"/>
            <c:invertIfNegative val="0"/>
            <c:bubble3D val="0"/>
            <c:spPr>
              <a:solidFill>
                <a:schemeClr val="accent2"/>
              </a:solidFill>
              <a:ln w="63500">
                <a:solidFill>
                  <a:schemeClr val="accent2"/>
                </a:solidFill>
              </a:ln>
              <a:effectLst/>
            </c:spPr>
          </c:dPt>
          <c:cat>
            <c:numRef>
              <c:f>completenessDistribution!$A$47:$A$50</c:f>
              <c:numCache>
                <c:formatCode>General</c:formatCode>
                <c:ptCount val="4"/>
                <c:pt idx="0">
                  <c:v>0.0</c:v>
                </c:pt>
                <c:pt idx="1">
                  <c:v>1.0</c:v>
                </c:pt>
                <c:pt idx="2">
                  <c:v>2.0</c:v>
                </c:pt>
                <c:pt idx="3">
                  <c:v>3.0</c:v>
                </c:pt>
              </c:numCache>
            </c:numRef>
          </c:cat>
          <c:val>
            <c:numRef>
              <c:f>completenessDistribution!$I$47:$I$50</c:f>
              <c:numCache>
                <c:formatCode>General</c:formatCode>
                <c:ptCount val="4"/>
                <c:pt idx="0">
                  <c:v>1.0</c:v>
                </c:pt>
                <c:pt idx="1">
                  <c:v>19.0</c:v>
                </c:pt>
                <c:pt idx="2">
                  <c:v>126.0</c:v>
                </c:pt>
                <c:pt idx="3">
                  <c:v>104.0</c:v>
                </c:pt>
              </c:numCache>
            </c:numRef>
          </c:val>
        </c:ser>
        <c:ser>
          <c:idx val="8"/>
          <c:order val="8"/>
          <c:tx>
            <c:strRef>
              <c:f>completenessDistribution!$J$46</c:f>
              <c:strCache>
                <c:ptCount val="1"/>
                <c:pt idx="0">
                  <c:v>LTER_EUROPE</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completenessDistribution!$J$47:$J$50</c:f>
              <c:numCache>
                <c:formatCode>General</c:formatCode>
                <c:ptCount val="4"/>
                <c:pt idx="0">
                  <c:v>0.0</c:v>
                </c:pt>
                <c:pt idx="1">
                  <c:v>0.0</c:v>
                </c:pt>
                <c:pt idx="2">
                  <c:v>0.0</c:v>
                </c:pt>
                <c:pt idx="3">
                  <c:v>165.0</c:v>
                </c:pt>
              </c:numCache>
            </c:numRef>
          </c:val>
        </c:ser>
        <c:ser>
          <c:idx val="9"/>
          <c:order val="9"/>
          <c:tx>
            <c:strRef>
              <c:f>completenessDistribution!$K$46</c:f>
              <c:strCache>
                <c:ptCount val="1"/>
                <c:pt idx="0">
                  <c:v>ONEShare</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completenessDistribution!$K$47:$K$50</c:f>
              <c:numCache>
                <c:formatCode>General</c:formatCode>
                <c:ptCount val="4"/>
                <c:pt idx="0">
                  <c:v>0.0</c:v>
                </c:pt>
                <c:pt idx="1">
                  <c:v>0.0</c:v>
                </c:pt>
                <c:pt idx="2">
                  <c:v>104.0</c:v>
                </c:pt>
                <c:pt idx="3">
                  <c:v>5.0</c:v>
                </c:pt>
              </c:numCache>
            </c:numRef>
          </c:val>
        </c:ser>
        <c:ser>
          <c:idx val="10"/>
          <c:order val="10"/>
          <c:tx>
            <c:strRef>
              <c:f>completenessDistribution!$L$46</c:f>
              <c:strCache>
                <c:ptCount val="1"/>
                <c:pt idx="0">
                  <c:v>PISCO</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completenessDistribution!$L$47:$L$50</c:f>
              <c:numCache>
                <c:formatCode>General</c:formatCode>
                <c:ptCount val="4"/>
                <c:pt idx="0">
                  <c:v>0.0</c:v>
                </c:pt>
                <c:pt idx="1">
                  <c:v>0.0</c:v>
                </c:pt>
                <c:pt idx="2">
                  <c:v>248.0</c:v>
                </c:pt>
                <c:pt idx="3">
                  <c:v>0.0</c:v>
                </c:pt>
              </c:numCache>
            </c:numRef>
          </c:val>
        </c:ser>
        <c:ser>
          <c:idx val="11"/>
          <c:order val="11"/>
          <c:tx>
            <c:strRef>
              <c:f>completenessDistribution!$M$46</c:f>
              <c:strCache>
                <c:ptCount val="1"/>
                <c:pt idx="0">
                  <c:v>SANPARKS</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completenessDistribution!$M$47:$M$50</c:f>
              <c:numCache>
                <c:formatCode>General</c:formatCode>
                <c:ptCount val="4"/>
                <c:pt idx="0">
                  <c:v>0.0</c:v>
                </c:pt>
                <c:pt idx="1">
                  <c:v>0.0</c:v>
                </c:pt>
                <c:pt idx="2">
                  <c:v>171.0</c:v>
                </c:pt>
                <c:pt idx="3">
                  <c:v>76.0</c:v>
                </c:pt>
              </c:numCache>
            </c:numRef>
          </c:val>
        </c:ser>
        <c:ser>
          <c:idx val="12"/>
          <c:order val="12"/>
          <c:tx>
            <c:strRef>
              <c:f>completenessDistribution!$N$46</c:f>
              <c:strCache>
                <c:ptCount val="1"/>
                <c:pt idx="0">
                  <c:v>TERN</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completenessDistribution!$N$47:$N$50</c:f>
              <c:numCache>
                <c:formatCode>General</c:formatCode>
                <c:ptCount val="4"/>
                <c:pt idx="0">
                  <c:v>0.0</c:v>
                </c:pt>
                <c:pt idx="1">
                  <c:v>0.0</c:v>
                </c:pt>
                <c:pt idx="2">
                  <c:v>0.0</c:v>
                </c:pt>
                <c:pt idx="3">
                  <c:v>250.0</c:v>
                </c:pt>
              </c:numCache>
            </c:numRef>
          </c:val>
        </c:ser>
        <c:ser>
          <c:idx val="13"/>
          <c:order val="13"/>
          <c:tx>
            <c:strRef>
              <c:f>completenessDistribution!$O$46</c:f>
              <c:strCache>
                <c:ptCount val="1"/>
                <c:pt idx="0">
                  <c:v>TFRI</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completenessDistribution!$O$47:$O$50</c:f>
              <c:numCache>
                <c:formatCode>General</c:formatCode>
                <c:ptCount val="4"/>
                <c:pt idx="0">
                  <c:v>0.0</c:v>
                </c:pt>
                <c:pt idx="1">
                  <c:v>0.0</c:v>
                </c:pt>
                <c:pt idx="2">
                  <c:v>228.0</c:v>
                </c:pt>
                <c:pt idx="3">
                  <c:v>22.0</c:v>
                </c:pt>
              </c:numCache>
            </c:numRef>
          </c:val>
        </c:ser>
        <c:ser>
          <c:idx val="14"/>
          <c:order val="14"/>
          <c:tx>
            <c:strRef>
              <c:f>completenessDistribution!$P$46</c:f>
              <c:strCache>
                <c:ptCount val="1"/>
                <c:pt idx="0">
                  <c:v>USANPN</c:v>
                </c:pt>
              </c:strCache>
            </c:strRef>
          </c:tx>
          <c:spPr>
            <a:solidFill>
              <a:schemeClr val="accent1"/>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completenessDistribution!$P$47:$P$50</c:f>
              <c:numCache>
                <c:formatCode>General</c:formatCode>
                <c:ptCount val="4"/>
                <c:pt idx="0">
                  <c:v>0.0</c:v>
                </c:pt>
                <c:pt idx="1">
                  <c:v>0.0</c:v>
                </c:pt>
                <c:pt idx="2">
                  <c:v>6.0</c:v>
                </c:pt>
                <c:pt idx="3">
                  <c:v>0.0</c:v>
                </c:pt>
              </c:numCache>
            </c:numRef>
          </c:val>
        </c:ser>
        <c:ser>
          <c:idx val="15"/>
          <c:order val="15"/>
          <c:tx>
            <c:strRef>
              <c:f>completenessDistribution!$Q$46</c:f>
              <c:strCache>
                <c:ptCount val="1"/>
                <c:pt idx="0">
                  <c:v>CDL</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completenessDistribution!$Q$47:$Q$50</c:f>
              <c:numCache>
                <c:formatCode>General</c:formatCode>
                <c:ptCount val="4"/>
                <c:pt idx="0">
                  <c:v>0.0</c:v>
                </c:pt>
                <c:pt idx="1">
                  <c:v>250.0</c:v>
                </c:pt>
                <c:pt idx="2">
                  <c:v>0.0</c:v>
                </c:pt>
                <c:pt idx="3">
                  <c:v>0.0</c:v>
                </c:pt>
              </c:numCache>
            </c:numRef>
          </c:val>
        </c:ser>
        <c:ser>
          <c:idx val="16"/>
          <c:order val="16"/>
          <c:tx>
            <c:strRef>
              <c:f>completenessDistribution!$R$46</c:f>
              <c:strCache>
                <c:ptCount val="1"/>
                <c:pt idx="0">
                  <c:v>EDACGSTORE</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completenessDistribution!$R$47:$R$50</c:f>
              <c:numCache>
                <c:formatCode>General</c:formatCode>
                <c:ptCount val="4"/>
                <c:pt idx="0">
                  <c:v>0.0</c:v>
                </c:pt>
                <c:pt idx="1">
                  <c:v>199.0</c:v>
                </c:pt>
                <c:pt idx="2">
                  <c:v>8.0</c:v>
                </c:pt>
                <c:pt idx="3">
                  <c:v>43.0</c:v>
                </c:pt>
              </c:numCache>
            </c:numRef>
          </c:val>
        </c:ser>
        <c:ser>
          <c:idx val="17"/>
          <c:order val="17"/>
          <c:tx>
            <c:strRef>
              <c:f>completenessDistribution!$S$46</c:f>
              <c:strCache>
                <c:ptCount val="1"/>
                <c:pt idx="0">
                  <c:v>NMEPSCOR</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completenessDistribution!$S$47:$S$50</c:f>
              <c:numCache>
                <c:formatCode>General</c:formatCode>
                <c:ptCount val="4"/>
                <c:pt idx="0">
                  <c:v>0.0</c:v>
                </c:pt>
                <c:pt idx="1">
                  <c:v>7.0</c:v>
                </c:pt>
                <c:pt idx="2">
                  <c:v>0.0</c:v>
                </c:pt>
                <c:pt idx="3">
                  <c:v>0.0</c:v>
                </c:pt>
              </c:numCache>
            </c:numRef>
          </c:val>
        </c:ser>
        <c:ser>
          <c:idx val="18"/>
          <c:order val="18"/>
          <c:tx>
            <c:strRef>
              <c:f>completenessDistribution!$T$46</c:f>
              <c:strCache>
                <c:ptCount val="1"/>
                <c:pt idx="0">
                  <c:v>SEAD</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completenessDistribution!$T$47:$T$50</c:f>
              <c:numCache>
                <c:formatCode>General</c:formatCode>
                <c:ptCount val="4"/>
                <c:pt idx="0">
                  <c:v>0.0</c:v>
                </c:pt>
                <c:pt idx="1">
                  <c:v>0.0</c:v>
                </c:pt>
                <c:pt idx="2">
                  <c:v>1.0</c:v>
                </c:pt>
                <c:pt idx="3">
                  <c:v>17.0</c:v>
                </c:pt>
              </c:numCache>
            </c:numRef>
          </c:val>
        </c:ser>
        <c:ser>
          <c:idx val="19"/>
          <c:order val="19"/>
          <c:tx>
            <c:strRef>
              <c:f>completenessDistribution!$U$46</c:f>
              <c:strCache>
                <c:ptCount val="1"/>
                <c:pt idx="0">
                  <c:v>USGSCSAS</c:v>
                </c:pt>
              </c:strCache>
            </c:strRef>
          </c:tx>
          <c:spPr>
            <a:solidFill>
              <a:schemeClr val="accent4"/>
            </a:solidFill>
            <a:ln>
              <a:noFill/>
            </a:ln>
            <a:effectLst/>
          </c:spPr>
          <c:invertIfNegative val="0"/>
          <c:cat>
            <c:numRef>
              <c:f>completenessDistribution!$A$47:$A$50</c:f>
              <c:numCache>
                <c:formatCode>General</c:formatCode>
                <c:ptCount val="4"/>
                <c:pt idx="0">
                  <c:v>0.0</c:v>
                </c:pt>
                <c:pt idx="1">
                  <c:v>1.0</c:v>
                </c:pt>
                <c:pt idx="2">
                  <c:v>2.0</c:v>
                </c:pt>
                <c:pt idx="3">
                  <c:v>3.0</c:v>
                </c:pt>
              </c:numCache>
            </c:numRef>
          </c:cat>
          <c:val>
            <c:numRef>
              <c:f>completenessDistribution!$U$47:$U$50</c:f>
              <c:numCache>
                <c:formatCode>General</c:formatCode>
                <c:ptCount val="4"/>
                <c:pt idx="0">
                  <c:v>0.0</c:v>
                </c:pt>
                <c:pt idx="1">
                  <c:v>227.0</c:v>
                </c:pt>
                <c:pt idx="2">
                  <c:v>12.0</c:v>
                </c:pt>
                <c:pt idx="3">
                  <c:v>1.0</c:v>
                </c:pt>
              </c:numCache>
            </c:numRef>
          </c:val>
        </c:ser>
        <c:dLbls>
          <c:showLegendKey val="0"/>
          <c:showVal val="0"/>
          <c:showCatName val="0"/>
          <c:showSerName val="0"/>
          <c:showPercent val="0"/>
          <c:showBubbleSize val="0"/>
        </c:dLbls>
        <c:gapWidth val="150"/>
        <c:overlap val="100"/>
        <c:axId val="-863612544"/>
        <c:axId val="-863610768"/>
      </c:barChart>
      <c:catAx>
        <c:axId val="-863612544"/>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3610768"/>
        <c:crosses val="autoZero"/>
        <c:auto val="1"/>
        <c:lblAlgn val="ctr"/>
        <c:lblOffset val="100"/>
        <c:noMultiLvlLbl val="0"/>
      </c:catAx>
      <c:valAx>
        <c:axId val="-863610768"/>
        <c:scaling>
          <c:orientation val="minMax"/>
        </c:scaling>
        <c:delete val="0"/>
        <c:axPos val="l"/>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3612544"/>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858695552"/>
        <c:axId val="-984092752"/>
      </c:lineChart>
      <c:catAx>
        <c:axId val="-85869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4092752"/>
        <c:crosses val="autoZero"/>
        <c:auto val="1"/>
        <c:lblAlgn val="ctr"/>
        <c:lblOffset val="100"/>
        <c:noMultiLvlLbl val="0"/>
      </c:catAx>
      <c:valAx>
        <c:axId val="-984092752"/>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8695552"/>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7871996769635"/>
          <c:y val="0.103213744289691"/>
          <c:w val="0.762859882899253"/>
          <c:h val="0.812713772175774"/>
        </c:manualLayout>
      </c:layout>
      <c:barChart>
        <c:barDir val="bar"/>
        <c:grouping val="clustered"/>
        <c:varyColors val="0"/>
        <c:ser>
          <c:idx val="0"/>
          <c:order val="0"/>
          <c:tx>
            <c:strRef>
              <c:f>LevelCompleteness!$T$3</c:f>
              <c:strCache>
                <c:ptCount val="1"/>
                <c:pt idx="0">
                  <c:v>Identification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LevelCompleteness!$U$3:$AP$3</c:f>
              <c:numCache>
                <c:formatCode>0%</c:formatCode>
                <c:ptCount val="22"/>
                <c:pt idx="0">
                  <c:v>0.818181818181818</c:v>
                </c:pt>
                <c:pt idx="1">
                  <c:v>0.898799313893653</c:v>
                </c:pt>
                <c:pt idx="2">
                  <c:v>0.727272727272727</c:v>
                </c:pt>
                <c:pt idx="3">
                  <c:v>0.631725417439703</c:v>
                </c:pt>
                <c:pt idx="4">
                  <c:v>0.541666666666667</c:v>
                </c:pt>
                <c:pt idx="5">
                  <c:v>0.696788241698421</c:v>
                </c:pt>
                <c:pt idx="6">
                  <c:v>0.454545454545454</c:v>
                </c:pt>
                <c:pt idx="7">
                  <c:v>0.831272727272727</c:v>
                </c:pt>
                <c:pt idx="8">
                  <c:v>0.764738292011019</c:v>
                </c:pt>
                <c:pt idx="9">
                  <c:v>0.804837364470392</c:v>
                </c:pt>
                <c:pt idx="10">
                  <c:v>0.717741935483871</c:v>
                </c:pt>
                <c:pt idx="11">
                  <c:v>0.562384983437615</c:v>
                </c:pt>
                <c:pt idx="12">
                  <c:v>0.727272727272727</c:v>
                </c:pt>
                <c:pt idx="13">
                  <c:v>0.571272727272727</c:v>
                </c:pt>
                <c:pt idx="14">
                  <c:v>0.636363636363636</c:v>
                </c:pt>
                <c:pt idx="15">
                  <c:v>0.727272727272727</c:v>
                </c:pt>
                <c:pt idx="16">
                  <c:v>0.734545454545454</c:v>
                </c:pt>
                <c:pt idx="17">
                  <c:v>0.818181818181818</c:v>
                </c:pt>
                <c:pt idx="18">
                  <c:v>0.772727272727273</c:v>
                </c:pt>
                <c:pt idx="19">
                  <c:v>0.768560606060606</c:v>
                </c:pt>
                <c:pt idx="20">
                  <c:v>0.764257575757576</c:v>
                </c:pt>
                <c:pt idx="21">
                  <c:v>0.692324268885544</c:v>
                </c:pt>
              </c:numCache>
            </c:numRef>
          </c:val>
        </c:ser>
        <c:dLbls>
          <c:showLegendKey val="0"/>
          <c:showVal val="0"/>
          <c:showCatName val="0"/>
          <c:showSerName val="0"/>
          <c:showPercent val="0"/>
          <c:showBubbleSize val="0"/>
        </c:dLbls>
        <c:gapWidth val="35"/>
        <c:axId val="-912522576"/>
        <c:axId val="-912730400"/>
      </c:barChart>
      <c:catAx>
        <c:axId val="-91252257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2730400"/>
        <c:crosses val="autoZero"/>
        <c:auto val="1"/>
        <c:lblAlgn val="ctr"/>
        <c:lblOffset val="100"/>
        <c:noMultiLvlLbl val="0"/>
      </c:catAx>
      <c:valAx>
        <c:axId val="-912730400"/>
        <c:scaling>
          <c:orientation val="minMax"/>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2522576"/>
        <c:crosses val="max"/>
        <c:crossBetween val="between"/>
        <c:majorUnit val="0.1"/>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7871996769635"/>
          <c:y val="0.0852057478772044"/>
          <c:w val="0.762859882899253"/>
          <c:h val="0.823911601187017"/>
        </c:manualLayout>
      </c:layout>
      <c:barChart>
        <c:barDir val="bar"/>
        <c:grouping val="clustered"/>
        <c:varyColors val="0"/>
        <c:ser>
          <c:idx val="0"/>
          <c:order val="0"/>
          <c:tx>
            <c:strRef>
              <c:f>LevelCompleteness!$T$4</c:f>
              <c:strCache>
                <c:ptCount val="1"/>
                <c:pt idx="0">
                  <c:v>Discovery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LevelCompleteness!$U$4:$AP$4</c:f>
              <c:numCache>
                <c:formatCode>0%</c:formatCode>
                <c:ptCount val="22"/>
                <c:pt idx="0">
                  <c:v>1.0</c:v>
                </c:pt>
                <c:pt idx="1">
                  <c:v>0.65566037735849</c:v>
                </c:pt>
                <c:pt idx="2">
                  <c:v>0.519230769230769</c:v>
                </c:pt>
                <c:pt idx="3">
                  <c:v>0.660714285714286</c:v>
                </c:pt>
                <c:pt idx="4">
                  <c:v>0.28125</c:v>
                </c:pt>
                <c:pt idx="5">
                  <c:v>0.502994011976048</c:v>
                </c:pt>
                <c:pt idx="6">
                  <c:v>0.5</c:v>
                </c:pt>
                <c:pt idx="7">
                  <c:v>0.636</c:v>
                </c:pt>
                <c:pt idx="8">
                  <c:v>0.418181818181818</c:v>
                </c:pt>
                <c:pt idx="9">
                  <c:v>0.477064220183486</c:v>
                </c:pt>
                <c:pt idx="10">
                  <c:v>0.5</c:v>
                </c:pt>
                <c:pt idx="11">
                  <c:v>0.520242914979757</c:v>
                </c:pt>
                <c:pt idx="12">
                  <c:v>0.75</c:v>
                </c:pt>
                <c:pt idx="13">
                  <c:v>0.571</c:v>
                </c:pt>
                <c:pt idx="14">
                  <c:v>0.5</c:v>
                </c:pt>
                <c:pt idx="15">
                  <c:v>0.5</c:v>
                </c:pt>
                <c:pt idx="16">
                  <c:v>0.737</c:v>
                </c:pt>
                <c:pt idx="17">
                  <c:v>0.642857142857143</c:v>
                </c:pt>
                <c:pt idx="18">
                  <c:v>0.722222222222222</c:v>
                </c:pt>
                <c:pt idx="19">
                  <c:v>0.584375</c:v>
                </c:pt>
                <c:pt idx="20">
                  <c:v>0.637290873015873</c:v>
                </c:pt>
                <c:pt idx="21">
                  <c:v>0.566155893174977</c:v>
                </c:pt>
              </c:numCache>
            </c:numRef>
          </c:val>
        </c:ser>
        <c:dLbls>
          <c:showLegendKey val="0"/>
          <c:showVal val="0"/>
          <c:showCatName val="0"/>
          <c:showSerName val="0"/>
          <c:showPercent val="0"/>
          <c:showBubbleSize val="0"/>
        </c:dLbls>
        <c:gapWidth val="36"/>
        <c:axId val="-863257648"/>
        <c:axId val="-863650560"/>
      </c:barChart>
      <c:catAx>
        <c:axId val="-86325764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3650560"/>
        <c:crosses val="autoZero"/>
        <c:auto val="1"/>
        <c:lblAlgn val="ctr"/>
        <c:lblOffset val="100"/>
        <c:noMultiLvlLbl val="0"/>
      </c:catAx>
      <c:valAx>
        <c:axId val="-863650560"/>
        <c:scaling>
          <c:orientation val="minMax"/>
          <c:max val="1.0"/>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3257648"/>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LevelCompleteness!$T$5</c:f>
              <c:strCache>
                <c:ptCount val="1"/>
                <c:pt idx="0">
                  <c:v>Evaluation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LevelCompleteness!$U$5:$AP$5</c:f>
              <c:numCache>
                <c:formatCode>0%</c:formatCode>
                <c:ptCount val="22"/>
                <c:pt idx="0">
                  <c:v>0.6</c:v>
                </c:pt>
                <c:pt idx="1">
                  <c:v>0.373584905660377</c:v>
                </c:pt>
                <c:pt idx="2">
                  <c:v>0.707692307692308</c:v>
                </c:pt>
                <c:pt idx="3">
                  <c:v>0.902040816326531</c:v>
                </c:pt>
                <c:pt idx="4">
                  <c:v>0.291666666666667</c:v>
                </c:pt>
                <c:pt idx="5">
                  <c:v>0.402395209580838</c:v>
                </c:pt>
                <c:pt idx="6">
                  <c:v>0.0</c:v>
                </c:pt>
                <c:pt idx="7">
                  <c:v>0.6296</c:v>
                </c:pt>
                <c:pt idx="8">
                  <c:v>0.378181818181818</c:v>
                </c:pt>
                <c:pt idx="9">
                  <c:v>0.755963302752294</c:v>
                </c:pt>
                <c:pt idx="10">
                  <c:v>0.800806451612903</c:v>
                </c:pt>
                <c:pt idx="11">
                  <c:v>0.37165991902834</c:v>
                </c:pt>
                <c:pt idx="12">
                  <c:v>0.6</c:v>
                </c:pt>
                <c:pt idx="13">
                  <c:v>0.6536</c:v>
                </c:pt>
                <c:pt idx="14">
                  <c:v>0.8</c:v>
                </c:pt>
                <c:pt idx="15">
                  <c:v>0.6</c:v>
                </c:pt>
                <c:pt idx="16">
                  <c:v>0.5232</c:v>
                </c:pt>
                <c:pt idx="17">
                  <c:v>0.6</c:v>
                </c:pt>
                <c:pt idx="18">
                  <c:v>0.2</c:v>
                </c:pt>
                <c:pt idx="19">
                  <c:v>0.598333333333333</c:v>
                </c:pt>
                <c:pt idx="20">
                  <c:v>0.504306666666667</c:v>
                </c:pt>
                <c:pt idx="21">
                  <c:v>0.551146093166805</c:v>
                </c:pt>
              </c:numCache>
            </c:numRef>
          </c:val>
        </c:ser>
        <c:dLbls>
          <c:showLegendKey val="0"/>
          <c:showVal val="0"/>
          <c:showCatName val="0"/>
          <c:showSerName val="0"/>
          <c:showPercent val="0"/>
          <c:showBubbleSize val="0"/>
        </c:dLbls>
        <c:gapWidth val="35"/>
        <c:axId val="-855876656"/>
        <c:axId val="-855874336"/>
      </c:barChart>
      <c:catAx>
        <c:axId val="-85587665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5874336"/>
        <c:crosses val="autoZero"/>
        <c:auto val="1"/>
        <c:lblAlgn val="ctr"/>
        <c:lblOffset val="100"/>
        <c:noMultiLvlLbl val="0"/>
      </c:catAx>
      <c:valAx>
        <c:axId val="-855874336"/>
        <c:scaling>
          <c:orientation val="minMax"/>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5876656"/>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LevelCompleteness!$T$6</c:f>
              <c:strCache>
                <c:ptCount val="1"/>
                <c:pt idx="0">
                  <c:v>Access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LevelCompleteness!$U$6:$AP$6</c:f>
              <c:numCache>
                <c:formatCode>0%</c:formatCode>
                <c:ptCount val="22"/>
                <c:pt idx="0">
                  <c:v>1.0</c:v>
                </c:pt>
                <c:pt idx="1">
                  <c:v>0.339622641509434</c:v>
                </c:pt>
                <c:pt idx="2">
                  <c:v>0.884615384615385</c:v>
                </c:pt>
                <c:pt idx="3">
                  <c:v>0.918367346938776</c:v>
                </c:pt>
                <c:pt idx="4">
                  <c:v>0.645833333333333</c:v>
                </c:pt>
                <c:pt idx="5">
                  <c:v>0.296407185628742</c:v>
                </c:pt>
                <c:pt idx="6">
                  <c:v>0.0</c:v>
                </c:pt>
                <c:pt idx="7">
                  <c:v>0.754</c:v>
                </c:pt>
                <c:pt idx="8">
                  <c:v>0.5</c:v>
                </c:pt>
                <c:pt idx="9">
                  <c:v>0.0</c:v>
                </c:pt>
                <c:pt idx="10">
                  <c:v>0.5</c:v>
                </c:pt>
                <c:pt idx="11">
                  <c:v>0.795546558704453</c:v>
                </c:pt>
                <c:pt idx="12">
                  <c:v>0.0</c:v>
                </c:pt>
                <c:pt idx="13">
                  <c:v>0.54</c:v>
                </c:pt>
                <c:pt idx="14">
                  <c:v>1.0</c:v>
                </c:pt>
                <c:pt idx="15">
                  <c:v>0.5</c:v>
                </c:pt>
                <c:pt idx="16">
                  <c:v>1.0</c:v>
                </c:pt>
                <c:pt idx="17">
                  <c:v>1.0</c:v>
                </c:pt>
                <c:pt idx="18">
                  <c:v>0.527777777777778</c:v>
                </c:pt>
                <c:pt idx="19">
                  <c:v>1.0</c:v>
                </c:pt>
                <c:pt idx="20">
                  <c:v>0.805555555555556</c:v>
                </c:pt>
                <c:pt idx="21">
                  <c:v>0.544959496715342</c:v>
                </c:pt>
              </c:numCache>
            </c:numRef>
          </c:val>
        </c:ser>
        <c:dLbls>
          <c:showLegendKey val="0"/>
          <c:showVal val="0"/>
          <c:showCatName val="0"/>
          <c:showSerName val="0"/>
          <c:showPercent val="0"/>
          <c:showBubbleSize val="0"/>
        </c:dLbls>
        <c:gapWidth val="35"/>
        <c:axId val="-856436080"/>
        <c:axId val="-856451536"/>
      </c:barChart>
      <c:catAx>
        <c:axId val="-85643608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6451536"/>
        <c:crosses val="autoZero"/>
        <c:auto val="1"/>
        <c:lblAlgn val="ctr"/>
        <c:lblOffset val="100"/>
        <c:noMultiLvlLbl val="0"/>
      </c:catAx>
      <c:valAx>
        <c:axId val="-856451536"/>
        <c:scaling>
          <c:orientation val="minMax"/>
          <c:max val="1.0"/>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6436080"/>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LevelCompleteness!$T$7</c:f>
              <c:strCache>
                <c:ptCount val="1"/>
                <c:pt idx="0">
                  <c:v>Integration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dPt>
            <c:idx val="16"/>
            <c:invertIfNegative val="0"/>
            <c:bubble3D val="0"/>
            <c:spPr>
              <a:solidFill>
                <a:schemeClr val="accent4"/>
              </a:solidFill>
              <a:ln>
                <a:noFill/>
              </a:ln>
              <a:effectLst/>
            </c:spPr>
          </c:dPt>
          <c:dPt>
            <c:idx val="17"/>
            <c:invertIfNegative val="0"/>
            <c:bubble3D val="0"/>
            <c:spPr>
              <a:solidFill>
                <a:schemeClr val="accent4"/>
              </a:solidFill>
              <a:ln>
                <a:noFill/>
              </a:ln>
              <a:effectLst/>
            </c:spPr>
          </c:dPt>
          <c:dPt>
            <c:idx val="18"/>
            <c:invertIfNegative val="0"/>
            <c:bubble3D val="0"/>
            <c:spPr>
              <a:solidFill>
                <a:schemeClr val="accent4"/>
              </a:solidFill>
              <a:ln>
                <a:noFill/>
              </a:ln>
              <a:effectLst/>
            </c:spPr>
          </c:dPt>
          <c:dPt>
            <c:idx val="19"/>
            <c:invertIfNegative val="0"/>
            <c:bubble3D val="0"/>
            <c:spPr>
              <a:solidFill>
                <a:schemeClr val="accent4"/>
              </a:solidFill>
              <a:ln>
                <a:noFill/>
              </a:ln>
              <a:effectLst/>
            </c:spPr>
          </c:dPt>
          <c:dPt>
            <c:idx val="20"/>
            <c:invertIfNegative val="0"/>
            <c:bubble3D val="0"/>
            <c:spPr>
              <a:solidFill>
                <a:schemeClr val="accent6"/>
              </a:solidFill>
              <a:ln>
                <a:noFill/>
              </a:ln>
              <a:effectLst/>
            </c:spPr>
          </c:dPt>
          <c:dPt>
            <c:idx val="21"/>
            <c:invertIfNegative val="0"/>
            <c:bubble3D val="0"/>
            <c:spPr>
              <a:solidFill>
                <a:schemeClr val="tx2"/>
              </a:solidFill>
              <a:ln>
                <a:noFill/>
              </a:ln>
              <a:effectLst/>
            </c:spPr>
          </c:dPt>
          <c:cat>
            <c:strRef>
              <c:f>LevelCompleteness!$U$2:$AP$2</c:f>
              <c:strCache>
                <c:ptCount val="22"/>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CDL</c:v>
                </c:pt>
                <c:pt idx="16">
                  <c:v>EDACGSTORE</c:v>
                </c:pt>
                <c:pt idx="17">
                  <c:v>NMEPSCOR</c:v>
                </c:pt>
                <c:pt idx="18">
                  <c:v>SEAD</c:v>
                </c:pt>
                <c:pt idx="19">
                  <c:v>USGSCSAS</c:v>
                </c:pt>
                <c:pt idx="20">
                  <c:v>CSDGM at DataONE</c:v>
                </c:pt>
                <c:pt idx="21">
                  <c:v>EML at DataONE</c:v>
                </c:pt>
              </c:strCache>
            </c:strRef>
          </c:cat>
          <c:val>
            <c:numRef>
              <c:f>LevelCompleteness!$U$7:$AP$7</c:f>
              <c:numCache>
                <c:formatCode>0%</c:formatCode>
                <c:ptCount val="22"/>
                <c:pt idx="0">
                  <c:v>0.333333333333333</c:v>
                </c:pt>
                <c:pt idx="1">
                  <c:v>0.0</c:v>
                </c:pt>
                <c:pt idx="2">
                  <c:v>0.282051282051282</c:v>
                </c:pt>
                <c:pt idx="3">
                  <c:v>0.27891156462585</c:v>
                </c:pt>
                <c:pt idx="4">
                  <c:v>0.0972222222222222</c:v>
                </c:pt>
                <c:pt idx="5">
                  <c:v>0.0738522954091816</c:v>
                </c:pt>
                <c:pt idx="6">
                  <c:v>0.0</c:v>
                </c:pt>
                <c:pt idx="7">
                  <c:v>0.222666666666667</c:v>
                </c:pt>
                <c:pt idx="8">
                  <c:v>0.0</c:v>
                </c:pt>
                <c:pt idx="9">
                  <c:v>0.318042813455657</c:v>
                </c:pt>
                <c:pt idx="10">
                  <c:v>0.333333333333333</c:v>
                </c:pt>
                <c:pt idx="11">
                  <c:v>0.230769230769231</c:v>
                </c:pt>
                <c:pt idx="12">
                  <c:v>0.0</c:v>
                </c:pt>
                <c:pt idx="13">
                  <c:v>0.304</c:v>
                </c:pt>
                <c:pt idx="14">
                  <c:v>0.333333333333333</c:v>
                </c:pt>
                <c:pt idx="15">
                  <c:v>0.666666666666667</c:v>
                </c:pt>
                <c:pt idx="16">
                  <c:v>0.541333333333333</c:v>
                </c:pt>
                <c:pt idx="17">
                  <c:v>0.666666666666667</c:v>
                </c:pt>
                <c:pt idx="18">
                  <c:v>0.0185185185185185</c:v>
                </c:pt>
                <c:pt idx="19">
                  <c:v>0.647222222222222</c:v>
                </c:pt>
                <c:pt idx="20">
                  <c:v>0.508081481481481</c:v>
                </c:pt>
                <c:pt idx="21">
                  <c:v>0.187167738346673</c:v>
                </c:pt>
              </c:numCache>
            </c:numRef>
          </c:val>
        </c:ser>
        <c:dLbls>
          <c:showLegendKey val="0"/>
          <c:showVal val="0"/>
          <c:showCatName val="0"/>
          <c:showSerName val="0"/>
          <c:showPercent val="0"/>
          <c:showBubbleSize val="0"/>
        </c:dLbls>
        <c:gapWidth val="35"/>
        <c:axId val="-856573232"/>
        <c:axId val="-856574544"/>
      </c:barChart>
      <c:catAx>
        <c:axId val="-85657323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6574544"/>
        <c:crosses val="autoZero"/>
        <c:auto val="1"/>
        <c:lblAlgn val="ctr"/>
        <c:lblOffset val="100"/>
        <c:noMultiLvlLbl val="0"/>
      </c:catAx>
      <c:valAx>
        <c:axId val="-856574544"/>
        <c:scaling>
          <c:orientation val="minMax"/>
          <c:max val="1.0"/>
        </c:scaling>
        <c:delete val="0"/>
        <c:axPos val="b"/>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6573232"/>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Signature Sum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SigSumDistribution!$B$3</c:f>
              <c:strCache>
                <c:ptCount val="1"/>
                <c:pt idx="0">
                  <c:v>CDL</c:v>
                </c:pt>
              </c:strCache>
            </c:strRef>
          </c:tx>
          <c:spPr>
            <a:solidFill>
              <a:schemeClr val="accent4"/>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SigSumDistribution!$C$3:$V$3</c:f>
              <c:numCache>
                <c:formatCode>General</c:formatCode>
                <c:ptCount val="20"/>
                <c:pt idx="8">
                  <c:v>250.0</c:v>
                </c:pt>
              </c:numCache>
            </c:numRef>
          </c:val>
        </c:ser>
        <c:ser>
          <c:idx val="1"/>
          <c:order val="1"/>
          <c:tx>
            <c:strRef>
              <c:f>SigSumDistribution!$B$4</c:f>
              <c:strCache>
                <c:ptCount val="1"/>
                <c:pt idx="0">
                  <c:v>CLOEBIRD</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SigSumDistribution!$C$4:$V$4</c:f>
              <c:numCache>
                <c:formatCode>General</c:formatCode>
                <c:ptCount val="20"/>
                <c:pt idx="5">
                  <c:v>1.0</c:v>
                </c:pt>
              </c:numCache>
            </c:numRef>
          </c:val>
        </c:ser>
        <c:ser>
          <c:idx val="2"/>
          <c:order val="2"/>
          <c:tx>
            <c:strRef>
              <c:f>SigSumDistribution!$B$5</c:f>
              <c:strCache>
                <c:ptCount val="1"/>
                <c:pt idx="0">
                  <c:v>EDACGSTORE</c:v>
                </c:pt>
              </c:strCache>
            </c:strRef>
          </c:tx>
          <c:spPr>
            <a:solidFill>
              <a:schemeClr val="accent4"/>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SigSumDistribution!$C$5:$V$5</c:f>
              <c:numCache>
                <c:formatCode>General</c:formatCode>
                <c:ptCount val="20"/>
                <c:pt idx="6">
                  <c:v>188.0</c:v>
                </c:pt>
                <c:pt idx="7">
                  <c:v>14.0</c:v>
                </c:pt>
                <c:pt idx="8">
                  <c:v>2.0</c:v>
                </c:pt>
                <c:pt idx="9">
                  <c:v>19.0</c:v>
                </c:pt>
                <c:pt idx="10">
                  <c:v>27.0</c:v>
                </c:pt>
              </c:numCache>
            </c:numRef>
          </c:val>
        </c:ser>
        <c:ser>
          <c:idx val="3"/>
          <c:order val="3"/>
          <c:tx>
            <c:strRef>
              <c:f>SigSumDistribution!$B$6</c:f>
              <c:strCache>
                <c:ptCount val="1"/>
                <c:pt idx="0">
                  <c:v>ESA</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SigSumDistribution!$C$6:$V$6</c:f>
              <c:numCache>
                <c:formatCode>General</c:formatCode>
                <c:ptCount val="20"/>
                <c:pt idx="8">
                  <c:v>19.0</c:v>
                </c:pt>
                <c:pt idx="9">
                  <c:v>22.0</c:v>
                </c:pt>
                <c:pt idx="10">
                  <c:v>8.0</c:v>
                </c:pt>
                <c:pt idx="11">
                  <c:v>4.0</c:v>
                </c:pt>
              </c:numCache>
            </c:numRef>
          </c:val>
        </c:ser>
        <c:ser>
          <c:idx val="4"/>
          <c:order val="4"/>
          <c:tx>
            <c:strRef>
              <c:f>SigSumDistribution!$B$7</c:f>
              <c:strCache>
                <c:ptCount val="1"/>
                <c:pt idx="0">
                  <c:v>GLEON</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SigSumDistribution!$C$7:$V$7</c:f>
              <c:numCache>
                <c:formatCode>General</c:formatCode>
                <c:ptCount val="20"/>
                <c:pt idx="3">
                  <c:v>1.0</c:v>
                </c:pt>
                <c:pt idx="4">
                  <c:v>2.0</c:v>
                </c:pt>
                <c:pt idx="5">
                  <c:v>1.0</c:v>
                </c:pt>
                <c:pt idx="7">
                  <c:v>1.0</c:v>
                </c:pt>
                <c:pt idx="8">
                  <c:v>4.0</c:v>
                </c:pt>
                <c:pt idx="9">
                  <c:v>1.0</c:v>
                </c:pt>
                <c:pt idx="10">
                  <c:v>1.0</c:v>
                </c:pt>
                <c:pt idx="11">
                  <c:v>1.0</c:v>
                </c:pt>
                <c:pt idx="16">
                  <c:v>1.0</c:v>
                </c:pt>
              </c:numCache>
            </c:numRef>
          </c:val>
        </c:ser>
        <c:ser>
          <c:idx val="5"/>
          <c:order val="5"/>
          <c:tx>
            <c:strRef>
              <c:f>SigSumDistribution!$B$8</c:f>
              <c:strCache>
                <c:ptCount val="1"/>
                <c:pt idx="0">
                  <c:v>GOA</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SigSumDistribution!$C$8:$V$8</c:f>
              <c:numCache>
                <c:formatCode>General</c:formatCode>
                <c:ptCount val="20"/>
                <c:pt idx="6">
                  <c:v>48.0</c:v>
                </c:pt>
                <c:pt idx="7">
                  <c:v>28.0</c:v>
                </c:pt>
                <c:pt idx="8">
                  <c:v>6.0</c:v>
                </c:pt>
                <c:pt idx="10">
                  <c:v>6.0</c:v>
                </c:pt>
                <c:pt idx="11">
                  <c:v>6.0</c:v>
                </c:pt>
                <c:pt idx="12">
                  <c:v>3.0</c:v>
                </c:pt>
                <c:pt idx="14">
                  <c:v>1.0</c:v>
                </c:pt>
              </c:numCache>
            </c:numRef>
          </c:val>
        </c:ser>
        <c:ser>
          <c:idx val="6"/>
          <c:order val="6"/>
          <c:tx>
            <c:strRef>
              <c:f>SigSumDistribution!$B$9</c:f>
              <c:strCache>
                <c:ptCount val="1"/>
                <c:pt idx="0">
                  <c:v>IOE</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SigSumDistribution!$C$9:$V$9</c:f>
              <c:numCache>
                <c:formatCode>General</c:formatCode>
                <c:ptCount val="20"/>
                <c:pt idx="11">
                  <c:v>4.0</c:v>
                </c:pt>
                <c:pt idx="12">
                  <c:v>3.0</c:v>
                </c:pt>
                <c:pt idx="14">
                  <c:v>3.0</c:v>
                </c:pt>
                <c:pt idx="15">
                  <c:v>13.0</c:v>
                </c:pt>
                <c:pt idx="16">
                  <c:v>1.0</c:v>
                </c:pt>
              </c:numCache>
            </c:numRef>
          </c:val>
        </c:ser>
        <c:ser>
          <c:idx val="7"/>
          <c:order val="7"/>
          <c:tx>
            <c:strRef>
              <c:f>SigSumDistribution!$B$10</c:f>
              <c:strCache>
                <c:ptCount val="1"/>
                <c:pt idx="0">
                  <c:v>KNB</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SigSumDistribution!$C$10:$V$10</c:f>
              <c:numCache>
                <c:formatCode>General</c:formatCode>
                <c:ptCount val="20"/>
                <c:pt idx="5">
                  <c:v>3.0</c:v>
                </c:pt>
                <c:pt idx="6">
                  <c:v>2.0</c:v>
                </c:pt>
                <c:pt idx="7">
                  <c:v>8.0</c:v>
                </c:pt>
                <c:pt idx="8">
                  <c:v>14.0</c:v>
                </c:pt>
                <c:pt idx="9">
                  <c:v>13.0</c:v>
                </c:pt>
                <c:pt idx="10">
                  <c:v>7.0</c:v>
                </c:pt>
                <c:pt idx="11">
                  <c:v>18.0</c:v>
                </c:pt>
                <c:pt idx="12">
                  <c:v>30.0</c:v>
                </c:pt>
                <c:pt idx="13">
                  <c:v>51.0</c:v>
                </c:pt>
                <c:pt idx="14">
                  <c:v>7.0</c:v>
                </c:pt>
                <c:pt idx="15">
                  <c:v>7.0</c:v>
                </c:pt>
                <c:pt idx="16">
                  <c:v>5.0</c:v>
                </c:pt>
                <c:pt idx="17">
                  <c:v>2.0</c:v>
                </c:pt>
              </c:numCache>
            </c:numRef>
          </c:val>
        </c:ser>
        <c:ser>
          <c:idx val="8"/>
          <c:order val="8"/>
          <c:tx>
            <c:strRef>
              <c:f>SigSumDistribution!$B$11</c:f>
              <c:strCache>
                <c:ptCount val="1"/>
                <c:pt idx="0">
                  <c:v>KUBI</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SigSumDistribution!$C$11:$V$11</c:f>
              <c:numCache>
                <c:formatCode>General</c:formatCode>
                <c:ptCount val="20"/>
                <c:pt idx="17">
                  <c:v>172.0</c:v>
                </c:pt>
              </c:numCache>
            </c:numRef>
          </c:val>
        </c:ser>
        <c:ser>
          <c:idx val="9"/>
          <c:order val="9"/>
          <c:tx>
            <c:strRef>
              <c:f>SigSumDistribution!$B$12</c:f>
              <c:strCache>
                <c:ptCount val="1"/>
                <c:pt idx="0">
                  <c:v>LTER</c:v>
                </c:pt>
              </c:strCache>
            </c:strRef>
          </c:tx>
          <c:spPr>
            <a:solidFill>
              <a:schemeClr val="accent2"/>
            </a:solidFill>
            <a:ln>
              <a:noFill/>
            </a:ln>
            <a:effectLst/>
          </c:spPr>
          <c:invertIfNegative val="0"/>
          <c:dPt>
            <c:idx val="0"/>
            <c:invertIfNegative val="0"/>
            <c:bubble3D val="0"/>
            <c:spPr>
              <a:solidFill>
                <a:schemeClr val="accent2"/>
              </a:solidFill>
              <a:ln w="22225">
                <a:solidFill>
                  <a:schemeClr val="accent2"/>
                </a:solidFill>
              </a:ln>
              <a:effectLst/>
            </c:spPr>
          </c:dPt>
          <c:dPt>
            <c:idx val="1"/>
            <c:invertIfNegative val="0"/>
            <c:bubble3D val="0"/>
            <c:spPr>
              <a:solidFill>
                <a:schemeClr val="accent2"/>
              </a:solidFill>
              <a:ln w="19050">
                <a:solidFill>
                  <a:schemeClr val="accent2"/>
                </a:solidFill>
              </a:ln>
              <a:effectLst/>
            </c:spPr>
          </c:dPt>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SigSumDistribution!$C$12:$V$12</c:f>
              <c:numCache>
                <c:formatCode>General</c:formatCode>
                <c:ptCount val="20"/>
                <c:pt idx="0">
                  <c:v>2.0</c:v>
                </c:pt>
                <c:pt idx="1">
                  <c:v>4.0</c:v>
                </c:pt>
                <c:pt idx="2">
                  <c:v>22.0</c:v>
                </c:pt>
                <c:pt idx="3">
                  <c:v>9.0</c:v>
                </c:pt>
                <c:pt idx="4">
                  <c:v>6.0</c:v>
                </c:pt>
                <c:pt idx="5">
                  <c:v>9.0</c:v>
                </c:pt>
                <c:pt idx="6">
                  <c:v>70.0</c:v>
                </c:pt>
                <c:pt idx="7">
                  <c:v>7.0</c:v>
                </c:pt>
                <c:pt idx="8">
                  <c:v>4.0</c:v>
                </c:pt>
                <c:pt idx="9">
                  <c:v>93.0</c:v>
                </c:pt>
                <c:pt idx="10">
                  <c:v>12.0</c:v>
                </c:pt>
                <c:pt idx="11">
                  <c:v>2.0</c:v>
                </c:pt>
                <c:pt idx="12">
                  <c:v>8.0</c:v>
                </c:pt>
                <c:pt idx="13">
                  <c:v>1.0</c:v>
                </c:pt>
                <c:pt idx="14">
                  <c:v>1.0</c:v>
                </c:pt>
              </c:numCache>
            </c:numRef>
          </c:val>
        </c:ser>
        <c:ser>
          <c:idx val="10"/>
          <c:order val="10"/>
          <c:tx>
            <c:strRef>
              <c:f>SigSumDistribution!$B$13</c:f>
              <c:strCache>
                <c:ptCount val="1"/>
                <c:pt idx="0">
                  <c:v>LTER_EUROPE</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SigSumDistribution!$C$13:$V$13</c:f>
              <c:numCache>
                <c:formatCode>General</c:formatCode>
                <c:ptCount val="20"/>
                <c:pt idx="9">
                  <c:v>16.0</c:v>
                </c:pt>
                <c:pt idx="10">
                  <c:v>44.0</c:v>
                </c:pt>
                <c:pt idx="11">
                  <c:v>38.0</c:v>
                </c:pt>
                <c:pt idx="12">
                  <c:v>55.0</c:v>
                </c:pt>
                <c:pt idx="13">
                  <c:v>11.0</c:v>
                </c:pt>
                <c:pt idx="14">
                  <c:v>1.0</c:v>
                </c:pt>
              </c:numCache>
            </c:numRef>
          </c:val>
        </c:ser>
        <c:ser>
          <c:idx val="11"/>
          <c:order val="11"/>
          <c:tx>
            <c:strRef>
              <c:f>SigSumDistribution!$B$14</c:f>
              <c:strCache>
                <c:ptCount val="1"/>
                <c:pt idx="0">
                  <c:v>NMEPSCOR</c:v>
                </c:pt>
              </c:strCache>
            </c:strRef>
          </c:tx>
          <c:spPr>
            <a:solidFill>
              <a:schemeClr val="accent4"/>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SigSumDistribution!$C$14:$V$14</c:f>
              <c:numCache>
                <c:formatCode>General</c:formatCode>
                <c:ptCount val="20"/>
                <c:pt idx="5">
                  <c:v>4.0</c:v>
                </c:pt>
                <c:pt idx="6">
                  <c:v>3.0</c:v>
                </c:pt>
              </c:numCache>
            </c:numRef>
          </c:val>
        </c:ser>
        <c:ser>
          <c:idx val="12"/>
          <c:order val="12"/>
          <c:tx>
            <c:strRef>
              <c:f>SigSumDistribution!$B$15</c:f>
              <c:strCache>
                <c:ptCount val="1"/>
                <c:pt idx="0">
                  <c:v>ONEShare</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SigSumDistribution!$C$15:$V$15</c:f>
              <c:numCache>
                <c:formatCode>General</c:formatCode>
                <c:ptCount val="20"/>
                <c:pt idx="8">
                  <c:v>102.0</c:v>
                </c:pt>
                <c:pt idx="14">
                  <c:v>2.0</c:v>
                </c:pt>
                <c:pt idx="16">
                  <c:v>2.0</c:v>
                </c:pt>
                <c:pt idx="17">
                  <c:v>3.0</c:v>
                </c:pt>
              </c:numCache>
            </c:numRef>
          </c:val>
        </c:ser>
        <c:ser>
          <c:idx val="13"/>
          <c:order val="13"/>
          <c:tx>
            <c:strRef>
              <c:f>SigSumDistribution!$B$16</c:f>
              <c:strCache>
                <c:ptCount val="1"/>
                <c:pt idx="0">
                  <c:v>PISCO</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SigSumDistribution!$C$16:$V$16</c:f>
              <c:numCache>
                <c:formatCode>General</c:formatCode>
                <c:ptCount val="20"/>
                <c:pt idx="8">
                  <c:v>224.0</c:v>
                </c:pt>
                <c:pt idx="9">
                  <c:v>23.0</c:v>
                </c:pt>
                <c:pt idx="10">
                  <c:v>1.0</c:v>
                </c:pt>
              </c:numCache>
            </c:numRef>
          </c:val>
        </c:ser>
        <c:ser>
          <c:idx val="14"/>
          <c:order val="14"/>
          <c:tx>
            <c:strRef>
              <c:f>SigSumDistribution!$B$17</c:f>
              <c:strCache>
                <c:ptCount val="1"/>
                <c:pt idx="0">
                  <c:v>SANPARKS</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SigSumDistribution!$C$17:$V$17</c:f>
              <c:numCache>
                <c:formatCode>General</c:formatCode>
                <c:ptCount val="20"/>
                <c:pt idx="7">
                  <c:v>1.0</c:v>
                </c:pt>
                <c:pt idx="8">
                  <c:v>20.0</c:v>
                </c:pt>
                <c:pt idx="9">
                  <c:v>26.0</c:v>
                </c:pt>
                <c:pt idx="10">
                  <c:v>34.0</c:v>
                </c:pt>
                <c:pt idx="11">
                  <c:v>40.0</c:v>
                </c:pt>
                <c:pt idx="12">
                  <c:v>38.0</c:v>
                </c:pt>
                <c:pt idx="13">
                  <c:v>23.0</c:v>
                </c:pt>
                <c:pt idx="14">
                  <c:v>57.0</c:v>
                </c:pt>
                <c:pt idx="15">
                  <c:v>4.0</c:v>
                </c:pt>
                <c:pt idx="16">
                  <c:v>2.0</c:v>
                </c:pt>
                <c:pt idx="18">
                  <c:v>1.0</c:v>
                </c:pt>
                <c:pt idx="19">
                  <c:v>1.0</c:v>
                </c:pt>
              </c:numCache>
            </c:numRef>
          </c:val>
        </c:ser>
        <c:ser>
          <c:idx val="15"/>
          <c:order val="15"/>
          <c:tx>
            <c:strRef>
              <c:f>SigSumDistribution!$B$18</c:f>
              <c:strCache>
                <c:ptCount val="1"/>
                <c:pt idx="0">
                  <c:v>SEAD</c:v>
                </c:pt>
              </c:strCache>
            </c:strRef>
          </c:tx>
          <c:spPr>
            <a:solidFill>
              <a:schemeClr val="accent4">
                <a:lumMod val="80000"/>
                <a:lumOff val="20000"/>
              </a:schemeClr>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SigSumDistribution!$C$18:$V$18</c:f>
              <c:numCache>
                <c:formatCode>General</c:formatCode>
                <c:ptCount val="20"/>
                <c:pt idx="8">
                  <c:v>1.0</c:v>
                </c:pt>
                <c:pt idx="9">
                  <c:v>7.0</c:v>
                </c:pt>
                <c:pt idx="10">
                  <c:v>4.0</c:v>
                </c:pt>
                <c:pt idx="13">
                  <c:v>6.0</c:v>
                </c:pt>
              </c:numCache>
            </c:numRef>
          </c:val>
        </c:ser>
        <c:ser>
          <c:idx val="16"/>
          <c:order val="16"/>
          <c:tx>
            <c:strRef>
              <c:f>SigSumDistribution!$B$19</c:f>
              <c:strCache>
                <c:ptCount val="1"/>
                <c:pt idx="0">
                  <c:v>TERN</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SigSumDistribution!$C$19:$V$19</c:f>
              <c:numCache>
                <c:formatCode>General</c:formatCode>
                <c:ptCount val="20"/>
                <c:pt idx="10">
                  <c:v>250.0</c:v>
                </c:pt>
              </c:numCache>
            </c:numRef>
          </c:val>
        </c:ser>
        <c:ser>
          <c:idx val="17"/>
          <c:order val="17"/>
          <c:tx>
            <c:strRef>
              <c:f>SigSumDistribution!$B$20</c:f>
              <c:strCache>
                <c:ptCount val="1"/>
                <c:pt idx="0">
                  <c:v>TFRI</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SigSumDistribution!$C$20:$V$20</c:f>
              <c:numCache>
                <c:formatCode>General</c:formatCode>
                <c:ptCount val="20"/>
                <c:pt idx="7">
                  <c:v>1.0</c:v>
                </c:pt>
                <c:pt idx="8">
                  <c:v>23.0</c:v>
                </c:pt>
                <c:pt idx="9">
                  <c:v>59.0</c:v>
                </c:pt>
                <c:pt idx="10">
                  <c:v>83.0</c:v>
                </c:pt>
                <c:pt idx="11">
                  <c:v>49.0</c:v>
                </c:pt>
                <c:pt idx="12">
                  <c:v>15.0</c:v>
                </c:pt>
                <c:pt idx="13">
                  <c:v>11.0</c:v>
                </c:pt>
                <c:pt idx="14">
                  <c:v>8.0</c:v>
                </c:pt>
                <c:pt idx="17">
                  <c:v>1.0</c:v>
                </c:pt>
              </c:numCache>
            </c:numRef>
          </c:val>
        </c:ser>
        <c:ser>
          <c:idx val="18"/>
          <c:order val="18"/>
          <c:tx>
            <c:strRef>
              <c:f>SigSumDistribution!$B$21</c:f>
              <c:strCache>
                <c:ptCount val="1"/>
                <c:pt idx="0">
                  <c:v>USANPN</c:v>
                </c:pt>
              </c:strCache>
            </c:strRef>
          </c:tx>
          <c:spPr>
            <a:solidFill>
              <a:schemeClr val="accent1"/>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SigSumDistribution!$C$21:$V$21</c:f>
              <c:numCache>
                <c:formatCode>General</c:formatCode>
                <c:ptCount val="20"/>
                <c:pt idx="8">
                  <c:v>6.0</c:v>
                </c:pt>
              </c:numCache>
            </c:numRef>
          </c:val>
        </c:ser>
        <c:ser>
          <c:idx val="19"/>
          <c:order val="19"/>
          <c:tx>
            <c:strRef>
              <c:f>SigSumDistribution!$B$22</c:f>
              <c:strCache>
                <c:ptCount val="1"/>
                <c:pt idx="0">
                  <c:v>USGSCSAS</c:v>
                </c:pt>
              </c:strCache>
            </c:strRef>
          </c:tx>
          <c:spPr>
            <a:solidFill>
              <a:schemeClr val="accent4"/>
            </a:solidFill>
            <a:ln>
              <a:noFill/>
            </a:ln>
            <a:effectLst/>
          </c:spPr>
          <c:invertIfNegative val="0"/>
          <c:cat>
            <c:numRef>
              <c:f>SigSumDistribution!$C$2:$V$2</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cat>
          <c:val>
            <c:numRef>
              <c:f>SigSumDistribution!$C$22:$V$22</c:f>
              <c:numCache>
                <c:formatCode>General</c:formatCode>
                <c:ptCount val="20"/>
                <c:pt idx="4">
                  <c:v>11.0</c:v>
                </c:pt>
                <c:pt idx="5">
                  <c:v>77.0</c:v>
                </c:pt>
                <c:pt idx="6">
                  <c:v>49.0</c:v>
                </c:pt>
                <c:pt idx="7">
                  <c:v>54.0</c:v>
                </c:pt>
                <c:pt idx="8">
                  <c:v>38.0</c:v>
                </c:pt>
                <c:pt idx="9">
                  <c:v>10.0</c:v>
                </c:pt>
                <c:pt idx="11">
                  <c:v>1.0</c:v>
                </c:pt>
              </c:numCache>
            </c:numRef>
          </c:val>
        </c:ser>
        <c:dLbls>
          <c:showLegendKey val="0"/>
          <c:showVal val="0"/>
          <c:showCatName val="0"/>
          <c:showSerName val="0"/>
          <c:showPercent val="0"/>
          <c:showBubbleSize val="0"/>
        </c:dLbls>
        <c:gapWidth val="150"/>
        <c:overlap val="100"/>
        <c:axId val="-856612320"/>
        <c:axId val="-856118688"/>
      </c:barChart>
      <c:catAx>
        <c:axId val="-856612320"/>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6118688"/>
        <c:crosses val="autoZero"/>
        <c:auto val="1"/>
        <c:lblAlgn val="ctr"/>
        <c:lblOffset val="100"/>
        <c:noMultiLvlLbl val="0"/>
      </c:catAx>
      <c:valAx>
        <c:axId val="-856118688"/>
        <c:scaling>
          <c:orientation val="minMax"/>
          <c:max val="750.0"/>
          <c:min val="0.0"/>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6612320"/>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Identification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completenessDistribution!$B$6</c:f>
              <c:strCache>
                <c:ptCount val="1"/>
                <c:pt idx="0">
                  <c:v>CLOEBIRD</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completenessDistribution!$B$7:$B$18</c:f>
              <c:numCache>
                <c:formatCode>General</c:formatCode>
                <c:ptCount val="12"/>
                <c:pt idx="0">
                  <c:v>0.0</c:v>
                </c:pt>
                <c:pt idx="1">
                  <c:v>0.0</c:v>
                </c:pt>
                <c:pt idx="2">
                  <c:v>1.0</c:v>
                </c:pt>
                <c:pt idx="3">
                  <c:v>0.0</c:v>
                </c:pt>
                <c:pt idx="4">
                  <c:v>0.0</c:v>
                </c:pt>
                <c:pt idx="5">
                  <c:v>0.0</c:v>
                </c:pt>
                <c:pt idx="6">
                  <c:v>0.0</c:v>
                </c:pt>
                <c:pt idx="7">
                  <c:v>0.0</c:v>
                </c:pt>
                <c:pt idx="8">
                  <c:v>0.0</c:v>
                </c:pt>
                <c:pt idx="9">
                  <c:v>0.0</c:v>
                </c:pt>
                <c:pt idx="10">
                  <c:v>0.0</c:v>
                </c:pt>
                <c:pt idx="11">
                  <c:v>0.0</c:v>
                </c:pt>
              </c:numCache>
            </c:numRef>
          </c:val>
        </c:ser>
        <c:ser>
          <c:idx val="1"/>
          <c:order val="1"/>
          <c:tx>
            <c:strRef>
              <c:f>completenessDistribution!$C$6</c:f>
              <c:strCache>
                <c:ptCount val="1"/>
                <c:pt idx="0">
                  <c:v>ESA</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completenessDistribution!$C$7:$C$18</c:f>
              <c:numCache>
                <c:formatCode>General</c:formatCode>
                <c:ptCount val="12"/>
                <c:pt idx="0">
                  <c:v>0.0</c:v>
                </c:pt>
                <c:pt idx="1">
                  <c:v>47.0</c:v>
                </c:pt>
                <c:pt idx="2">
                  <c:v>6.0</c:v>
                </c:pt>
                <c:pt idx="3">
                  <c:v>0.0</c:v>
                </c:pt>
                <c:pt idx="4">
                  <c:v>0.0</c:v>
                </c:pt>
                <c:pt idx="5">
                  <c:v>0.0</c:v>
                </c:pt>
                <c:pt idx="6">
                  <c:v>0.0</c:v>
                </c:pt>
                <c:pt idx="7">
                  <c:v>0.0</c:v>
                </c:pt>
                <c:pt idx="8">
                  <c:v>0.0</c:v>
                </c:pt>
                <c:pt idx="9">
                  <c:v>0.0</c:v>
                </c:pt>
                <c:pt idx="10">
                  <c:v>0.0</c:v>
                </c:pt>
                <c:pt idx="11">
                  <c:v>0.0</c:v>
                </c:pt>
              </c:numCache>
            </c:numRef>
          </c:val>
        </c:ser>
        <c:ser>
          <c:idx val="2"/>
          <c:order val="2"/>
          <c:tx>
            <c:strRef>
              <c:f>completenessDistribution!$D$6</c:f>
              <c:strCache>
                <c:ptCount val="1"/>
                <c:pt idx="0">
                  <c:v>GLEON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completenessDistribution!$D$7:$D$18</c:f>
              <c:numCache>
                <c:formatCode>General</c:formatCode>
                <c:ptCount val="12"/>
                <c:pt idx="0">
                  <c:v>0.0</c:v>
                </c:pt>
                <c:pt idx="1">
                  <c:v>3.0</c:v>
                </c:pt>
                <c:pt idx="2">
                  <c:v>4.0</c:v>
                </c:pt>
                <c:pt idx="3">
                  <c:v>1.0</c:v>
                </c:pt>
                <c:pt idx="4">
                  <c:v>2.0</c:v>
                </c:pt>
                <c:pt idx="5">
                  <c:v>2.0</c:v>
                </c:pt>
                <c:pt idx="6">
                  <c:v>0.0</c:v>
                </c:pt>
                <c:pt idx="7">
                  <c:v>1.0</c:v>
                </c:pt>
                <c:pt idx="8">
                  <c:v>0.0</c:v>
                </c:pt>
                <c:pt idx="9">
                  <c:v>0.0</c:v>
                </c:pt>
                <c:pt idx="10">
                  <c:v>0.0</c:v>
                </c:pt>
                <c:pt idx="11">
                  <c:v>0.0</c:v>
                </c:pt>
              </c:numCache>
            </c:numRef>
          </c:val>
        </c:ser>
        <c:ser>
          <c:idx val="3"/>
          <c:order val="3"/>
          <c:tx>
            <c:strRef>
              <c:f>completenessDistribution!$E$6</c:f>
              <c:strCache>
                <c:ptCount val="1"/>
                <c:pt idx="0">
                  <c:v>GOA</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completenessDistribution!$E$7:$E$18</c:f>
              <c:numCache>
                <c:formatCode>General</c:formatCode>
                <c:ptCount val="12"/>
                <c:pt idx="0">
                  <c:v>0.0</c:v>
                </c:pt>
                <c:pt idx="1">
                  <c:v>0.0</c:v>
                </c:pt>
                <c:pt idx="2">
                  <c:v>0.0</c:v>
                </c:pt>
                <c:pt idx="3">
                  <c:v>0.0</c:v>
                </c:pt>
                <c:pt idx="4">
                  <c:v>93.0</c:v>
                </c:pt>
                <c:pt idx="5">
                  <c:v>5.0</c:v>
                </c:pt>
                <c:pt idx="6">
                  <c:v>0.0</c:v>
                </c:pt>
                <c:pt idx="7">
                  <c:v>0.0</c:v>
                </c:pt>
                <c:pt idx="8">
                  <c:v>0.0</c:v>
                </c:pt>
                <c:pt idx="9">
                  <c:v>0.0</c:v>
                </c:pt>
                <c:pt idx="10">
                  <c:v>0.0</c:v>
                </c:pt>
                <c:pt idx="11">
                  <c:v>0.0</c:v>
                </c:pt>
              </c:numCache>
            </c:numRef>
          </c:val>
        </c:ser>
        <c:ser>
          <c:idx val="4"/>
          <c:order val="4"/>
          <c:tx>
            <c:strRef>
              <c:f>completenessDistribution!$F$6</c:f>
              <c:strCache>
                <c:ptCount val="1"/>
                <c:pt idx="0">
                  <c:v>IOE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completenessDistribution!$F$7:$F$18</c:f>
              <c:numCache>
                <c:formatCode>General</c:formatCode>
                <c:ptCount val="12"/>
                <c:pt idx="0">
                  <c:v>0.0</c:v>
                </c:pt>
                <c:pt idx="1">
                  <c:v>0.0</c:v>
                </c:pt>
                <c:pt idx="2">
                  <c:v>0.0</c:v>
                </c:pt>
                <c:pt idx="3">
                  <c:v>0.0</c:v>
                </c:pt>
                <c:pt idx="4">
                  <c:v>0.0</c:v>
                </c:pt>
                <c:pt idx="5">
                  <c:v>23.0</c:v>
                </c:pt>
                <c:pt idx="6">
                  <c:v>1.0</c:v>
                </c:pt>
                <c:pt idx="7">
                  <c:v>0.0</c:v>
                </c:pt>
                <c:pt idx="8">
                  <c:v>0.0</c:v>
                </c:pt>
                <c:pt idx="9">
                  <c:v>0.0</c:v>
                </c:pt>
                <c:pt idx="10">
                  <c:v>0.0</c:v>
                </c:pt>
                <c:pt idx="11">
                  <c:v>0.0</c:v>
                </c:pt>
              </c:numCache>
            </c:numRef>
          </c:val>
        </c:ser>
        <c:ser>
          <c:idx val="5"/>
          <c:order val="5"/>
          <c:tx>
            <c:strRef>
              <c:f>completenessDistribution!$G$6</c:f>
              <c:strCache>
                <c:ptCount val="1"/>
                <c:pt idx="0">
                  <c:v>KNB</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completenessDistribution!$G$7:$G$18</c:f>
              <c:numCache>
                <c:formatCode>General</c:formatCode>
                <c:ptCount val="12"/>
                <c:pt idx="0">
                  <c:v>0.0</c:v>
                </c:pt>
                <c:pt idx="1">
                  <c:v>19.0</c:v>
                </c:pt>
                <c:pt idx="2">
                  <c:v>32.0</c:v>
                </c:pt>
                <c:pt idx="3">
                  <c:v>41.0</c:v>
                </c:pt>
                <c:pt idx="4">
                  <c:v>39.0</c:v>
                </c:pt>
                <c:pt idx="5">
                  <c:v>22.0</c:v>
                </c:pt>
                <c:pt idx="6">
                  <c:v>13.0</c:v>
                </c:pt>
                <c:pt idx="7">
                  <c:v>1.0</c:v>
                </c:pt>
                <c:pt idx="8">
                  <c:v>0.0</c:v>
                </c:pt>
                <c:pt idx="9">
                  <c:v>0.0</c:v>
                </c:pt>
                <c:pt idx="10">
                  <c:v>0.0</c:v>
                </c:pt>
                <c:pt idx="11">
                  <c:v>0.0</c:v>
                </c:pt>
              </c:numCache>
            </c:numRef>
          </c:val>
        </c:ser>
        <c:ser>
          <c:idx val="6"/>
          <c:order val="6"/>
          <c:tx>
            <c:strRef>
              <c:f>completenessDistribution!$H$6</c:f>
              <c:strCache>
                <c:ptCount val="1"/>
                <c:pt idx="0">
                  <c:v>KUBI</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completenessDistribution!$H$7:$H$18</c:f>
              <c:numCache>
                <c:formatCode>General</c:formatCode>
                <c:ptCount val="12"/>
                <c:pt idx="0">
                  <c:v>0.0</c:v>
                </c:pt>
                <c:pt idx="1">
                  <c:v>0.0</c:v>
                </c:pt>
                <c:pt idx="2">
                  <c:v>0.0</c:v>
                </c:pt>
                <c:pt idx="3">
                  <c:v>0.0</c:v>
                </c:pt>
                <c:pt idx="4">
                  <c:v>0.0</c:v>
                </c:pt>
                <c:pt idx="5">
                  <c:v>0.0</c:v>
                </c:pt>
                <c:pt idx="6">
                  <c:v>172.0</c:v>
                </c:pt>
                <c:pt idx="7">
                  <c:v>0.0</c:v>
                </c:pt>
                <c:pt idx="8">
                  <c:v>0.0</c:v>
                </c:pt>
                <c:pt idx="9">
                  <c:v>0.0</c:v>
                </c:pt>
                <c:pt idx="10">
                  <c:v>0.0</c:v>
                </c:pt>
                <c:pt idx="11">
                  <c:v>0.0</c:v>
                </c:pt>
              </c:numCache>
            </c:numRef>
          </c:val>
        </c:ser>
        <c:ser>
          <c:idx val="7"/>
          <c:order val="7"/>
          <c:tx>
            <c:strRef>
              <c:f>completenessDistribution!$I$6</c:f>
              <c:strCache>
                <c:ptCount val="1"/>
                <c:pt idx="0">
                  <c:v>LTER</c:v>
                </c:pt>
              </c:strCache>
            </c:strRef>
          </c:tx>
          <c:spPr>
            <a:solidFill>
              <a:schemeClr val="accent2"/>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completenessDistribution!$I$7:$I$18</c:f>
              <c:numCache>
                <c:formatCode>General</c:formatCode>
                <c:ptCount val="12"/>
                <c:pt idx="0">
                  <c:v>31.0</c:v>
                </c:pt>
                <c:pt idx="1">
                  <c:v>13.0</c:v>
                </c:pt>
                <c:pt idx="2">
                  <c:v>176.0</c:v>
                </c:pt>
                <c:pt idx="3">
                  <c:v>21.0</c:v>
                </c:pt>
                <c:pt idx="4">
                  <c:v>9.0</c:v>
                </c:pt>
                <c:pt idx="5">
                  <c:v>0.0</c:v>
                </c:pt>
                <c:pt idx="6">
                  <c:v>0.0</c:v>
                </c:pt>
                <c:pt idx="7">
                  <c:v>0.0</c:v>
                </c:pt>
                <c:pt idx="8">
                  <c:v>0.0</c:v>
                </c:pt>
                <c:pt idx="9">
                  <c:v>0.0</c:v>
                </c:pt>
                <c:pt idx="10">
                  <c:v>0.0</c:v>
                </c:pt>
                <c:pt idx="11">
                  <c:v>0.0</c:v>
                </c:pt>
              </c:numCache>
            </c:numRef>
          </c:val>
        </c:ser>
        <c:ser>
          <c:idx val="8"/>
          <c:order val="8"/>
          <c:tx>
            <c:strRef>
              <c:f>completenessDistribution!$J$6</c:f>
              <c:strCache>
                <c:ptCount val="1"/>
                <c:pt idx="0">
                  <c:v>LTER_EUROPE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completenessDistribution!$J$7:$J$18</c:f>
              <c:numCache>
                <c:formatCode>General</c:formatCode>
                <c:ptCount val="12"/>
                <c:pt idx="0">
                  <c:v>0.0</c:v>
                </c:pt>
                <c:pt idx="1">
                  <c:v>0.0</c:v>
                </c:pt>
                <c:pt idx="2">
                  <c:v>79.0</c:v>
                </c:pt>
                <c:pt idx="3">
                  <c:v>76.0</c:v>
                </c:pt>
                <c:pt idx="4">
                  <c:v>9.0</c:v>
                </c:pt>
                <c:pt idx="5">
                  <c:v>1.0</c:v>
                </c:pt>
                <c:pt idx="6">
                  <c:v>0.0</c:v>
                </c:pt>
                <c:pt idx="7">
                  <c:v>0.0</c:v>
                </c:pt>
                <c:pt idx="8">
                  <c:v>0.0</c:v>
                </c:pt>
                <c:pt idx="9">
                  <c:v>0.0</c:v>
                </c:pt>
                <c:pt idx="10">
                  <c:v>0.0</c:v>
                </c:pt>
                <c:pt idx="11">
                  <c:v>0.0</c:v>
                </c:pt>
              </c:numCache>
            </c:numRef>
          </c:val>
        </c:ser>
        <c:ser>
          <c:idx val="9"/>
          <c:order val="9"/>
          <c:tx>
            <c:strRef>
              <c:f>completenessDistribution!$K$6</c:f>
              <c:strCache>
                <c:ptCount val="1"/>
                <c:pt idx="0">
                  <c:v>ONEShare</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completenessDistribution!$K$7:$K$18</c:f>
              <c:numCache>
                <c:formatCode>General</c:formatCode>
                <c:ptCount val="12"/>
                <c:pt idx="0">
                  <c:v>0.0</c:v>
                </c:pt>
                <c:pt idx="1">
                  <c:v>0.0</c:v>
                </c:pt>
                <c:pt idx="2">
                  <c:v>102.0</c:v>
                </c:pt>
                <c:pt idx="3">
                  <c:v>0.0</c:v>
                </c:pt>
                <c:pt idx="4">
                  <c:v>5.0</c:v>
                </c:pt>
                <c:pt idx="5">
                  <c:v>2.0</c:v>
                </c:pt>
                <c:pt idx="6">
                  <c:v>0.0</c:v>
                </c:pt>
                <c:pt idx="7">
                  <c:v>0.0</c:v>
                </c:pt>
                <c:pt idx="8">
                  <c:v>0.0</c:v>
                </c:pt>
                <c:pt idx="9">
                  <c:v>0.0</c:v>
                </c:pt>
                <c:pt idx="10">
                  <c:v>0.0</c:v>
                </c:pt>
                <c:pt idx="11">
                  <c:v>0.0</c:v>
                </c:pt>
              </c:numCache>
            </c:numRef>
          </c:val>
        </c:ser>
        <c:ser>
          <c:idx val="10"/>
          <c:order val="10"/>
          <c:tx>
            <c:strRef>
              <c:f>completenessDistribution!$L$6</c:f>
              <c:strCache>
                <c:ptCount val="1"/>
                <c:pt idx="0">
                  <c:v>PISCO</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completenessDistribution!$L$7:$L$18</c:f>
              <c:numCache>
                <c:formatCode>General</c:formatCode>
                <c:ptCount val="12"/>
                <c:pt idx="0">
                  <c:v>0.0</c:v>
                </c:pt>
                <c:pt idx="1">
                  <c:v>0.0</c:v>
                </c:pt>
                <c:pt idx="2">
                  <c:v>0.0</c:v>
                </c:pt>
                <c:pt idx="3">
                  <c:v>223.0</c:v>
                </c:pt>
                <c:pt idx="4">
                  <c:v>24.0</c:v>
                </c:pt>
                <c:pt idx="5">
                  <c:v>1.0</c:v>
                </c:pt>
                <c:pt idx="6">
                  <c:v>0.0</c:v>
                </c:pt>
                <c:pt idx="7">
                  <c:v>0.0</c:v>
                </c:pt>
                <c:pt idx="8">
                  <c:v>0.0</c:v>
                </c:pt>
                <c:pt idx="9">
                  <c:v>0.0</c:v>
                </c:pt>
                <c:pt idx="10">
                  <c:v>0.0</c:v>
                </c:pt>
                <c:pt idx="11">
                  <c:v>0.0</c:v>
                </c:pt>
              </c:numCache>
            </c:numRef>
          </c:val>
        </c:ser>
        <c:ser>
          <c:idx val="11"/>
          <c:order val="11"/>
          <c:tx>
            <c:strRef>
              <c:f>completenessDistribution!$M$6</c:f>
              <c:strCache>
                <c:ptCount val="1"/>
                <c:pt idx="0">
                  <c:v>SANPARKS</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completenessDistribution!$M$7:$M$18</c:f>
              <c:numCache>
                <c:formatCode>General</c:formatCode>
                <c:ptCount val="12"/>
                <c:pt idx="0">
                  <c:v>0.0</c:v>
                </c:pt>
                <c:pt idx="1">
                  <c:v>0.0</c:v>
                </c:pt>
                <c:pt idx="2">
                  <c:v>4.0</c:v>
                </c:pt>
                <c:pt idx="3">
                  <c:v>0.0</c:v>
                </c:pt>
                <c:pt idx="4">
                  <c:v>71.0</c:v>
                </c:pt>
                <c:pt idx="5">
                  <c:v>138.0</c:v>
                </c:pt>
                <c:pt idx="6">
                  <c:v>31.0</c:v>
                </c:pt>
                <c:pt idx="7">
                  <c:v>3.0</c:v>
                </c:pt>
                <c:pt idx="8">
                  <c:v>0.0</c:v>
                </c:pt>
                <c:pt idx="9">
                  <c:v>0.0</c:v>
                </c:pt>
                <c:pt idx="10">
                  <c:v>0.0</c:v>
                </c:pt>
                <c:pt idx="11">
                  <c:v>0.0</c:v>
                </c:pt>
              </c:numCache>
            </c:numRef>
          </c:val>
        </c:ser>
        <c:ser>
          <c:idx val="12"/>
          <c:order val="12"/>
          <c:tx>
            <c:strRef>
              <c:f>completenessDistribution!$N$6</c:f>
              <c:strCache>
                <c:ptCount val="1"/>
                <c:pt idx="0">
                  <c:v>TERN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completenessDistribution!$N$7:$N$18</c:f>
              <c:numCache>
                <c:formatCode>General</c:formatCode>
                <c:ptCount val="12"/>
                <c:pt idx="0">
                  <c:v>0.0</c:v>
                </c:pt>
                <c:pt idx="1">
                  <c:v>0.0</c:v>
                </c:pt>
                <c:pt idx="2">
                  <c:v>0.0</c:v>
                </c:pt>
                <c:pt idx="3">
                  <c:v>250.0</c:v>
                </c:pt>
                <c:pt idx="4">
                  <c:v>0.0</c:v>
                </c:pt>
                <c:pt idx="5">
                  <c:v>0.0</c:v>
                </c:pt>
                <c:pt idx="6">
                  <c:v>0.0</c:v>
                </c:pt>
                <c:pt idx="7">
                  <c:v>0.0</c:v>
                </c:pt>
                <c:pt idx="8">
                  <c:v>0.0</c:v>
                </c:pt>
                <c:pt idx="9">
                  <c:v>0.0</c:v>
                </c:pt>
                <c:pt idx="10">
                  <c:v>0.0</c:v>
                </c:pt>
                <c:pt idx="11">
                  <c:v>0.0</c:v>
                </c:pt>
              </c:numCache>
            </c:numRef>
          </c:val>
        </c:ser>
        <c:ser>
          <c:idx val="13"/>
          <c:order val="13"/>
          <c:tx>
            <c:strRef>
              <c:f>completenessDistribution!$O$6</c:f>
              <c:strCache>
                <c:ptCount val="1"/>
                <c:pt idx="0">
                  <c:v>TFRI</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completenessDistribution!$O$7:$O$18</c:f>
              <c:numCache>
                <c:formatCode>General</c:formatCode>
                <c:ptCount val="12"/>
                <c:pt idx="0">
                  <c:v>0.0</c:v>
                </c:pt>
                <c:pt idx="1">
                  <c:v>0.0</c:v>
                </c:pt>
                <c:pt idx="2">
                  <c:v>0.0</c:v>
                </c:pt>
                <c:pt idx="3">
                  <c:v>0.0</c:v>
                </c:pt>
                <c:pt idx="4">
                  <c:v>75.0</c:v>
                </c:pt>
                <c:pt idx="5">
                  <c:v>171.0</c:v>
                </c:pt>
                <c:pt idx="6">
                  <c:v>4.0</c:v>
                </c:pt>
                <c:pt idx="7">
                  <c:v>0.0</c:v>
                </c:pt>
                <c:pt idx="8">
                  <c:v>0.0</c:v>
                </c:pt>
                <c:pt idx="9">
                  <c:v>0.0</c:v>
                </c:pt>
                <c:pt idx="10">
                  <c:v>0.0</c:v>
                </c:pt>
                <c:pt idx="11">
                  <c:v>0.0</c:v>
                </c:pt>
              </c:numCache>
            </c:numRef>
          </c:val>
        </c:ser>
        <c:ser>
          <c:idx val="14"/>
          <c:order val="14"/>
          <c:tx>
            <c:strRef>
              <c:f>completenessDistribution!$P$6</c:f>
              <c:strCache>
                <c:ptCount val="1"/>
                <c:pt idx="0">
                  <c:v>USANPN</c:v>
                </c:pt>
              </c:strCache>
            </c:strRef>
          </c:tx>
          <c:spPr>
            <a:solidFill>
              <a:schemeClr val="accent1"/>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completenessDistribution!$P$7:$P$18</c:f>
              <c:numCache>
                <c:formatCode>General</c:formatCode>
                <c:ptCount val="12"/>
                <c:pt idx="0">
                  <c:v>0.0</c:v>
                </c:pt>
                <c:pt idx="1">
                  <c:v>0.0</c:v>
                </c:pt>
                <c:pt idx="2">
                  <c:v>0.0</c:v>
                </c:pt>
                <c:pt idx="3">
                  <c:v>0.0</c:v>
                </c:pt>
                <c:pt idx="4">
                  <c:v>6.0</c:v>
                </c:pt>
                <c:pt idx="5">
                  <c:v>0.0</c:v>
                </c:pt>
                <c:pt idx="6">
                  <c:v>0.0</c:v>
                </c:pt>
                <c:pt idx="7">
                  <c:v>0.0</c:v>
                </c:pt>
                <c:pt idx="8">
                  <c:v>0.0</c:v>
                </c:pt>
                <c:pt idx="9">
                  <c:v>0.0</c:v>
                </c:pt>
                <c:pt idx="10">
                  <c:v>0.0</c:v>
                </c:pt>
                <c:pt idx="11">
                  <c:v>0.0</c:v>
                </c:pt>
              </c:numCache>
            </c:numRef>
          </c:val>
        </c:ser>
        <c:ser>
          <c:idx val="15"/>
          <c:order val="15"/>
          <c:tx>
            <c:strRef>
              <c:f>completenessDistribution!$Q$6</c:f>
              <c:strCache>
                <c:ptCount val="1"/>
                <c:pt idx="0">
                  <c:v>CDL</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completenessDistribution!$Q$7:$Q$18</c:f>
              <c:numCache>
                <c:formatCode>General</c:formatCode>
                <c:ptCount val="12"/>
                <c:pt idx="0">
                  <c:v>0.0</c:v>
                </c:pt>
                <c:pt idx="1">
                  <c:v>0.0</c:v>
                </c:pt>
                <c:pt idx="2">
                  <c:v>0.0</c:v>
                </c:pt>
                <c:pt idx="3">
                  <c:v>250.0</c:v>
                </c:pt>
                <c:pt idx="4">
                  <c:v>0.0</c:v>
                </c:pt>
                <c:pt idx="5">
                  <c:v>0.0</c:v>
                </c:pt>
                <c:pt idx="6">
                  <c:v>0.0</c:v>
                </c:pt>
                <c:pt idx="7">
                  <c:v>0.0</c:v>
                </c:pt>
                <c:pt idx="8">
                  <c:v>0.0</c:v>
                </c:pt>
                <c:pt idx="9">
                  <c:v>0.0</c:v>
                </c:pt>
                <c:pt idx="10">
                  <c:v>0.0</c:v>
                </c:pt>
                <c:pt idx="11">
                  <c:v>0.0</c:v>
                </c:pt>
              </c:numCache>
            </c:numRef>
          </c:val>
        </c:ser>
        <c:ser>
          <c:idx val="16"/>
          <c:order val="16"/>
          <c:tx>
            <c:strRef>
              <c:f>completenessDistribution!$R$6</c:f>
              <c:strCache>
                <c:ptCount val="1"/>
                <c:pt idx="0">
                  <c:v>EDACGSTORE</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completenessDistribution!$R$7:$R$18</c:f>
              <c:numCache>
                <c:formatCode>General</c:formatCode>
                <c:ptCount val="12"/>
                <c:pt idx="0">
                  <c:v>0.0</c:v>
                </c:pt>
                <c:pt idx="1">
                  <c:v>0.0</c:v>
                </c:pt>
                <c:pt idx="2">
                  <c:v>20.0</c:v>
                </c:pt>
                <c:pt idx="3">
                  <c:v>230.0</c:v>
                </c:pt>
                <c:pt idx="4">
                  <c:v>0.0</c:v>
                </c:pt>
                <c:pt idx="5">
                  <c:v>0.0</c:v>
                </c:pt>
                <c:pt idx="6">
                  <c:v>0.0</c:v>
                </c:pt>
                <c:pt idx="7">
                  <c:v>0.0</c:v>
                </c:pt>
                <c:pt idx="8">
                  <c:v>0.0</c:v>
                </c:pt>
                <c:pt idx="9">
                  <c:v>0.0</c:v>
                </c:pt>
                <c:pt idx="10">
                  <c:v>0.0</c:v>
                </c:pt>
                <c:pt idx="11">
                  <c:v>0.0</c:v>
                </c:pt>
              </c:numCache>
            </c:numRef>
          </c:val>
        </c:ser>
        <c:ser>
          <c:idx val="17"/>
          <c:order val="17"/>
          <c:tx>
            <c:strRef>
              <c:f>completenessDistribution!$S$6</c:f>
              <c:strCache>
                <c:ptCount val="1"/>
                <c:pt idx="0">
                  <c:v>NMEPSCOR</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completenessDistribution!$S$7:$S$18</c:f>
              <c:numCache>
                <c:formatCode>General</c:formatCode>
                <c:ptCount val="12"/>
                <c:pt idx="0">
                  <c:v>0.0</c:v>
                </c:pt>
                <c:pt idx="1">
                  <c:v>0.0</c:v>
                </c:pt>
                <c:pt idx="2">
                  <c:v>7.0</c:v>
                </c:pt>
                <c:pt idx="3">
                  <c:v>0.0</c:v>
                </c:pt>
                <c:pt idx="4">
                  <c:v>0.0</c:v>
                </c:pt>
                <c:pt idx="5">
                  <c:v>0.0</c:v>
                </c:pt>
                <c:pt idx="6">
                  <c:v>0.0</c:v>
                </c:pt>
                <c:pt idx="7">
                  <c:v>0.0</c:v>
                </c:pt>
                <c:pt idx="8">
                  <c:v>0.0</c:v>
                </c:pt>
                <c:pt idx="9">
                  <c:v>0.0</c:v>
                </c:pt>
                <c:pt idx="10">
                  <c:v>0.0</c:v>
                </c:pt>
                <c:pt idx="11">
                  <c:v>0.0</c:v>
                </c:pt>
              </c:numCache>
            </c:numRef>
          </c:val>
        </c:ser>
        <c:ser>
          <c:idx val="18"/>
          <c:order val="18"/>
          <c:tx>
            <c:strRef>
              <c:f>completenessDistribution!$T$6</c:f>
              <c:strCache>
                <c:ptCount val="1"/>
                <c:pt idx="0">
                  <c:v>SEAD</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completenessDistribution!$T$7:$T$18</c:f>
              <c:numCache>
                <c:formatCode>General</c:formatCode>
                <c:ptCount val="12"/>
                <c:pt idx="0">
                  <c:v>0.0</c:v>
                </c:pt>
                <c:pt idx="1">
                  <c:v>9.0</c:v>
                </c:pt>
                <c:pt idx="2">
                  <c:v>3.0</c:v>
                </c:pt>
                <c:pt idx="3">
                  <c:v>0.0</c:v>
                </c:pt>
                <c:pt idx="4">
                  <c:v>0.0</c:v>
                </c:pt>
                <c:pt idx="5">
                  <c:v>6.0</c:v>
                </c:pt>
                <c:pt idx="6">
                  <c:v>0.0</c:v>
                </c:pt>
                <c:pt idx="7">
                  <c:v>0.0</c:v>
                </c:pt>
                <c:pt idx="8">
                  <c:v>0.0</c:v>
                </c:pt>
                <c:pt idx="9">
                  <c:v>0.0</c:v>
                </c:pt>
                <c:pt idx="10">
                  <c:v>0.0</c:v>
                </c:pt>
                <c:pt idx="11">
                  <c:v>0.0</c:v>
                </c:pt>
              </c:numCache>
            </c:numRef>
          </c:val>
        </c:ser>
        <c:ser>
          <c:idx val="19"/>
          <c:order val="19"/>
          <c:tx>
            <c:strRef>
              <c:f>completenessDistribution!$U$6</c:f>
              <c:strCache>
                <c:ptCount val="1"/>
                <c:pt idx="0">
                  <c:v>USGSCSAS</c:v>
                </c:pt>
              </c:strCache>
            </c:strRef>
          </c:tx>
          <c:spPr>
            <a:solidFill>
              <a:schemeClr val="accent4"/>
            </a:solidFill>
            <a:ln>
              <a:noFill/>
            </a:ln>
            <a:effectLst/>
          </c:spPr>
          <c:invertIfNegative val="0"/>
          <c:cat>
            <c:numRef>
              <c:f>completenessDistribution!$A$7:$A$18</c:f>
              <c:numCache>
                <c:formatCode>General</c:formatCode>
                <c:ptCount val="12"/>
                <c:pt idx="0">
                  <c:v>0.0</c:v>
                </c:pt>
                <c:pt idx="1">
                  <c:v>1.0</c:v>
                </c:pt>
                <c:pt idx="2">
                  <c:v>2.0</c:v>
                </c:pt>
                <c:pt idx="3">
                  <c:v>3.0</c:v>
                </c:pt>
                <c:pt idx="4">
                  <c:v>4.0</c:v>
                </c:pt>
                <c:pt idx="5">
                  <c:v>5.0</c:v>
                </c:pt>
                <c:pt idx="6">
                  <c:v>6.0</c:v>
                </c:pt>
                <c:pt idx="7">
                  <c:v>7.0</c:v>
                </c:pt>
                <c:pt idx="8">
                  <c:v>8.0</c:v>
                </c:pt>
                <c:pt idx="9">
                  <c:v>9.0</c:v>
                </c:pt>
                <c:pt idx="10">
                  <c:v>10.0</c:v>
                </c:pt>
                <c:pt idx="11">
                  <c:v>11.0</c:v>
                </c:pt>
              </c:numCache>
            </c:numRef>
          </c:cat>
          <c:val>
            <c:numRef>
              <c:f>completenessDistribution!$U$7:$U$18</c:f>
              <c:numCache>
                <c:formatCode>General</c:formatCode>
                <c:ptCount val="12"/>
                <c:pt idx="0">
                  <c:v>0.0</c:v>
                </c:pt>
                <c:pt idx="1">
                  <c:v>38.0</c:v>
                </c:pt>
                <c:pt idx="2">
                  <c:v>81.0</c:v>
                </c:pt>
                <c:pt idx="3">
                  <c:v>73.0</c:v>
                </c:pt>
                <c:pt idx="4">
                  <c:v>48.0</c:v>
                </c:pt>
                <c:pt idx="5">
                  <c:v>0.0</c:v>
                </c:pt>
                <c:pt idx="6">
                  <c:v>0.0</c:v>
                </c:pt>
                <c:pt idx="7">
                  <c:v>0.0</c:v>
                </c:pt>
                <c:pt idx="8">
                  <c:v>0.0</c:v>
                </c:pt>
                <c:pt idx="9">
                  <c:v>0.0</c:v>
                </c:pt>
                <c:pt idx="10">
                  <c:v>0.0</c:v>
                </c:pt>
                <c:pt idx="11">
                  <c:v>0.0</c:v>
                </c:pt>
              </c:numCache>
            </c:numRef>
          </c:val>
        </c:ser>
        <c:dLbls>
          <c:showLegendKey val="0"/>
          <c:showVal val="0"/>
          <c:showCatName val="0"/>
          <c:showSerName val="0"/>
          <c:showPercent val="0"/>
          <c:showBubbleSize val="0"/>
        </c:dLbls>
        <c:gapWidth val="150"/>
        <c:overlap val="100"/>
        <c:axId val="-863838768"/>
        <c:axId val="-863836992"/>
      </c:barChart>
      <c:catAx>
        <c:axId val="-863838768"/>
        <c:scaling>
          <c:orientation val="maxMin"/>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3836992"/>
        <c:crosses val="autoZero"/>
        <c:auto val="1"/>
        <c:lblAlgn val="ctr"/>
        <c:lblOffset val="100"/>
        <c:noMultiLvlLbl val="0"/>
      </c:catAx>
      <c:valAx>
        <c:axId val="-863836992"/>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3838768"/>
        <c:crosses val="max"/>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0.50865</cdr:x>
      <cdr:y>0.43861</cdr:y>
    </cdr:from>
    <cdr:to>
      <cdr:x>0.52788</cdr:x>
      <cdr:y>0.46889</cdr:y>
    </cdr:to>
    <cdr:sp macro="" textlink="">
      <cdr:nvSpPr>
        <cdr:cNvPr id="2" name="5-Point Star 1"/>
        <cdr:cNvSpPr/>
      </cdr:nvSpPr>
      <cdr:spPr>
        <a:xfrm xmlns:a="http://schemas.openxmlformats.org/drawingml/2006/main">
          <a:off x="3023235" y="1655494"/>
          <a:ext cx="114300" cy="114300"/>
        </a:xfrm>
        <a:prstGeom xmlns:a="http://schemas.openxmlformats.org/drawingml/2006/main" prst="star5">
          <a:avLst/>
        </a:prstGeom>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4C0418E-BF76-9242-8283-84BB7CE18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34</Pages>
  <Words>8513</Words>
  <Characters>48528</Characters>
  <Application>Microsoft Macintosh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 Champaign</Company>
  <LinksUpToDate>false</LinksUpToDate>
  <CharactersWithSpaces>56928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6</cp:revision>
  <dcterms:created xsi:type="dcterms:W3CDTF">2017-04-03T23:43:00Z</dcterms:created>
  <dcterms:modified xsi:type="dcterms:W3CDTF">2017-04-05T18:28:00Z</dcterms:modified>
</cp:coreProperties>
</file>