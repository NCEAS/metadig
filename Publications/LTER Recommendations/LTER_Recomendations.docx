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52F61" w14:textId="7B99BE6C" w:rsidR="004608D4" w:rsidRDefault="00BE4CE6">
      <w:pPr>
        <w:pStyle w:val="Subtitle"/>
        <w:pPrChange w:id="0" w:author="Ted Habermann" w:date="2017-02-21T13:05:00Z">
          <w:pPr>
            <w:pStyle w:val="Subtitle"/>
            <w:jc w:val="center"/>
          </w:pPr>
        </w:pPrChange>
      </w:pPr>
      <w:del w:id="1" w:author="Ted Habermann" w:date="2017-02-21T13:06:00Z">
        <w:r w:rsidRPr="00BE4CE6" w:rsidDel="00AC670C">
          <w:rPr>
            <w:rFonts w:ascii="Book Antiqua" w:eastAsia="Book Antiqua" w:hAnsi="Book Antiqua" w:cs="Book Antiqua"/>
            <w:color w:val="2F5496" w:themeColor="accent1" w:themeShade="BF"/>
            <w:spacing w:val="0"/>
            <w:sz w:val="32"/>
            <w:szCs w:val="32"/>
          </w:rPr>
          <w:delText xml:space="preserve">MetaDIG- </w:delText>
        </w:r>
      </w:del>
      <w:r w:rsidRPr="00BE4CE6">
        <w:rPr>
          <w:rFonts w:ascii="Book Antiqua" w:eastAsia="Book Antiqua" w:hAnsi="Book Antiqua" w:cs="Book Antiqua"/>
          <w:color w:val="2F5496" w:themeColor="accent1" w:themeShade="BF"/>
          <w:spacing w:val="0"/>
          <w:sz w:val="32"/>
          <w:szCs w:val="32"/>
        </w:rPr>
        <w:t>Understanding the influence a community recommendation has on an organization</w:t>
      </w:r>
      <w:r>
        <w:rPr>
          <w:rFonts w:ascii="Book Antiqua" w:eastAsia="Book Antiqua" w:hAnsi="Book Antiqua" w:cs="Book Antiqua"/>
          <w:color w:val="2F5496" w:themeColor="accent1" w:themeShade="BF"/>
          <w:spacing w:val="0"/>
          <w:sz w:val="32"/>
          <w:szCs w:val="32"/>
        </w:rPr>
        <w:t>’</w:t>
      </w:r>
      <w:r w:rsidRPr="00BE4CE6">
        <w:rPr>
          <w:rFonts w:ascii="Book Antiqua" w:eastAsia="Book Antiqua" w:hAnsi="Book Antiqua" w:cs="Book Antiqua"/>
          <w:color w:val="2F5496" w:themeColor="accent1" w:themeShade="BF"/>
          <w:spacing w:val="0"/>
          <w:sz w:val="32"/>
          <w:szCs w:val="32"/>
        </w:rPr>
        <w:t xml:space="preserve">s Metadata </w:t>
      </w:r>
    </w:p>
    <w:p w14:paraId="16277B7A" w14:textId="77777777" w:rsidR="004608D4" w:rsidRDefault="004608D4">
      <w:pPr>
        <w:pPrChange w:id="2" w:author="Ted Habermann" w:date="2017-02-21T13:05:00Z">
          <w:pPr>
            <w:jc w:val="center"/>
          </w:pPr>
        </w:pPrChange>
      </w:pPr>
      <w:r w:rsidRPr="003B4861">
        <w:rPr>
          <w:rFonts w:ascii="Book Antiqua" w:eastAsia="Book Antiqua" w:hAnsi="Book Antiqua" w:cs="Book Antiqua"/>
        </w:rPr>
        <w:t>Sean Gordon, The HDF Group</w:t>
      </w:r>
    </w:p>
    <w:p w14:paraId="473FA0C3" w14:textId="77777777" w:rsidR="00AC670C" w:rsidRDefault="00AC670C" w:rsidP="004608D4">
      <w:pPr>
        <w:rPr>
          <w:ins w:id="3" w:author="Ted Habermann" w:date="2017-02-22T12:23:00Z"/>
          <w:rFonts w:ascii="Book Antiqua" w:eastAsia="Book Antiqua" w:hAnsi="Book Antiqua" w:cs="Book Antiqua"/>
        </w:rPr>
      </w:pPr>
    </w:p>
    <w:p w14:paraId="292D22C4" w14:textId="77777777" w:rsidR="0059379D" w:rsidRDefault="0059379D">
      <w:pPr>
        <w:pStyle w:val="TOC1"/>
        <w:tabs>
          <w:tab w:val="right" w:leader="dot" w:pos="9350"/>
        </w:tabs>
        <w:rPr>
          <w:ins w:id="4" w:author="Ted Habermann" w:date="2017-02-22T12:32:00Z"/>
          <w:rFonts w:eastAsiaTheme="minorEastAsia"/>
          <w:noProof/>
          <w:lang w:eastAsia="ja-JP"/>
        </w:rPr>
      </w:pPr>
      <w:ins w:id="5" w:author="Ted Habermann" w:date="2017-02-22T12:32:00Z">
        <w:r>
          <w:rPr>
            <w:rFonts w:ascii="Book Antiqua" w:eastAsia="Book Antiqua" w:hAnsi="Book Antiqua" w:cs="Book Antiqua"/>
          </w:rPr>
          <w:fldChar w:fldCharType="begin"/>
        </w:r>
        <w:r>
          <w:rPr>
            <w:rFonts w:ascii="Book Antiqua" w:eastAsia="Book Antiqua" w:hAnsi="Book Antiqua" w:cs="Book Antiqua"/>
          </w:rPr>
          <w:instrText xml:space="preserve"> TOC \o "1-3" </w:instrText>
        </w:r>
      </w:ins>
      <w:r>
        <w:rPr>
          <w:rFonts w:ascii="Book Antiqua" w:eastAsia="Book Antiqua" w:hAnsi="Book Antiqua" w:cs="Book Antiqua"/>
        </w:rPr>
        <w:fldChar w:fldCharType="separate"/>
      </w:r>
      <w:ins w:id="6" w:author="Ted Habermann" w:date="2017-02-22T12:32:00Z">
        <w:r w:rsidRPr="002A1D2C">
          <w:rPr>
            <w:rFonts w:eastAsia="Book Antiqua"/>
            <w:noProof/>
          </w:rPr>
          <w:t>Abstract</w:t>
        </w:r>
        <w:r>
          <w:rPr>
            <w:noProof/>
          </w:rPr>
          <w:tab/>
        </w:r>
        <w:r>
          <w:rPr>
            <w:noProof/>
          </w:rPr>
          <w:fldChar w:fldCharType="begin"/>
        </w:r>
        <w:r>
          <w:rPr>
            <w:noProof/>
          </w:rPr>
          <w:instrText xml:space="preserve"> PAGEREF _Toc349386087 \h </w:instrText>
        </w:r>
        <w:r>
          <w:rPr>
            <w:noProof/>
          </w:rPr>
        </w:r>
      </w:ins>
      <w:r>
        <w:rPr>
          <w:noProof/>
        </w:rPr>
        <w:fldChar w:fldCharType="separate"/>
      </w:r>
      <w:ins w:id="7" w:author="Ted Habermann" w:date="2017-02-22T12:32:00Z">
        <w:r>
          <w:rPr>
            <w:noProof/>
          </w:rPr>
          <w:t>1</w:t>
        </w:r>
        <w:r>
          <w:rPr>
            <w:noProof/>
          </w:rPr>
          <w:fldChar w:fldCharType="end"/>
        </w:r>
      </w:ins>
    </w:p>
    <w:p w14:paraId="439B6F87" w14:textId="77777777" w:rsidR="0059379D" w:rsidRDefault="0059379D">
      <w:pPr>
        <w:pStyle w:val="TOC1"/>
        <w:tabs>
          <w:tab w:val="right" w:leader="dot" w:pos="9350"/>
        </w:tabs>
        <w:rPr>
          <w:ins w:id="8" w:author="Ted Habermann" w:date="2017-02-22T12:32:00Z"/>
          <w:rFonts w:eastAsiaTheme="minorEastAsia"/>
          <w:noProof/>
          <w:lang w:eastAsia="ja-JP"/>
        </w:rPr>
      </w:pPr>
      <w:ins w:id="9" w:author="Ted Habermann" w:date="2017-02-22T12:32:00Z">
        <w:r w:rsidRPr="002A1D2C">
          <w:rPr>
            <w:rFonts w:eastAsia="Book Antiqua"/>
            <w:noProof/>
          </w:rPr>
          <w:t>Introduction</w:t>
        </w:r>
        <w:r>
          <w:rPr>
            <w:noProof/>
          </w:rPr>
          <w:tab/>
        </w:r>
        <w:r>
          <w:rPr>
            <w:noProof/>
          </w:rPr>
          <w:fldChar w:fldCharType="begin"/>
        </w:r>
        <w:r>
          <w:rPr>
            <w:noProof/>
          </w:rPr>
          <w:instrText xml:space="preserve"> PAGEREF _Toc349386088 \h </w:instrText>
        </w:r>
        <w:r>
          <w:rPr>
            <w:noProof/>
          </w:rPr>
        </w:r>
      </w:ins>
      <w:r>
        <w:rPr>
          <w:noProof/>
        </w:rPr>
        <w:fldChar w:fldCharType="separate"/>
      </w:r>
      <w:ins w:id="10" w:author="Ted Habermann" w:date="2017-02-22T12:32:00Z">
        <w:r>
          <w:rPr>
            <w:noProof/>
          </w:rPr>
          <w:t>1</w:t>
        </w:r>
        <w:r>
          <w:rPr>
            <w:noProof/>
          </w:rPr>
          <w:fldChar w:fldCharType="end"/>
        </w:r>
      </w:ins>
    </w:p>
    <w:p w14:paraId="3D125BF8" w14:textId="77777777" w:rsidR="0059379D" w:rsidRDefault="0059379D">
      <w:pPr>
        <w:pStyle w:val="TOC2"/>
        <w:tabs>
          <w:tab w:val="right" w:leader="dot" w:pos="9350"/>
        </w:tabs>
        <w:rPr>
          <w:ins w:id="11" w:author="Ted Habermann" w:date="2017-02-22T12:32:00Z"/>
          <w:rFonts w:eastAsiaTheme="minorEastAsia"/>
          <w:noProof/>
          <w:lang w:eastAsia="ja-JP"/>
        </w:rPr>
      </w:pPr>
      <w:ins w:id="12" w:author="Ted Habermann" w:date="2017-02-22T12:32:00Z">
        <w:r>
          <w:rPr>
            <w:noProof/>
          </w:rPr>
          <w:t>Metadata Standards/Dialects/Recommendations</w:t>
        </w:r>
        <w:r>
          <w:rPr>
            <w:noProof/>
          </w:rPr>
          <w:tab/>
        </w:r>
        <w:r>
          <w:rPr>
            <w:noProof/>
          </w:rPr>
          <w:fldChar w:fldCharType="begin"/>
        </w:r>
        <w:r>
          <w:rPr>
            <w:noProof/>
          </w:rPr>
          <w:instrText xml:space="preserve"> PAGEREF _Toc349386089 \h </w:instrText>
        </w:r>
        <w:r>
          <w:rPr>
            <w:noProof/>
          </w:rPr>
        </w:r>
      </w:ins>
      <w:r>
        <w:rPr>
          <w:noProof/>
        </w:rPr>
        <w:fldChar w:fldCharType="separate"/>
      </w:r>
      <w:ins w:id="13" w:author="Ted Habermann" w:date="2017-02-22T12:32:00Z">
        <w:r>
          <w:rPr>
            <w:noProof/>
          </w:rPr>
          <w:t>1</w:t>
        </w:r>
        <w:r>
          <w:rPr>
            <w:noProof/>
          </w:rPr>
          <w:fldChar w:fldCharType="end"/>
        </w:r>
      </w:ins>
    </w:p>
    <w:p w14:paraId="045F0F57" w14:textId="77777777" w:rsidR="0059379D" w:rsidRDefault="0059379D">
      <w:pPr>
        <w:pStyle w:val="TOC2"/>
        <w:tabs>
          <w:tab w:val="right" w:leader="dot" w:pos="9350"/>
        </w:tabs>
        <w:rPr>
          <w:ins w:id="14" w:author="Ted Habermann" w:date="2017-02-22T12:32:00Z"/>
          <w:rFonts w:eastAsiaTheme="minorEastAsia"/>
          <w:noProof/>
          <w:lang w:eastAsia="ja-JP"/>
        </w:rPr>
      </w:pPr>
      <w:ins w:id="15" w:author="Ted Habermann" w:date="2017-02-22T12:32:00Z">
        <w:r>
          <w:rPr>
            <w:noProof/>
          </w:rPr>
          <w:t>Recommendations and Dialects at DataOne</w:t>
        </w:r>
        <w:r>
          <w:rPr>
            <w:noProof/>
          </w:rPr>
          <w:tab/>
        </w:r>
        <w:r>
          <w:rPr>
            <w:noProof/>
          </w:rPr>
          <w:fldChar w:fldCharType="begin"/>
        </w:r>
        <w:r>
          <w:rPr>
            <w:noProof/>
          </w:rPr>
          <w:instrText xml:space="preserve"> PAGEREF _Toc349386090 \h </w:instrText>
        </w:r>
        <w:r>
          <w:rPr>
            <w:noProof/>
          </w:rPr>
        </w:r>
      </w:ins>
      <w:r>
        <w:rPr>
          <w:noProof/>
        </w:rPr>
        <w:fldChar w:fldCharType="separate"/>
      </w:r>
      <w:ins w:id="16" w:author="Ted Habermann" w:date="2017-02-22T12:32:00Z">
        <w:r>
          <w:rPr>
            <w:noProof/>
          </w:rPr>
          <w:t>2</w:t>
        </w:r>
        <w:r>
          <w:rPr>
            <w:noProof/>
          </w:rPr>
          <w:fldChar w:fldCharType="end"/>
        </w:r>
      </w:ins>
    </w:p>
    <w:p w14:paraId="4DDC32B4" w14:textId="77777777" w:rsidR="0059379D" w:rsidRDefault="0059379D">
      <w:pPr>
        <w:pStyle w:val="TOC2"/>
        <w:tabs>
          <w:tab w:val="right" w:leader="dot" w:pos="9350"/>
        </w:tabs>
        <w:rPr>
          <w:ins w:id="17" w:author="Ted Habermann" w:date="2017-02-22T12:32:00Z"/>
          <w:rFonts w:eastAsiaTheme="minorEastAsia"/>
          <w:noProof/>
          <w:lang w:eastAsia="ja-JP"/>
        </w:rPr>
      </w:pPr>
      <w:ins w:id="18" w:author="Ted Habermann" w:date="2017-02-22T12:32:00Z">
        <w:r>
          <w:rPr>
            <w:noProof/>
          </w:rPr>
          <w:t>LTER Recommendations</w:t>
        </w:r>
        <w:r>
          <w:rPr>
            <w:noProof/>
          </w:rPr>
          <w:tab/>
        </w:r>
        <w:r>
          <w:rPr>
            <w:noProof/>
          </w:rPr>
          <w:fldChar w:fldCharType="begin"/>
        </w:r>
        <w:r>
          <w:rPr>
            <w:noProof/>
          </w:rPr>
          <w:instrText xml:space="preserve"> PAGEREF _Toc349386091 \h </w:instrText>
        </w:r>
        <w:r>
          <w:rPr>
            <w:noProof/>
          </w:rPr>
        </w:r>
      </w:ins>
      <w:r>
        <w:rPr>
          <w:noProof/>
        </w:rPr>
        <w:fldChar w:fldCharType="separate"/>
      </w:r>
      <w:ins w:id="19" w:author="Ted Habermann" w:date="2017-02-22T12:32:00Z">
        <w:r>
          <w:rPr>
            <w:noProof/>
          </w:rPr>
          <w:t>3</w:t>
        </w:r>
        <w:r>
          <w:rPr>
            <w:noProof/>
          </w:rPr>
          <w:fldChar w:fldCharType="end"/>
        </w:r>
      </w:ins>
    </w:p>
    <w:p w14:paraId="139202C7" w14:textId="77777777" w:rsidR="0059379D" w:rsidRDefault="0059379D">
      <w:pPr>
        <w:pStyle w:val="TOC1"/>
        <w:tabs>
          <w:tab w:val="right" w:leader="dot" w:pos="9350"/>
        </w:tabs>
        <w:rPr>
          <w:ins w:id="20" w:author="Ted Habermann" w:date="2017-02-22T12:32:00Z"/>
          <w:rFonts w:eastAsiaTheme="minorEastAsia"/>
          <w:noProof/>
          <w:lang w:eastAsia="ja-JP"/>
        </w:rPr>
      </w:pPr>
      <w:ins w:id="21" w:author="Ted Habermann" w:date="2017-02-22T12:32:00Z">
        <w:r>
          <w:rPr>
            <w:noProof/>
          </w:rPr>
          <w:t>Data</w:t>
        </w:r>
        <w:r>
          <w:rPr>
            <w:noProof/>
          </w:rPr>
          <w:tab/>
        </w:r>
        <w:r>
          <w:rPr>
            <w:noProof/>
          </w:rPr>
          <w:fldChar w:fldCharType="begin"/>
        </w:r>
        <w:r>
          <w:rPr>
            <w:noProof/>
          </w:rPr>
          <w:instrText xml:space="preserve"> PAGEREF _Toc349386092 \h </w:instrText>
        </w:r>
        <w:r>
          <w:rPr>
            <w:noProof/>
          </w:rPr>
        </w:r>
      </w:ins>
      <w:r>
        <w:rPr>
          <w:noProof/>
        </w:rPr>
        <w:fldChar w:fldCharType="separate"/>
      </w:r>
      <w:ins w:id="22" w:author="Ted Habermann" w:date="2017-02-22T12:32:00Z">
        <w:r>
          <w:rPr>
            <w:noProof/>
          </w:rPr>
          <w:t>3</w:t>
        </w:r>
        <w:r>
          <w:rPr>
            <w:noProof/>
          </w:rPr>
          <w:fldChar w:fldCharType="end"/>
        </w:r>
      </w:ins>
    </w:p>
    <w:p w14:paraId="63814889" w14:textId="77777777" w:rsidR="0059379D" w:rsidRDefault="0059379D">
      <w:pPr>
        <w:pStyle w:val="TOC2"/>
        <w:tabs>
          <w:tab w:val="right" w:leader="dot" w:pos="9350"/>
        </w:tabs>
        <w:rPr>
          <w:ins w:id="23" w:author="Ted Habermann" w:date="2017-02-22T12:32:00Z"/>
          <w:rFonts w:eastAsiaTheme="minorEastAsia"/>
          <w:noProof/>
          <w:lang w:eastAsia="ja-JP"/>
        </w:rPr>
      </w:pPr>
      <w:ins w:id="24" w:author="Ted Habermann" w:date="2017-02-22T12:32:00Z">
        <w:r>
          <w:rPr>
            <w:noProof/>
          </w:rPr>
          <w:t>DataOne Member Nodes</w:t>
        </w:r>
        <w:r>
          <w:rPr>
            <w:noProof/>
          </w:rPr>
          <w:tab/>
        </w:r>
        <w:r>
          <w:rPr>
            <w:noProof/>
          </w:rPr>
          <w:fldChar w:fldCharType="begin"/>
        </w:r>
        <w:r>
          <w:rPr>
            <w:noProof/>
          </w:rPr>
          <w:instrText xml:space="preserve"> PAGEREF _Toc349386093 \h </w:instrText>
        </w:r>
        <w:r>
          <w:rPr>
            <w:noProof/>
          </w:rPr>
        </w:r>
      </w:ins>
      <w:r>
        <w:rPr>
          <w:noProof/>
        </w:rPr>
        <w:fldChar w:fldCharType="separate"/>
      </w:r>
      <w:ins w:id="25" w:author="Ted Habermann" w:date="2017-02-22T12:32:00Z">
        <w:r>
          <w:rPr>
            <w:noProof/>
          </w:rPr>
          <w:t>3</w:t>
        </w:r>
        <w:r>
          <w:rPr>
            <w:noProof/>
          </w:rPr>
          <w:fldChar w:fldCharType="end"/>
        </w:r>
      </w:ins>
    </w:p>
    <w:p w14:paraId="71C88B1B" w14:textId="77777777" w:rsidR="0059379D" w:rsidRDefault="0059379D">
      <w:pPr>
        <w:pStyle w:val="TOC2"/>
        <w:tabs>
          <w:tab w:val="right" w:leader="dot" w:pos="9350"/>
        </w:tabs>
        <w:rPr>
          <w:ins w:id="26" w:author="Ted Habermann" w:date="2017-02-22T12:32:00Z"/>
          <w:rFonts w:eastAsiaTheme="minorEastAsia"/>
          <w:noProof/>
          <w:lang w:eastAsia="ja-JP"/>
        </w:rPr>
      </w:pPr>
      <w:ins w:id="27" w:author="Ted Habermann" w:date="2017-02-22T12:32:00Z">
        <w:r>
          <w:rPr>
            <w:noProof/>
          </w:rPr>
          <w:t>Sampling Metadata Collections</w:t>
        </w:r>
        <w:r>
          <w:rPr>
            <w:noProof/>
          </w:rPr>
          <w:tab/>
        </w:r>
        <w:r>
          <w:rPr>
            <w:noProof/>
          </w:rPr>
          <w:fldChar w:fldCharType="begin"/>
        </w:r>
        <w:r>
          <w:rPr>
            <w:noProof/>
          </w:rPr>
          <w:instrText xml:space="preserve"> PAGEREF _Toc349386094 \h </w:instrText>
        </w:r>
        <w:r>
          <w:rPr>
            <w:noProof/>
          </w:rPr>
        </w:r>
      </w:ins>
      <w:r>
        <w:rPr>
          <w:noProof/>
        </w:rPr>
        <w:fldChar w:fldCharType="separate"/>
      </w:r>
      <w:ins w:id="28" w:author="Ted Habermann" w:date="2017-02-22T12:32:00Z">
        <w:r>
          <w:rPr>
            <w:noProof/>
          </w:rPr>
          <w:t>3</w:t>
        </w:r>
        <w:r>
          <w:rPr>
            <w:noProof/>
          </w:rPr>
          <w:fldChar w:fldCharType="end"/>
        </w:r>
      </w:ins>
    </w:p>
    <w:p w14:paraId="358D74C2" w14:textId="77777777" w:rsidR="0059379D" w:rsidRDefault="0059379D">
      <w:pPr>
        <w:pStyle w:val="TOC1"/>
        <w:tabs>
          <w:tab w:val="right" w:leader="dot" w:pos="9350"/>
        </w:tabs>
        <w:rPr>
          <w:ins w:id="29" w:author="Ted Habermann" w:date="2017-02-22T12:32:00Z"/>
          <w:rFonts w:eastAsiaTheme="minorEastAsia"/>
          <w:noProof/>
          <w:lang w:eastAsia="ja-JP"/>
        </w:rPr>
      </w:pPr>
      <w:ins w:id="30" w:author="Ted Habermann" w:date="2017-02-22T12:32:00Z">
        <w:r>
          <w:rPr>
            <w:noProof/>
          </w:rPr>
          <w:t>Results</w:t>
        </w:r>
        <w:r>
          <w:rPr>
            <w:noProof/>
          </w:rPr>
          <w:tab/>
        </w:r>
        <w:r>
          <w:rPr>
            <w:noProof/>
          </w:rPr>
          <w:fldChar w:fldCharType="begin"/>
        </w:r>
        <w:r>
          <w:rPr>
            <w:noProof/>
          </w:rPr>
          <w:instrText xml:space="preserve"> PAGEREF _Toc349386095 \h </w:instrText>
        </w:r>
        <w:r>
          <w:rPr>
            <w:noProof/>
          </w:rPr>
        </w:r>
      </w:ins>
      <w:r>
        <w:rPr>
          <w:noProof/>
        </w:rPr>
        <w:fldChar w:fldCharType="separate"/>
      </w:r>
      <w:ins w:id="31" w:author="Ted Habermann" w:date="2017-02-22T12:32:00Z">
        <w:r>
          <w:rPr>
            <w:noProof/>
          </w:rPr>
          <w:t>3</w:t>
        </w:r>
        <w:r>
          <w:rPr>
            <w:noProof/>
          </w:rPr>
          <w:fldChar w:fldCharType="end"/>
        </w:r>
      </w:ins>
    </w:p>
    <w:p w14:paraId="0EC50A53" w14:textId="77777777" w:rsidR="0059379D" w:rsidRDefault="0059379D">
      <w:pPr>
        <w:pStyle w:val="TOC1"/>
        <w:tabs>
          <w:tab w:val="right" w:leader="dot" w:pos="9350"/>
        </w:tabs>
        <w:rPr>
          <w:ins w:id="32" w:author="Ted Habermann" w:date="2017-02-22T12:32:00Z"/>
          <w:rFonts w:eastAsiaTheme="minorEastAsia"/>
          <w:noProof/>
          <w:lang w:eastAsia="ja-JP"/>
        </w:rPr>
      </w:pPr>
      <w:ins w:id="33" w:author="Ted Habermann" w:date="2017-02-22T12:32:00Z">
        <w:r>
          <w:rPr>
            <w:noProof/>
          </w:rPr>
          <w:t>Conclusions</w:t>
        </w:r>
        <w:r>
          <w:rPr>
            <w:noProof/>
          </w:rPr>
          <w:tab/>
        </w:r>
        <w:r>
          <w:rPr>
            <w:noProof/>
          </w:rPr>
          <w:fldChar w:fldCharType="begin"/>
        </w:r>
        <w:r>
          <w:rPr>
            <w:noProof/>
          </w:rPr>
          <w:instrText xml:space="preserve"> PAGEREF _Toc349386096 \h </w:instrText>
        </w:r>
        <w:r>
          <w:rPr>
            <w:noProof/>
          </w:rPr>
        </w:r>
      </w:ins>
      <w:r>
        <w:rPr>
          <w:noProof/>
        </w:rPr>
        <w:fldChar w:fldCharType="separate"/>
      </w:r>
      <w:ins w:id="34" w:author="Ted Habermann" w:date="2017-02-22T12:32:00Z">
        <w:r>
          <w:rPr>
            <w:noProof/>
          </w:rPr>
          <w:t>3</w:t>
        </w:r>
        <w:r>
          <w:rPr>
            <w:noProof/>
          </w:rPr>
          <w:fldChar w:fldCharType="end"/>
        </w:r>
      </w:ins>
    </w:p>
    <w:p w14:paraId="3829CF72" w14:textId="77777777" w:rsidR="0059379D" w:rsidRDefault="0059379D">
      <w:pPr>
        <w:pStyle w:val="TOC2"/>
        <w:tabs>
          <w:tab w:val="right" w:leader="dot" w:pos="9350"/>
        </w:tabs>
        <w:rPr>
          <w:ins w:id="35" w:author="Ted Habermann" w:date="2017-02-22T12:32:00Z"/>
          <w:rFonts w:eastAsiaTheme="minorEastAsia"/>
          <w:noProof/>
          <w:lang w:eastAsia="ja-JP"/>
        </w:rPr>
      </w:pPr>
      <w:ins w:id="36" w:author="Ted Habermann" w:date="2017-02-22T12:32:00Z">
        <w:r w:rsidRPr="002A1D2C">
          <w:rPr>
            <w:rFonts w:eastAsia="Book Antiqua"/>
            <w:noProof/>
          </w:rPr>
          <w:t>Process</w:t>
        </w:r>
        <w:r>
          <w:rPr>
            <w:noProof/>
          </w:rPr>
          <w:tab/>
        </w:r>
        <w:r>
          <w:rPr>
            <w:noProof/>
          </w:rPr>
          <w:fldChar w:fldCharType="begin"/>
        </w:r>
        <w:r>
          <w:rPr>
            <w:noProof/>
          </w:rPr>
          <w:instrText xml:space="preserve"> PAGEREF _Toc349386097 \h </w:instrText>
        </w:r>
        <w:r>
          <w:rPr>
            <w:noProof/>
          </w:rPr>
        </w:r>
      </w:ins>
      <w:r>
        <w:rPr>
          <w:noProof/>
        </w:rPr>
        <w:fldChar w:fldCharType="separate"/>
      </w:r>
      <w:ins w:id="37" w:author="Ted Habermann" w:date="2017-02-22T12:32:00Z">
        <w:r>
          <w:rPr>
            <w:noProof/>
          </w:rPr>
          <w:t>5</w:t>
        </w:r>
        <w:r>
          <w:rPr>
            <w:noProof/>
          </w:rPr>
          <w:fldChar w:fldCharType="end"/>
        </w:r>
      </w:ins>
    </w:p>
    <w:p w14:paraId="4EC1AF3D" w14:textId="7D6745A5" w:rsidR="005D1456" w:rsidRDefault="0059379D" w:rsidP="004608D4">
      <w:pPr>
        <w:rPr>
          <w:ins w:id="38" w:author="Ted Habermann" w:date="2017-02-21T13:05:00Z"/>
          <w:rFonts w:ascii="Book Antiqua" w:eastAsia="Book Antiqua" w:hAnsi="Book Antiqua" w:cs="Book Antiqua"/>
        </w:rPr>
      </w:pPr>
      <w:ins w:id="39" w:author="Ted Habermann" w:date="2017-02-22T12:32:00Z">
        <w:r>
          <w:rPr>
            <w:rFonts w:ascii="Book Antiqua" w:eastAsia="Book Antiqua" w:hAnsi="Book Antiqua" w:cs="Book Antiqua"/>
          </w:rPr>
          <w:fldChar w:fldCharType="end"/>
        </w:r>
      </w:ins>
    </w:p>
    <w:p w14:paraId="6F072617" w14:textId="77777777" w:rsidR="00AC670C" w:rsidRDefault="00AC670C">
      <w:pPr>
        <w:pStyle w:val="Heading1"/>
        <w:rPr>
          <w:ins w:id="40" w:author="Ted Habermann" w:date="2017-02-21T13:05:00Z"/>
          <w:rFonts w:eastAsia="Book Antiqua"/>
        </w:rPr>
        <w:pPrChange w:id="41" w:author="Ted Habermann" w:date="2017-02-21T13:05:00Z">
          <w:pPr/>
        </w:pPrChange>
      </w:pPr>
      <w:bookmarkStart w:id="42" w:name="_Toc349386087"/>
      <w:ins w:id="43" w:author="Ted Habermann" w:date="2017-02-21T13:05:00Z">
        <w:r>
          <w:rPr>
            <w:rFonts w:eastAsia="Book Antiqua"/>
          </w:rPr>
          <w:t>Abstract</w:t>
        </w:r>
        <w:bookmarkEnd w:id="42"/>
      </w:ins>
    </w:p>
    <w:p w14:paraId="2A825003" w14:textId="2A583CEE" w:rsidR="00AC670C" w:rsidRDefault="00AC670C">
      <w:pPr>
        <w:rPr>
          <w:ins w:id="44" w:author="Ted Habermann" w:date="2017-02-21T13:05:00Z"/>
        </w:rPr>
      </w:pPr>
      <w:ins w:id="45" w:author="Ted Habermann" w:date="2017-02-21T13:05:00Z">
        <w:r>
          <w:t>Abstract goes here</w:t>
        </w:r>
      </w:ins>
    </w:p>
    <w:p w14:paraId="644446AD" w14:textId="77777777" w:rsidR="00AC670C" w:rsidRPr="00AC670C" w:rsidRDefault="00AC670C">
      <w:pPr>
        <w:rPr>
          <w:ins w:id="46" w:author="Ted Habermann" w:date="2017-02-21T13:05:00Z"/>
        </w:rPr>
      </w:pPr>
    </w:p>
    <w:p w14:paraId="16264763" w14:textId="77777777" w:rsidR="00AC670C" w:rsidRDefault="00AC670C">
      <w:pPr>
        <w:pStyle w:val="Heading1"/>
        <w:rPr>
          <w:ins w:id="47" w:author="Ted Habermann" w:date="2017-02-22T12:26:00Z"/>
          <w:rFonts w:eastAsia="Book Antiqua"/>
        </w:rPr>
        <w:pPrChange w:id="48" w:author="Ted Habermann" w:date="2017-02-21T13:05:00Z">
          <w:pPr/>
        </w:pPrChange>
      </w:pPr>
      <w:bookmarkStart w:id="49" w:name="_Toc349386088"/>
      <w:commentRangeStart w:id="50"/>
      <w:ins w:id="51" w:author="Ted Habermann" w:date="2017-02-21T13:05:00Z">
        <w:r>
          <w:rPr>
            <w:rFonts w:eastAsia="Book Antiqua"/>
          </w:rPr>
          <w:t>Introduction</w:t>
        </w:r>
      </w:ins>
      <w:commentRangeEnd w:id="50"/>
      <w:ins w:id="52" w:author="Ted Habermann" w:date="2017-02-21T13:14:00Z">
        <w:r>
          <w:rPr>
            <w:rStyle w:val="CommentReference"/>
            <w:rFonts w:asciiTheme="minorHAnsi" w:eastAsiaTheme="minorHAnsi" w:hAnsiTheme="minorHAnsi" w:cstheme="minorBidi"/>
            <w:color w:val="auto"/>
          </w:rPr>
          <w:commentReference w:id="50"/>
        </w:r>
      </w:ins>
      <w:bookmarkEnd w:id="49"/>
    </w:p>
    <w:p w14:paraId="054F66B7" w14:textId="77777777" w:rsidR="0059379D" w:rsidRPr="00A54A4F" w:rsidRDefault="0059379D" w:rsidP="0059379D">
      <w:pPr>
        <w:rPr>
          <w:ins w:id="54" w:author="Ted Habermann" w:date="2017-02-22T12:26:00Z"/>
        </w:rPr>
      </w:pPr>
      <w:ins w:id="55" w:author="Ted Habermann" w:date="2017-02-22T12:26:00Z">
        <w:r w:rsidRPr="00A54A4F">
          <w:tab/>
          <w:t>All scientists and scientific communities recognize the need to document observ</w:t>
        </w:r>
        <w:r w:rsidRPr="00A54A4F">
          <w:t>a</w:t>
        </w:r>
        <w:r w:rsidRPr="00A54A4F">
          <w:t>tions and processing clearly and completely in order to support understanding and r</w:t>
        </w:r>
        <w:r w:rsidRPr="00A54A4F">
          <w:t>e</w:t>
        </w:r>
        <w:r w:rsidRPr="00A54A4F">
          <w:t>producibility of their scientific results. Many datasets and products are documented u</w:t>
        </w:r>
        <w:r w:rsidRPr="00A54A4F">
          <w:t>s</w:t>
        </w:r>
        <w:r w:rsidRPr="00A54A4F">
          <w:t>ing approaches and tools developed by data collectors to support their own analysis and understanding needs. This documentation can exist in notebooks, scientific papers, web pages, user guides, word processing documents, spreadsheets, data dictionaries, PDF’s, databases, custom binary and ASCII formats, and almost any other conceivable form, each with associated storage and preservation strategies. This custom, often unstru</w:t>
        </w:r>
        <w:r w:rsidRPr="00A54A4F">
          <w:t>c</w:t>
        </w:r>
        <w:r w:rsidRPr="00A54A4F">
          <w:t>tured, approach may work well for independent investigators or in the confines of a pa</w:t>
        </w:r>
        <w:r w:rsidRPr="00A54A4F">
          <w:t>r</w:t>
        </w:r>
        <w:r w:rsidRPr="00A54A4F">
          <w:t>ticular laboratory or community, but it makes it difficult for users outside of these small groups to discover, use, and understand the data without consulting with its creators.</w:t>
        </w:r>
      </w:ins>
    </w:p>
    <w:p w14:paraId="52241FDE" w14:textId="77777777" w:rsidR="0059379D" w:rsidRDefault="0059379D" w:rsidP="0059379D">
      <w:pPr>
        <w:rPr>
          <w:ins w:id="56" w:author="Ted Habermann" w:date="2017-02-22T12:26:00Z"/>
        </w:rPr>
      </w:pPr>
      <w:ins w:id="57" w:author="Ted Habermann" w:date="2017-02-22T12:26:00Z">
        <w:r w:rsidRPr="00A54A4F">
          <w:tab/>
          <w:t>Metadata, in contrast to documentation, helps address discovery, access, use, and understanding by providing well‐defined content in structured representations. This makes it possible for users to access and quickly understand many aspects of datasets that they need to answer particular questions</w:t>
        </w:r>
        <w:r>
          <w:t>,</w:t>
        </w:r>
        <w:r w:rsidRPr="00A54A4F">
          <w:t xml:space="preserve"> but have not collected</w:t>
        </w:r>
        <w:r>
          <w:t xml:space="preserve"> or created the</w:t>
        </w:r>
        <w:r>
          <w:t>m</w:t>
        </w:r>
        <w:r>
          <w:t>selves</w:t>
        </w:r>
        <w:r w:rsidRPr="00A54A4F">
          <w:t xml:space="preserve">. It also makes it possible to integrate </w:t>
        </w:r>
        <w:r>
          <w:t>information</w:t>
        </w:r>
        <w:r w:rsidRPr="00A54A4F">
          <w:t xml:space="preserve"> into discovery and analysis tools, and to provide consistent references from the metadata to external document</w:t>
        </w:r>
        <w:r w:rsidRPr="00A54A4F">
          <w:t>a</w:t>
        </w:r>
        <w:r w:rsidRPr="00A54A4F">
          <w:t>tion.</w:t>
        </w:r>
      </w:ins>
    </w:p>
    <w:p w14:paraId="4EE779FD" w14:textId="77777777" w:rsidR="0059379D" w:rsidRDefault="0059379D" w:rsidP="0059379D">
      <w:pPr>
        <w:pStyle w:val="Heading2"/>
        <w:rPr>
          <w:ins w:id="58" w:author="Ted Habermann" w:date="2017-02-22T12:26:00Z"/>
        </w:rPr>
      </w:pPr>
      <w:bookmarkStart w:id="59" w:name="_Toc349386089"/>
      <w:ins w:id="60" w:author="Ted Habermann" w:date="2017-02-22T12:26:00Z">
        <w:r>
          <w:t>Metadata Standards/Dialects/Recommendations</w:t>
        </w:r>
        <w:bookmarkEnd w:id="59"/>
        <w:r>
          <w:t xml:space="preserve"> </w:t>
        </w:r>
      </w:ins>
    </w:p>
    <w:p w14:paraId="213FBFCB" w14:textId="77777777" w:rsidR="0059379D" w:rsidRPr="00A54A4F" w:rsidRDefault="0059379D" w:rsidP="0059379D">
      <w:pPr>
        <w:rPr>
          <w:ins w:id="61" w:author="Ted Habermann" w:date="2017-02-22T12:26:00Z"/>
        </w:rPr>
      </w:pPr>
      <w:ins w:id="62" w:author="Ted Habermann" w:date="2017-02-22T12:26:00Z">
        <w:r>
          <w:tab/>
          <w:t xml:space="preserve">Most scientific communities recognize the need for metadata and address that need using one of several approaches: they 1) either use a metadata standard proposed by a related community or organization, or 2) they develop one that fits their perceived needs. These </w:t>
        </w:r>
        <w:r>
          <w:lastRenderedPageBreak/>
          <w:t>metadata standards include standard concept names, definitions and a</w:t>
        </w:r>
        <w:r>
          <w:t>s</w:t>
        </w:r>
        <w:r>
          <w:t xml:space="preserve">sociated structures. In most cases they also include a standard representation for the metadata. We refer to these representations as </w:t>
        </w:r>
        <w:r w:rsidRPr="00315773">
          <w:rPr>
            <w:i/>
          </w:rPr>
          <w:t>metadata dialects</w:t>
        </w:r>
        <w:r>
          <w:t>. Typically, the co</w:t>
        </w:r>
        <w:r>
          <w:t>m</w:t>
        </w:r>
        <w:r>
          <w:t>munities or organizations that develop the standard also develop a set of recommend</w:t>
        </w:r>
        <w:r>
          <w:t>a</w:t>
        </w:r>
        <w:r>
          <w:t xml:space="preserve">tions for metadata content. We refer to these as </w:t>
        </w:r>
        <w:r w:rsidRPr="00315773">
          <w:rPr>
            <w:i/>
          </w:rPr>
          <w:t>metadata recommendations</w:t>
        </w:r>
        <w:r>
          <w:t>.</w:t>
        </w:r>
      </w:ins>
    </w:p>
    <w:p w14:paraId="25ADA344" w14:textId="77777777" w:rsidR="0059379D" w:rsidRPr="00A54A4F" w:rsidRDefault="0059379D" w:rsidP="0059379D">
      <w:pPr>
        <w:rPr>
          <w:ins w:id="63" w:author="Ted Habermann" w:date="2017-02-22T12:26:00Z"/>
        </w:rPr>
      </w:pPr>
      <w:ins w:id="64" w:author="Ted Habermann" w:date="2017-02-22T12:26:00Z">
        <w:r>
          <w:tab/>
        </w:r>
        <w:r w:rsidRPr="00A54A4F">
          <w:t>Recommendations and dialects are different but, in practice, they are frequently r</w:t>
        </w:r>
        <w:r w:rsidRPr="00A54A4F">
          <w:t>e</w:t>
        </w:r>
        <w:r w:rsidRPr="00A54A4F">
          <w:t>lated because groups create metadata dialects and recommendations together. For e</w:t>
        </w:r>
        <w:r w:rsidRPr="00A54A4F">
          <w:t>x</w:t>
        </w:r>
        <w:r w:rsidRPr="00A54A4F">
          <w:t>ample, the NASA Global Change Master Directory (GCMD) created a metadata dialect for exchanging directory information (Directory Interchange Format, DIF) schematically shown as D</w:t>
        </w:r>
        <w:r w:rsidRPr="00A54A4F">
          <w:rPr>
            <w:vertAlign w:val="subscript"/>
          </w:rPr>
          <w:t>1</w:t>
        </w:r>
        <w:r w:rsidRPr="00A54A4F">
          <w:t xml:space="preserve"> in </w:t>
        </w:r>
        <w:r>
          <w:t>Figure 1</w:t>
        </w:r>
        <w:r w:rsidRPr="00A54A4F">
          <w:t>. When GCMD created DIF, they also created recommendations at three levels (mandatory, recommended, and suggested). These recommendations (R</w:t>
        </w:r>
        <w:r w:rsidRPr="00A54A4F">
          <w:rPr>
            <w:vertAlign w:val="subscript"/>
          </w:rPr>
          <w:t>1</w:t>
        </w:r>
        <w:r w:rsidRPr="00A54A4F">
          <w:t>, R</w:t>
        </w:r>
        <w:r w:rsidRPr="00A54A4F">
          <w:rPr>
            <w:vertAlign w:val="subscript"/>
          </w:rPr>
          <w:t>2</w:t>
        </w:r>
        <w:r w:rsidRPr="00A54A4F">
          <w:t>, and R</w:t>
        </w:r>
        <w:r w:rsidRPr="00A54A4F">
          <w:rPr>
            <w:vertAlign w:val="subscript"/>
          </w:rPr>
          <w:t>3</w:t>
        </w:r>
        <w:r w:rsidRPr="00A54A4F">
          <w:t>) contained different numbers of elements (mandatory recommendations are typically the smallest)</w:t>
        </w:r>
        <w:r>
          <w:t>. All of these elements</w:t>
        </w:r>
        <w:r w:rsidRPr="00A54A4F">
          <w:t xml:space="preserve"> were entirely contained in the DIF di</w:t>
        </w:r>
        <w:r w:rsidRPr="00A54A4F">
          <w:t>a</w:t>
        </w:r>
        <w:r w:rsidRPr="00A54A4F">
          <w:t>lect because they were created as guidance for how to use DIF. This is a typical situ</w:t>
        </w:r>
        <w:r w:rsidRPr="00A54A4F">
          <w:t>a</w:t>
        </w:r>
        <w:r w:rsidRPr="00A54A4F">
          <w:t>tion: a dialect with multiple dialect-specific recommendations.</w:t>
        </w:r>
      </w:ins>
    </w:p>
    <w:p w14:paraId="115D3D59" w14:textId="77777777" w:rsidR="0059379D" w:rsidRPr="00A54A4F" w:rsidRDefault="0059379D" w:rsidP="0059379D">
      <w:pPr>
        <w:rPr>
          <w:ins w:id="65" w:author="Ted Habermann" w:date="2017-02-22T12:26:00Z"/>
        </w:rPr>
      </w:pPr>
      <w:ins w:id="66" w:author="Ted Habermann" w:date="2017-02-22T12:26:00Z">
        <w:r>
          <w:tab/>
        </w:r>
        <w:r w:rsidRPr="00A54A4F">
          <w:t>At some other time, another organization created a different dialect (D</w:t>
        </w:r>
        <w:r w:rsidRPr="00A54A4F">
          <w:rPr>
            <w:vertAlign w:val="subscript"/>
          </w:rPr>
          <w:t>2</w:t>
        </w:r>
        <w:r w:rsidRPr="00A54A4F">
          <w:t>) with two other recommendations (R</w:t>
        </w:r>
        <w:r w:rsidRPr="00A54A4F">
          <w:rPr>
            <w:vertAlign w:val="subscript"/>
          </w:rPr>
          <w:t>4</w:t>
        </w:r>
        <w:r w:rsidRPr="00A54A4F">
          <w:t xml:space="preserve"> and R</w:t>
        </w:r>
        <w:r w:rsidRPr="00A54A4F">
          <w:rPr>
            <w:vertAlign w:val="subscript"/>
          </w:rPr>
          <w:t>5</w:t>
        </w:r>
        <w:r w:rsidRPr="00A54A4F">
          <w:t>), also completely contained by their dialect (D</w:t>
        </w:r>
        <w:r w:rsidRPr="00A54A4F">
          <w:rPr>
            <w:vertAlign w:val="subscript"/>
          </w:rPr>
          <w:t>2</w:t>
        </w:r>
        <w:r w:rsidRPr="00A54A4F">
          <w:t>). R</w:t>
        </w:r>
        <w:r w:rsidRPr="00A54A4F">
          <w:rPr>
            <w:vertAlign w:val="subscript"/>
          </w:rPr>
          <w:t>4</w:t>
        </w:r>
        <w:r w:rsidRPr="00A54A4F">
          <w:t xml:space="preserve"> also had considerable overlap with D</w:t>
        </w:r>
        <w:r w:rsidRPr="00A54A4F">
          <w:rPr>
            <w:vertAlign w:val="subscript"/>
          </w:rPr>
          <w:t>1</w:t>
        </w:r>
        <w:r w:rsidRPr="00A54A4F">
          <w:t xml:space="preserve"> and also with R</w:t>
        </w:r>
        <w:r w:rsidRPr="00A54A4F">
          <w:rPr>
            <w:vertAlign w:val="subscript"/>
          </w:rPr>
          <w:t>1</w:t>
        </w:r>
        <w:r w:rsidRPr="00A54A4F">
          <w:t>. This is not unusual when two organizations are addressing the same metadata use case (e.g. Discovery).</w:t>
        </w:r>
      </w:ins>
    </w:p>
    <w:p w14:paraId="59138FF5" w14:textId="254F46FC" w:rsidR="0059379D" w:rsidRDefault="0059379D" w:rsidP="0059379D">
      <w:pPr>
        <w:rPr>
          <w:ins w:id="67" w:author="Ted Habermann" w:date="2017-02-22T12:26:00Z"/>
        </w:rPr>
      </w:pPr>
      <w:ins w:id="68" w:author="Ted Habermann" w:date="2017-02-22T12:26:00Z">
        <w:r w:rsidRPr="00A54A4F">
          <w:t>Finally, another organization created one more recommendation (R</w:t>
        </w:r>
        <w:r w:rsidRPr="00A54A4F">
          <w:rPr>
            <w:vertAlign w:val="subscript"/>
          </w:rPr>
          <w:t>6</w:t>
        </w:r>
        <w:r w:rsidRPr="00A54A4F">
          <w:t>) that was ind</w:t>
        </w:r>
        <w:r w:rsidRPr="00A54A4F">
          <w:t>e</w:t>
        </w:r>
        <w:r w:rsidRPr="00A54A4F">
          <w:t>pendent of dialect (i.e. purely conceptual). This recommendation included concepts that were also included in D</w:t>
        </w:r>
        <w:r w:rsidRPr="00A54A4F">
          <w:rPr>
            <w:vertAlign w:val="subscript"/>
          </w:rPr>
          <w:t>2</w:t>
        </w:r>
        <w:r w:rsidRPr="00A54A4F">
          <w:t xml:space="preserve"> and R</w:t>
        </w:r>
        <w:r w:rsidRPr="00A54A4F">
          <w:rPr>
            <w:vertAlign w:val="subscript"/>
          </w:rPr>
          <w:t>5</w:t>
        </w:r>
        <w:r w:rsidRPr="00A54A4F">
          <w:t>. A real-world example of this is the Open Geospatial Consortium (OGC) Catalog Service for the Web (CSW) recommendation(s). These were developed specifically to be dialect-independent with profiles defining their impleme</w:t>
        </w:r>
        <w:r w:rsidRPr="00A54A4F">
          <w:t>n</w:t>
        </w:r>
        <w:r w:rsidRPr="00A54A4F">
          <w:t xml:space="preserve">tations in specific dialects, e.g. CSDGM and ISO 19115. </w:t>
        </w:r>
      </w:ins>
    </w:p>
    <w:p w14:paraId="4C300699" w14:textId="056219CE" w:rsidR="0059379D" w:rsidRPr="0059379D" w:rsidRDefault="0059379D" w:rsidP="0059379D">
      <w:pPr>
        <w:rPr>
          <w:ins w:id="69" w:author="Ted Habermann" w:date="2017-02-22T12:19:00Z"/>
          <w:rPrChange w:id="70" w:author="Ted Habermann" w:date="2017-02-22T12:26:00Z">
            <w:rPr>
              <w:ins w:id="71" w:author="Ted Habermann" w:date="2017-02-22T12:19:00Z"/>
              <w:rFonts w:eastAsia="Book Antiqua"/>
            </w:rPr>
          </w:rPrChange>
        </w:rPr>
      </w:pPr>
    </w:p>
    <w:p w14:paraId="0860E11D" w14:textId="71A74496" w:rsidR="005D1456" w:rsidRDefault="005D1456" w:rsidP="005D1456">
      <w:pPr>
        <w:pStyle w:val="Heading2"/>
        <w:rPr>
          <w:ins w:id="72" w:author="Ted Habermann" w:date="2017-02-22T12:27:00Z"/>
        </w:rPr>
        <w:pPrChange w:id="73" w:author="Ted Habermann" w:date="2017-02-22T12:20:00Z">
          <w:pPr/>
        </w:pPrChange>
      </w:pPr>
      <w:bookmarkStart w:id="74" w:name="_Toc349386090"/>
      <w:ins w:id="75" w:author="Ted Habermann" w:date="2017-02-22T12:20:00Z">
        <w:r>
          <w:t>Recommendations and Dialects at DataOne</w:t>
        </w:r>
      </w:ins>
      <w:bookmarkEnd w:id="74"/>
    </w:p>
    <w:p w14:paraId="37C11902" w14:textId="77777777" w:rsidR="0059379D" w:rsidRDefault="0059379D" w:rsidP="0059379D">
      <w:pPr>
        <w:rPr>
          <w:ins w:id="76" w:author="Ted Habermann" w:date="2017-02-22T12:27:00Z"/>
        </w:rPr>
      </w:pPr>
      <w:ins w:id="77" w:author="Ted Habermann" w:date="2017-02-22T12:27:00Z">
        <w:r>
          <w:tab/>
          <w:t>The DataOne Metadata Repository (REFERENCE) provides a unique opportunity to explore relationships between metadata recommendations and dialects. It includes co</w:t>
        </w:r>
        <w:r>
          <w:t>l</w:t>
        </w:r>
        <w:r>
          <w:t>lections of metadata records from XX different Member Nodes in XX different dialects. The most common dialects are Ecological Metadata Language (EML) and the Content Standard for Digital Geographic Metadata (CSDGM), which is commonly known as FGDC because the U.S. Federal Geographic Data Committee developed the standard.</w:t>
        </w:r>
      </w:ins>
    </w:p>
    <w:p w14:paraId="05E9253E" w14:textId="77777777" w:rsidR="0059379D" w:rsidRDefault="0059379D" w:rsidP="0059379D">
      <w:pPr>
        <w:rPr>
          <w:ins w:id="78" w:author="Ted Habermann" w:date="2017-02-22T12:27:00Z"/>
        </w:rPr>
      </w:pPr>
      <w:ins w:id="79" w:author="Ted Habermann" w:date="2017-02-22T12:27:00Z">
        <w:r w:rsidRPr="006D5D4C">
          <w:tab/>
        </w:r>
        <w:proofErr w:type="gramStart"/>
        <w:r w:rsidRPr="006D5D4C">
          <w:t xml:space="preserve">Ecological Metadata Language was developed by the </w:t>
        </w:r>
        <w:r w:rsidRPr="006D5D4C">
          <w:rPr>
            <w:rFonts w:eastAsia="Times New Roman" w:cs="Times New Roman"/>
            <w:color w:val="252525"/>
            <w:shd w:val="clear" w:color="auto" w:fill="FFFFFF"/>
          </w:rPr>
          <w:t>Knowledge Network</w:t>
        </w:r>
        <w:proofErr w:type="gramEnd"/>
        <w:r w:rsidRPr="006D5D4C">
          <w:rPr>
            <w:rFonts w:eastAsia="Times New Roman" w:cs="Times New Roman"/>
            <w:color w:val="252525"/>
            <w:shd w:val="clear" w:color="auto" w:fill="FFFFFF"/>
          </w:rPr>
          <w:t xml:space="preserve"> for </w:t>
        </w:r>
        <w:proofErr w:type="spellStart"/>
        <w:r w:rsidRPr="006D5D4C">
          <w:rPr>
            <w:rFonts w:eastAsia="Times New Roman" w:cs="Times New Roman"/>
            <w:color w:val="252525"/>
            <w:shd w:val="clear" w:color="auto" w:fill="FFFFFF"/>
          </w:rPr>
          <w:t>Bi</w:t>
        </w:r>
        <w:r w:rsidRPr="006D5D4C">
          <w:rPr>
            <w:rFonts w:eastAsia="Times New Roman" w:cs="Times New Roman"/>
            <w:color w:val="252525"/>
            <w:shd w:val="clear" w:color="auto" w:fill="FFFFFF"/>
          </w:rPr>
          <w:t>o</w:t>
        </w:r>
        <w:r w:rsidRPr="006D5D4C">
          <w:rPr>
            <w:rFonts w:eastAsia="Times New Roman" w:cs="Times New Roman"/>
            <w:color w:val="252525"/>
            <w:shd w:val="clear" w:color="auto" w:fill="FFFFFF"/>
          </w:rPr>
          <w:t>complexity</w:t>
        </w:r>
        <w:proofErr w:type="spellEnd"/>
        <w:r w:rsidRPr="006D5D4C">
          <w:rPr>
            <w:rFonts w:eastAsia="Times New Roman" w:cs="Times New Roman"/>
            <w:color w:val="252525"/>
            <w:shd w:val="clear" w:color="auto" w:fill="FFFFFF"/>
          </w:rPr>
          <w:t xml:space="preserve"> </w:t>
        </w:r>
        <w:r>
          <w:rPr>
            <w:rFonts w:eastAsia="Times New Roman" w:cs="Times New Roman"/>
            <w:color w:val="252525"/>
            <w:shd w:val="clear" w:color="auto" w:fill="FFFFFF"/>
          </w:rPr>
          <w:t xml:space="preserve">(KNB) </w:t>
        </w:r>
        <w:r w:rsidRPr="006D5D4C">
          <w:rPr>
            <w:rFonts w:eastAsia="Times New Roman" w:cs="Times New Roman"/>
            <w:color w:val="252525"/>
            <w:shd w:val="clear" w:color="auto" w:fill="FFFFFF"/>
          </w:rPr>
          <w:t xml:space="preserve">and the </w:t>
        </w:r>
        <w:r w:rsidRPr="006D5D4C">
          <w:t xml:space="preserve">Long-Term Ecological Research </w:t>
        </w:r>
        <w:r>
          <w:t xml:space="preserve">(LTER) </w:t>
        </w:r>
        <w:r w:rsidRPr="006D5D4C">
          <w:t>Program</w:t>
        </w:r>
        <w:r>
          <w:t xml:space="preserve"> (REFERENCE) to address specific needs of the ecological research community. The authors were infl</w:t>
        </w:r>
        <w:r>
          <w:t>u</w:t>
        </w:r>
        <w:r>
          <w:t>enced by both FGDC</w:t>
        </w:r>
        <w:r w:rsidRPr="006D5D4C">
          <w:t xml:space="preserve"> </w:t>
        </w:r>
        <w:r>
          <w:t>and ISO metadata standards, so EML shares characteristics of both of these standards. Many ecological research groups in the U.S. and around the world actively use EML.</w:t>
        </w:r>
      </w:ins>
    </w:p>
    <w:p w14:paraId="5C4661E3" w14:textId="77777777" w:rsidR="0059379D" w:rsidRDefault="0059379D" w:rsidP="0059379D">
      <w:pPr>
        <w:rPr>
          <w:ins w:id="80" w:author="Ted Habermann" w:date="2017-02-22T12:27:00Z"/>
        </w:rPr>
      </w:pPr>
      <w:ins w:id="81" w:author="Ted Habermann" w:date="2017-02-22T12:27:00Z">
        <w:r>
          <w:tab/>
          <w:t>As the ecological research community gained experience with EML, it became clear that, in many cases, metadata records were not complete or consistent enough to serve important community requirements. In order to address this problem, a group of LTER metadata experts developed a set of recommendations for metadata content (REFE</w:t>
        </w:r>
        <w:r>
          <w:t>R</w:t>
        </w:r>
        <w:r>
          <w:t>ENCE). These recommendations included elements expected to cover five important use cases: xxx.</w:t>
        </w:r>
      </w:ins>
    </w:p>
    <w:p w14:paraId="13261B4F" w14:textId="77777777" w:rsidR="0059379D" w:rsidRDefault="0059379D" w:rsidP="0059379D">
      <w:pPr>
        <w:rPr>
          <w:ins w:id="82" w:author="Ted Habermann" w:date="2017-02-22T12:28:00Z"/>
        </w:rPr>
      </w:pPr>
      <w:ins w:id="83" w:author="Ted Habermann" w:date="2017-02-22T12:27:00Z">
        <w:r>
          <w:tab/>
          <w:t>The LTER recommendations were well publicized and supported in the LTER comm</w:t>
        </w:r>
        <w:r>
          <w:t>u</w:t>
        </w:r>
        <w:r>
          <w:t>nity, so we might expect that the LTER metadata records are more complete with r</w:t>
        </w:r>
        <w:r>
          <w:t>e</w:t>
        </w:r>
        <w:r>
          <w:t>spect to these recommendations than other EML collections. The DataOne Repository includes many EML collections and thus provides an excellent test case for understan</w:t>
        </w:r>
        <w:r>
          <w:t>d</w:t>
        </w:r>
        <w:r>
          <w:t>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ins>
    </w:p>
    <w:p w14:paraId="58411303" w14:textId="53833C9F" w:rsidR="0059379D" w:rsidRDefault="0059379D" w:rsidP="0059379D">
      <w:pPr>
        <w:pStyle w:val="Heading2"/>
        <w:rPr>
          <w:ins w:id="84" w:author="Ted Habermann" w:date="2017-02-22T12:27:00Z"/>
        </w:rPr>
        <w:pPrChange w:id="85" w:author="Ted Habermann" w:date="2017-02-22T12:28:00Z">
          <w:pPr/>
        </w:pPrChange>
      </w:pPr>
      <w:bookmarkStart w:id="86" w:name="_Toc349386091"/>
      <w:ins w:id="87" w:author="Ted Habermann" w:date="2017-02-22T12:28:00Z">
        <w:r>
          <w:t>LTER Recommendations</w:t>
        </w:r>
      </w:ins>
      <w:bookmarkEnd w:id="86"/>
    </w:p>
    <w:p w14:paraId="4B720190" w14:textId="77777777" w:rsidR="0059379D" w:rsidRPr="0059379D" w:rsidRDefault="0059379D" w:rsidP="0059379D">
      <w:pPr>
        <w:rPr>
          <w:ins w:id="88" w:author="Ted Habermann" w:date="2017-02-22T12:20:00Z"/>
        </w:rPr>
      </w:pPr>
    </w:p>
    <w:p w14:paraId="248AB420" w14:textId="77777777" w:rsidR="0059379D" w:rsidRDefault="0059379D" w:rsidP="0059379D">
      <w:pPr>
        <w:pStyle w:val="Heading1"/>
        <w:rPr>
          <w:ins w:id="89" w:author="Ted Habermann" w:date="2017-02-22T12:27:00Z"/>
        </w:rPr>
      </w:pPr>
      <w:bookmarkStart w:id="90" w:name="_Toc349386092"/>
      <w:ins w:id="91" w:author="Ted Habermann" w:date="2017-02-22T12:27:00Z">
        <w:r>
          <w:t>Data</w:t>
        </w:r>
        <w:bookmarkEnd w:id="90"/>
      </w:ins>
    </w:p>
    <w:p w14:paraId="38FF22DB" w14:textId="2EE908D8" w:rsidR="005D1456" w:rsidRDefault="005D1456" w:rsidP="005D1456">
      <w:pPr>
        <w:pStyle w:val="Heading2"/>
        <w:rPr>
          <w:ins w:id="92" w:author="Ted Habermann" w:date="2017-02-22T12:32:00Z"/>
        </w:rPr>
        <w:pPrChange w:id="93" w:author="Ted Habermann" w:date="2017-02-22T12:20:00Z">
          <w:pPr/>
        </w:pPrChange>
      </w:pPr>
      <w:bookmarkStart w:id="94" w:name="_Toc349386093"/>
      <w:ins w:id="95" w:author="Ted Habermann" w:date="2017-02-22T12:20:00Z">
        <w:r>
          <w:t>DataOne Member Nodes</w:t>
        </w:r>
      </w:ins>
      <w:bookmarkEnd w:id="94"/>
    </w:p>
    <w:p w14:paraId="37081238" w14:textId="4BAFC4F6" w:rsidR="0059379D" w:rsidRDefault="0059379D" w:rsidP="0059379D">
      <w:pPr>
        <w:pStyle w:val="Heading2"/>
        <w:rPr>
          <w:ins w:id="96" w:author="Ted Habermann" w:date="2017-02-22T12:33:00Z"/>
        </w:rPr>
        <w:pPrChange w:id="97" w:author="Ted Habermann" w:date="2017-02-22T12:32:00Z">
          <w:pPr/>
        </w:pPrChange>
      </w:pPr>
      <w:ins w:id="98" w:author="Ted Habermann" w:date="2017-02-22T12:32:00Z">
        <w:r>
          <w:t>Process</w:t>
        </w:r>
      </w:ins>
    </w:p>
    <w:p w14:paraId="6334F1BA" w14:textId="77777777" w:rsidR="0059379D" w:rsidRPr="00AE7739" w:rsidRDefault="0059379D" w:rsidP="0059379D">
      <w:pPr>
        <w:pStyle w:val="NormalWeb"/>
        <w:shd w:val="clear" w:color="auto" w:fill="FFFFFF"/>
        <w:spacing w:before="0" w:beforeAutospacing="0" w:after="0" w:afterAutospacing="0"/>
        <w:rPr>
          <w:rFonts w:ascii="Book Antiqua" w:hAnsi="Book Antiqua" w:cs="Arial"/>
          <w:color w:val="333333"/>
        </w:rPr>
      </w:pPr>
      <w:moveToRangeStart w:id="99" w:author="Ted Habermann" w:date="2017-02-22T12:33:00Z" w:name="move349386145"/>
      <w:moveTo w:id="100" w:author="Ted Habermann" w:date="2017-02-22T12:33:00Z">
        <w:r w:rsidRPr="00AE7739">
          <w:rPr>
            <w:rFonts w:ascii="Book Antiqua" w:hAnsi="Book Antiqua" w:cs="Arial"/>
            <w:color w:val="333333"/>
          </w:rPr>
          <w:t xml:space="preserve">Create Collection: Used the sampler.py script to obtain a sample of up to 250 metadata records for each </w:t>
        </w:r>
        <w:proofErr w:type="spellStart"/>
        <w:r w:rsidRPr="00AE7739">
          <w:rPr>
            <w:rFonts w:ascii="Book Antiqua" w:hAnsi="Book Antiqua" w:cs="Arial"/>
            <w:color w:val="333333"/>
          </w:rPr>
          <w:t>memberNode</w:t>
        </w:r>
        <w:proofErr w:type="spellEnd"/>
        <w:r w:rsidRPr="00AE7739">
          <w:rPr>
            <w:rFonts w:ascii="Book Antiqua" w:hAnsi="Book Antiqua" w:cs="Arial"/>
            <w:color w:val="333333"/>
          </w:rPr>
          <w:t>.</w:t>
        </w:r>
        <w:r w:rsidRPr="00AE7739">
          <w:rPr>
            <w:rFonts w:ascii="Book Antiqua" w:hAnsi="Book Antiqua" w:cs="Arial"/>
            <w:color w:val="333333"/>
          </w:rPr>
          <w:br/>
          <w:t>Python Script:</w:t>
        </w:r>
        <w:r w:rsidRPr="00AE7739">
          <w:rPr>
            <w:rStyle w:val="apple-converted-space"/>
            <w:rFonts w:ascii="Book Antiqua" w:hAnsi="Book Antiqua" w:cs="Arial"/>
            <w:color w:val="333333"/>
          </w:rPr>
          <w:t> </w:t>
        </w:r>
        <w:r>
          <w:fldChar w:fldCharType="begin"/>
        </w:r>
        <w:r>
          <w:instrText xml:space="preserve"> HYPERLINK "https://github.com/NCEAS/metadig/blob/master/sample-metadata.py" </w:instrText>
        </w:r>
        <w:r>
          <w:fldChar w:fldCharType="separate"/>
        </w:r>
        <w:r w:rsidRPr="00AE7739">
          <w:rPr>
            <w:rStyle w:val="Hyperlink"/>
            <w:rFonts w:ascii="Book Antiqua" w:hAnsi="Book Antiqua" w:cs="Arial"/>
            <w:color w:val="336799"/>
          </w:rPr>
          <w:t>https://github.com/NCEAS/metadig/blob/master/sample-metadata.py</w:t>
        </w:r>
        <w:r>
          <w:rPr>
            <w:rStyle w:val="Hyperlink"/>
            <w:rFonts w:ascii="Book Antiqua" w:hAnsi="Book Antiqua" w:cs="Arial"/>
            <w:color w:val="336799"/>
          </w:rPr>
          <w:fldChar w:fldCharType="end"/>
        </w:r>
        <w:r w:rsidRPr="00AE7739">
          <w:rPr>
            <w:rFonts w:ascii="Book Antiqua" w:hAnsi="Book Antiqua" w:cs="Arial"/>
            <w:color w:val="333333"/>
          </w:rPr>
          <w:br/>
          <w:t>Raw Metadata:</w:t>
        </w:r>
        <w:r w:rsidRPr="00AE7739">
          <w:rPr>
            <w:rStyle w:val="apple-converted-space"/>
            <w:rFonts w:ascii="Book Antiqua" w:hAnsi="Book Antiqua" w:cs="Arial"/>
            <w:color w:val="333333"/>
          </w:rPr>
          <w:t> </w:t>
        </w:r>
        <w:r>
          <w:fldChar w:fldCharType="begin"/>
        </w:r>
        <w:r>
          <w:instrText xml:space="preserve"> HYPERLINK "https://github.com/NCEAS/metadig/tree/master/results" </w:instrText>
        </w:r>
        <w:r>
          <w:fldChar w:fldCharType="separate"/>
        </w:r>
        <w:r w:rsidRPr="00AE7739">
          <w:rPr>
            <w:rStyle w:val="Hyperlink"/>
            <w:rFonts w:ascii="Book Antiqua" w:hAnsi="Book Antiqua" w:cs="Arial"/>
            <w:color w:val="336799"/>
          </w:rPr>
          <w:t>https://github.com/NCEAS/metadig/tree/master/results</w:t>
        </w:r>
        <w:r>
          <w:rPr>
            <w:rStyle w:val="Hyperlink"/>
            <w:rFonts w:ascii="Book Antiqua" w:hAnsi="Book Antiqua" w:cs="Arial"/>
            <w:color w:val="336799"/>
          </w:rPr>
          <w:fldChar w:fldCharType="end"/>
        </w:r>
        <w:r w:rsidRPr="00AE7739">
          <w:rPr>
            <w:rFonts w:ascii="Book Antiqua" w:hAnsi="Book Antiqua" w:cs="Arial"/>
            <w:color w:val="333333"/>
          </w:rPr>
          <w:br/>
          <w:t>Cleaning process: Normalize schema location and EML version in records, change directory names to dialect codes rather than dialect version</w:t>
        </w:r>
        <w:r w:rsidRPr="00AE7739">
          <w:rPr>
            <w:rFonts w:ascii="Book Antiqua" w:hAnsi="Book Antiqua" w:cs="Arial"/>
            <w:color w:val="333333"/>
          </w:rPr>
          <w:br/>
          <w:t>Cleaned metadata collections:</w:t>
        </w:r>
        <w:r w:rsidRPr="00AE7739">
          <w:rPr>
            <w:rStyle w:val="apple-converted-space"/>
            <w:rFonts w:ascii="Book Antiqua" w:hAnsi="Book Antiqua" w:cs="Arial"/>
            <w:color w:val="333333"/>
          </w:rPr>
          <w:t> </w:t>
        </w:r>
        <w:r>
          <w:fldChar w:fldCharType="begin"/>
        </w:r>
        <w:r>
          <w:instrText xml:space="preserve"> HYPERLINK "https://github.com/NCEAS/metadig/tree/master/collections/DataOne" </w:instrText>
        </w:r>
        <w:r>
          <w:fldChar w:fldCharType="separate"/>
        </w:r>
        <w:r w:rsidRPr="00AE7739">
          <w:rPr>
            <w:rStyle w:val="Hyperlink"/>
            <w:rFonts w:ascii="Book Antiqua" w:hAnsi="Book Antiqua" w:cs="Arial"/>
            <w:color w:val="336799"/>
          </w:rPr>
          <w:t>https://github.com/NCEAS/metadig/tree/master/collections/DataOne</w:t>
        </w:r>
        <w:r>
          <w:rPr>
            <w:rStyle w:val="Hyperlink"/>
            <w:rFonts w:ascii="Book Antiqua" w:hAnsi="Book Antiqua" w:cs="Arial"/>
            <w:color w:val="336799"/>
          </w:rPr>
          <w:fldChar w:fldCharType="end"/>
        </w:r>
        <w:r w:rsidRPr="00AE7739">
          <w:rPr>
            <w:rStyle w:val="apple-converted-space"/>
            <w:rFonts w:ascii="Book Antiqua" w:hAnsi="Book Antiqua" w:cs="Arial"/>
            <w:color w:val="333333"/>
          </w:rPr>
          <w:t> </w:t>
        </w:r>
        <w:r w:rsidRPr="00AE7739">
          <w:rPr>
            <w:rFonts w:ascii="Book Antiqua" w:hAnsi="Book Antiqua" w:cs="Arial"/>
            <w:color w:val="333333"/>
          </w:rPr>
          <w:br/>
          <w:t xml:space="preserve">The analysis was conducted using the Oxygen Developer GUI to operate a transform that reports the organization, record, </w:t>
        </w:r>
        <w:proofErr w:type="spellStart"/>
        <w:r w:rsidRPr="00AE7739">
          <w:rPr>
            <w:rFonts w:ascii="Book Antiqua" w:hAnsi="Book Antiqua" w:cs="Arial"/>
            <w:color w:val="333333"/>
          </w:rPr>
          <w:t>xpath</w:t>
        </w:r>
        <w:proofErr w:type="spellEnd"/>
        <w:r w:rsidRPr="00AE7739">
          <w:rPr>
            <w:rFonts w:ascii="Book Antiqua" w:hAnsi="Book Antiqua" w:cs="Arial"/>
            <w:color w:val="333333"/>
          </w:rPr>
          <w:t xml:space="preserve">, and element content for each node that contains text in a collection of records. This is then run through a workbook called a </w:t>
        </w:r>
        <w:proofErr w:type="spellStart"/>
        <w:r w:rsidRPr="00AE7739">
          <w:rPr>
            <w:rFonts w:ascii="Book Antiqua" w:hAnsi="Book Antiqua" w:cs="Arial"/>
            <w:color w:val="333333"/>
          </w:rPr>
          <w:t>QuickE</w:t>
        </w:r>
        <w:proofErr w:type="spellEnd"/>
        <w:r w:rsidRPr="00AE7739">
          <w:rPr>
            <w:rFonts w:ascii="Book Antiqua" w:hAnsi="Book Antiqua" w:cs="Arial"/>
            <w:color w:val="333333"/>
          </w:rPr>
          <w:t>.</w:t>
        </w:r>
        <w:r w:rsidRPr="00AE7739">
          <w:rPr>
            <w:rFonts w:ascii="Book Antiqua" w:hAnsi="Book Antiqua" w:cs="Arial"/>
            <w:color w:val="333333"/>
          </w:rPr>
          <w:br/>
          <w:t>Transform used:</w:t>
        </w:r>
        <w:r w:rsidRPr="00AE7739">
          <w:rPr>
            <w:rStyle w:val="apple-converted-space"/>
            <w:rFonts w:ascii="Book Antiqua" w:hAnsi="Book Antiqua" w:cs="Arial"/>
            <w:color w:val="333333"/>
          </w:rPr>
          <w:t> </w:t>
        </w:r>
        <w:r w:rsidRPr="00AE7739">
          <w:rPr>
            <w:rFonts w:ascii="Book Antiqua" w:hAnsi="Book Antiqua" w:cs="Arial"/>
            <w:color w:val="333333"/>
          </w:rPr>
          <w:br/>
        </w:r>
        <w:r>
          <w:fldChar w:fldCharType="begin"/>
        </w:r>
        <w:r>
          <w:instrText xml:space="preserve"> HYPERLINK "https://github.com/tedhabermann/Transforms/commit/21261fc0db93f6ed62da91676433876162dc1f3d" \l "diff-f5eb263f14bbfaae7abc4faa89004508" </w:instrText>
        </w:r>
        <w:r>
          <w:fldChar w:fldCharType="separate"/>
        </w:r>
        <w:r w:rsidRPr="00AE7739">
          <w:rPr>
            <w:rStyle w:val="Hyperlink"/>
            <w:rFonts w:ascii="Book Antiqua" w:hAnsi="Book Antiqua" w:cs="Arial"/>
            <w:color w:val="336799"/>
          </w:rPr>
          <w:t>https://github.com/tedhabermann/Transforms/commit/21261fc0db93f6ed62da91676433876162dc1f3d#diff-f5eb263f14bbfaae7abc4faa89004508</w:t>
        </w:r>
        <w:r>
          <w:rPr>
            <w:rStyle w:val="Hyperlink"/>
            <w:rFonts w:ascii="Book Antiqua" w:hAnsi="Book Antiqua" w:cs="Arial"/>
            <w:color w:val="336799"/>
          </w:rPr>
          <w:fldChar w:fldCharType="end"/>
        </w:r>
        <w:r w:rsidRPr="00AE7739">
          <w:rPr>
            <w:rFonts w:ascii="Book Antiqua" w:hAnsi="Book Antiqua" w:cs="Arial"/>
            <w:color w:val="333333"/>
          </w:rPr>
          <w:br/>
          <w:t xml:space="preserve">Example of resultant data that plugs in to a </w:t>
        </w:r>
        <w:proofErr w:type="spellStart"/>
        <w:r w:rsidRPr="00AE7739">
          <w:rPr>
            <w:rFonts w:ascii="Book Antiqua" w:hAnsi="Book Antiqua" w:cs="Arial"/>
            <w:color w:val="333333"/>
          </w:rPr>
          <w:t>QuickE</w:t>
        </w:r>
        <w:proofErr w:type="spellEnd"/>
        <w:r w:rsidRPr="00AE7739">
          <w:rPr>
            <w:rFonts w:ascii="Book Antiqua" w:hAnsi="Book Antiqua" w:cs="Arial"/>
            <w:color w:val="333333"/>
          </w:rPr>
          <w:t>:</w:t>
        </w:r>
        <w:r w:rsidRPr="00AE7739">
          <w:rPr>
            <w:rStyle w:val="apple-converted-space"/>
            <w:rFonts w:ascii="Book Antiqua" w:hAnsi="Book Antiqua" w:cs="Arial"/>
            <w:color w:val="333333"/>
          </w:rPr>
          <w:t> </w:t>
        </w:r>
        <w:r>
          <w:fldChar w:fldCharType="begin"/>
        </w:r>
        <w:r>
          <w:instrText xml:space="preserve"> HYPERLINK "https://github.com/NCEAS/metadig/blob/master/contentDistributionFiles/EML/EML2.1.1/metadataContent.EML2.1.1.txt" </w:instrText>
        </w:r>
        <w:r>
          <w:fldChar w:fldCharType="separate"/>
        </w:r>
        <w:r w:rsidRPr="00AE7739">
          <w:rPr>
            <w:rStyle w:val="Hyperlink"/>
            <w:rFonts w:ascii="Book Antiqua" w:hAnsi="Book Antiqua" w:cs="Arial"/>
            <w:color w:val="336799"/>
          </w:rPr>
          <w:t>https://github.com/NCEAS/metadig/blob/master/contentDistributionFiles/EML/EML2.1.1/metadataContent.EML2.1.1.txt</w:t>
        </w:r>
        <w:r>
          <w:rPr>
            <w:rStyle w:val="Hyperlink"/>
            <w:rFonts w:ascii="Book Antiqua" w:hAnsi="Book Antiqua" w:cs="Arial"/>
            <w:color w:val="336799"/>
          </w:rPr>
          <w:fldChar w:fldCharType="end"/>
        </w:r>
        <w:r w:rsidRPr="00AE7739">
          <w:rPr>
            <w:rFonts w:ascii="Book Antiqua" w:hAnsi="Book Antiqua" w:cs="Arial"/>
            <w:color w:val="333333"/>
          </w:rPr>
          <w:br/>
          <w:t xml:space="preserve">Data in </w:t>
        </w:r>
        <w:proofErr w:type="spellStart"/>
        <w:r w:rsidRPr="00AE7739">
          <w:rPr>
            <w:rFonts w:ascii="Book Antiqua" w:hAnsi="Book Antiqua" w:cs="Arial"/>
            <w:color w:val="333333"/>
          </w:rPr>
          <w:t>QuickE</w:t>
        </w:r>
        <w:proofErr w:type="spellEnd"/>
        <w:r w:rsidRPr="00AE7739">
          <w:rPr>
            <w:rFonts w:ascii="Book Antiqua" w:hAnsi="Book Antiqua" w:cs="Arial"/>
            <w:color w:val="333333"/>
          </w:rPr>
          <w:t xml:space="preserve"> Workbook:</w:t>
        </w:r>
        <w:r w:rsidRPr="00AE7739">
          <w:rPr>
            <w:rStyle w:val="apple-converted-space"/>
            <w:rFonts w:ascii="Book Antiqua" w:hAnsi="Book Antiqua" w:cs="Arial"/>
            <w:color w:val="333333"/>
          </w:rPr>
          <w:t> </w:t>
        </w:r>
        <w:r>
          <w:fldChar w:fldCharType="begin"/>
        </w:r>
        <w:r>
          <w:instrText xml:space="preserve"> HYPERLINK "https://github.com/NCEAS/metadig/blob/master/contentDistributionFiles/EML/EML2.1.1/Content.QuickE.EML.2.1.1.xlsx" </w:instrText>
        </w:r>
        <w:r>
          <w:fldChar w:fldCharType="separate"/>
        </w:r>
        <w:r w:rsidRPr="00AE7739">
          <w:rPr>
            <w:rStyle w:val="Hyperlink"/>
            <w:rFonts w:ascii="Book Antiqua" w:hAnsi="Book Antiqua" w:cs="Arial"/>
            <w:color w:val="336799"/>
          </w:rPr>
          <w:t>https://github.com/NCEAS/metadig/blob/master/contentDistributionFiles/EML/EML2.1.1/Content.QuickE.EML.2.1.1.xlsx</w:t>
        </w:r>
        <w:r>
          <w:rPr>
            <w:rStyle w:val="Hyperlink"/>
            <w:rFonts w:ascii="Book Antiqua" w:hAnsi="Book Antiqua" w:cs="Arial"/>
            <w:color w:val="336799"/>
          </w:rPr>
          <w:fldChar w:fldCharType="end"/>
        </w:r>
        <w:r w:rsidRPr="00AE7739">
          <w:rPr>
            <w:rFonts w:ascii="Book Antiqua" w:hAnsi="Book Antiqua" w:cs="Arial"/>
            <w:color w:val="333333"/>
          </w:rPr>
          <w:br/>
          <w:t xml:space="preserve">I then iterated over the other dialects with larger holdings in </w:t>
        </w:r>
        <w:proofErr w:type="spellStart"/>
        <w:r w:rsidRPr="00AE7739">
          <w:rPr>
            <w:rFonts w:ascii="Book Antiqua" w:hAnsi="Book Antiqua" w:cs="Arial"/>
            <w:color w:val="333333"/>
          </w:rPr>
          <w:t>DataONE</w:t>
        </w:r>
        <w:proofErr w:type="spellEnd"/>
        <w:r w:rsidRPr="00AE7739">
          <w:rPr>
            <w:rFonts w:ascii="Book Antiqua" w:hAnsi="Book Antiqua" w:cs="Arial"/>
            <w:color w:val="333333"/>
          </w:rPr>
          <w:t xml:space="preserve"> and put the content of the text file into the data worksheet in the </w:t>
        </w:r>
        <w:proofErr w:type="spellStart"/>
        <w:r w:rsidRPr="00AE7739">
          <w:rPr>
            <w:rFonts w:ascii="Book Antiqua" w:hAnsi="Book Antiqua" w:cs="Arial"/>
            <w:color w:val="333333"/>
          </w:rPr>
          <w:t>Content.QuickE</w:t>
        </w:r>
        <w:proofErr w:type="spellEnd"/>
        <w:r w:rsidRPr="00AE7739">
          <w:rPr>
            <w:rFonts w:ascii="Book Antiqua" w:hAnsi="Book Antiqua" w:cs="Arial"/>
            <w:color w:val="333333"/>
          </w:rPr>
          <w:t xml:space="preserve"> template.</w:t>
        </w:r>
        <w:r w:rsidRPr="00AE7739">
          <w:rPr>
            <w:rFonts w:ascii="Book Antiqua" w:hAnsi="Book Antiqua" w:cs="Arial"/>
            <w:color w:val="333333"/>
          </w:rPr>
          <w:br/>
          <w:t>Template:</w:t>
        </w:r>
        <w:r w:rsidRPr="00AE7739">
          <w:rPr>
            <w:rStyle w:val="apple-converted-space"/>
            <w:rFonts w:ascii="Book Antiqua" w:hAnsi="Book Antiqua" w:cs="Arial"/>
            <w:color w:val="333333"/>
          </w:rPr>
          <w:t> </w:t>
        </w:r>
        <w:r>
          <w:fldChar w:fldCharType="begin"/>
        </w:r>
        <w:r>
          <w:instrText xml:space="preserve"> HYPERLINK "https://github.com/NCEAS/metadig/blob/master/contentDistributionFiles/Template/Content.QuickE.xlsx" </w:instrText>
        </w:r>
        <w:r>
          <w:fldChar w:fldCharType="separate"/>
        </w:r>
        <w:r w:rsidRPr="00AE7739">
          <w:rPr>
            <w:rStyle w:val="Hyperlink"/>
            <w:rFonts w:ascii="Book Antiqua" w:hAnsi="Book Antiqua" w:cs="Arial"/>
            <w:color w:val="336799"/>
          </w:rPr>
          <w:t>https://github.com/NCEAS/metadig/blob/master/contentDistributionFiles/Template/Content.QuickE.xlsx</w:t>
        </w:r>
        <w:r>
          <w:rPr>
            <w:rStyle w:val="Hyperlink"/>
            <w:rFonts w:ascii="Book Antiqua" w:hAnsi="Book Antiqua" w:cs="Arial"/>
            <w:color w:val="336799"/>
          </w:rPr>
          <w:fldChar w:fldCharType="end"/>
        </w:r>
        <w:r w:rsidRPr="00AE7739">
          <w:rPr>
            <w:rFonts w:ascii="Book Antiqua" w:hAnsi="Book Antiqua" w:cs="Arial"/>
            <w:color w:val="333333"/>
          </w:rPr>
          <w:br/>
          <w:t>Resultant workbooks and the original data sheets:</w:t>
        </w:r>
        <w:r w:rsidRPr="00AE7739">
          <w:rPr>
            <w:rStyle w:val="apple-converted-space"/>
            <w:rFonts w:ascii="Book Antiqua" w:hAnsi="Book Antiqua" w:cs="Arial"/>
            <w:color w:val="333333"/>
          </w:rPr>
          <w:t> </w:t>
        </w:r>
        <w:r w:rsidRPr="00AE7739">
          <w:rPr>
            <w:rFonts w:ascii="Book Antiqua" w:hAnsi="Book Antiqua" w:cs="Arial"/>
            <w:color w:val="333333"/>
          </w:rPr>
          <w:br/>
        </w:r>
        <w:r>
          <w:fldChar w:fldCharType="begin"/>
        </w:r>
        <w:r>
          <w:instrText xml:space="preserve"> HYPERLINK "https://github.com/NCEAS/metadig/tree/master/contentDistributionFiles/CSDGM" </w:instrText>
        </w:r>
        <w:r>
          <w:fldChar w:fldCharType="separate"/>
        </w:r>
        <w:r w:rsidRPr="00AE7739">
          <w:rPr>
            <w:rStyle w:val="Hyperlink"/>
            <w:rFonts w:ascii="Book Antiqua" w:hAnsi="Book Antiqua" w:cs="Arial"/>
            <w:color w:val="336799"/>
          </w:rPr>
          <w:t>https://github.com/NCEAS/metadig/tree/master/contentDistributionFiles/CSDGM</w:t>
        </w:r>
        <w:r>
          <w:rPr>
            <w:rStyle w:val="Hyperlink"/>
            <w:rFonts w:ascii="Book Antiqua" w:hAnsi="Book Antiqua" w:cs="Arial"/>
            <w:color w:val="336799"/>
          </w:rPr>
          <w:fldChar w:fldCharType="end"/>
        </w:r>
        <w:r w:rsidRPr="00AE7739">
          <w:rPr>
            <w:rFonts w:ascii="Book Antiqua" w:hAnsi="Book Antiqua" w:cs="Arial"/>
            <w:color w:val="333333"/>
          </w:rPr>
          <w:br/>
        </w:r>
        <w:r>
          <w:fldChar w:fldCharType="begin"/>
        </w:r>
        <w:r>
          <w:instrText xml:space="preserve"> HYPERLINK "https://github.com/NCEAS/metadig/tree/master/contentDistributionFiles/Dryad" </w:instrText>
        </w:r>
        <w:r>
          <w:fldChar w:fldCharType="separate"/>
        </w:r>
        <w:r w:rsidRPr="00AE7739">
          <w:rPr>
            <w:rStyle w:val="Hyperlink"/>
            <w:rFonts w:ascii="Book Antiqua" w:hAnsi="Book Antiqua" w:cs="Arial"/>
            <w:color w:val="336799"/>
          </w:rPr>
          <w:t>https://github.com/NCEAS/metadig/tree/master/contentDistributionFiles/Dryad</w:t>
        </w:r>
        <w:r>
          <w:rPr>
            <w:rStyle w:val="Hyperlink"/>
            <w:rFonts w:ascii="Book Antiqua" w:hAnsi="Book Antiqua" w:cs="Arial"/>
            <w:color w:val="336799"/>
          </w:rPr>
          <w:fldChar w:fldCharType="end"/>
        </w:r>
        <w:r w:rsidRPr="00AE7739">
          <w:rPr>
            <w:rFonts w:ascii="Book Antiqua" w:hAnsi="Book Antiqua" w:cs="Arial"/>
            <w:color w:val="333333"/>
          </w:rPr>
          <w:br/>
        </w:r>
        <w:r>
          <w:fldChar w:fldCharType="begin"/>
        </w:r>
        <w:r>
          <w:instrText xml:space="preserve"> HYPERLINK "https://github.com/NCEAS/metadig/tree/master/contentDistributionFiles/DublinCore" </w:instrText>
        </w:r>
        <w:r>
          <w:fldChar w:fldCharType="separate"/>
        </w:r>
        <w:r w:rsidRPr="00AE7739">
          <w:rPr>
            <w:rStyle w:val="Hyperlink"/>
            <w:rFonts w:ascii="Book Antiqua" w:hAnsi="Book Antiqua" w:cs="Arial"/>
            <w:color w:val="336799"/>
          </w:rPr>
          <w:t>https://github.com/NCEAS/metadig/tree/master/contentDistributionFiles/DublinCore</w:t>
        </w:r>
        <w:r>
          <w:rPr>
            <w:rStyle w:val="Hyperlink"/>
            <w:rFonts w:ascii="Book Antiqua" w:hAnsi="Book Antiqua" w:cs="Arial"/>
            <w:color w:val="336799"/>
          </w:rPr>
          <w:fldChar w:fldCharType="end"/>
        </w:r>
        <w:r w:rsidRPr="00AE7739">
          <w:rPr>
            <w:rFonts w:ascii="Book Antiqua" w:hAnsi="Book Antiqua" w:cs="Arial"/>
            <w:color w:val="333333"/>
          </w:rPr>
          <w:br/>
        </w:r>
        <w:r>
          <w:fldChar w:fldCharType="begin"/>
        </w:r>
        <w:r>
          <w:instrText xml:space="preserve"> HYPERLINK "https://github.com/NCEAS/metadig/tree/master/contentDistributionFiles/EML" </w:instrText>
        </w:r>
        <w:r>
          <w:fldChar w:fldCharType="separate"/>
        </w:r>
        <w:r w:rsidRPr="00AE7739">
          <w:rPr>
            <w:rStyle w:val="Hyperlink"/>
            <w:rFonts w:ascii="Book Antiqua" w:hAnsi="Book Antiqua" w:cs="Arial"/>
            <w:color w:val="336799"/>
          </w:rPr>
          <w:t>https://github.com/NCEAS/metadig/tree/master/contentDistributionFiles/EML</w:t>
        </w:r>
        <w:r>
          <w:rPr>
            <w:rStyle w:val="Hyperlink"/>
            <w:rFonts w:ascii="Book Antiqua" w:hAnsi="Book Antiqua" w:cs="Arial"/>
            <w:color w:val="336799"/>
          </w:rPr>
          <w:fldChar w:fldCharType="end"/>
        </w:r>
      </w:moveTo>
    </w:p>
    <w:p w14:paraId="012A503B" w14:textId="77777777" w:rsidR="0059379D" w:rsidRPr="00AE7739" w:rsidRDefault="0059379D" w:rsidP="0059379D">
      <w:pPr>
        <w:pStyle w:val="NormalWeb"/>
        <w:shd w:val="clear" w:color="auto" w:fill="FFFFFF"/>
        <w:spacing w:before="150" w:beforeAutospacing="0" w:after="0" w:afterAutospacing="0"/>
        <w:rPr>
          <w:rFonts w:ascii="Book Antiqua" w:hAnsi="Book Antiqua" w:cs="Arial"/>
          <w:color w:val="333333"/>
        </w:rPr>
      </w:pPr>
      <w:moveTo w:id="101" w:author="Ted Habermann" w:date="2017-02-22T12:33:00Z">
        <w:r w:rsidRPr="00AE7739">
          <w:rPr>
            <w:rFonts w:ascii="Book Antiqua" w:hAnsi="Book Antiqua" w:cs="Arial"/>
            <w:color w:val="333333"/>
          </w:rPr>
          <w:t>Further work was done in Excel to refine the analysis to focus on elements in the FGDC recommendation and the first three levels of the LTER recommendation.</w:t>
        </w:r>
      </w:moveTo>
    </w:p>
    <w:p w14:paraId="39D2B34A" w14:textId="4F548AE0" w:rsidR="0059379D" w:rsidRPr="0059379D" w:rsidRDefault="0059379D" w:rsidP="0059379D">
      <w:pPr>
        <w:rPr>
          <w:ins w:id="102" w:author="Ted Habermann" w:date="2017-02-22T12:20:00Z"/>
        </w:rPr>
      </w:pPr>
      <w:moveTo w:id="103" w:author="Ted Habermann" w:date="2017-02-22T12:33:00Z">
        <w:r w:rsidRPr="00AE7739">
          <w:rPr>
            <w:rFonts w:ascii="Book Antiqua" w:hAnsi="Book Antiqua" w:cs="Arial"/>
            <w:color w:val="333333"/>
          </w:rPr>
          <w:t>FGDC:</w:t>
        </w:r>
        <w:r w:rsidRPr="00AE7739">
          <w:rPr>
            <w:rFonts w:ascii="Book Antiqua" w:hAnsi="Book Antiqua" w:cs="Arial"/>
            <w:color w:val="333333"/>
          </w:rPr>
          <w:br/>
        </w:r>
        <w:r>
          <w:fldChar w:fldCharType="begin"/>
        </w:r>
        <w:r>
          <w:instrText xml:space="preserve"> HYPERLINK "https://github.com/NCEAS/metadig/blob/master/contentDistributionFiles/FGDCrec_FGDC%2BEMLdialects.xlsx" </w:instrText>
        </w:r>
        <w:r>
          <w:fldChar w:fldCharType="separate"/>
        </w:r>
        <w:r w:rsidRPr="00AE7739">
          <w:rPr>
            <w:rStyle w:val="Hyperlink"/>
            <w:rFonts w:ascii="Book Antiqua" w:hAnsi="Book Antiqua" w:cs="Arial"/>
            <w:color w:val="336799"/>
          </w:rPr>
          <w:t>https://github.com/NCEAS/metadig/blob/master/contentDistributionFiles/FGDCrec_FGDC%2BEMLdialects.xlsx</w:t>
        </w:r>
        <w:r>
          <w:rPr>
            <w:rStyle w:val="Hyperlink"/>
            <w:rFonts w:ascii="Book Antiqua" w:hAnsi="Book Antiqua" w:cs="Arial"/>
            <w:color w:val="336799"/>
          </w:rPr>
          <w:fldChar w:fldCharType="end"/>
        </w:r>
        <w:r w:rsidRPr="00AE7739">
          <w:rPr>
            <w:rFonts w:ascii="Book Antiqua" w:hAnsi="Book Antiqua" w:cs="Arial"/>
            <w:color w:val="333333"/>
          </w:rPr>
          <w:br/>
          <w:t>LTER:</w:t>
        </w:r>
        <w:r w:rsidRPr="00AE7739">
          <w:rPr>
            <w:rStyle w:val="apple-converted-space"/>
            <w:rFonts w:ascii="Book Antiqua" w:hAnsi="Book Antiqua" w:cs="Arial"/>
            <w:color w:val="333333"/>
          </w:rPr>
          <w:t> </w:t>
        </w:r>
        <w:r w:rsidRPr="00AE7739">
          <w:rPr>
            <w:rFonts w:ascii="Book Antiqua" w:hAnsi="Book Antiqua" w:cs="Arial"/>
            <w:color w:val="333333"/>
          </w:rPr>
          <w:br/>
        </w:r>
        <w:r>
          <w:fldChar w:fldCharType="begin"/>
        </w:r>
        <w:r>
          <w:instrText xml:space="preserve"> HYPERLINK "https://github.com/NCEAS/metadig/blob/master/contentDistributionFiles/LTER3lvl_FGDC%2BEMLdialects.xlsx" </w:instrText>
        </w:r>
        <w:r>
          <w:fldChar w:fldCharType="separate"/>
        </w:r>
        <w:r w:rsidRPr="00AE7739">
          <w:rPr>
            <w:rStyle w:val="Hyperlink"/>
            <w:rFonts w:ascii="Book Antiqua" w:hAnsi="Book Antiqua" w:cs="Arial"/>
            <w:color w:val="336799"/>
          </w:rPr>
          <w:t>https://github.com/NCEAS/metadig/blob/master/contentDistributionFiles/LTER3lvl_FGDC%2BEMLdialects.xlsx</w:t>
        </w:r>
        <w:r>
          <w:rPr>
            <w:rStyle w:val="Hyperlink"/>
            <w:rFonts w:ascii="Book Antiqua" w:hAnsi="Book Antiqua" w:cs="Arial"/>
            <w:color w:val="336799"/>
          </w:rPr>
          <w:fldChar w:fldCharType="end"/>
        </w:r>
      </w:moveTo>
      <w:bookmarkStart w:id="104" w:name="_GoBack"/>
      <w:bookmarkEnd w:id="104"/>
      <w:moveToRangeEnd w:id="99"/>
    </w:p>
    <w:p w14:paraId="1FBA6FEC" w14:textId="6CB97421" w:rsidR="005D1456" w:rsidRDefault="005D1456" w:rsidP="0059379D">
      <w:pPr>
        <w:pStyle w:val="Heading3"/>
        <w:rPr>
          <w:ins w:id="105" w:author="Ted Habermann" w:date="2017-02-22T12:22:00Z"/>
        </w:rPr>
        <w:pPrChange w:id="106" w:author="Ted Habermann" w:date="2017-02-22T12:32:00Z">
          <w:pPr/>
        </w:pPrChange>
      </w:pPr>
      <w:bookmarkStart w:id="107" w:name="_Toc349386094"/>
      <w:ins w:id="108" w:author="Ted Habermann" w:date="2017-02-22T12:20:00Z">
        <w:r>
          <w:t>Sampling Metadata Collections</w:t>
        </w:r>
      </w:ins>
      <w:bookmarkEnd w:id="107"/>
    </w:p>
    <w:p w14:paraId="7EC0E221" w14:textId="48AFF650" w:rsidR="005D1456" w:rsidRDefault="005D1456" w:rsidP="005D1456">
      <w:pPr>
        <w:pStyle w:val="Heading1"/>
        <w:rPr>
          <w:ins w:id="109" w:author="Ted Habermann" w:date="2017-02-22T12:22:00Z"/>
        </w:rPr>
        <w:pPrChange w:id="110" w:author="Ted Habermann" w:date="2017-02-22T12:22:00Z">
          <w:pPr/>
        </w:pPrChange>
      </w:pPr>
      <w:bookmarkStart w:id="111" w:name="_Toc349386095"/>
      <w:ins w:id="112" w:author="Ted Habermann" w:date="2017-02-22T12:22:00Z">
        <w:r>
          <w:t>Results</w:t>
        </w:r>
        <w:bookmarkEnd w:id="111"/>
      </w:ins>
    </w:p>
    <w:p w14:paraId="21892B50" w14:textId="264F6425" w:rsidR="005D1456" w:rsidRPr="005D1456" w:rsidRDefault="005D1456" w:rsidP="005D1456">
      <w:pPr>
        <w:pStyle w:val="Heading1"/>
        <w:rPr>
          <w:ins w:id="113" w:author="Ted Habermann" w:date="2017-02-22T12:19:00Z"/>
        </w:rPr>
        <w:pPrChange w:id="114" w:author="Ted Habermann" w:date="2017-02-22T12:22:00Z">
          <w:pPr/>
        </w:pPrChange>
      </w:pPr>
      <w:bookmarkStart w:id="115" w:name="_Toc349386096"/>
      <w:ins w:id="116" w:author="Ted Habermann" w:date="2017-02-22T12:22:00Z">
        <w:r>
          <w:t>Conclusions</w:t>
        </w:r>
      </w:ins>
      <w:bookmarkEnd w:id="115"/>
    </w:p>
    <w:p w14:paraId="65BFC120" w14:textId="77777777" w:rsidR="005D1456" w:rsidRPr="005D1456" w:rsidRDefault="005D1456" w:rsidP="005D1456">
      <w:pPr>
        <w:rPr>
          <w:ins w:id="117" w:author="Ted Habermann" w:date="2017-02-21T13:25:00Z"/>
          <w:rPrChange w:id="118" w:author="Ted Habermann" w:date="2017-02-22T12:19:00Z">
            <w:rPr>
              <w:ins w:id="119" w:author="Ted Habermann" w:date="2017-02-21T13:25:00Z"/>
              <w:rFonts w:eastAsia="Book Antiqua"/>
            </w:rPr>
          </w:rPrChange>
        </w:rPr>
        <w:pPrChange w:id="120" w:author="Ted Habermann" w:date="2017-02-22T12:19:00Z">
          <w:pPr/>
        </w:pPrChange>
      </w:pPr>
    </w:p>
    <w:p w14:paraId="5C455384" w14:textId="77777777" w:rsidR="00DC13C7" w:rsidRPr="00DC13C7" w:rsidRDefault="00DC13C7">
      <w:pPr>
        <w:rPr>
          <w:ins w:id="121" w:author="Ted Habermann" w:date="2017-02-21T13:05:00Z"/>
          <w:rPrChange w:id="122" w:author="Ted Habermann" w:date="2017-02-21T13:25:00Z">
            <w:rPr>
              <w:ins w:id="123" w:author="Ted Habermann" w:date="2017-02-21T13:05:00Z"/>
              <w:rFonts w:eastAsia="Book Antiqua"/>
            </w:rPr>
          </w:rPrChange>
        </w:rPr>
      </w:pPr>
    </w:p>
    <w:p w14:paraId="03B8A5A1" w14:textId="4D87E300" w:rsidR="004608D4" w:rsidRDefault="008125F4" w:rsidP="004608D4">
      <w:del w:id="124" w:author="Ted Habermann" w:date="2017-02-21T13:04:00Z">
        <w:r w:rsidDel="00AC670C">
          <w:rPr>
            <w:rFonts w:ascii="Book Antiqua" w:eastAsia="Book Antiqua" w:hAnsi="Book Antiqua" w:cs="Book Antiqua"/>
          </w:rPr>
          <w:delText>Quality</w:delText>
        </w:r>
        <w:r w:rsidR="004608D4" w:rsidRPr="003B4861" w:rsidDel="00AC670C">
          <w:rPr>
            <w:rFonts w:ascii="Book Antiqua" w:eastAsia="Book Antiqua" w:hAnsi="Book Antiqua" w:cs="Book Antiqua"/>
          </w:rPr>
          <w:delText xml:space="preserve"> </w:delText>
        </w:r>
      </w:del>
      <w:ins w:id="125" w:author="Ted Habermann" w:date="2017-02-21T13:04:00Z">
        <w:r w:rsidR="00AC670C">
          <w:rPr>
            <w:rFonts w:ascii="Book Antiqua" w:eastAsia="Book Antiqua" w:hAnsi="Book Antiqua" w:cs="Book Antiqua"/>
          </w:rPr>
          <w:t>Complete, consistent</w:t>
        </w:r>
      </w:ins>
      <w:ins w:id="126" w:author="Ted Habermann" w:date="2017-02-21T13:06:00Z">
        <w:r w:rsidR="00AC670C">
          <w:rPr>
            <w:rFonts w:ascii="Book Antiqua" w:eastAsia="Book Antiqua" w:hAnsi="Book Antiqua" w:cs="Book Antiqua"/>
          </w:rPr>
          <w:t>, and usable</w:t>
        </w:r>
      </w:ins>
      <w:ins w:id="127" w:author="Ted Habermann" w:date="2017-02-21T13:04:00Z">
        <w:r w:rsidR="00AC670C" w:rsidRPr="003B4861">
          <w:rPr>
            <w:rFonts w:ascii="Book Antiqua" w:eastAsia="Book Antiqua" w:hAnsi="Book Antiqua" w:cs="Book Antiqua"/>
          </w:rPr>
          <w:t xml:space="preserve"> </w:t>
        </w:r>
      </w:ins>
      <w:r w:rsidR="004608D4" w:rsidRPr="003B4861">
        <w:rPr>
          <w:rFonts w:ascii="Book Antiqua" w:eastAsia="Book Antiqua" w:hAnsi="Book Antiqua" w:cs="Book Antiqua"/>
        </w:rPr>
        <w:t xml:space="preserve">documentation </w:t>
      </w:r>
      <w:del w:id="128" w:author="Ted Habermann" w:date="2017-02-21T13:04:00Z">
        <w:r w:rsidR="004608D4" w:rsidRPr="003B4861" w:rsidDel="00AC670C">
          <w:rPr>
            <w:rFonts w:ascii="Book Antiqua" w:eastAsia="Book Antiqua" w:hAnsi="Book Antiqua" w:cs="Book Antiqua"/>
          </w:rPr>
          <w:delText>of scientific data</w:delText>
        </w:r>
      </w:del>
      <w:r w:rsidR="004608D4" w:rsidRPr="003B4861">
        <w:rPr>
          <w:rFonts w:ascii="Book Antiqua" w:eastAsia="Book Antiqua" w:hAnsi="Book Antiqua" w:cs="Book Antiqua"/>
        </w:rPr>
        <w:t xml:space="preserve"> is </w:t>
      </w:r>
      <w:del w:id="129" w:author="Ted Habermann" w:date="2017-02-21T13:05:00Z">
        <w:r w:rsidR="004608D4" w:rsidRPr="003B4861" w:rsidDel="00AC670C">
          <w:rPr>
            <w:rFonts w:ascii="Book Antiqua" w:eastAsia="Book Antiqua" w:hAnsi="Book Antiqua" w:cs="Book Antiqua"/>
          </w:rPr>
          <w:delText>the surest way to</w:delText>
        </w:r>
      </w:del>
      <w:ins w:id="130" w:author="Ted Habermann" w:date="2017-02-21T13:05:00Z">
        <w:r w:rsidR="00AC670C">
          <w:rPr>
            <w:rFonts w:ascii="Book Antiqua" w:eastAsia="Book Antiqua" w:hAnsi="Book Antiqua" w:cs="Book Antiqua"/>
          </w:rPr>
          <w:t>critical for</w:t>
        </w:r>
      </w:ins>
      <w:r w:rsidR="004608D4" w:rsidRPr="003B4861">
        <w:rPr>
          <w:rFonts w:ascii="Book Antiqua" w:eastAsia="Book Antiqua" w:hAnsi="Book Antiqua" w:cs="Book Antiqua"/>
        </w:rPr>
        <w:t xml:space="preserve"> facilitat</w:t>
      </w:r>
      <w:ins w:id="131" w:author="Ted Habermann" w:date="2017-02-21T13:05:00Z">
        <w:r w:rsidR="00AC670C">
          <w:rPr>
            <w:rFonts w:ascii="Book Antiqua" w:eastAsia="Book Antiqua" w:hAnsi="Book Antiqua" w:cs="Book Antiqua"/>
          </w:rPr>
          <w:t>ing</w:t>
        </w:r>
      </w:ins>
      <w:del w:id="132" w:author="Ted Habermann" w:date="2017-02-21T13:05:00Z">
        <w:r w:rsidR="004608D4" w:rsidRPr="003B4861" w:rsidDel="00AC670C">
          <w:rPr>
            <w:rFonts w:ascii="Book Antiqua" w:eastAsia="Book Antiqua" w:hAnsi="Book Antiqua" w:cs="Book Antiqua"/>
          </w:rPr>
          <w:delText>e</w:delText>
        </w:r>
      </w:del>
      <w:r w:rsidR="004608D4" w:rsidRPr="003B4861">
        <w:rPr>
          <w:rFonts w:ascii="Book Antiqua" w:eastAsia="Book Antiqua" w:hAnsi="Book Antiqua" w:cs="Book Antiqua"/>
        </w:rPr>
        <w:t xml:space="preserve"> discovery and reuse</w:t>
      </w:r>
      <w:ins w:id="133" w:author="Ted Habermann" w:date="2017-02-21T13:04:00Z">
        <w:r w:rsidR="00AC670C">
          <w:rPr>
            <w:rFonts w:ascii="Book Antiqua" w:eastAsia="Book Antiqua" w:hAnsi="Book Antiqua" w:cs="Book Antiqua"/>
          </w:rPr>
          <w:t xml:space="preserve"> </w:t>
        </w:r>
        <w:r w:rsidR="00AC670C" w:rsidRPr="003B4861">
          <w:rPr>
            <w:rFonts w:ascii="Book Antiqua" w:eastAsia="Book Antiqua" w:hAnsi="Book Antiqua" w:cs="Book Antiqua"/>
          </w:rPr>
          <w:t>of scientific data</w:t>
        </w:r>
      </w:ins>
      <w:r w:rsidR="004608D4" w:rsidRPr="003B4861">
        <w:rPr>
          <w:rFonts w:ascii="Book Antiqua" w:eastAsia="Book Antiqua" w:hAnsi="Book Antiqua" w:cs="Book Antiqua"/>
        </w:rPr>
        <w:t xml:space="preserve">, particularly if you use a metadata </w:t>
      </w:r>
      <w:commentRangeStart w:id="134"/>
      <w:r w:rsidR="004608D4" w:rsidRPr="003B4861">
        <w:rPr>
          <w:rFonts w:ascii="Book Antiqua" w:eastAsia="Book Antiqua" w:hAnsi="Book Antiqua" w:cs="Book Antiqua"/>
        </w:rPr>
        <w:t xml:space="preserve">dialect </w:t>
      </w:r>
      <w:commentRangeEnd w:id="134"/>
      <w:r w:rsidR="007C3AC7">
        <w:rPr>
          <w:rStyle w:val="CommentReference"/>
        </w:rPr>
        <w:commentReference w:id="134"/>
      </w:r>
      <w:r w:rsidR="004608D4" w:rsidRPr="003B4861">
        <w:rPr>
          <w:rFonts w:ascii="Book Antiqua" w:eastAsia="Book Antiqua" w:hAnsi="Book Antiqua" w:cs="Book Antiqua"/>
        </w:rPr>
        <w:t xml:space="preserve">that has been </w:t>
      </w:r>
      <w:proofErr w:type="gramStart"/>
      <w:r w:rsidR="004608D4" w:rsidRPr="003B4861">
        <w:rPr>
          <w:rFonts w:ascii="Book Antiqua" w:eastAsia="Book Antiqua" w:hAnsi="Book Antiqua" w:cs="Book Antiqua"/>
        </w:rPr>
        <w:t>standardized</w:t>
      </w:r>
      <w:proofErr w:type="gramEnd"/>
      <w:r>
        <w:rPr>
          <w:rFonts w:ascii="Book Antiqua" w:eastAsia="Book Antiqua" w:hAnsi="Book Antiqua" w:cs="Book Antiqua"/>
        </w:rPr>
        <w:t>. What is quality</w:t>
      </w:r>
      <w:r w:rsidR="004608D4" w:rsidRPr="003B4861">
        <w:rPr>
          <w:rFonts w:ascii="Book Antiqua" w:eastAsia="Book Antiqua" w:hAnsi="Book Antiqua" w:cs="Book Antiqua"/>
        </w:rPr>
        <w:t xml:space="preserve"> metadata though? How can you be sure that what you include in the metadata is not only relevant to your organization’s </w:t>
      </w:r>
      <w:r w:rsidR="00B47EC2">
        <w:rPr>
          <w:rFonts w:ascii="Book Antiqua" w:eastAsia="Book Antiqua" w:hAnsi="Book Antiqua" w:cs="Book Antiqua"/>
        </w:rPr>
        <w:t>collections</w:t>
      </w:r>
      <w:r w:rsidR="004608D4" w:rsidRPr="003B4861">
        <w:rPr>
          <w:rFonts w:ascii="Book Antiqua" w:eastAsia="Book Antiqua" w:hAnsi="Book Antiqua" w:cs="Book Antiqua"/>
        </w:rPr>
        <w:t xml:space="preserve">, but understandable to your scientific community and beyond? </w:t>
      </w:r>
    </w:p>
    <w:p w14:paraId="3C75AC8F" w14:textId="77777777" w:rsidR="004608D4" w:rsidRDefault="004608D4" w:rsidP="004608D4"/>
    <w:p w14:paraId="00EEA00C" w14:textId="77777777" w:rsidR="008F3F14" w:rsidRDefault="004608D4" w:rsidP="004608D4">
      <w:pPr>
        <w:rPr>
          <w:rFonts w:ascii="Book Antiqua" w:eastAsia="Book Antiqua" w:hAnsi="Book Antiqua" w:cs="Book Antiqua"/>
        </w:rPr>
      </w:pPr>
      <w:r w:rsidRPr="003B4861">
        <w:rPr>
          <w:rFonts w:ascii="Book Antiqua" w:eastAsia="Book Antiqua" w:hAnsi="Book Antiqua" w:cs="Book Antiqua"/>
        </w:rPr>
        <w:t xml:space="preserve"> There are many metadata </w:t>
      </w:r>
      <w:commentRangeStart w:id="135"/>
      <w:r w:rsidRPr="003B4861">
        <w:rPr>
          <w:rFonts w:ascii="Book Antiqua" w:eastAsia="Book Antiqua" w:hAnsi="Book Antiqua" w:cs="Book Antiqua"/>
        </w:rPr>
        <w:t xml:space="preserve">recommendations </w:t>
      </w:r>
      <w:commentRangeEnd w:id="135"/>
      <w:r w:rsidR="007C3AC7">
        <w:rPr>
          <w:rStyle w:val="CommentReference"/>
        </w:rPr>
        <w:commentReference w:id="135"/>
      </w:r>
      <w:r w:rsidRPr="003B4861">
        <w:rPr>
          <w:rFonts w:ascii="Book Antiqua" w:eastAsia="Book Antiqua" w:hAnsi="Book Antiqua" w:cs="Book Antiqua"/>
        </w:rPr>
        <w:t xml:space="preserve">from organizations like the OGC, FGDC, NASA, and </w:t>
      </w:r>
      <w:proofErr w:type="gramStart"/>
      <w:r w:rsidRPr="003B4861">
        <w:rPr>
          <w:rFonts w:ascii="Book Antiqua" w:eastAsia="Book Antiqua" w:hAnsi="Book Antiqua" w:cs="Book Antiqua"/>
        </w:rPr>
        <w:t>LTER, that</w:t>
      </w:r>
      <w:proofErr w:type="gramEnd"/>
      <w:r w:rsidRPr="003B4861">
        <w:rPr>
          <w:rFonts w:ascii="Book Antiqua" w:eastAsia="Book Antiqua" w:hAnsi="Book Antiqua" w:cs="Book Antiqua"/>
        </w:rPr>
        <w:t xml:space="preserve"> can provide documentation guidance. Often, the recommendations that organizations develop are for a </w:t>
      </w:r>
      <w:r w:rsidR="008E7C3A">
        <w:rPr>
          <w:rFonts w:ascii="Book Antiqua" w:eastAsia="Book Antiqua" w:hAnsi="Book Antiqua" w:cs="Book Antiqua"/>
        </w:rPr>
        <w:t>specific</w:t>
      </w:r>
      <w:r w:rsidRPr="003B4861">
        <w:rPr>
          <w:rFonts w:ascii="Book Antiqua" w:eastAsia="Book Antiqua" w:hAnsi="Book Antiqua" w:cs="Book Antiqua"/>
        </w:rPr>
        <w:t xml:space="preserve"> metadata dialect. </w:t>
      </w:r>
    </w:p>
    <w:p w14:paraId="603C2A17" w14:textId="77777777" w:rsidR="008F3F14" w:rsidRDefault="008F3F14" w:rsidP="004608D4">
      <w:pPr>
        <w:rPr>
          <w:rFonts w:ascii="Book Antiqua" w:eastAsia="Book Antiqua" w:hAnsi="Book Antiqua" w:cs="Book Antiqua"/>
        </w:rPr>
      </w:pPr>
    </w:p>
    <w:p w14:paraId="5DA9187F" w14:textId="60E64EAD" w:rsidR="008F3F14" w:rsidRPr="008F3F14" w:rsidRDefault="008F3F14" w:rsidP="008F3F14">
      <w:pPr>
        <w:jc w:val="center"/>
        <w:rPr>
          <w:sz w:val="20"/>
          <w:szCs w:val="20"/>
        </w:rPr>
      </w:pPr>
      <w:r w:rsidRPr="008F3F14">
        <w:rPr>
          <w:sz w:val="20"/>
          <w:szCs w:val="20"/>
        </w:rPr>
        <w:t xml:space="preserve">Table 1 </w:t>
      </w:r>
      <w:r>
        <w:rPr>
          <w:sz w:val="20"/>
          <w:szCs w:val="20"/>
        </w:rPr>
        <w:t xml:space="preserve">- </w:t>
      </w:r>
      <w:r w:rsidRPr="008F3F14">
        <w:rPr>
          <w:sz w:val="20"/>
          <w:szCs w:val="20"/>
        </w:rPr>
        <w:t>A dialect is a particular form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8F3F14" w:rsidRPr="00DD5A6D" w14:paraId="7B386B83" w14:textId="77777777" w:rsidTr="0090375F">
        <w:trPr>
          <w:trHeight w:val="305"/>
          <w:jc w:val="center"/>
        </w:trPr>
        <w:tc>
          <w:tcPr>
            <w:tcW w:w="8428" w:type="dxa"/>
          </w:tcPr>
          <w:p w14:paraId="3B1DA464" w14:textId="77777777" w:rsidR="008F3F14" w:rsidRPr="00DD5A6D" w:rsidRDefault="008F3F14" w:rsidP="008F3F14">
            <w:pPr>
              <w:jc w:val="center"/>
              <w:rPr>
                <w:rFonts w:ascii="Times New Roman" w:hAnsi="Times New Roman" w:cs="Times New Roman"/>
                <w:color w:val="000000"/>
              </w:rPr>
            </w:pPr>
            <w:r w:rsidRPr="003B4861">
              <w:rPr>
                <w:rFonts w:ascii="Book Antiqua" w:eastAsia="Book Antiqua" w:hAnsi="Book Antiqua" w:cs="Book Antiqua"/>
                <w:color w:val="000000" w:themeColor="text1"/>
              </w:rPr>
              <w:t>Known Metadata Dialects</w:t>
            </w:r>
            <w:r>
              <w:rPr>
                <w:rFonts w:ascii="Book Antiqua" w:eastAsia="Book Antiqua" w:hAnsi="Book Antiqua" w:cs="Book Antiqua"/>
                <w:color w:val="000000" w:themeColor="text1"/>
              </w:rPr>
              <w:t xml:space="preserve"> in </w:t>
            </w:r>
            <w:commentRangeStart w:id="136"/>
            <w:r>
              <w:rPr>
                <w:rFonts w:ascii="Book Antiqua" w:eastAsia="Book Antiqua" w:hAnsi="Book Antiqua" w:cs="Book Antiqua"/>
                <w:color w:val="000000" w:themeColor="text1"/>
              </w:rPr>
              <w:t>DataONE</w:t>
            </w:r>
            <w:commentRangeEnd w:id="136"/>
            <w:r w:rsidR="0090375F">
              <w:rPr>
                <w:rStyle w:val="CommentReference"/>
              </w:rPr>
              <w:commentReference w:id="136"/>
            </w:r>
          </w:p>
        </w:tc>
      </w:tr>
      <w:tr w:rsidR="008F3F14" w:rsidRPr="00DD5A6D" w14:paraId="098A19AC" w14:textId="77777777" w:rsidTr="008F3F14">
        <w:trPr>
          <w:jc w:val="center"/>
        </w:trPr>
        <w:tc>
          <w:tcPr>
            <w:tcW w:w="8428" w:type="dxa"/>
          </w:tcPr>
          <w:p w14:paraId="3E8182F7"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ISO 19115-1 / ISO 19115-</w:t>
            </w:r>
            <w:commentRangeStart w:id="137"/>
            <w:r w:rsidRPr="003B4861">
              <w:rPr>
                <w:rFonts w:ascii="Book Antiqua" w:eastAsia="Book Antiqua" w:hAnsi="Book Antiqua" w:cs="Book Antiqua"/>
                <w:color w:val="000000" w:themeColor="text1"/>
              </w:rPr>
              <w:t>3</w:t>
            </w:r>
            <w:commentRangeEnd w:id="137"/>
            <w:r w:rsidR="0090375F">
              <w:rPr>
                <w:rStyle w:val="CommentReference"/>
              </w:rPr>
              <w:commentReference w:id="137"/>
            </w:r>
          </w:p>
        </w:tc>
      </w:tr>
      <w:tr w:rsidR="008F3F14" w:rsidRPr="00DD5A6D" w14:paraId="46496D72" w14:textId="77777777" w:rsidTr="008F3F14">
        <w:trPr>
          <w:jc w:val="center"/>
        </w:trPr>
        <w:tc>
          <w:tcPr>
            <w:tcW w:w="8428" w:type="dxa"/>
          </w:tcPr>
          <w:p w14:paraId="12078A18"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Directory Interchange Format (DIF9)</w:t>
            </w:r>
          </w:p>
        </w:tc>
      </w:tr>
      <w:tr w:rsidR="008F3F14" w:rsidRPr="00DD5A6D" w14:paraId="1E64D93A" w14:textId="77777777" w:rsidTr="008F3F14">
        <w:trPr>
          <w:jc w:val="center"/>
        </w:trPr>
        <w:tc>
          <w:tcPr>
            <w:tcW w:w="8428" w:type="dxa"/>
          </w:tcPr>
          <w:p w14:paraId="09F88722"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Directory Interchange Format(DIF10)</w:t>
            </w:r>
          </w:p>
        </w:tc>
      </w:tr>
      <w:tr w:rsidR="008F3F14" w:rsidRPr="00DD5A6D" w14:paraId="5A94F9D4" w14:textId="77777777" w:rsidTr="008F3F14">
        <w:trPr>
          <w:jc w:val="center"/>
        </w:trPr>
        <w:tc>
          <w:tcPr>
            <w:tcW w:w="8428" w:type="dxa"/>
          </w:tcPr>
          <w:p w14:paraId="1DEE508D"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DataCite 3.1</w:t>
            </w:r>
          </w:p>
        </w:tc>
      </w:tr>
      <w:tr w:rsidR="008F3F14" w:rsidRPr="00DD5A6D" w14:paraId="7BB1E995" w14:textId="77777777" w:rsidTr="008F3F14">
        <w:trPr>
          <w:jc w:val="center"/>
        </w:trPr>
        <w:tc>
          <w:tcPr>
            <w:tcW w:w="8428" w:type="dxa"/>
          </w:tcPr>
          <w:p w14:paraId="2041143B"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w:t>
            </w:r>
          </w:p>
        </w:tc>
      </w:tr>
      <w:tr w:rsidR="008F3F14" w:rsidRPr="00DD5A6D" w14:paraId="00F4480C" w14:textId="77777777" w:rsidTr="008F3F14">
        <w:trPr>
          <w:jc w:val="center"/>
        </w:trPr>
        <w:tc>
          <w:tcPr>
            <w:tcW w:w="8428" w:type="dxa"/>
          </w:tcPr>
          <w:p w14:paraId="735AE446"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8F3F14" w:rsidRPr="00DD5A6D" w14:paraId="64992CEF" w14:textId="77777777" w:rsidTr="008F3F14">
        <w:trPr>
          <w:jc w:val="center"/>
        </w:trPr>
        <w:tc>
          <w:tcPr>
            <w:tcW w:w="8428" w:type="dxa"/>
          </w:tcPr>
          <w:p w14:paraId="367C9627"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ECHO</w:t>
            </w:r>
          </w:p>
        </w:tc>
      </w:tr>
      <w:tr w:rsidR="008F3F14" w:rsidRPr="00DD5A6D" w14:paraId="1E7B8F24" w14:textId="77777777" w:rsidTr="008F3F14">
        <w:trPr>
          <w:jc w:val="center"/>
        </w:trPr>
        <w:tc>
          <w:tcPr>
            <w:tcW w:w="8428" w:type="dxa"/>
          </w:tcPr>
          <w:p w14:paraId="635DBF2A"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ISO 19115 and ISO 19115-2 / ISO 19139 and ISO 19139-2</w:t>
            </w:r>
          </w:p>
        </w:tc>
      </w:tr>
      <w:tr w:rsidR="008F3F14" w:rsidRPr="00DD5A6D" w14:paraId="7DCEBF39" w14:textId="77777777" w:rsidTr="008F3F14">
        <w:trPr>
          <w:jc w:val="center"/>
        </w:trPr>
        <w:tc>
          <w:tcPr>
            <w:tcW w:w="8428" w:type="dxa"/>
          </w:tcPr>
          <w:p w14:paraId="052F2C9A"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Metadata Object Description Schema (MODS)</w:t>
            </w:r>
          </w:p>
        </w:tc>
      </w:tr>
      <w:tr w:rsidR="008F3F14" w:rsidRPr="00DD5A6D" w14:paraId="0D9F8EF2" w14:textId="77777777" w:rsidTr="008F3F14">
        <w:trPr>
          <w:jc w:val="center"/>
        </w:trPr>
        <w:tc>
          <w:tcPr>
            <w:tcW w:w="8428" w:type="dxa"/>
          </w:tcPr>
          <w:p w14:paraId="7F8ADF25"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Dryad</w:t>
            </w:r>
          </w:p>
        </w:tc>
      </w:tr>
      <w:tr w:rsidR="008F3F14" w:rsidRPr="00DD5A6D" w14:paraId="33A2E4DC" w14:textId="77777777" w:rsidTr="008F3F14">
        <w:trPr>
          <w:jc w:val="center"/>
        </w:trPr>
        <w:tc>
          <w:tcPr>
            <w:tcW w:w="8428" w:type="dxa"/>
          </w:tcPr>
          <w:p w14:paraId="3D3BA12C"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Dublin Core Extended v1.0</w:t>
            </w:r>
          </w:p>
        </w:tc>
      </w:tr>
      <w:tr w:rsidR="008F3F14" w:rsidRPr="00DD5A6D" w14:paraId="2EEBD416" w14:textId="77777777" w:rsidTr="008F3F14">
        <w:trPr>
          <w:jc w:val="center"/>
        </w:trPr>
        <w:tc>
          <w:tcPr>
            <w:tcW w:w="8428" w:type="dxa"/>
          </w:tcPr>
          <w:p w14:paraId="0B329787"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Mercury Metadata Standard</w:t>
            </w:r>
          </w:p>
        </w:tc>
      </w:tr>
      <w:tr w:rsidR="008F3F14" w:rsidRPr="00DD5A6D" w14:paraId="70C049E1" w14:textId="77777777" w:rsidTr="008F3F14">
        <w:trPr>
          <w:jc w:val="center"/>
        </w:trPr>
        <w:tc>
          <w:tcPr>
            <w:tcW w:w="8428" w:type="dxa"/>
          </w:tcPr>
          <w:p w14:paraId="283412C1"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Attribute Convention for Data Discovery (ACDD)</w:t>
            </w:r>
          </w:p>
        </w:tc>
      </w:tr>
      <w:tr w:rsidR="008F3F14" w:rsidRPr="00DD5A6D" w14:paraId="5E9EF662" w14:textId="77777777" w:rsidTr="008F3F14">
        <w:trPr>
          <w:jc w:val="center"/>
        </w:trPr>
        <w:tc>
          <w:tcPr>
            <w:tcW w:w="8428" w:type="dxa"/>
          </w:tcPr>
          <w:p w14:paraId="1BDF3FCA" w14:textId="77777777" w:rsidR="008F3F14" w:rsidRPr="00DD5A6D" w:rsidRDefault="008F3F14" w:rsidP="008F3F14">
            <w:pPr>
              <w:rPr>
                <w:rFonts w:ascii="Times New Roman" w:hAnsi="Times New Roman" w:cs="Times New Roman"/>
                <w:color w:val="000000"/>
              </w:rPr>
            </w:pPr>
            <w:r w:rsidRPr="003B4861">
              <w:rPr>
                <w:rFonts w:ascii="Book Antiqua" w:eastAsia="Book Antiqua" w:hAnsi="Book Antiqua" w:cs="Book Antiqua"/>
                <w:color w:val="000000" w:themeColor="text1"/>
              </w:rPr>
              <w:t>Ecological Metadata Language (EML)</w:t>
            </w:r>
          </w:p>
        </w:tc>
      </w:tr>
    </w:tbl>
    <w:p w14:paraId="7F27AB6A" w14:textId="77777777" w:rsidR="008F3F14" w:rsidRDefault="008F3F14" w:rsidP="004608D4">
      <w:pPr>
        <w:rPr>
          <w:rFonts w:ascii="Book Antiqua" w:eastAsia="Book Antiqua" w:hAnsi="Book Antiqua" w:cs="Book Antiqua"/>
        </w:rPr>
      </w:pPr>
    </w:p>
    <w:p w14:paraId="069BACF6" w14:textId="77777777" w:rsidR="008F3F14" w:rsidRDefault="008F3F14" w:rsidP="004608D4">
      <w:pPr>
        <w:rPr>
          <w:rFonts w:ascii="Book Antiqua" w:eastAsia="Book Antiqua" w:hAnsi="Book Antiqua" w:cs="Book Antiqua"/>
        </w:rPr>
      </w:pPr>
    </w:p>
    <w:p w14:paraId="0969B8ED" w14:textId="18C9CC36" w:rsidR="004608D4" w:rsidRDefault="008F3F14" w:rsidP="004608D4">
      <w:pPr>
        <w:rPr>
          <w:rFonts w:ascii="Book Antiqua" w:eastAsia="Book Antiqua" w:hAnsi="Book Antiqua" w:cs="Book Antiqua"/>
        </w:rPr>
      </w:pPr>
      <w:commentRangeStart w:id="138"/>
      <w:r>
        <w:rPr>
          <w:rFonts w:ascii="Book Antiqua" w:eastAsia="Book Antiqua" w:hAnsi="Book Antiqua" w:cs="Book Antiqua"/>
        </w:rPr>
        <w:t>T</w:t>
      </w:r>
      <w:r w:rsidR="004608D4" w:rsidRPr="003B4861">
        <w:rPr>
          <w:rFonts w:ascii="Book Antiqua" w:eastAsia="Book Antiqua" w:hAnsi="Book Antiqua" w:cs="Book Antiqua"/>
        </w:rPr>
        <w:t>he concepts being described are similar, and are often</w:t>
      </w:r>
      <w:r w:rsidR="008E7C3A">
        <w:rPr>
          <w:rFonts w:ascii="Book Antiqua" w:eastAsia="Book Antiqua" w:hAnsi="Book Antiqua" w:cs="Book Antiqua"/>
        </w:rPr>
        <w:t xml:space="preserve"> </w:t>
      </w:r>
      <w:r w:rsidR="004608D4" w:rsidRPr="003B4861">
        <w:rPr>
          <w:rFonts w:ascii="Book Antiqua" w:eastAsia="Book Antiqua" w:hAnsi="Book Antiqua" w:cs="Book Antiqua"/>
        </w:rPr>
        <w:t>the same between dialects</w:t>
      </w:r>
      <w:commentRangeEnd w:id="138"/>
      <w:r w:rsidR="007C3AC7">
        <w:rPr>
          <w:rStyle w:val="CommentReference"/>
        </w:rPr>
        <w:commentReference w:id="138"/>
      </w:r>
      <w:r w:rsidR="004608D4" w:rsidRPr="003B4861">
        <w:rPr>
          <w:rFonts w:ascii="Book Antiqua" w:eastAsia="Book Antiqua" w:hAnsi="Book Antiqua" w:cs="Book Antiqua"/>
        </w:rPr>
        <w:t xml:space="preserve">. </w:t>
      </w:r>
      <w:r w:rsidR="00323D8A">
        <w:rPr>
          <w:rFonts w:ascii="Book Antiqua" w:eastAsia="Book Antiqua" w:hAnsi="Book Antiqua" w:cs="Book Antiqua"/>
        </w:rPr>
        <w:t>We consider a concept a g</w:t>
      </w:r>
      <w:r w:rsidR="00323D8A" w:rsidRPr="00323D8A">
        <w:rPr>
          <w:rFonts w:ascii="Book Antiqua" w:eastAsia="Book Antiqua" w:hAnsi="Book Antiqua" w:cs="Book Antiqua"/>
        </w:rPr>
        <w:t>eneral term for describing a documentation entity</w:t>
      </w:r>
      <w:r w:rsidR="00323D8A">
        <w:rPr>
          <w:rFonts w:ascii="Book Antiqua" w:eastAsia="Book Antiqua" w:hAnsi="Book Antiqua" w:cs="Book Antiqua"/>
        </w:rPr>
        <w:t>.</w:t>
      </w:r>
      <w:r w:rsidR="00323D8A" w:rsidRPr="003B4861">
        <w:rPr>
          <w:rFonts w:ascii="Book Antiqua" w:eastAsia="Book Antiqua" w:hAnsi="Book Antiqua" w:cs="Book Antiqua"/>
        </w:rPr>
        <w:t xml:space="preserve"> </w:t>
      </w:r>
      <w:r w:rsidR="004608D4" w:rsidRPr="003B4861">
        <w:rPr>
          <w:rFonts w:ascii="Book Antiqua" w:eastAsia="Book Antiqua" w:hAnsi="Book Antiqua" w:cs="Book Antiqua"/>
        </w:rPr>
        <w:t>For example, many different dialects</w:t>
      </w:r>
      <w:r w:rsidR="00B47EC2">
        <w:rPr>
          <w:rFonts w:ascii="Book Antiqua" w:eastAsia="Book Antiqua" w:hAnsi="Book Antiqua" w:cs="Book Antiqua"/>
        </w:rPr>
        <w:t xml:space="preserve"> use a XML</w:t>
      </w:r>
      <w:r w:rsidR="004608D4" w:rsidRPr="003B4861">
        <w:rPr>
          <w:rFonts w:ascii="Book Antiqua" w:eastAsia="Book Antiqua" w:hAnsi="Book Antiqua" w:cs="Book Antiqua"/>
        </w:rPr>
        <w:t xml:space="preserve"> element to refer to the resource’s title</w:t>
      </w:r>
      <w:r w:rsidR="00B47EC2">
        <w:rPr>
          <w:rFonts w:ascii="Book Antiqua" w:eastAsia="Book Antiqua" w:hAnsi="Book Antiqua" w:cs="Book Antiqua"/>
        </w:rPr>
        <w:t xml:space="preserve"> in their shared documentation record</w:t>
      </w:r>
      <w:r w:rsidR="004608D4" w:rsidRPr="003B4861">
        <w:rPr>
          <w:rFonts w:ascii="Book Antiqua" w:eastAsia="Book Antiqua" w:hAnsi="Book Antiqua" w:cs="Book Antiqua"/>
        </w:rPr>
        <w:t>.</w:t>
      </w:r>
      <w:r w:rsidR="00982EC7">
        <w:rPr>
          <w:rFonts w:ascii="Book Antiqua" w:eastAsia="Book Antiqua" w:hAnsi="Book Antiqua" w:cs="Book Antiqua"/>
        </w:rPr>
        <w:t xml:space="preserve"> </w:t>
      </w:r>
      <w:r w:rsidR="004608D4" w:rsidRPr="003B4861">
        <w:rPr>
          <w:rFonts w:ascii="Book Antiqua" w:eastAsia="Book Antiqua" w:hAnsi="Book Antiqua" w:cs="Book Antiqua"/>
        </w:rPr>
        <w:t xml:space="preserve">Since there are many such concept similarities, we can quantitatively report on a collection in many dialects </w:t>
      </w:r>
      <w:r w:rsidR="009F485F">
        <w:rPr>
          <w:rFonts w:ascii="Book Antiqua" w:eastAsia="Book Antiqua" w:hAnsi="Book Antiqua" w:cs="Book Antiqua"/>
        </w:rPr>
        <w:t>for</w:t>
      </w:r>
      <w:r w:rsidR="004608D4" w:rsidRPr="003B4861">
        <w:rPr>
          <w:rFonts w:ascii="Book Antiqua" w:eastAsia="Book Antiqua" w:hAnsi="Book Antiqua" w:cs="Book Antiqua"/>
        </w:rPr>
        <w:t xml:space="preserve"> many recommendations</w:t>
      </w:r>
      <w:r w:rsidR="009F485F">
        <w:rPr>
          <w:rFonts w:ascii="Book Antiqua" w:eastAsia="Book Antiqua" w:hAnsi="Book Antiqua" w:cs="Book Antiqua"/>
        </w:rPr>
        <w:t xml:space="preserve"> using</w:t>
      </w:r>
      <w:r w:rsidR="009F485F" w:rsidRPr="003B4861">
        <w:rPr>
          <w:rFonts w:ascii="Book Antiqua" w:eastAsia="Book Antiqua" w:hAnsi="Book Antiqua" w:cs="Book Antiqua"/>
        </w:rPr>
        <w:t xml:space="preserve"> the concepts contained</w:t>
      </w:r>
      <w:r w:rsidR="00B47EC2">
        <w:rPr>
          <w:rFonts w:ascii="Book Antiqua" w:eastAsia="Book Antiqua" w:hAnsi="Book Antiqua" w:cs="Book Antiqua"/>
        </w:rPr>
        <w:t xml:space="preserve"> in the collection’s records</w:t>
      </w:r>
      <w:r w:rsidR="004608D4" w:rsidRPr="003B4861">
        <w:rPr>
          <w:rFonts w:ascii="Book Antiqua" w:eastAsia="Book Antiqua" w:hAnsi="Book Antiqua" w:cs="Book Antiqua"/>
        </w:rPr>
        <w:t>.</w:t>
      </w:r>
      <w:r w:rsidR="00B47EC2">
        <w:rPr>
          <w:rFonts w:ascii="Book Antiqua" w:eastAsia="Book Antiqua" w:hAnsi="Book Antiqua" w:cs="Book Antiqua"/>
        </w:rPr>
        <w:t xml:space="preserve"> </w:t>
      </w:r>
    </w:p>
    <w:p w14:paraId="0AED0B5F" w14:textId="77777777" w:rsidR="008F3F14" w:rsidRDefault="008F3F14" w:rsidP="004608D4">
      <w:pPr>
        <w:rPr>
          <w:rFonts w:ascii="Book Antiqua" w:eastAsia="Book Antiqua" w:hAnsi="Book Antiqua" w:cs="Book Antiqua"/>
        </w:rPr>
      </w:pPr>
    </w:p>
    <w:p w14:paraId="3BF558B6" w14:textId="77777777" w:rsidR="008F3F14" w:rsidRPr="008F3F14" w:rsidRDefault="008F3F14" w:rsidP="008F3F14">
      <w:pPr>
        <w:jc w:val="center"/>
        <w:rPr>
          <w:rFonts w:ascii="Book Antiqua" w:hAnsi="Book Antiqua"/>
          <w:sz w:val="20"/>
          <w:szCs w:val="20"/>
        </w:rPr>
      </w:pPr>
      <w:r w:rsidRPr="008F3F14">
        <w:rPr>
          <w:rFonts w:ascii="Book Antiqua" w:hAnsi="Book Antiqua"/>
          <w:sz w:val="20"/>
          <w:szCs w:val="20"/>
        </w:rPr>
        <w:t>Table 2 - A recommendation is a set of concepts that an organization considers to be important in documenting scientific discovery.</w:t>
      </w:r>
    </w:p>
    <w:tbl>
      <w:tblPr>
        <w:tblStyle w:val="TableGrid"/>
        <w:tblW w:w="9360" w:type="dxa"/>
        <w:jc w:val="center"/>
        <w:tblLook w:val="04A0" w:firstRow="1" w:lastRow="0" w:firstColumn="1" w:lastColumn="0" w:noHBand="0" w:noVBand="1"/>
        <w:tblCaption w:val=""/>
        <w:tblDescription w:val=""/>
      </w:tblPr>
      <w:tblGrid>
        <w:gridCol w:w="4230"/>
        <w:gridCol w:w="5130"/>
      </w:tblGrid>
      <w:tr w:rsidR="008F3F14" w:rsidRPr="00FC3F84" w14:paraId="1DB80C56" w14:textId="77777777" w:rsidTr="00AC670C">
        <w:trPr>
          <w:trHeight w:val="324"/>
          <w:jc w:val="center"/>
        </w:trPr>
        <w:tc>
          <w:tcPr>
            <w:tcW w:w="4230" w:type="dxa"/>
            <w:noWrap/>
            <w:vAlign w:val="bottom"/>
            <w:hideMark/>
          </w:tcPr>
          <w:p w14:paraId="4E5920CC" w14:textId="77777777" w:rsidR="008F3F14" w:rsidRPr="00E20313" w:rsidRDefault="008F3F14" w:rsidP="00AC670C">
            <w:pPr>
              <w:jc w:val="center"/>
              <w:rPr>
                <w:rFonts w:ascii="Calibri" w:eastAsia="Times New Roman" w:hAnsi="Calibri" w:cs="Times New Roman"/>
                <w:b/>
                <w:color w:val="000000"/>
              </w:rPr>
            </w:pPr>
            <w:r w:rsidRPr="003B4861">
              <w:rPr>
                <w:rFonts w:ascii="Book Antiqua" w:eastAsia="Book Antiqua" w:hAnsi="Book Antiqua" w:cs="Book Antiqua"/>
                <w:b/>
                <w:bCs/>
                <w:color w:val="000000"/>
              </w:rPr>
              <w:t>Metadata Recommendations</w:t>
            </w:r>
          </w:p>
        </w:tc>
        <w:tc>
          <w:tcPr>
            <w:tcW w:w="5130" w:type="dxa"/>
          </w:tcPr>
          <w:p w14:paraId="4C4C146A" w14:textId="77777777" w:rsidR="008F3F14" w:rsidRDefault="008F3F14" w:rsidP="00AC670C">
            <w:pPr>
              <w:jc w:val="center"/>
            </w:pPr>
            <w:r w:rsidRPr="049DA0EB">
              <w:t xml:space="preserve"> </w:t>
            </w:r>
            <w:r w:rsidRPr="003B4861">
              <w:rPr>
                <w:rFonts w:ascii="Book Antiqua" w:eastAsia="Book Antiqua" w:hAnsi="Book Antiqua" w:cs="Book Antiqua"/>
                <w:b/>
                <w:bCs/>
              </w:rPr>
              <w:t>Originating</w:t>
            </w:r>
            <w:r w:rsidRPr="003B4861">
              <w:rPr>
                <w:rFonts w:ascii="Book Antiqua" w:eastAsia="Book Antiqua" w:hAnsi="Book Antiqua" w:cs="Book Antiqua"/>
              </w:rPr>
              <w:t xml:space="preserve"> </w:t>
            </w:r>
            <w:r w:rsidRPr="003B4861">
              <w:rPr>
                <w:rFonts w:ascii="Book Antiqua" w:eastAsia="Book Antiqua" w:hAnsi="Book Antiqua" w:cs="Book Antiqua"/>
                <w:b/>
                <w:bCs/>
              </w:rPr>
              <w:t>Organization</w:t>
            </w:r>
          </w:p>
        </w:tc>
      </w:tr>
      <w:commentRangeStart w:id="139"/>
      <w:tr w:rsidR="008F3F14" w:rsidRPr="00FC3F84" w14:paraId="3017E5C8" w14:textId="77777777" w:rsidTr="00AC670C">
        <w:trPr>
          <w:trHeight w:val="324"/>
          <w:jc w:val="center"/>
        </w:trPr>
        <w:tc>
          <w:tcPr>
            <w:tcW w:w="4230" w:type="dxa"/>
            <w:noWrap/>
            <w:vAlign w:val="bottom"/>
          </w:tcPr>
          <w:p w14:paraId="38BE1350" w14:textId="77777777" w:rsidR="008F3F14" w:rsidRPr="00FC3F84" w:rsidRDefault="008F3F14" w:rsidP="00AC670C">
            <w:pPr>
              <w:rPr>
                <w:rFonts w:ascii="Calibri" w:eastAsia="Times New Roman" w:hAnsi="Calibri" w:cs="Times New Roman"/>
                <w:color w:val="000000"/>
              </w:rPr>
            </w:pPr>
            <w:r w:rsidRPr="003B4861">
              <w:fldChar w:fldCharType="begin"/>
            </w:r>
            <w:r>
              <w:rPr>
                <w:rFonts w:ascii="Calibri" w:eastAsia="Times New Roman" w:hAnsi="Calibri" w:cs="Times New Roman"/>
                <w:color w:val="000000"/>
              </w:rPr>
              <w:instrText xml:space="preserve"> HYPERLINK "http://wiki.esipfed.org/index.php/Data_Discovery_(CSW)" </w:instrText>
            </w:r>
            <w:r w:rsidRPr="003B4861">
              <w:rPr>
                <w:rFonts w:ascii="Calibri" w:eastAsia="Times New Roman" w:hAnsi="Calibri" w:cs="Times New Roman"/>
                <w:color w:val="000000"/>
              </w:rPr>
              <w:fldChar w:fldCharType="separate"/>
            </w:r>
            <w:proofErr w:type="spellStart"/>
            <w:r w:rsidRPr="003B4861">
              <w:rPr>
                <w:rStyle w:val="Hyperlink"/>
                <w:rFonts w:ascii="Calibri,Times New Roman" w:eastAsia="Calibri,Times New Roman" w:hAnsi="Calibri,Times New Roman" w:cs="Calibri,Times New Roman"/>
              </w:rPr>
              <w:t>CSW_Discovery</w:t>
            </w:r>
            <w:proofErr w:type="spellEnd"/>
            <w:r w:rsidRPr="003B4861">
              <w:fldChar w:fldCharType="end"/>
            </w:r>
            <w:commentRangeEnd w:id="139"/>
            <w:r w:rsidR="00B6192D">
              <w:rPr>
                <w:rStyle w:val="CommentReference"/>
              </w:rPr>
              <w:commentReference w:id="139"/>
            </w:r>
          </w:p>
        </w:tc>
        <w:tc>
          <w:tcPr>
            <w:tcW w:w="5130" w:type="dxa"/>
          </w:tcPr>
          <w:p w14:paraId="6EF7B642" w14:textId="77777777" w:rsidR="008F3F14" w:rsidRDefault="008F3F14" w:rsidP="00AC670C">
            <w:r>
              <w:t>Open Geospatial Consortium</w:t>
            </w:r>
          </w:p>
        </w:tc>
      </w:tr>
      <w:tr w:rsidR="008F3F14" w:rsidRPr="00FC3F84" w14:paraId="1A4879A7" w14:textId="77777777" w:rsidTr="00AC670C">
        <w:trPr>
          <w:trHeight w:val="324"/>
          <w:jc w:val="center"/>
        </w:trPr>
        <w:tc>
          <w:tcPr>
            <w:tcW w:w="4230" w:type="dxa"/>
            <w:noWrap/>
            <w:vAlign w:val="bottom"/>
            <w:hideMark/>
          </w:tcPr>
          <w:p w14:paraId="1FD70166" w14:textId="77777777" w:rsidR="008F3F14" w:rsidRPr="00FC3F84" w:rsidRDefault="0059379D" w:rsidP="00AC670C">
            <w:pPr>
              <w:rPr>
                <w:rFonts w:ascii="Calibri" w:eastAsia="Times New Roman" w:hAnsi="Calibri" w:cs="Times New Roman"/>
                <w:color w:val="000000"/>
              </w:rPr>
            </w:pPr>
            <w:hyperlink r:id="rId6" w:history="1">
              <w:r w:rsidR="008F3F14" w:rsidRPr="003B4861">
                <w:rPr>
                  <w:rStyle w:val="Hyperlink"/>
                  <w:rFonts w:ascii="Calibri,Times New Roman" w:eastAsia="Calibri,Times New Roman" w:hAnsi="Calibri,Times New Roman" w:cs="Calibri,Times New Roman"/>
                </w:rPr>
                <w:t>ISO-1_Discovery</w:t>
              </w:r>
            </w:hyperlink>
          </w:p>
        </w:tc>
        <w:tc>
          <w:tcPr>
            <w:tcW w:w="5130" w:type="dxa"/>
          </w:tcPr>
          <w:p w14:paraId="165D746F" w14:textId="77777777" w:rsidR="008F3F14" w:rsidRDefault="008F3F14" w:rsidP="00AC670C">
            <w:r>
              <w:t>International Standards Organization</w:t>
            </w:r>
          </w:p>
        </w:tc>
      </w:tr>
      <w:tr w:rsidR="008F3F14" w:rsidRPr="00FC3F84" w14:paraId="721E2432" w14:textId="77777777" w:rsidTr="00AC670C">
        <w:trPr>
          <w:trHeight w:val="324"/>
          <w:jc w:val="center"/>
        </w:trPr>
        <w:tc>
          <w:tcPr>
            <w:tcW w:w="4230" w:type="dxa"/>
            <w:noWrap/>
            <w:vAlign w:val="bottom"/>
            <w:hideMark/>
          </w:tcPr>
          <w:p w14:paraId="696FBF67" w14:textId="77777777" w:rsidR="008F3F14" w:rsidRPr="00FC3F84" w:rsidRDefault="0059379D" w:rsidP="00AC670C">
            <w:pPr>
              <w:rPr>
                <w:rFonts w:ascii="Calibri" w:eastAsia="Times New Roman" w:hAnsi="Calibri" w:cs="Times New Roman"/>
                <w:color w:val="000000"/>
              </w:rPr>
            </w:pPr>
            <w:hyperlink r:id="rId7" w:history="1">
              <w:proofErr w:type="spellStart"/>
              <w:r w:rsidR="008F3F14" w:rsidRPr="003B4861">
                <w:rPr>
                  <w:rStyle w:val="Hyperlink"/>
                  <w:rFonts w:ascii="Calibri,Times New Roman" w:eastAsia="Calibri,Times New Roman" w:hAnsi="Calibri,Times New Roman" w:cs="Calibri,Times New Roman"/>
                </w:rPr>
                <w:t>DIF_Discovery</w:t>
              </w:r>
              <w:proofErr w:type="spellEnd"/>
            </w:hyperlink>
          </w:p>
        </w:tc>
        <w:tc>
          <w:tcPr>
            <w:tcW w:w="5130" w:type="dxa"/>
          </w:tcPr>
          <w:p w14:paraId="7F0EB40C" w14:textId="77777777" w:rsidR="008F3F14" w:rsidRDefault="008F3F14" w:rsidP="00AC670C">
            <w:r>
              <w:t>National Aeronautics and Space Administration</w:t>
            </w:r>
          </w:p>
        </w:tc>
      </w:tr>
      <w:tr w:rsidR="008F3F14" w:rsidRPr="00FC3F84" w14:paraId="29C4B09C" w14:textId="77777777" w:rsidTr="00AC670C">
        <w:trPr>
          <w:trHeight w:val="324"/>
          <w:jc w:val="center"/>
        </w:trPr>
        <w:tc>
          <w:tcPr>
            <w:tcW w:w="4230" w:type="dxa"/>
            <w:noWrap/>
            <w:vAlign w:val="bottom"/>
            <w:hideMark/>
          </w:tcPr>
          <w:p w14:paraId="095F8B7A" w14:textId="77777777" w:rsidR="008F3F14" w:rsidRPr="00FC3F84" w:rsidRDefault="008F3F14" w:rsidP="00AC670C">
            <w:pPr>
              <w:rPr>
                <w:rFonts w:ascii="Calibri" w:eastAsia="Times New Roman" w:hAnsi="Calibri" w:cs="Times New Roman"/>
                <w:color w:val="000000"/>
              </w:rPr>
            </w:pPr>
            <w:proofErr w:type="spellStart"/>
            <w:r w:rsidRPr="003B4861">
              <w:rPr>
                <w:rFonts w:ascii="Book Antiqua" w:eastAsia="Book Antiqua" w:hAnsi="Book Antiqua" w:cs="Book Antiqua"/>
                <w:color w:val="000000"/>
              </w:rPr>
              <w:t>FGDC_Discovery</w:t>
            </w:r>
            <w:proofErr w:type="spellEnd"/>
          </w:p>
        </w:tc>
        <w:tc>
          <w:tcPr>
            <w:tcW w:w="5130" w:type="dxa"/>
          </w:tcPr>
          <w:p w14:paraId="31767DCB" w14:textId="77777777" w:rsidR="008F3F14" w:rsidRDefault="008F3F14" w:rsidP="00AC670C">
            <w:r>
              <w:t>Federal Geographic Data Committee</w:t>
            </w:r>
          </w:p>
        </w:tc>
      </w:tr>
      <w:tr w:rsidR="008F3F14" w:rsidRPr="00FC3F84" w14:paraId="16184A02" w14:textId="77777777" w:rsidTr="00AC670C">
        <w:trPr>
          <w:trHeight w:val="324"/>
          <w:jc w:val="center"/>
        </w:trPr>
        <w:tc>
          <w:tcPr>
            <w:tcW w:w="4230" w:type="dxa"/>
            <w:noWrap/>
            <w:vAlign w:val="bottom"/>
            <w:hideMark/>
          </w:tcPr>
          <w:p w14:paraId="79B81EAB" w14:textId="77777777" w:rsidR="008F3F14" w:rsidRPr="00FC3F84" w:rsidRDefault="008F3F14" w:rsidP="00AC670C">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DataCite_Discovery</w:t>
            </w:r>
            <w:proofErr w:type="spellEnd"/>
          </w:p>
        </w:tc>
        <w:tc>
          <w:tcPr>
            <w:tcW w:w="5130" w:type="dxa"/>
          </w:tcPr>
          <w:p w14:paraId="277D89B2" w14:textId="77777777" w:rsidR="008F3F14" w:rsidRDefault="008F3F14" w:rsidP="00AC670C">
            <w:r>
              <w:t>DataCite</w:t>
            </w:r>
          </w:p>
        </w:tc>
      </w:tr>
      <w:tr w:rsidR="008F3F14" w:rsidRPr="00FC3F84" w14:paraId="45003910" w14:textId="77777777" w:rsidTr="00AC670C">
        <w:trPr>
          <w:trHeight w:val="324"/>
          <w:jc w:val="center"/>
        </w:trPr>
        <w:tc>
          <w:tcPr>
            <w:tcW w:w="4230" w:type="dxa"/>
            <w:noWrap/>
            <w:vAlign w:val="bottom"/>
            <w:hideMark/>
          </w:tcPr>
          <w:p w14:paraId="3CDBE81F" w14:textId="77777777" w:rsidR="008F3F14" w:rsidRPr="00FC3F84" w:rsidRDefault="008F3F14" w:rsidP="00AC670C">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DCAT_Discovery</w:t>
            </w:r>
            <w:proofErr w:type="spellEnd"/>
          </w:p>
        </w:tc>
        <w:tc>
          <w:tcPr>
            <w:tcW w:w="5130" w:type="dxa"/>
          </w:tcPr>
          <w:p w14:paraId="5B64CC58" w14:textId="77777777" w:rsidR="008F3F14" w:rsidRDefault="008F3F14" w:rsidP="00AC670C">
            <w:r>
              <w:t>World Wide Web Consortium</w:t>
            </w:r>
          </w:p>
        </w:tc>
      </w:tr>
      <w:tr w:rsidR="008F3F14" w:rsidRPr="00FC3F84" w14:paraId="79F134C0" w14:textId="77777777" w:rsidTr="00AC670C">
        <w:trPr>
          <w:trHeight w:val="324"/>
          <w:jc w:val="center"/>
        </w:trPr>
        <w:tc>
          <w:tcPr>
            <w:tcW w:w="4230" w:type="dxa"/>
            <w:noWrap/>
            <w:vAlign w:val="bottom"/>
            <w:hideMark/>
          </w:tcPr>
          <w:p w14:paraId="349A06A3" w14:textId="77777777" w:rsidR="008F3F14" w:rsidRPr="00FC3F84" w:rsidRDefault="008F3F14" w:rsidP="00AC670C">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ECS_Discovery</w:t>
            </w:r>
            <w:proofErr w:type="spellEnd"/>
          </w:p>
        </w:tc>
        <w:tc>
          <w:tcPr>
            <w:tcW w:w="5130" w:type="dxa"/>
          </w:tcPr>
          <w:p w14:paraId="13FD5D4E" w14:textId="77777777" w:rsidR="008F3F14" w:rsidRDefault="008F3F14" w:rsidP="00AC670C">
            <w:r>
              <w:t>National Aeronautics and Space Administration</w:t>
            </w:r>
          </w:p>
        </w:tc>
      </w:tr>
      <w:tr w:rsidR="008F3F14" w:rsidRPr="00FC3F84" w14:paraId="2FEED128" w14:textId="77777777" w:rsidTr="00AC670C">
        <w:trPr>
          <w:trHeight w:val="324"/>
          <w:jc w:val="center"/>
        </w:trPr>
        <w:tc>
          <w:tcPr>
            <w:tcW w:w="4230" w:type="dxa"/>
            <w:noWrap/>
            <w:vAlign w:val="bottom"/>
            <w:hideMark/>
          </w:tcPr>
          <w:p w14:paraId="3581AB87" w14:textId="77777777" w:rsidR="008F3F14" w:rsidRPr="00FC3F84" w:rsidRDefault="008F3F14" w:rsidP="00AC670C">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ECHO_Discovery</w:t>
            </w:r>
            <w:proofErr w:type="spellEnd"/>
          </w:p>
        </w:tc>
        <w:tc>
          <w:tcPr>
            <w:tcW w:w="5130" w:type="dxa"/>
          </w:tcPr>
          <w:p w14:paraId="4A9E2499" w14:textId="77777777" w:rsidR="008F3F14" w:rsidRDefault="008F3F14" w:rsidP="00AC670C">
            <w:r>
              <w:t>National Aeronautics and Space Administration</w:t>
            </w:r>
          </w:p>
        </w:tc>
      </w:tr>
      <w:tr w:rsidR="008F3F14" w:rsidRPr="00FC3F84" w14:paraId="0770F8EF" w14:textId="77777777" w:rsidTr="00AC670C">
        <w:trPr>
          <w:trHeight w:val="359"/>
          <w:jc w:val="center"/>
        </w:trPr>
        <w:tc>
          <w:tcPr>
            <w:tcW w:w="4230" w:type="dxa"/>
            <w:noWrap/>
            <w:vAlign w:val="bottom"/>
            <w:hideMark/>
          </w:tcPr>
          <w:p w14:paraId="77DAC19F" w14:textId="77777777" w:rsidR="008F3F14" w:rsidRPr="00FC3F84" w:rsidRDefault="008F3F14" w:rsidP="00AC670C">
            <w:pPr>
              <w:rPr>
                <w:rFonts w:ascii="Calibri" w:eastAsia="Times New Roman" w:hAnsi="Calibri" w:cs="Times New Roman"/>
                <w:color w:val="000000"/>
              </w:rPr>
            </w:pPr>
            <w:proofErr w:type="spellStart"/>
            <w:r w:rsidRPr="003B4861">
              <w:rPr>
                <w:rStyle w:val="Hyperlink"/>
                <w:rFonts w:ascii="Book Antiqua" w:eastAsia="Book Antiqua" w:hAnsi="Book Antiqua" w:cs="Book Antiqua"/>
              </w:rPr>
              <w:t>ACDD_Discovery</w:t>
            </w:r>
            <w:proofErr w:type="spellEnd"/>
          </w:p>
        </w:tc>
        <w:tc>
          <w:tcPr>
            <w:tcW w:w="5130" w:type="dxa"/>
          </w:tcPr>
          <w:p w14:paraId="1E42E5A7" w14:textId="77777777" w:rsidR="008F3F14" w:rsidRDefault="008F3F14" w:rsidP="00AC670C">
            <w:r>
              <w:t>University Corporation for Atmospheric Research / ESIP Documentation Cluster</w:t>
            </w:r>
          </w:p>
        </w:tc>
      </w:tr>
      <w:tr w:rsidR="008F3F14" w:rsidRPr="00FC3F84" w14:paraId="1D6F60A2" w14:textId="77777777" w:rsidTr="00AC670C">
        <w:trPr>
          <w:trHeight w:val="324"/>
          <w:jc w:val="center"/>
        </w:trPr>
        <w:tc>
          <w:tcPr>
            <w:tcW w:w="4230" w:type="dxa"/>
            <w:noWrap/>
            <w:vAlign w:val="bottom"/>
            <w:hideMark/>
          </w:tcPr>
          <w:p w14:paraId="140AA452" w14:textId="77777777" w:rsidR="008F3F14" w:rsidRPr="00FC3F84" w:rsidRDefault="008F3F14" w:rsidP="00AC670C">
            <w:pPr>
              <w:rPr>
                <w:rFonts w:ascii="Calibri" w:eastAsia="Times New Roman" w:hAnsi="Calibri" w:cs="Times New Roman"/>
                <w:color w:val="000000"/>
              </w:rPr>
            </w:pPr>
            <w:r w:rsidRPr="003B4861">
              <w:rPr>
                <w:rFonts w:ascii="Book Antiqua" w:eastAsia="Book Antiqua" w:hAnsi="Book Antiqua" w:cs="Book Antiqua"/>
                <w:color w:val="000000"/>
              </w:rPr>
              <w:t>UMM-Collection</w:t>
            </w:r>
          </w:p>
        </w:tc>
        <w:tc>
          <w:tcPr>
            <w:tcW w:w="5130" w:type="dxa"/>
          </w:tcPr>
          <w:p w14:paraId="774E99CE" w14:textId="77777777" w:rsidR="008F3F14" w:rsidRDefault="008F3F14" w:rsidP="00AC670C">
            <w:r>
              <w:t>National Aeronautics and Space Administration</w:t>
            </w:r>
          </w:p>
        </w:tc>
      </w:tr>
      <w:tr w:rsidR="008F3F14" w:rsidRPr="00FC3F84" w14:paraId="420B2B47" w14:textId="77777777" w:rsidTr="00AC670C">
        <w:trPr>
          <w:trHeight w:val="324"/>
          <w:jc w:val="center"/>
        </w:trPr>
        <w:tc>
          <w:tcPr>
            <w:tcW w:w="4230" w:type="dxa"/>
            <w:noWrap/>
            <w:vAlign w:val="bottom"/>
            <w:hideMark/>
          </w:tcPr>
          <w:p w14:paraId="54DAF6CD" w14:textId="77777777" w:rsidR="008F3F14" w:rsidRPr="00FC3F84" w:rsidRDefault="008F3F14" w:rsidP="00AC670C">
            <w:pPr>
              <w:rPr>
                <w:rFonts w:ascii="Calibri" w:eastAsia="Times New Roman" w:hAnsi="Calibri" w:cs="Times New Roman"/>
                <w:color w:val="000000"/>
              </w:rPr>
            </w:pPr>
            <w:r w:rsidRPr="003B4861">
              <w:rPr>
                <w:rFonts w:ascii="Book Antiqua" w:eastAsia="Book Antiqua" w:hAnsi="Book Antiqua" w:cs="Book Antiqua"/>
                <w:color w:val="000000"/>
              </w:rPr>
              <w:t>UMM-Common</w:t>
            </w:r>
          </w:p>
        </w:tc>
        <w:tc>
          <w:tcPr>
            <w:tcW w:w="5130" w:type="dxa"/>
          </w:tcPr>
          <w:p w14:paraId="6F3AE90B" w14:textId="77777777" w:rsidR="008F3F14" w:rsidRDefault="008F3F14" w:rsidP="00AC670C">
            <w:r>
              <w:t>National Aeronautics and Space Administration</w:t>
            </w:r>
          </w:p>
        </w:tc>
      </w:tr>
      <w:tr w:rsidR="008F3F14" w:rsidRPr="00FC3F84" w14:paraId="43777F1C" w14:textId="77777777" w:rsidTr="00AC670C">
        <w:trPr>
          <w:trHeight w:val="324"/>
          <w:jc w:val="center"/>
        </w:trPr>
        <w:tc>
          <w:tcPr>
            <w:tcW w:w="4230" w:type="dxa"/>
            <w:noWrap/>
            <w:vAlign w:val="bottom"/>
            <w:hideMark/>
          </w:tcPr>
          <w:p w14:paraId="41882C5E" w14:textId="77777777" w:rsidR="008F3F14" w:rsidRPr="00FC3F84" w:rsidRDefault="008F3F14" w:rsidP="00AC670C">
            <w:pPr>
              <w:rPr>
                <w:rFonts w:ascii="Calibri" w:eastAsia="Times New Roman" w:hAnsi="Calibri" w:cs="Times New Roman"/>
                <w:color w:val="000000"/>
              </w:rPr>
            </w:pPr>
            <w:r w:rsidRPr="003B4861">
              <w:rPr>
                <w:rFonts w:ascii="Book Antiqua" w:eastAsia="Book Antiqua" w:hAnsi="Book Antiqua" w:cs="Book Antiqua"/>
                <w:color w:val="000000"/>
              </w:rPr>
              <w:t>UMM-Granule</w:t>
            </w:r>
          </w:p>
        </w:tc>
        <w:tc>
          <w:tcPr>
            <w:tcW w:w="5130" w:type="dxa"/>
          </w:tcPr>
          <w:p w14:paraId="201AE95E" w14:textId="77777777" w:rsidR="008F3F14" w:rsidRDefault="008F3F14" w:rsidP="00AC670C">
            <w:r>
              <w:t>National Aeronautics and Space Administration</w:t>
            </w:r>
          </w:p>
        </w:tc>
      </w:tr>
      <w:tr w:rsidR="008F3F14" w:rsidRPr="00FC3F84" w14:paraId="79645155" w14:textId="77777777" w:rsidTr="00AC670C">
        <w:trPr>
          <w:trHeight w:val="324"/>
          <w:jc w:val="center"/>
        </w:trPr>
        <w:tc>
          <w:tcPr>
            <w:tcW w:w="4230" w:type="dxa"/>
            <w:noWrap/>
            <w:vAlign w:val="bottom"/>
            <w:hideMark/>
          </w:tcPr>
          <w:p w14:paraId="5A542558" w14:textId="77777777" w:rsidR="008F3F14" w:rsidRPr="00FC3F84" w:rsidRDefault="008F3F14" w:rsidP="00AC670C">
            <w:pPr>
              <w:rPr>
                <w:rFonts w:ascii="Calibri" w:eastAsia="Times New Roman" w:hAnsi="Calibri" w:cs="Times New Roman"/>
                <w:color w:val="000000"/>
              </w:rPr>
            </w:pPr>
            <w:proofErr w:type="spellStart"/>
            <w:r w:rsidRPr="003B4861">
              <w:rPr>
                <w:rFonts w:ascii="Book Antiqua" w:eastAsia="Book Antiqua" w:hAnsi="Book Antiqua" w:cs="Book Antiqua"/>
                <w:color w:val="000000"/>
              </w:rPr>
              <w:t>LTER_Completeness</w:t>
            </w:r>
            <w:proofErr w:type="spellEnd"/>
          </w:p>
        </w:tc>
        <w:tc>
          <w:tcPr>
            <w:tcW w:w="5130" w:type="dxa"/>
          </w:tcPr>
          <w:p w14:paraId="69298871" w14:textId="77777777" w:rsidR="008F3F14" w:rsidRDefault="008F3F14" w:rsidP="00AC670C">
            <w:r>
              <w:t>Long Term Ecological Research Network</w:t>
            </w:r>
          </w:p>
        </w:tc>
      </w:tr>
      <w:tr w:rsidR="008F3F14" w:rsidRPr="00FC3F84" w14:paraId="0B56D7BA" w14:textId="77777777" w:rsidTr="00AC670C">
        <w:trPr>
          <w:trHeight w:val="324"/>
          <w:jc w:val="center"/>
        </w:trPr>
        <w:tc>
          <w:tcPr>
            <w:tcW w:w="4230" w:type="dxa"/>
            <w:noWrap/>
            <w:vAlign w:val="bottom"/>
            <w:hideMark/>
          </w:tcPr>
          <w:p w14:paraId="18911481" w14:textId="77777777" w:rsidR="008F3F14" w:rsidRPr="00FC3F84" w:rsidRDefault="008F3F14" w:rsidP="00AC670C">
            <w:pPr>
              <w:rPr>
                <w:rFonts w:ascii="Calibri" w:eastAsia="Times New Roman" w:hAnsi="Calibri" w:cs="Times New Roman"/>
                <w:color w:val="000000"/>
              </w:rPr>
            </w:pPr>
            <w:r w:rsidRPr="003B4861">
              <w:rPr>
                <w:rFonts w:ascii="Book Antiqua" w:eastAsia="Book Antiqua" w:hAnsi="Book Antiqua" w:cs="Book Antiqua"/>
                <w:color w:val="000000"/>
              </w:rPr>
              <w:t>Dryad-Package</w:t>
            </w:r>
          </w:p>
        </w:tc>
        <w:tc>
          <w:tcPr>
            <w:tcW w:w="5130" w:type="dxa"/>
          </w:tcPr>
          <w:p w14:paraId="10CC5EA0" w14:textId="77777777" w:rsidR="008F3F14" w:rsidRDefault="008F3F14" w:rsidP="00AC670C">
            <w:r>
              <w:t>Dryad Digital Repository</w:t>
            </w:r>
          </w:p>
        </w:tc>
      </w:tr>
      <w:tr w:rsidR="008F3F14" w:rsidRPr="00FC3F84" w14:paraId="3982E8C3" w14:textId="77777777" w:rsidTr="00AC670C">
        <w:trPr>
          <w:trHeight w:val="324"/>
          <w:jc w:val="center"/>
        </w:trPr>
        <w:tc>
          <w:tcPr>
            <w:tcW w:w="4230" w:type="dxa"/>
            <w:noWrap/>
            <w:vAlign w:val="bottom"/>
            <w:hideMark/>
          </w:tcPr>
          <w:p w14:paraId="1D9EA582" w14:textId="77777777" w:rsidR="008F3F14" w:rsidRPr="00FC3F84" w:rsidRDefault="008F3F14" w:rsidP="00AC670C">
            <w:pPr>
              <w:rPr>
                <w:rFonts w:ascii="Calibri" w:eastAsia="Times New Roman" w:hAnsi="Calibri" w:cs="Times New Roman"/>
                <w:color w:val="000000"/>
              </w:rPr>
            </w:pPr>
            <w:r w:rsidRPr="003B4861">
              <w:rPr>
                <w:rFonts w:ascii="Book Antiqua" w:eastAsia="Book Antiqua" w:hAnsi="Book Antiqua" w:cs="Book Antiqua"/>
                <w:color w:val="000000"/>
              </w:rPr>
              <w:t>Dryad-File</w:t>
            </w:r>
          </w:p>
        </w:tc>
        <w:tc>
          <w:tcPr>
            <w:tcW w:w="5130" w:type="dxa"/>
          </w:tcPr>
          <w:p w14:paraId="6A4022C6" w14:textId="77777777" w:rsidR="008F3F14" w:rsidRDefault="008F3F14" w:rsidP="00AC670C">
            <w:r>
              <w:t>Dryad Digital Repository</w:t>
            </w:r>
          </w:p>
        </w:tc>
      </w:tr>
      <w:tr w:rsidR="008F3F14" w:rsidRPr="00FC3F84" w14:paraId="6BB21ADA" w14:textId="77777777" w:rsidTr="00AC670C">
        <w:trPr>
          <w:trHeight w:val="324"/>
          <w:jc w:val="center"/>
        </w:trPr>
        <w:tc>
          <w:tcPr>
            <w:tcW w:w="4230" w:type="dxa"/>
            <w:noWrap/>
            <w:vAlign w:val="bottom"/>
          </w:tcPr>
          <w:p w14:paraId="6E284AB7" w14:textId="77777777" w:rsidR="008F3F14" w:rsidRPr="00A42BC3" w:rsidRDefault="008F3F14" w:rsidP="00AC670C">
            <w:pPr>
              <w:rPr>
                <w:rFonts w:ascii="Book Antiqua" w:eastAsia="Book Antiqua" w:hAnsi="Book Antiqua" w:cs="Book Antiqua"/>
                <w:color w:val="000000"/>
              </w:rPr>
            </w:pPr>
            <w:r w:rsidRPr="003B4861">
              <w:rPr>
                <w:rFonts w:ascii="Calibri,Times New Roman" w:eastAsia="Calibri,Times New Roman" w:hAnsi="Calibri,Times New Roman" w:cs="Calibri,Times New Roman"/>
                <w:color w:val="000000"/>
              </w:rPr>
              <w:t>ISO-1_Access</w:t>
            </w:r>
          </w:p>
        </w:tc>
        <w:tc>
          <w:tcPr>
            <w:tcW w:w="5130" w:type="dxa"/>
          </w:tcPr>
          <w:p w14:paraId="1AC7526F" w14:textId="77777777" w:rsidR="008F3F14" w:rsidRDefault="008F3F14" w:rsidP="00AC670C">
            <w:r>
              <w:t>International Standards Organization</w:t>
            </w:r>
          </w:p>
        </w:tc>
      </w:tr>
      <w:tr w:rsidR="008F3F14" w:rsidRPr="00FC3F84" w14:paraId="11CA5539" w14:textId="77777777" w:rsidTr="00AC670C">
        <w:trPr>
          <w:trHeight w:val="324"/>
          <w:jc w:val="center"/>
        </w:trPr>
        <w:tc>
          <w:tcPr>
            <w:tcW w:w="4230" w:type="dxa"/>
            <w:noWrap/>
            <w:vAlign w:val="bottom"/>
          </w:tcPr>
          <w:p w14:paraId="2ABD15AE" w14:textId="77777777" w:rsidR="008F3F14" w:rsidRDefault="008F3F14" w:rsidP="00AC670C">
            <w:pPr>
              <w:rPr>
                <w:rFonts w:ascii="Book Antiqua" w:eastAsia="Book Antiqua" w:hAnsi="Book Antiqua" w:cs="Book Antiqua"/>
                <w:color w:val="000000"/>
              </w:rPr>
            </w:pPr>
            <w:proofErr w:type="spellStart"/>
            <w:r w:rsidRPr="003B4861">
              <w:rPr>
                <w:rFonts w:ascii="Calibri,Times New Roman" w:eastAsia="Calibri,Times New Roman" w:hAnsi="Calibri,Times New Roman" w:cs="Calibri,Times New Roman"/>
                <w:color w:val="000000"/>
              </w:rPr>
              <w:t>SERF_Access</w:t>
            </w:r>
            <w:proofErr w:type="spellEnd"/>
          </w:p>
        </w:tc>
        <w:tc>
          <w:tcPr>
            <w:tcW w:w="5130" w:type="dxa"/>
          </w:tcPr>
          <w:p w14:paraId="32F5910C" w14:textId="77777777" w:rsidR="008F3F14" w:rsidRDefault="008F3F14" w:rsidP="00AC670C">
            <w:r>
              <w:t>National Aeronautics and Space Administration</w:t>
            </w:r>
          </w:p>
        </w:tc>
      </w:tr>
      <w:tr w:rsidR="008F3F14" w:rsidRPr="00FC3F84" w14:paraId="10362913" w14:textId="77777777" w:rsidTr="00AC670C">
        <w:trPr>
          <w:trHeight w:val="324"/>
          <w:jc w:val="center"/>
        </w:trPr>
        <w:tc>
          <w:tcPr>
            <w:tcW w:w="4230" w:type="dxa"/>
            <w:noWrap/>
            <w:vAlign w:val="bottom"/>
          </w:tcPr>
          <w:p w14:paraId="1A3439B6" w14:textId="77777777" w:rsidR="008F3F14" w:rsidRDefault="008F3F14" w:rsidP="00AC670C">
            <w:pPr>
              <w:rPr>
                <w:rFonts w:ascii="Book Antiqua" w:eastAsia="Book Antiqua" w:hAnsi="Book Antiqua" w:cs="Book Antiqua"/>
                <w:color w:val="000000"/>
              </w:rPr>
            </w:pPr>
            <w:proofErr w:type="spellStart"/>
            <w:r w:rsidRPr="003B4861">
              <w:rPr>
                <w:rFonts w:ascii="Calibri,Times New Roman" w:eastAsia="Calibri,Times New Roman" w:hAnsi="Calibri,Times New Roman" w:cs="Calibri,Times New Roman"/>
                <w:color w:val="000000"/>
              </w:rPr>
              <w:t>ISO_Lineage_Understanding</w:t>
            </w:r>
            <w:proofErr w:type="spellEnd"/>
          </w:p>
        </w:tc>
        <w:tc>
          <w:tcPr>
            <w:tcW w:w="5130" w:type="dxa"/>
          </w:tcPr>
          <w:p w14:paraId="6096B1F7" w14:textId="77777777" w:rsidR="008F3F14" w:rsidRDefault="008F3F14" w:rsidP="00AC670C">
            <w:r>
              <w:t>International Standards Organization</w:t>
            </w:r>
          </w:p>
        </w:tc>
      </w:tr>
      <w:tr w:rsidR="008F3F14" w:rsidRPr="00FC3F84" w14:paraId="24DDDC66" w14:textId="77777777" w:rsidTr="00AC670C">
        <w:trPr>
          <w:trHeight w:val="324"/>
          <w:jc w:val="center"/>
        </w:trPr>
        <w:tc>
          <w:tcPr>
            <w:tcW w:w="4230" w:type="dxa"/>
            <w:noWrap/>
            <w:vAlign w:val="bottom"/>
          </w:tcPr>
          <w:p w14:paraId="08D2774D" w14:textId="77777777" w:rsidR="008F3F14" w:rsidRDefault="008F3F14" w:rsidP="00AC670C">
            <w:pPr>
              <w:rPr>
                <w:rFonts w:ascii="Book Antiqua" w:eastAsia="Book Antiqua" w:hAnsi="Book Antiqua" w:cs="Book Antiqua"/>
                <w:color w:val="000000"/>
              </w:rPr>
            </w:pPr>
            <w:proofErr w:type="spellStart"/>
            <w:r w:rsidRPr="003B4861">
              <w:rPr>
                <w:rFonts w:ascii="Calibri,Times New Roman" w:eastAsia="Calibri,Times New Roman" w:hAnsi="Calibri,Times New Roman" w:cs="Calibri,Times New Roman"/>
                <w:color w:val="000000"/>
              </w:rPr>
              <w:t>ISO_Quality_Understanding</w:t>
            </w:r>
            <w:proofErr w:type="spellEnd"/>
          </w:p>
        </w:tc>
        <w:tc>
          <w:tcPr>
            <w:tcW w:w="5130" w:type="dxa"/>
          </w:tcPr>
          <w:p w14:paraId="0D377DB2" w14:textId="77777777" w:rsidR="008F3F14" w:rsidRDefault="008F3F14" w:rsidP="00AC670C">
            <w:r>
              <w:t>International Standards Organization</w:t>
            </w:r>
          </w:p>
        </w:tc>
      </w:tr>
      <w:tr w:rsidR="008F3F14" w:rsidRPr="00FC3F84" w14:paraId="1BEECD91" w14:textId="77777777" w:rsidTr="00AC670C">
        <w:trPr>
          <w:trHeight w:val="324"/>
          <w:jc w:val="center"/>
        </w:trPr>
        <w:tc>
          <w:tcPr>
            <w:tcW w:w="4230" w:type="dxa"/>
            <w:noWrap/>
            <w:vAlign w:val="bottom"/>
          </w:tcPr>
          <w:p w14:paraId="6E5CFA83" w14:textId="77777777" w:rsidR="008F3F14" w:rsidRDefault="008F3F14" w:rsidP="00AC670C">
            <w:pPr>
              <w:rPr>
                <w:rFonts w:ascii="Book Antiqua" w:eastAsia="Book Antiqua" w:hAnsi="Book Antiqua" w:cs="Book Antiqua"/>
                <w:color w:val="000000"/>
              </w:rPr>
            </w:pPr>
            <w:proofErr w:type="spellStart"/>
            <w:r w:rsidRPr="003B4861">
              <w:rPr>
                <w:rFonts w:ascii="Calibri,Times New Roman" w:eastAsia="Calibri,Times New Roman" w:hAnsi="Calibri,Times New Roman" w:cs="Calibri,Times New Roman"/>
                <w:color w:val="000000"/>
              </w:rPr>
              <w:t>WSDL_Access</w:t>
            </w:r>
            <w:proofErr w:type="spellEnd"/>
          </w:p>
        </w:tc>
        <w:tc>
          <w:tcPr>
            <w:tcW w:w="5130" w:type="dxa"/>
          </w:tcPr>
          <w:p w14:paraId="00035C0B" w14:textId="77777777" w:rsidR="008F3F14" w:rsidRDefault="008F3F14" w:rsidP="00AC670C">
            <w:r>
              <w:t>World Wide Web Consortium</w:t>
            </w:r>
          </w:p>
        </w:tc>
      </w:tr>
      <w:tr w:rsidR="008F3F14" w:rsidRPr="00FC3F84" w14:paraId="411CCD00" w14:textId="77777777" w:rsidTr="00AC670C">
        <w:trPr>
          <w:trHeight w:val="324"/>
          <w:jc w:val="center"/>
        </w:trPr>
        <w:tc>
          <w:tcPr>
            <w:tcW w:w="4230" w:type="dxa"/>
            <w:noWrap/>
            <w:vAlign w:val="bottom"/>
          </w:tcPr>
          <w:p w14:paraId="3350F6AA" w14:textId="77777777" w:rsidR="008F3F14" w:rsidRDefault="008F3F14" w:rsidP="00AC670C">
            <w:pPr>
              <w:rPr>
                <w:rFonts w:ascii="Book Antiqua" w:eastAsia="Book Antiqua" w:hAnsi="Book Antiqua" w:cs="Book Antiqua"/>
                <w:color w:val="000000"/>
              </w:rPr>
            </w:pPr>
            <w:proofErr w:type="spellStart"/>
            <w:r w:rsidRPr="003B4861">
              <w:rPr>
                <w:rFonts w:ascii="Calibri,Times New Roman" w:eastAsia="Calibri,Times New Roman" w:hAnsi="Calibri,Times New Roman" w:cs="Calibri,Times New Roman"/>
                <w:color w:val="000000"/>
              </w:rPr>
              <w:t>ISO_Reference_Understanding</w:t>
            </w:r>
            <w:proofErr w:type="spellEnd"/>
          </w:p>
        </w:tc>
        <w:tc>
          <w:tcPr>
            <w:tcW w:w="5130" w:type="dxa"/>
          </w:tcPr>
          <w:p w14:paraId="4413A7E5" w14:textId="77777777" w:rsidR="008F3F14" w:rsidRDefault="008F3F14" w:rsidP="00AC670C">
            <w:r>
              <w:t>International Standards Organization</w:t>
            </w:r>
          </w:p>
        </w:tc>
      </w:tr>
      <w:tr w:rsidR="008F3F14" w:rsidRPr="00FC3F84" w14:paraId="55431E44" w14:textId="77777777" w:rsidTr="00AC670C">
        <w:trPr>
          <w:trHeight w:val="296"/>
          <w:jc w:val="center"/>
        </w:trPr>
        <w:tc>
          <w:tcPr>
            <w:tcW w:w="4230" w:type="dxa"/>
            <w:noWrap/>
            <w:vAlign w:val="bottom"/>
          </w:tcPr>
          <w:p w14:paraId="08F16234" w14:textId="77777777" w:rsidR="008F3F14" w:rsidRDefault="008F3F14" w:rsidP="00AC670C">
            <w:pPr>
              <w:rPr>
                <w:rFonts w:ascii="Book Antiqua" w:eastAsia="Book Antiqua" w:hAnsi="Book Antiqua" w:cs="Book Antiqua"/>
                <w:color w:val="000000"/>
              </w:rPr>
            </w:pPr>
            <w:proofErr w:type="spellStart"/>
            <w:r w:rsidRPr="003B4861">
              <w:rPr>
                <w:rFonts w:ascii="Calibri,Times New Roman" w:eastAsia="Calibri,Times New Roman" w:hAnsi="Calibri,Times New Roman" w:cs="Calibri,Times New Roman"/>
                <w:color w:val="000000"/>
              </w:rPr>
              <w:t>ISO_UserFeedback_Understanding</w:t>
            </w:r>
            <w:proofErr w:type="spellEnd"/>
          </w:p>
        </w:tc>
        <w:tc>
          <w:tcPr>
            <w:tcW w:w="5130" w:type="dxa"/>
          </w:tcPr>
          <w:p w14:paraId="2F511944" w14:textId="77777777" w:rsidR="008F3F14" w:rsidRDefault="008F3F14" w:rsidP="00AC670C">
            <w:r>
              <w:t>International Standards Organization</w:t>
            </w:r>
          </w:p>
        </w:tc>
      </w:tr>
    </w:tbl>
    <w:p w14:paraId="6A05E583" w14:textId="77777777" w:rsidR="00F86D61" w:rsidRDefault="00F86D61" w:rsidP="004608D4">
      <w:pPr>
        <w:rPr>
          <w:rFonts w:ascii="Book Antiqua" w:eastAsia="Book Antiqua" w:hAnsi="Book Antiqua" w:cs="Book Antiqua"/>
        </w:rPr>
      </w:pPr>
    </w:p>
    <w:p w14:paraId="55B9C747" w14:textId="4787BA30" w:rsidR="00FC6396" w:rsidRDefault="0011123A" w:rsidP="004608D4">
      <w:pPr>
        <w:rPr>
          <w:rFonts w:ascii="Book Antiqua" w:eastAsia="Book Antiqua" w:hAnsi="Book Antiqua" w:cs="Book Antiqua"/>
        </w:rPr>
      </w:pPr>
      <w:r>
        <w:rPr>
          <w:rFonts w:ascii="Book Antiqua" w:eastAsia="Book Antiqua" w:hAnsi="Book Antiqua" w:cs="Book Antiqua"/>
        </w:rPr>
        <w:t xml:space="preserve">The HDF Group and NCEAS </w:t>
      </w:r>
      <w:r w:rsidR="008F3F14">
        <w:rPr>
          <w:rFonts w:ascii="Book Antiqua" w:eastAsia="Book Antiqua" w:hAnsi="Book Antiqua" w:cs="Book Antiqua"/>
        </w:rPr>
        <w:t>use</w:t>
      </w:r>
      <w:r>
        <w:rPr>
          <w:rFonts w:ascii="Book Antiqua" w:eastAsia="Book Antiqua" w:hAnsi="Book Antiqua" w:cs="Book Antiqua"/>
        </w:rPr>
        <w:t xml:space="preserve"> the metadata in the DataONE repository to </w:t>
      </w:r>
      <w:r w:rsidR="00572FBF">
        <w:rPr>
          <w:rFonts w:ascii="Book Antiqua" w:eastAsia="Book Antiqua" w:hAnsi="Book Antiqua" w:cs="Book Antiqua"/>
        </w:rPr>
        <w:t xml:space="preserve">research the effect </w:t>
      </w:r>
      <w:r w:rsidR="008125F4">
        <w:rPr>
          <w:rFonts w:ascii="Book Antiqua" w:eastAsia="Book Antiqua" w:hAnsi="Book Antiqua" w:cs="Book Antiqua"/>
        </w:rPr>
        <w:t xml:space="preserve">that </w:t>
      </w:r>
      <w:r w:rsidR="00E911C9">
        <w:rPr>
          <w:rFonts w:ascii="Book Antiqua" w:eastAsia="Book Antiqua" w:hAnsi="Book Antiqua" w:cs="Book Antiqua"/>
        </w:rPr>
        <w:t>use of metadata recommen</w:t>
      </w:r>
      <w:r w:rsidR="006A7C1F">
        <w:rPr>
          <w:rFonts w:ascii="Book Antiqua" w:eastAsia="Book Antiqua" w:hAnsi="Book Antiqua" w:cs="Book Antiqua"/>
        </w:rPr>
        <w:t>dations have</w:t>
      </w:r>
      <w:r w:rsidR="008125F4">
        <w:rPr>
          <w:rFonts w:ascii="Book Antiqua" w:eastAsia="Book Antiqua" w:hAnsi="Book Antiqua" w:cs="Book Antiqua"/>
        </w:rPr>
        <w:t xml:space="preserve"> on </w:t>
      </w:r>
      <w:r w:rsidR="008F3F14">
        <w:rPr>
          <w:rFonts w:ascii="Book Antiqua" w:eastAsia="Book Antiqua" w:hAnsi="Book Antiqua" w:cs="Book Antiqua"/>
        </w:rPr>
        <w:t xml:space="preserve">a collection’s </w:t>
      </w:r>
      <w:r w:rsidR="008125F4">
        <w:rPr>
          <w:rFonts w:ascii="Book Antiqua" w:eastAsia="Book Antiqua" w:hAnsi="Book Antiqua" w:cs="Book Antiqua"/>
        </w:rPr>
        <w:t>metadata quality</w:t>
      </w:r>
      <w:r w:rsidR="00AD4861">
        <w:rPr>
          <w:rFonts w:ascii="Book Antiqua" w:eastAsia="Book Antiqua" w:hAnsi="Book Antiqua" w:cs="Book Antiqua"/>
        </w:rPr>
        <w:t xml:space="preserve"> as part of</w:t>
      </w:r>
      <w:r w:rsidR="008F3F14">
        <w:rPr>
          <w:rFonts w:ascii="Book Antiqua" w:eastAsia="Book Antiqua" w:hAnsi="Book Antiqua" w:cs="Book Antiqua"/>
        </w:rPr>
        <w:t xml:space="preserve"> the </w:t>
      </w:r>
      <w:proofErr w:type="spellStart"/>
      <w:r w:rsidR="008F3F14">
        <w:rPr>
          <w:rFonts w:ascii="Book Antiqua" w:eastAsia="Book Antiqua" w:hAnsi="Book Antiqua" w:cs="Book Antiqua"/>
        </w:rPr>
        <w:t>MetaDIG</w:t>
      </w:r>
      <w:proofErr w:type="spellEnd"/>
      <w:r w:rsidR="008F3F14">
        <w:rPr>
          <w:rFonts w:ascii="Book Antiqua" w:eastAsia="Book Antiqua" w:hAnsi="Book Antiqua" w:cs="Book Antiqua"/>
        </w:rPr>
        <w:t xml:space="preserve"> </w:t>
      </w:r>
      <w:r w:rsidR="0090375F">
        <w:rPr>
          <w:rFonts w:ascii="Book Antiqua" w:eastAsia="Book Antiqua" w:hAnsi="Book Antiqua" w:cs="Book Antiqua"/>
        </w:rPr>
        <w:t>project</w:t>
      </w:r>
      <w:r w:rsidR="008125F4">
        <w:rPr>
          <w:rFonts w:ascii="Book Antiqua" w:eastAsia="Book Antiqua" w:hAnsi="Book Antiqua" w:cs="Book Antiqua"/>
        </w:rPr>
        <w:t xml:space="preserve">. </w:t>
      </w:r>
      <w:r w:rsidR="00B47EC2">
        <w:rPr>
          <w:rFonts w:ascii="Book Antiqua" w:eastAsia="Book Antiqua" w:hAnsi="Book Antiqua" w:cs="Book Antiqua"/>
        </w:rPr>
        <w:t xml:space="preserve">In </w:t>
      </w:r>
      <w:proofErr w:type="spellStart"/>
      <w:r w:rsidR="00B47EC2">
        <w:rPr>
          <w:rFonts w:ascii="Book Antiqua" w:eastAsia="Book Antiqua" w:hAnsi="Book Antiqua" w:cs="Book Antiqua"/>
        </w:rPr>
        <w:t>MetaDIG</w:t>
      </w:r>
      <w:proofErr w:type="spellEnd"/>
      <w:r w:rsidR="00B47EC2">
        <w:rPr>
          <w:rFonts w:ascii="Book Antiqua" w:eastAsia="Book Antiqua" w:hAnsi="Book Antiqua" w:cs="Book Antiqua"/>
        </w:rPr>
        <w:t xml:space="preserve"> </w:t>
      </w:r>
      <w:r w:rsidR="0024308F">
        <w:rPr>
          <w:rFonts w:ascii="Book Antiqua" w:eastAsia="Book Antiqua" w:hAnsi="Book Antiqua" w:cs="Book Antiqua"/>
        </w:rPr>
        <w:t>each of the dialects used by</w:t>
      </w:r>
      <w:r w:rsidR="00B47EC2">
        <w:rPr>
          <w:rFonts w:ascii="Book Antiqua" w:eastAsia="Book Antiqua" w:hAnsi="Book Antiqua" w:cs="Book Antiqua"/>
        </w:rPr>
        <w:t xml:space="preserve"> DataONE Member Nodes are the collections.</w:t>
      </w:r>
      <w:r w:rsidR="00B47EC2" w:rsidRPr="00B47EC2">
        <w:rPr>
          <w:rFonts w:ascii="Book Antiqua" w:eastAsia="Book Antiqua" w:hAnsi="Book Antiqua" w:cs="Book Antiqua"/>
        </w:rPr>
        <w:t xml:space="preserve"> </w:t>
      </w:r>
      <w:r w:rsidR="008125F4">
        <w:rPr>
          <w:rFonts w:ascii="Book Antiqua" w:eastAsia="Book Antiqua" w:hAnsi="Book Antiqua" w:cs="Book Antiqua"/>
        </w:rPr>
        <w:t>We use</w:t>
      </w:r>
      <w:r w:rsidR="00E911C9">
        <w:rPr>
          <w:rFonts w:ascii="Book Antiqua" w:eastAsia="Book Antiqua" w:hAnsi="Book Antiqua" w:cs="Book Antiqua"/>
        </w:rPr>
        <w:t xml:space="preserve"> </w:t>
      </w:r>
      <w:r w:rsidR="008125F4">
        <w:rPr>
          <w:rFonts w:ascii="Book Antiqua" w:eastAsia="Book Antiqua" w:hAnsi="Book Antiqua" w:cs="Book Antiqua"/>
        </w:rPr>
        <w:t xml:space="preserve">recommendation </w:t>
      </w:r>
      <w:r w:rsidR="00E911C9">
        <w:rPr>
          <w:rFonts w:ascii="Book Antiqua" w:eastAsia="Book Antiqua" w:hAnsi="Book Antiqua" w:cs="Book Antiqua"/>
        </w:rPr>
        <w:t>completeness as a quantitative measure</w:t>
      </w:r>
      <w:r w:rsidR="008125F4">
        <w:rPr>
          <w:rFonts w:ascii="Book Antiqua" w:eastAsia="Book Antiqua" w:hAnsi="Book Antiqua" w:cs="Book Antiqua"/>
        </w:rPr>
        <w:t xml:space="preserve"> of a collection’s quality according to the recommendation’s originating organization.</w:t>
      </w:r>
      <w:r w:rsidR="008F3F14">
        <w:rPr>
          <w:rFonts w:ascii="Book Antiqua" w:eastAsia="Book Antiqua" w:hAnsi="Book Antiqua" w:cs="Book Antiqua"/>
        </w:rPr>
        <w:t xml:space="preserve"> </w:t>
      </w:r>
    </w:p>
    <w:p w14:paraId="0897C766" w14:textId="77777777" w:rsidR="006C7BBE" w:rsidRDefault="006C7BBE" w:rsidP="004608D4">
      <w:pPr>
        <w:rPr>
          <w:rFonts w:ascii="Book Antiqua" w:eastAsia="Book Antiqua" w:hAnsi="Book Antiqua" w:cs="Book Antiqua"/>
        </w:rPr>
      </w:pPr>
    </w:p>
    <w:p w14:paraId="2ED9537D" w14:textId="4B1891A2" w:rsidR="006C7BBE" w:rsidRPr="006C7BBE" w:rsidRDefault="006C7BBE" w:rsidP="006C7BBE">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4675"/>
        <w:gridCol w:w="4675"/>
      </w:tblGrid>
      <w:tr w:rsidR="006C7BBE" w14:paraId="710783E6" w14:textId="77777777" w:rsidTr="006C7BBE">
        <w:tc>
          <w:tcPr>
            <w:tcW w:w="4675" w:type="dxa"/>
          </w:tcPr>
          <w:p w14:paraId="7F241BDD" w14:textId="77777777" w:rsidR="006C7BBE" w:rsidRDefault="006C7BBE" w:rsidP="006C7BBE">
            <w:pPr>
              <w:rPr>
                <w:rFonts w:ascii="Book Antiqua" w:eastAsia="Book Antiqua" w:hAnsi="Book Antiqua" w:cs="Book Antiqua"/>
              </w:rPr>
            </w:pPr>
            <w:proofErr w:type="spellStart"/>
            <w:r>
              <w:rPr>
                <w:rFonts w:ascii="Book Antiqua" w:eastAsia="Book Antiqua" w:hAnsi="Book Antiqua" w:cs="Book Antiqua"/>
              </w:rPr>
              <w:t>MemberNode</w:t>
            </w:r>
            <w:proofErr w:type="spellEnd"/>
          </w:p>
        </w:tc>
        <w:tc>
          <w:tcPr>
            <w:tcW w:w="4675" w:type="dxa"/>
          </w:tcPr>
          <w:p w14:paraId="274DDC41" w14:textId="50F898DB" w:rsidR="006C7BBE" w:rsidRDefault="0024308F" w:rsidP="006C7BBE">
            <w:pPr>
              <w:rPr>
                <w:rFonts w:ascii="Book Antiqua" w:eastAsia="Book Antiqua" w:hAnsi="Book Antiqua" w:cs="Book Antiqua"/>
              </w:rPr>
            </w:pPr>
            <w:r>
              <w:rPr>
                <w:rFonts w:ascii="Book Antiqua" w:eastAsia="Book Antiqua" w:hAnsi="Book Antiqua" w:cs="Book Antiqua"/>
              </w:rPr>
              <w:t>Dialects Used</w:t>
            </w:r>
          </w:p>
        </w:tc>
      </w:tr>
      <w:tr w:rsidR="006C7BBE" w14:paraId="466B4E15" w14:textId="77777777" w:rsidTr="006C7BBE">
        <w:tc>
          <w:tcPr>
            <w:tcW w:w="4675" w:type="dxa"/>
          </w:tcPr>
          <w:p w14:paraId="485C0A09" w14:textId="77777777" w:rsidR="006C7BBE" w:rsidRDefault="006C7BBE" w:rsidP="006C7BBE">
            <w:pPr>
              <w:rPr>
                <w:rFonts w:ascii="Book Antiqua" w:eastAsia="Book Antiqua" w:hAnsi="Book Antiqua" w:cs="Book Antiqua"/>
              </w:rPr>
            </w:pPr>
          </w:p>
        </w:tc>
        <w:tc>
          <w:tcPr>
            <w:tcW w:w="4675" w:type="dxa"/>
          </w:tcPr>
          <w:p w14:paraId="0DF9E24D" w14:textId="77777777" w:rsidR="006C7BBE" w:rsidRDefault="006C7BBE" w:rsidP="006C7BBE">
            <w:pPr>
              <w:rPr>
                <w:rFonts w:ascii="Book Antiqua" w:eastAsia="Book Antiqua" w:hAnsi="Book Antiqua" w:cs="Book Antiqua"/>
              </w:rPr>
            </w:pPr>
          </w:p>
        </w:tc>
      </w:tr>
      <w:tr w:rsidR="006C7BBE" w14:paraId="6E1D9F7F" w14:textId="77777777" w:rsidTr="006C7BBE">
        <w:tc>
          <w:tcPr>
            <w:tcW w:w="4675" w:type="dxa"/>
          </w:tcPr>
          <w:p w14:paraId="1D9F589E" w14:textId="77777777" w:rsidR="006C7BBE" w:rsidRDefault="006C7BBE" w:rsidP="006C7BBE">
            <w:pPr>
              <w:rPr>
                <w:rFonts w:ascii="Book Antiqua" w:eastAsia="Book Antiqua" w:hAnsi="Book Antiqua" w:cs="Book Antiqua"/>
              </w:rPr>
            </w:pPr>
          </w:p>
        </w:tc>
        <w:tc>
          <w:tcPr>
            <w:tcW w:w="4675" w:type="dxa"/>
          </w:tcPr>
          <w:p w14:paraId="051768D6" w14:textId="77777777" w:rsidR="006C7BBE" w:rsidRDefault="006C7BBE" w:rsidP="006C7BBE">
            <w:pPr>
              <w:rPr>
                <w:rFonts w:ascii="Book Antiqua" w:eastAsia="Book Antiqua" w:hAnsi="Book Antiqua" w:cs="Book Antiqua"/>
              </w:rPr>
            </w:pPr>
          </w:p>
        </w:tc>
      </w:tr>
      <w:tr w:rsidR="006C7BBE" w14:paraId="3CFEEEE9" w14:textId="77777777" w:rsidTr="006C7BBE">
        <w:tc>
          <w:tcPr>
            <w:tcW w:w="4675" w:type="dxa"/>
          </w:tcPr>
          <w:p w14:paraId="017CCF77" w14:textId="77777777" w:rsidR="006C7BBE" w:rsidRDefault="006C7BBE" w:rsidP="006C7BBE">
            <w:pPr>
              <w:rPr>
                <w:rFonts w:ascii="Book Antiqua" w:eastAsia="Book Antiqua" w:hAnsi="Book Antiqua" w:cs="Book Antiqua"/>
              </w:rPr>
            </w:pPr>
          </w:p>
        </w:tc>
        <w:tc>
          <w:tcPr>
            <w:tcW w:w="4675" w:type="dxa"/>
          </w:tcPr>
          <w:p w14:paraId="2C2FB351" w14:textId="77777777" w:rsidR="006C7BBE" w:rsidRDefault="006C7BBE" w:rsidP="006C7BBE">
            <w:pPr>
              <w:rPr>
                <w:rFonts w:ascii="Book Antiqua" w:eastAsia="Book Antiqua" w:hAnsi="Book Antiqua" w:cs="Book Antiqua"/>
              </w:rPr>
            </w:pPr>
          </w:p>
        </w:tc>
      </w:tr>
      <w:tr w:rsidR="006C7BBE" w14:paraId="69CE154A" w14:textId="77777777" w:rsidTr="006C7BBE">
        <w:tc>
          <w:tcPr>
            <w:tcW w:w="4675" w:type="dxa"/>
          </w:tcPr>
          <w:p w14:paraId="1B2046BD" w14:textId="77777777" w:rsidR="006C7BBE" w:rsidRDefault="006C7BBE" w:rsidP="006C7BBE">
            <w:pPr>
              <w:rPr>
                <w:rFonts w:ascii="Book Antiqua" w:eastAsia="Book Antiqua" w:hAnsi="Book Antiqua" w:cs="Book Antiqua"/>
              </w:rPr>
            </w:pPr>
          </w:p>
        </w:tc>
        <w:tc>
          <w:tcPr>
            <w:tcW w:w="4675" w:type="dxa"/>
          </w:tcPr>
          <w:p w14:paraId="4046739D" w14:textId="77777777" w:rsidR="006C7BBE" w:rsidRDefault="006C7BBE" w:rsidP="006C7BBE">
            <w:pPr>
              <w:rPr>
                <w:rFonts w:ascii="Book Antiqua" w:eastAsia="Book Antiqua" w:hAnsi="Book Antiqua" w:cs="Book Antiqua"/>
              </w:rPr>
            </w:pPr>
          </w:p>
        </w:tc>
      </w:tr>
      <w:tr w:rsidR="006C7BBE" w14:paraId="220D50B1" w14:textId="77777777" w:rsidTr="006C7BBE">
        <w:tc>
          <w:tcPr>
            <w:tcW w:w="4675" w:type="dxa"/>
          </w:tcPr>
          <w:p w14:paraId="2213AE1F" w14:textId="77777777" w:rsidR="006C7BBE" w:rsidRDefault="006C7BBE" w:rsidP="006C7BBE">
            <w:pPr>
              <w:rPr>
                <w:rFonts w:ascii="Book Antiqua" w:eastAsia="Book Antiqua" w:hAnsi="Book Antiqua" w:cs="Book Antiqua"/>
              </w:rPr>
            </w:pPr>
          </w:p>
        </w:tc>
        <w:tc>
          <w:tcPr>
            <w:tcW w:w="4675" w:type="dxa"/>
          </w:tcPr>
          <w:p w14:paraId="680BA6DD" w14:textId="77777777" w:rsidR="006C7BBE" w:rsidRDefault="006C7BBE" w:rsidP="006C7BBE">
            <w:pPr>
              <w:rPr>
                <w:rFonts w:ascii="Book Antiqua" w:eastAsia="Book Antiqua" w:hAnsi="Book Antiqua" w:cs="Book Antiqua"/>
              </w:rPr>
            </w:pPr>
          </w:p>
        </w:tc>
      </w:tr>
      <w:tr w:rsidR="006C7BBE" w14:paraId="7CA0C6F6" w14:textId="77777777" w:rsidTr="006C7BBE">
        <w:tc>
          <w:tcPr>
            <w:tcW w:w="4675" w:type="dxa"/>
          </w:tcPr>
          <w:p w14:paraId="73DD590F" w14:textId="77777777" w:rsidR="006C7BBE" w:rsidRDefault="006C7BBE" w:rsidP="006C7BBE">
            <w:pPr>
              <w:rPr>
                <w:rFonts w:ascii="Book Antiqua" w:eastAsia="Book Antiqua" w:hAnsi="Book Antiqua" w:cs="Book Antiqua"/>
              </w:rPr>
            </w:pPr>
          </w:p>
        </w:tc>
        <w:tc>
          <w:tcPr>
            <w:tcW w:w="4675" w:type="dxa"/>
          </w:tcPr>
          <w:p w14:paraId="0DAE8E96" w14:textId="77777777" w:rsidR="006C7BBE" w:rsidRDefault="006C7BBE" w:rsidP="006C7BBE">
            <w:pPr>
              <w:rPr>
                <w:rFonts w:ascii="Book Antiqua" w:eastAsia="Book Antiqua" w:hAnsi="Book Antiqua" w:cs="Book Antiqua"/>
              </w:rPr>
            </w:pPr>
          </w:p>
        </w:tc>
      </w:tr>
      <w:tr w:rsidR="006C7BBE" w14:paraId="07C5174D" w14:textId="77777777" w:rsidTr="006C7BBE">
        <w:tc>
          <w:tcPr>
            <w:tcW w:w="4675" w:type="dxa"/>
          </w:tcPr>
          <w:p w14:paraId="3EFDCD98" w14:textId="77777777" w:rsidR="006C7BBE" w:rsidRDefault="006C7BBE" w:rsidP="006C7BBE">
            <w:pPr>
              <w:rPr>
                <w:rFonts w:ascii="Book Antiqua" w:eastAsia="Book Antiqua" w:hAnsi="Book Antiqua" w:cs="Book Antiqua"/>
              </w:rPr>
            </w:pPr>
          </w:p>
        </w:tc>
        <w:tc>
          <w:tcPr>
            <w:tcW w:w="4675" w:type="dxa"/>
          </w:tcPr>
          <w:p w14:paraId="29C50E5F" w14:textId="77777777" w:rsidR="006C7BBE" w:rsidRDefault="006C7BBE" w:rsidP="006C7BBE">
            <w:pPr>
              <w:rPr>
                <w:rFonts w:ascii="Book Antiqua" w:eastAsia="Book Antiqua" w:hAnsi="Book Antiqua" w:cs="Book Antiqua"/>
              </w:rPr>
            </w:pPr>
          </w:p>
        </w:tc>
      </w:tr>
    </w:tbl>
    <w:p w14:paraId="3FF49D6C" w14:textId="77777777" w:rsidR="008125F4" w:rsidRDefault="008125F4" w:rsidP="004608D4">
      <w:pPr>
        <w:rPr>
          <w:rFonts w:ascii="Book Antiqua" w:hAnsi="Book Antiqua"/>
        </w:rPr>
      </w:pPr>
    </w:p>
    <w:p w14:paraId="45A29ECE" w14:textId="53E77107" w:rsidR="00EE19AA" w:rsidRDefault="0024308F" w:rsidP="0024308F">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w:t>
      </w:r>
      <w:r w:rsidR="00022A7B">
        <w:rPr>
          <w:rFonts w:ascii="Book Antiqua" w:eastAsia="Book Antiqua" w:hAnsi="Book Antiqua" w:cs="Book Antiqua"/>
        </w:rPr>
        <w:t>had</w:t>
      </w:r>
      <w:r w:rsidR="00E6738E">
        <w:rPr>
          <w:rFonts w:ascii="Book Antiqua" w:eastAsia="Book Antiqua" w:hAnsi="Book Antiqua" w:cs="Book Antiqua"/>
        </w:rPr>
        <w:t xml:space="preserve"> EML and CSDGM dialect collections</w:t>
      </w:r>
      <w:r w:rsidR="006C0EF2">
        <w:rPr>
          <w:rFonts w:ascii="Book Antiqua" w:eastAsia="Book Antiqua" w:hAnsi="Book Antiqua" w:cs="Book Antiqua"/>
        </w:rPr>
        <w:t xml:space="preserve"> using the LTER </w:t>
      </w:r>
      <w:commentRangeStart w:id="140"/>
      <w:r w:rsidR="006C0EF2">
        <w:rPr>
          <w:rFonts w:ascii="Book Antiqua" w:eastAsia="Book Antiqua" w:hAnsi="Book Antiqua" w:cs="Book Antiqua"/>
        </w:rPr>
        <w:t>Recommendation</w:t>
      </w:r>
      <w:commentRangeEnd w:id="140"/>
      <w:r w:rsidR="00645D3E">
        <w:rPr>
          <w:rStyle w:val="CommentReference"/>
        </w:rPr>
        <w:commentReference w:id="140"/>
      </w:r>
      <w:r>
        <w:rPr>
          <w:rFonts w:ascii="Book Antiqua" w:eastAsia="Book Antiqua" w:hAnsi="Book Antiqua" w:cs="Book Antiqua"/>
        </w:rPr>
        <w:t xml:space="preserve">. </w:t>
      </w:r>
      <w:r w:rsidR="00497BC2">
        <w:rPr>
          <w:rFonts w:ascii="Book Antiqua" w:eastAsia="Book Antiqua" w:hAnsi="Book Antiqua" w:cs="Book Antiqua"/>
        </w:rPr>
        <w:t xml:space="preserve">We created a conceptual version of the </w:t>
      </w:r>
      <w:r w:rsidR="00EA4570">
        <w:rPr>
          <w:rFonts w:ascii="Book Antiqua" w:eastAsia="Book Antiqua" w:hAnsi="Book Antiqua" w:cs="Book Antiqua"/>
        </w:rPr>
        <w:t xml:space="preserve">LTER </w:t>
      </w:r>
      <w:r w:rsidR="00416AB9">
        <w:rPr>
          <w:rFonts w:ascii="Book Antiqua" w:eastAsia="Book Antiqua" w:hAnsi="Book Antiqua" w:cs="Book Antiqua"/>
        </w:rPr>
        <w:t>recommendation at a high level</w:t>
      </w:r>
      <w:r w:rsidR="00E6738E">
        <w:rPr>
          <w:rFonts w:ascii="Book Antiqua" w:eastAsia="Book Antiqua" w:hAnsi="Book Antiqua" w:cs="Book Antiqua"/>
        </w:rPr>
        <w:t>.</w:t>
      </w:r>
      <w:r w:rsidR="007B1360">
        <w:rPr>
          <w:rFonts w:ascii="Book Antiqua" w:eastAsia="Book Antiqua" w:hAnsi="Book Antiqua" w:cs="Book Antiqua"/>
        </w:rPr>
        <w:t xml:space="preserve"> Instead of </w:t>
      </w:r>
      <w:r w:rsidR="00D26177">
        <w:rPr>
          <w:rFonts w:ascii="Book Antiqua" w:eastAsia="Book Antiqua" w:hAnsi="Book Antiqua" w:cs="Book Antiqua"/>
        </w:rPr>
        <w:t xml:space="preserve">looking for the creator’s email address and organization we test for the creator. </w:t>
      </w:r>
      <w:r>
        <w:rPr>
          <w:rFonts w:ascii="Book Antiqua" w:eastAsia="Book Antiqua" w:hAnsi="Book Antiqua" w:cs="Book Antiqua"/>
        </w:rPr>
        <w:t xml:space="preserve">We used the </w:t>
      </w:r>
      <w:r w:rsidR="00D26177">
        <w:rPr>
          <w:rFonts w:ascii="Book Antiqua" w:eastAsia="Book Antiqua" w:hAnsi="Book Antiqua" w:cs="Book Antiqua"/>
        </w:rPr>
        <w:t xml:space="preserve">main </w:t>
      </w:r>
      <w:r>
        <w:rPr>
          <w:rFonts w:ascii="Book Antiqua" w:eastAsia="Book Antiqua" w:hAnsi="Book Antiqua" w:cs="Book Antiqua"/>
        </w:rPr>
        <w:t xml:space="preserve">concepts </w:t>
      </w:r>
      <w:r w:rsidR="00416AB9">
        <w:rPr>
          <w:rFonts w:ascii="Book Antiqua" w:eastAsia="Book Antiqua" w:hAnsi="Book Antiqua" w:cs="Book Antiqua"/>
        </w:rPr>
        <w:t xml:space="preserve">present </w:t>
      </w:r>
      <w:r>
        <w:rPr>
          <w:rFonts w:ascii="Book Antiqua" w:eastAsia="Book Antiqua" w:hAnsi="Book Antiqua" w:cs="Book Antiqua"/>
        </w:rPr>
        <w:t xml:space="preserve">in the </w:t>
      </w:r>
      <w:r w:rsidR="00E6738E">
        <w:rPr>
          <w:rFonts w:ascii="Book Antiqua" w:eastAsia="Book Antiqua" w:hAnsi="Book Antiqua" w:cs="Book Antiqua"/>
        </w:rPr>
        <w:t xml:space="preserve">five levels of the </w:t>
      </w:r>
      <w:r w:rsidR="00060822">
        <w:rPr>
          <w:rFonts w:ascii="Book Antiqua" w:eastAsia="Book Antiqua" w:hAnsi="Book Antiqua" w:cs="Book Antiqua"/>
        </w:rPr>
        <w:t xml:space="preserve">LTER Recommendation </w:t>
      </w:r>
      <w:r w:rsidR="00E6738E">
        <w:rPr>
          <w:rFonts w:ascii="Book Antiqua" w:eastAsia="Book Antiqua" w:hAnsi="Book Antiqua" w:cs="Book Antiqua"/>
        </w:rPr>
        <w:t xml:space="preserve">to assess the collections for </w:t>
      </w:r>
      <w:r>
        <w:rPr>
          <w:rFonts w:ascii="Book Antiqua" w:eastAsia="Book Antiqua" w:hAnsi="Book Antiqua" w:cs="Book Antiqua"/>
        </w:rPr>
        <w:t>completeness</w:t>
      </w:r>
      <w:r w:rsidR="00E6738E">
        <w:rPr>
          <w:rFonts w:ascii="Book Antiqua" w:eastAsia="Book Antiqua" w:hAnsi="Book Antiqua" w:cs="Book Antiqua"/>
        </w:rPr>
        <w:t xml:space="preserve"> of </w:t>
      </w:r>
      <w:commentRangeStart w:id="141"/>
      <w:r w:rsidR="00E6738E">
        <w:rPr>
          <w:rFonts w:ascii="Book Antiqua" w:eastAsia="Book Antiqua" w:hAnsi="Book Antiqua" w:cs="Book Antiqua"/>
        </w:rPr>
        <w:t>documentation</w:t>
      </w:r>
      <w:commentRangeEnd w:id="141"/>
      <w:r w:rsidR="00654309">
        <w:rPr>
          <w:rStyle w:val="CommentReference"/>
        </w:rPr>
        <w:commentReference w:id="141"/>
      </w:r>
      <w:r w:rsidR="00CF26DB">
        <w:rPr>
          <w:rFonts w:ascii="Book Antiqua" w:eastAsia="Book Antiqua" w:hAnsi="Book Antiqua" w:cs="Book Antiqua"/>
        </w:rPr>
        <w:t>, comparing across</w:t>
      </w:r>
      <w:r w:rsidR="002A70DD">
        <w:rPr>
          <w:rFonts w:ascii="Book Antiqua" w:eastAsia="Book Antiqua" w:hAnsi="Book Antiqua" w:cs="Book Antiqua"/>
        </w:rPr>
        <w:t xml:space="preserve"> the</w:t>
      </w:r>
      <w:r w:rsidR="00CF26DB">
        <w:rPr>
          <w:rFonts w:ascii="Book Antiqua" w:eastAsia="Book Antiqua" w:hAnsi="Book Antiqua" w:cs="Book Antiqua"/>
        </w:rPr>
        <w:t xml:space="preserve"> Member Nodes</w:t>
      </w:r>
      <w:r w:rsidR="002A70DD">
        <w:rPr>
          <w:rFonts w:ascii="Book Antiqua" w:eastAsia="Book Antiqua" w:hAnsi="Book Antiqua" w:cs="Book Antiqua"/>
        </w:rPr>
        <w:t xml:space="preserve"> using CSDGM or EML</w:t>
      </w:r>
      <w:r w:rsidR="00AC33C7">
        <w:rPr>
          <w:rFonts w:ascii="Book Antiqua" w:eastAsia="Book Antiqua" w:hAnsi="Book Antiqua" w:cs="Book Antiqua"/>
        </w:rPr>
        <w:t>.</w:t>
      </w:r>
    </w:p>
    <w:p w14:paraId="160601FD" w14:textId="77777777" w:rsidR="00AC33C7" w:rsidRDefault="00AC33C7" w:rsidP="0024308F">
      <w:pPr>
        <w:rPr>
          <w:rFonts w:ascii="Book Antiqua" w:eastAsia="Book Antiqua" w:hAnsi="Book Antiqua" w:cs="Book Antiqua"/>
        </w:rPr>
      </w:pPr>
    </w:p>
    <w:p w14:paraId="7BB2F1EE" w14:textId="3F8D85BB" w:rsidR="00AC33C7" w:rsidRPr="00AE7739" w:rsidRDefault="00AC33C7" w:rsidP="00AE7739">
      <w:pPr>
        <w:pStyle w:val="Heading2"/>
        <w:rPr>
          <w:rFonts w:eastAsia="Book Antiqua"/>
        </w:rPr>
      </w:pPr>
      <w:bookmarkStart w:id="142" w:name="_Toc349386097"/>
      <w:commentRangeStart w:id="143"/>
      <w:r w:rsidRPr="00AE7739">
        <w:rPr>
          <w:rFonts w:eastAsia="Book Antiqua"/>
        </w:rPr>
        <w:t>Process</w:t>
      </w:r>
      <w:commentRangeEnd w:id="143"/>
      <w:r w:rsidR="00AE7739">
        <w:rPr>
          <w:rStyle w:val="CommentReference"/>
          <w:rFonts w:asciiTheme="minorHAnsi" w:eastAsiaTheme="minorHAnsi" w:hAnsiTheme="minorHAnsi" w:cstheme="minorBidi"/>
          <w:color w:val="auto"/>
        </w:rPr>
        <w:commentReference w:id="143"/>
      </w:r>
      <w:bookmarkEnd w:id="142"/>
    </w:p>
    <w:p w14:paraId="1AF8381E" w14:textId="77777777" w:rsidR="00AC33C7" w:rsidRPr="00AE7739" w:rsidRDefault="00AC33C7" w:rsidP="0024308F">
      <w:pPr>
        <w:rPr>
          <w:rFonts w:ascii="Book Antiqua" w:eastAsia="Book Antiqua" w:hAnsi="Book Antiqua" w:cs="Book Antiqua"/>
        </w:rPr>
      </w:pPr>
    </w:p>
    <w:p w14:paraId="6F27719C" w14:textId="7A5FD199" w:rsidR="00AC33C7" w:rsidRPr="00AE7739" w:rsidDel="0059379D" w:rsidRDefault="00AC33C7" w:rsidP="00AC33C7">
      <w:pPr>
        <w:pStyle w:val="NormalWeb"/>
        <w:shd w:val="clear" w:color="auto" w:fill="FFFFFF"/>
        <w:spacing w:before="0" w:beforeAutospacing="0" w:after="0" w:afterAutospacing="0"/>
        <w:rPr>
          <w:rFonts w:ascii="Book Antiqua" w:hAnsi="Book Antiqua" w:cs="Arial"/>
          <w:color w:val="333333"/>
        </w:rPr>
      </w:pPr>
      <w:moveFromRangeStart w:id="144" w:author="Ted Habermann" w:date="2017-02-22T12:33:00Z" w:name="move349386145"/>
      <w:moveFrom w:id="145" w:author="Ted Habermann" w:date="2017-02-22T12:33:00Z">
        <w:r w:rsidRPr="00AE7739" w:rsidDel="0059379D">
          <w:rPr>
            <w:rFonts w:ascii="Book Antiqua" w:hAnsi="Book Antiqua" w:cs="Arial"/>
            <w:color w:val="333333"/>
          </w:rPr>
          <w:t>Create Collection: Used the sampler.py script to obtain a sample of up to 250 metadata records for each memberNode.</w:t>
        </w:r>
        <w:r w:rsidRPr="00AE7739" w:rsidDel="0059379D">
          <w:rPr>
            <w:rFonts w:ascii="Book Antiqua" w:hAnsi="Book Antiqua" w:cs="Arial"/>
            <w:color w:val="333333"/>
          </w:rPr>
          <w:br/>
          <w:t>Python Script:</w:t>
        </w:r>
        <w:r w:rsidRPr="00AE7739" w:rsidDel="0059379D">
          <w:rPr>
            <w:rStyle w:val="apple-converted-space"/>
            <w:rFonts w:ascii="Book Antiqua" w:hAnsi="Book Antiqua" w:cs="Arial"/>
            <w:color w:val="333333"/>
          </w:rPr>
          <w:t> </w:t>
        </w:r>
        <w:r w:rsidR="0059379D" w:rsidDel="0059379D">
          <w:fldChar w:fldCharType="begin"/>
        </w:r>
        <w:r w:rsidR="0059379D" w:rsidDel="0059379D">
          <w:instrText xml:space="preserve"> HYPERLINK "https://github.com/NCEAS/metadig/blob/master/sample-metadata.py" </w:instrText>
        </w:r>
        <w:r w:rsidR="0059379D" w:rsidDel="0059379D">
          <w:fldChar w:fldCharType="separate"/>
        </w:r>
        <w:r w:rsidRPr="00AE7739" w:rsidDel="0059379D">
          <w:rPr>
            <w:rStyle w:val="Hyperlink"/>
            <w:rFonts w:ascii="Book Antiqua" w:hAnsi="Book Antiqua" w:cs="Arial"/>
            <w:color w:val="336799"/>
          </w:rPr>
          <w:t>https://github.com/NCEAS/metadig/blob/master/sample-metadata.py</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Raw Metadata:</w:t>
        </w:r>
        <w:r w:rsidRPr="00AE7739" w:rsidDel="0059379D">
          <w:rPr>
            <w:rStyle w:val="apple-converted-space"/>
            <w:rFonts w:ascii="Book Antiqua" w:hAnsi="Book Antiqua" w:cs="Arial"/>
            <w:color w:val="333333"/>
          </w:rPr>
          <w:t> </w:t>
        </w:r>
        <w:r w:rsidR="0059379D" w:rsidDel="0059379D">
          <w:fldChar w:fldCharType="begin"/>
        </w:r>
        <w:r w:rsidR="0059379D" w:rsidDel="0059379D">
          <w:instrText xml:space="preserve"> HYPERLINK "https://github.com/NCEAS/metadig/tree/master/results" </w:instrText>
        </w:r>
        <w:r w:rsidR="0059379D" w:rsidDel="0059379D">
          <w:fldChar w:fldCharType="separate"/>
        </w:r>
        <w:r w:rsidRPr="00AE7739" w:rsidDel="0059379D">
          <w:rPr>
            <w:rStyle w:val="Hyperlink"/>
            <w:rFonts w:ascii="Book Antiqua" w:hAnsi="Book Antiqua" w:cs="Arial"/>
            <w:color w:val="336799"/>
          </w:rPr>
          <w:t>https://github.com/NCEAS/metadig/tree/master/results</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Cleaning process: Normalize schema location and EML version in records, change directory names to dialect codes rather than dialect version</w:t>
        </w:r>
        <w:r w:rsidRPr="00AE7739" w:rsidDel="0059379D">
          <w:rPr>
            <w:rFonts w:ascii="Book Antiqua" w:hAnsi="Book Antiqua" w:cs="Arial"/>
            <w:color w:val="333333"/>
          </w:rPr>
          <w:br/>
          <w:t>Cleaned metadata collections:</w:t>
        </w:r>
        <w:r w:rsidRPr="00AE7739" w:rsidDel="0059379D">
          <w:rPr>
            <w:rStyle w:val="apple-converted-space"/>
            <w:rFonts w:ascii="Book Antiqua" w:hAnsi="Book Antiqua" w:cs="Arial"/>
            <w:color w:val="333333"/>
          </w:rPr>
          <w:t> </w:t>
        </w:r>
        <w:r w:rsidR="0059379D" w:rsidDel="0059379D">
          <w:fldChar w:fldCharType="begin"/>
        </w:r>
        <w:r w:rsidR="0059379D" w:rsidDel="0059379D">
          <w:instrText xml:space="preserve"> HYPERLINK "https://github.com/NCEAS/metadig/tree/master/colle</w:instrText>
        </w:r>
        <w:r w:rsidR="0059379D" w:rsidDel="0059379D">
          <w:instrText xml:space="preserve">ctions/DataOne" </w:instrText>
        </w:r>
        <w:r w:rsidR="0059379D" w:rsidDel="0059379D">
          <w:fldChar w:fldCharType="separate"/>
        </w:r>
        <w:r w:rsidRPr="00AE7739" w:rsidDel="0059379D">
          <w:rPr>
            <w:rStyle w:val="Hyperlink"/>
            <w:rFonts w:ascii="Book Antiqua" w:hAnsi="Book Antiqua" w:cs="Arial"/>
            <w:color w:val="336799"/>
          </w:rPr>
          <w:t>https://github.com/NCEAS/metadig/tree/master/collections/DataOne</w:t>
        </w:r>
        <w:r w:rsidR="0059379D" w:rsidDel="0059379D">
          <w:rPr>
            <w:rStyle w:val="Hyperlink"/>
            <w:rFonts w:ascii="Book Antiqua" w:hAnsi="Book Antiqua" w:cs="Arial"/>
            <w:color w:val="336799"/>
          </w:rPr>
          <w:fldChar w:fldCharType="end"/>
        </w:r>
        <w:r w:rsidRPr="00AE7739" w:rsidDel="0059379D">
          <w:rPr>
            <w:rStyle w:val="apple-converted-space"/>
            <w:rFonts w:ascii="Book Antiqua" w:hAnsi="Book Antiqua" w:cs="Arial"/>
            <w:color w:val="333333"/>
          </w:rPr>
          <w:t> </w:t>
        </w:r>
        <w:r w:rsidRPr="00AE7739" w:rsidDel="0059379D">
          <w:rPr>
            <w:rFonts w:ascii="Book Antiqua" w:hAnsi="Book Antiqua" w:cs="Arial"/>
            <w:color w:val="333333"/>
          </w:rPr>
          <w:br/>
          <w:t>The analysis was conducted using the Oxygen Developer GUI to operate a transform that reports the organization, record, xpath, and element content for each node that contains text in a collection of records. This is then run through a workbook called a QuickE.</w:t>
        </w:r>
        <w:r w:rsidRPr="00AE7739" w:rsidDel="0059379D">
          <w:rPr>
            <w:rFonts w:ascii="Book Antiqua" w:hAnsi="Book Antiqua" w:cs="Arial"/>
            <w:color w:val="333333"/>
          </w:rPr>
          <w:br/>
          <w:t>Transform used:</w:t>
        </w:r>
        <w:r w:rsidRPr="00AE7739" w:rsidDel="0059379D">
          <w:rPr>
            <w:rStyle w:val="apple-converted-space"/>
            <w:rFonts w:ascii="Book Antiqua" w:hAnsi="Book Antiqua" w:cs="Arial"/>
            <w:color w:val="333333"/>
          </w:rPr>
          <w:t> </w:t>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"https://github.com/tedhabermann/Transforms/commit/21261fc0db93f6ed62da91676433876162dc1f3d" \l "diff-f5eb263f14bbfaae7abc4faa89004508" </w:instrText>
        </w:r>
        <w:r w:rsidR="0059379D" w:rsidDel="0059379D">
          <w:fldChar w:fldCharType="separate"/>
        </w:r>
        <w:r w:rsidRPr="00AE7739" w:rsidDel="0059379D">
          <w:rPr>
            <w:rStyle w:val="Hyperlink"/>
            <w:rFonts w:ascii="Book Antiqua" w:hAnsi="Book Antiqua" w:cs="Arial"/>
            <w:color w:val="336799"/>
          </w:rPr>
          <w:t>https://github.com/tedhabermann/Transforms/commit/21261fc0db93f6ed62da91676433876162dc1f3d#diff-f5eb263f14bbfaae7abc4faa89004508</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Example of resultant data that plugs in to a QuickE:</w:t>
        </w:r>
        <w:r w:rsidRPr="00AE7739" w:rsidDel="0059379D">
          <w:rPr>
            <w:rStyle w:val="apple-converted-space"/>
            <w:rFonts w:ascii="Book Antiqua" w:hAnsi="Book Antiqua" w:cs="Arial"/>
            <w:color w:val="333333"/>
          </w:rPr>
          <w:t> </w:t>
        </w:r>
        <w:r w:rsidR="0059379D" w:rsidDel="0059379D">
          <w:fldChar w:fldCharType="begin"/>
        </w:r>
        <w:r w:rsidR="0059379D" w:rsidDel="0059379D">
          <w:instrText xml:space="preserve"> HYPERLINK "https://github.com/NCEAS/metadig/blob/master/contentDistribut</w:instrText>
        </w:r>
        <w:r w:rsidR="0059379D" w:rsidDel="0059379D">
          <w:instrText xml:space="preserve">ionFiles/EML/EML2.1.1/metadataContent.EML2.1.1.txt" </w:instrText>
        </w:r>
        <w:r w:rsidR="0059379D" w:rsidDel="0059379D">
          <w:fldChar w:fldCharType="separate"/>
        </w:r>
        <w:r w:rsidRPr="00AE7739" w:rsidDel="0059379D">
          <w:rPr>
            <w:rStyle w:val="Hyperlink"/>
            <w:rFonts w:ascii="Book Antiqua" w:hAnsi="Book Antiqua" w:cs="Arial"/>
            <w:color w:val="336799"/>
          </w:rPr>
          <w:t>https://github.com/NCEAS/metadig/blob/master/contentDistributionFiles/EML/EML2.1.1/metadataContent.EML2.1.1.txt</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Data in QuickE Workbook:</w:t>
        </w:r>
        <w:r w:rsidRPr="00AE7739" w:rsidDel="0059379D">
          <w:rPr>
            <w:rStyle w:val="apple-converted-space"/>
            <w:rFonts w:ascii="Book Antiqua" w:hAnsi="Book Antiqua" w:cs="Arial"/>
            <w:color w:val="333333"/>
          </w:rPr>
          <w:t> </w:t>
        </w:r>
        <w:r w:rsidR="0059379D" w:rsidDel="0059379D">
          <w:fldChar w:fldCharType="begin"/>
        </w:r>
        <w:r w:rsidR="0059379D" w:rsidDel="0059379D">
          <w:instrText xml:space="preserve"> HYPERLINK "https://github.com/NCEAS/metadig/blob/master/content</w:instrText>
        </w:r>
        <w:r w:rsidR="0059379D" w:rsidDel="0059379D">
          <w:instrText xml:space="preserve">DistributionFiles/EML/EML2.1.1/Content.QuickE.EML.2.1.1.xlsx" </w:instrText>
        </w:r>
        <w:r w:rsidR="0059379D" w:rsidDel="0059379D">
          <w:fldChar w:fldCharType="separate"/>
        </w:r>
        <w:r w:rsidRPr="00AE7739" w:rsidDel="0059379D">
          <w:rPr>
            <w:rStyle w:val="Hyperlink"/>
            <w:rFonts w:ascii="Book Antiqua" w:hAnsi="Book Antiqua" w:cs="Arial"/>
            <w:color w:val="336799"/>
          </w:rPr>
          <w:t>https://github.com/NCEAS/metadig/blob/master/contentDistributionFiles/EML/EML2.1.1/Content.QuickE.EML.2.1.1.xlsx</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I then iterated over the other dialects with larger holdings in DataONE and put the content of the text file into the data worksheet in the Content.QuickE template.</w:t>
        </w:r>
        <w:r w:rsidRPr="00AE7739" w:rsidDel="0059379D">
          <w:rPr>
            <w:rFonts w:ascii="Book Antiqua" w:hAnsi="Book Antiqua" w:cs="Arial"/>
            <w:color w:val="333333"/>
          </w:rPr>
          <w:br/>
          <w:t>Template:</w:t>
        </w:r>
        <w:r w:rsidRPr="00AE7739" w:rsidDel="0059379D">
          <w:rPr>
            <w:rStyle w:val="apple-converted-space"/>
            <w:rFonts w:ascii="Book Antiqua" w:hAnsi="Book Antiqua" w:cs="Arial"/>
            <w:color w:val="333333"/>
          </w:rPr>
          <w:t> </w:t>
        </w:r>
        <w:r w:rsidR="0059379D" w:rsidDel="0059379D">
          <w:fldChar w:fldCharType="begin"/>
        </w:r>
        <w:r w:rsidR="0059379D" w:rsidDel="0059379D">
          <w:instrText xml:space="preserve"> HYPERLINK "https://github.com/NCEAS/metadig/blob/master/contentDistributionFiles/Template/Content.QuickE.xlsx" </w:instrText>
        </w:r>
        <w:r w:rsidR="0059379D" w:rsidDel="0059379D">
          <w:fldChar w:fldCharType="separate"/>
        </w:r>
        <w:r w:rsidRPr="00AE7739" w:rsidDel="0059379D">
          <w:rPr>
            <w:rStyle w:val="Hyperlink"/>
            <w:rFonts w:ascii="Book Antiqua" w:hAnsi="Book Antiqua" w:cs="Arial"/>
            <w:color w:val="336799"/>
          </w:rPr>
          <w:t>https://github.com/NCEAS/metadig/blob/master/contentDistributionFiles/Template/Content.QuickE.xlsx</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Resultant workbooks and the original data sheets:</w:t>
        </w:r>
        <w:r w:rsidRPr="00AE7739" w:rsidDel="0059379D">
          <w:rPr>
            <w:rStyle w:val="apple-converted-space"/>
            <w:rFonts w:ascii="Book Antiqua" w:hAnsi="Book Antiqua" w:cs="Arial"/>
            <w:color w:val="333333"/>
          </w:rPr>
          <w:t> </w:t>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"https://github.com/NCEAS/metadig/tree/master/contentDistributionFiles/CSDGM" </w:instrText>
        </w:r>
        <w:r w:rsidR="0059379D" w:rsidDel="0059379D">
          <w:fldChar w:fldCharType="separate"/>
        </w:r>
        <w:r w:rsidRPr="00AE7739" w:rsidDel="0059379D">
          <w:rPr>
            <w:rStyle w:val="Hyperlink"/>
            <w:rFonts w:ascii="Book Antiqua" w:hAnsi="Book Antiqua" w:cs="Arial"/>
            <w:color w:val="336799"/>
          </w:rPr>
          <w:t>https://github.com/NCEAS/metadig/tree/master/contentDistributionFiles/CSDGM</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"https://github.com/NCEAS/metadig/tree/master/contentDistributionFiles/Dryad" </w:instrText>
        </w:r>
        <w:r w:rsidR="0059379D" w:rsidDel="0059379D">
          <w:fldChar w:fldCharType="separate"/>
        </w:r>
        <w:r w:rsidRPr="00AE7739" w:rsidDel="0059379D">
          <w:rPr>
            <w:rStyle w:val="Hyperlink"/>
            <w:rFonts w:ascii="Book Antiqua" w:hAnsi="Book Antiqua" w:cs="Arial"/>
            <w:color w:val="336799"/>
          </w:rPr>
          <w:t>https://github.com/NCEAS/metadig/tree/master/contentDistributionFiles/Dryad</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"https://github.com/NCEAS/metadig/tree/master/contentDistri</w:instrText>
        </w:r>
        <w:r w:rsidR="0059379D" w:rsidDel="0059379D">
          <w:instrText xml:space="preserve">butionFiles/DublinCore" </w:instrText>
        </w:r>
        <w:r w:rsidR="0059379D" w:rsidDel="0059379D">
          <w:fldChar w:fldCharType="separate"/>
        </w:r>
        <w:r w:rsidRPr="00AE7739" w:rsidDel="0059379D">
          <w:rPr>
            <w:rStyle w:val="Hyperlink"/>
            <w:rFonts w:ascii="Book Antiqua" w:hAnsi="Book Antiqua" w:cs="Arial"/>
            <w:color w:val="336799"/>
          </w:rPr>
          <w:t>https://github.com/NCEAS/metadig/tree/master/contentDistributionFiles/DublinCore</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"https://github.com/NCEAS/metadig/tree/master/contentDistributionFiles/EML" </w:instrText>
        </w:r>
        <w:r w:rsidR="0059379D" w:rsidDel="0059379D">
          <w:fldChar w:fldCharType="separate"/>
        </w:r>
        <w:r w:rsidRPr="00AE7739" w:rsidDel="0059379D">
          <w:rPr>
            <w:rStyle w:val="Hyperlink"/>
            <w:rFonts w:ascii="Book Antiqua" w:hAnsi="Book Antiqua" w:cs="Arial"/>
            <w:color w:val="336799"/>
          </w:rPr>
          <w:t>https://github.com/NCEAS/metadig/tree/master/contentDistributionFiles/EML</w:t>
        </w:r>
        <w:r w:rsidR="0059379D" w:rsidDel="0059379D">
          <w:rPr>
            <w:rStyle w:val="Hyperlink"/>
            <w:rFonts w:ascii="Book Antiqua" w:hAnsi="Book Antiqua" w:cs="Arial"/>
            <w:color w:val="336799"/>
          </w:rPr>
          <w:fldChar w:fldCharType="end"/>
        </w:r>
      </w:moveFrom>
    </w:p>
    <w:p w14:paraId="573E61F6" w14:textId="0CDFEEED" w:rsidR="00AC33C7" w:rsidRPr="00AE7739" w:rsidDel="0059379D" w:rsidRDefault="00AC33C7" w:rsidP="00AC33C7">
      <w:pPr>
        <w:pStyle w:val="NormalWeb"/>
        <w:shd w:val="clear" w:color="auto" w:fill="FFFFFF"/>
        <w:spacing w:before="150" w:beforeAutospacing="0" w:after="0" w:afterAutospacing="0"/>
        <w:rPr>
          <w:rFonts w:ascii="Book Antiqua" w:hAnsi="Book Antiqua" w:cs="Arial"/>
          <w:color w:val="333333"/>
        </w:rPr>
      </w:pPr>
      <w:moveFrom w:id="146" w:author="Ted Habermann" w:date="2017-02-22T12:33:00Z">
        <w:r w:rsidRPr="00AE7739" w:rsidDel="0059379D">
          <w:rPr>
            <w:rFonts w:ascii="Book Antiqua" w:hAnsi="Book Antiqua" w:cs="Arial"/>
            <w:color w:val="333333"/>
          </w:rPr>
          <w:t>Further work was done in Excel to refine the analysis to focus on elements in the FGDC recommendation and the first three levels of the LTER recommendation.</w:t>
        </w:r>
      </w:moveFrom>
    </w:p>
    <w:p w14:paraId="0F40F09D" w14:textId="7FBABC31" w:rsidR="00AC33C7" w:rsidRPr="00AE7739" w:rsidRDefault="00AC33C7" w:rsidP="00AC33C7">
      <w:pPr>
        <w:pStyle w:val="NormalWeb"/>
        <w:shd w:val="clear" w:color="auto" w:fill="FFFFFF"/>
        <w:spacing w:before="150" w:beforeAutospacing="0" w:after="0" w:afterAutospacing="0"/>
        <w:rPr>
          <w:rFonts w:ascii="Book Antiqua" w:hAnsi="Book Antiqua" w:cs="Arial"/>
          <w:color w:val="333333"/>
        </w:rPr>
      </w:pPr>
      <w:moveFrom w:id="147" w:author="Ted Habermann" w:date="2017-02-22T12:33:00Z">
        <w:r w:rsidRPr="00AE7739" w:rsidDel="0059379D">
          <w:rPr>
            <w:rFonts w:ascii="Book Antiqua" w:hAnsi="Book Antiqua" w:cs="Arial"/>
            <w:color w:val="333333"/>
          </w:rPr>
          <w:t>FGDC:</w:t>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"https://github.com/NCEAS/metadig/blob/master/contentDistributionF</w:instrText>
        </w:r>
        <w:r w:rsidR="0059379D" w:rsidDel="0059379D">
          <w:instrText xml:space="preserve">iles/FGDCrec_FGDC%2BEMLdialects.xlsx" </w:instrText>
        </w:r>
        <w:r w:rsidR="0059379D" w:rsidDel="0059379D">
          <w:fldChar w:fldCharType="separate"/>
        </w:r>
        <w:r w:rsidRPr="00AE7739" w:rsidDel="0059379D">
          <w:rPr>
            <w:rStyle w:val="Hyperlink"/>
            <w:rFonts w:ascii="Book Antiqua" w:hAnsi="Book Antiqua" w:cs="Arial"/>
            <w:color w:val="336799"/>
          </w:rPr>
          <w:t>https://github.com/NCEAS/metadig/blob/master/contentDistributionFiles/FGDCrec_FGDC%2BEMLdialects.xlsx</w:t>
        </w:r>
        <w:r w:rsidR="0059379D" w:rsidDel="0059379D">
          <w:rPr>
            <w:rStyle w:val="Hyperlink"/>
            <w:rFonts w:ascii="Book Antiqua" w:hAnsi="Book Antiqua" w:cs="Arial"/>
            <w:color w:val="336799"/>
          </w:rPr>
          <w:fldChar w:fldCharType="end"/>
        </w:r>
        <w:r w:rsidRPr="00AE7739" w:rsidDel="0059379D">
          <w:rPr>
            <w:rFonts w:ascii="Book Antiqua" w:hAnsi="Book Antiqua" w:cs="Arial"/>
            <w:color w:val="333333"/>
          </w:rPr>
          <w:br/>
          <w:t>LTER:</w:t>
        </w:r>
        <w:r w:rsidRPr="00AE7739" w:rsidDel="0059379D">
          <w:rPr>
            <w:rStyle w:val="apple-converted-space"/>
            <w:rFonts w:ascii="Book Antiqua" w:hAnsi="Book Antiqua" w:cs="Arial"/>
            <w:color w:val="333333"/>
          </w:rPr>
          <w:t> </w:t>
        </w:r>
        <w:r w:rsidRPr="00AE7739" w:rsidDel="0059379D">
          <w:rPr>
            <w:rFonts w:ascii="Book Antiqua" w:hAnsi="Book Antiqua" w:cs="Arial"/>
            <w:color w:val="333333"/>
          </w:rPr>
          <w:br/>
        </w:r>
        <w:r w:rsidR="0059379D" w:rsidDel="0059379D">
          <w:fldChar w:fldCharType="begin"/>
        </w:r>
        <w:r w:rsidR="0059379D" w:rsidDel="0059379D">
          <w:instrText xml:space="preserve"> HYPERLINK "https://github.com/NCEAS/metadig/blob/master/contentDistributionFiles/LTER3lvl_FGDC%2BEMLdialects.xlsx" </w:instrText>
        </w:r>
        <w:r w:rsidR="0059379D" w:rsidDel="0059379D">
          <w:fldChar w:fldCharType="separate"/>
        </w:r>
        <w:r w:rsidRPr="00AE7739" w:rsidDel="0059379D">
          <w:rPr>
            <w:rStyle w:val="Hyperlink"/>
            <w:rFonts w:ascii="Book Antiqua" w:hAnsi="Book Antiqua" w:cs="Arial"/>
            <w:color w:val="336799"/>
          </w:rPr>
          <w:t>https://github.com/NCEAS/metadig/blob/master/contentDistributionFiles/LTER3lvl_FGDC%2BEMLdialects.xlsx</w:t>
        </w:r>
        <w:r w:rsidR="0059379D" w:rsidDel="0059379D">
          <w:rPr>
            <w:rStyle w:val="Hyperlink"/>
            <w:rFonts w:ascii="Book Antiqua" w:hAnsi="Book Antiqua" w:cs="Arial"/>
            <w:color w:val="336799"/>
          </w:rPr>
          <w:fldChar w:fldCharType="end"/>
        </w:r>
      </w:moveFrom>
      <w:moveFromRangeEnd w:id="144"/>
    </w:p>
    <w:p w14:paraId="40106E5B" w14:textId="77777777" w:rsidR="0059379D" w:rsidRDefault="00AC33C7" w:rsidP="0059379D">
      <w:pPr>
        <w:pStyle w:val="NormalWeb"/>
        <w:shd w:val="clear" w:color="auto" w:fill="FFFFFF"/>
        <w:spacing w:before="150" w:beforeAutospacing="0" w:after="0" w:afterAutospacing="0"/>
        <w:rPr>
          <w:ins w:id="148" w:author="Ted Habermann" w:date="2017-02-22T12:31:00Z"/>
          <w:rStyle w:val="Hyperlink"/>
          <w:rFonts w:ascii="Book Antiqua" w:hAnsi="Book Antiqua" w:cs="Arial"/>
          <w:color w:val="336799"/>
        </w:rPr>
        <w:sectPr w:rsidR="0059379D" w:rsidSect="00AC670C">
          <w:pgSz w:w="12240" w:h="15840"/>
          <w:pgMar w:top="1440" w:right="1440" w:bottom="1440" w:left="1440" w:header="720" w:footer="720" w:gutter="0"/>
          <w:cols w:space="720"/>
          <w:docGrid w:linePitch="360"/>
        </w:sectPr>
      </w:pPr>
      <w:r w:rsidRPr="00AE7739">
        <w:rPr>
          <w:rFonts w:ascii="Book Antiqua" w:hAnsi="Book Antiqua" w:cs="Arial"/>
          <w:color w:val="333333"/>
        </w:rPr>
        <w:t>Additional presentations:</w:t>
      </w:r>
      <w:r w:rsidRPr="00AE7739">
        <w:rPr>
          <w:rFonts w:ascii="Book Antiqua" w:hAnsi="Book Antiqua" w:cs="Arial"/>
          <w:color w:val="333333"/>
        </w:rPr>
        <w:br/>
      </w:r>
      <w:hyperlink r:id="rId8" w:history="1">
        <w:r w:rsidRPr="00AE7739">
          <w:rPr>
            <w:rStyle w:val="Hyperlink"/>
            <w:rFonts w:ascii="Book Antiqua" w:hAnsi="Book Antiqua" w:cs="Arial"/>
            <w:color w:val="336799"/>
          </w:rPr>
          <w:t>https://github.com/NCEAS/metadig/blob/master/contentDistributionFiles/Presentations/Powers_DataONE_AHM_2015.pptx</w:t>
        </w:r>
      </w:hyperlink>
    </w:p>
    <w:p w14:paraId="65A36402" w14:textId="1F84ADE8" w:rsidR="0059379D" w:rsidDel="0059379D" w:rsidRDefault="0059379D" w:rsidP="0059379D">
      <w:pPr>
        <w:pStyle w:val="NormalWeb"/>
        <w:rPr>
          <w:del w:id="149" w:author="Ted Habermann" w:date="2017-02-22T12:30:00Z"/>
          <w:rStyle w:val="Hyperlink"/>
          <w:rFonts w:ascii="Book Antiqua" w:hAnsi="Book Antiqua" w:cs="Arial"/>
          <w:color w:val="336799"/>
        </w:rPr>
        <w:pPrChange w:id="150" w:author="Ted Habermann" w:date="2017-02-22T12:30:00Z">
          <w:pPr/>
        </w:pPrChange>
      </w:pPr>
    </w:p>
    <w:p w14:paraId="345F9B8D" w14:textId="77777777" w:rsidR="0059379D" w:rsidRPr="0059379D" w:rsidRDefault="0059379D" w:rsidP="0059379D">
      <w:pPr>
        <w:pStyle w:val="NormalWeb"/>
        <w:shd w:val="clear" w:color="auto" w:fill="FFFFFF"/>
        <w:spacing w:before="150" w:beforeAutospacing="0" w:after="0" w:afterAutospacing="0"/>
        <w:rPr>
          <w:ins w:id="151" w:author="Ted Habermann" w:date="2017-02-22T12:31:00Z"/>
          <w:rFonts w:ascii="Book Antiqua" w:hAnsi="Book Antiqua" w:cs="Arial"/>
          <w:color w:val="336799"/>
          <w:u w:val="single"/>
          <w:rPrChange w:id="152" w:author="Ted Habermann" w:date="2017-02-22T12:30:00Z">
            <w:rPr>
              <w:ins w:id="153" w:author="Ted Habermann" w:date="2017-02-22T12:31:00Z"/>
              <w:rFonts w:ascii="Book Antiqua" w:hAnsi="Book Antiqua" w:cs="Arial"/>
              <w:color w:val="333333"/>
            </w:rPr>
          </w:rPrChange>
        </w:rPr>
      </w:pPr>
    </w:p>
    <w:p w14:paraId="33501E91" w14:textId="28910716" w:rsidR="00AC33C7" w:rsidRPr="00AE7739" w:rsidDel="0059379D" w:rsidRDefault="0059379D" w:rsidP="0059379D">
      <w:pPr>
        <w:pStyle w:val="NormalWeb"/>
        <w:rPr>
          <w:del w:id="154" w:author="Ted Habermann" w:date="2017-02-22T12:30:00Z"/>
          <w:rFonts w:ascii="Book Antiqua" w:eastAsia="Book Antiqua" w:hAnsi="Book Antiqua" w:cs="Book Antiqua"/>
        </w:rPr>
        <w:pPrChange w:id="155" w:author="Ted Habermann" w:date="2017-02-22T12:30:00Z">
          <w:pPr/>
        </w:pPrChange>
      </w:pPr>
      <w:ins w:id="156" w:author="Ted Habermann" w:date="2017-02-22T12:31:00Z">
        <w:r>
          <w:rPr>
            <w:noProof/>
          </w:rPr>
          <mc:AlternateContent>
            <mc:Choice Requires="wps">
              <w:drawing>
                <wp:anchor distT="0" distB="0" distL="114300" distR="114300" simplePos="0" relativeHeight="251664384" behindDoc="0" locked="0" layoutInCell="1" allowOverlap="1" wp14:anchorId="143C1F7C" wp14:editId="16967691">
                  <wp:simplePos x="0" y="0"/>
                  <wp:positionH relativeFrom="column">
                    <wp:posOffset>0</wp:posOffset>
                  </wp:positionH>
                  <wp:positionV relativeFrom="paragraph">
                    <wp:posOffset>3950335</wp:posOffset>
                  </wp:positionV>
                  <wp:extent cx="5477510" cy="293370"/>
                  <wp:effectExtent l="0" t="0" r="8890" b="11430"/>
                  <wp:wrapSquare wrapText="bothSides"/>
                  <wp:docPr id="1" name="Text Box 1"/>
                  <wp:cNvGraphicFramePr/>
                  <a:graphic xmlns:a="http://schemas.openxmlformats.org/drawingml/2006/main">
                    <a:graphicData uri="http://schemas.microsoft.com/office/word/2010/wordprocessingShape">
                      <wps:wsp>
                        <wps:cNvSpPr txBox="1"/>
                        <wps:spPr>
                          <a:xfrm>
                            <a:off x="0" y="0"/>
                            <a:ext cx="5477510" cy="2933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1666110" w14:textId="77777777" w:rsidR="0059379D" w:rsidRPr="00925A12" w:rsidRDefault="0059379D" w:rsidP="0059379D">
                              <w:pPr>
                                <w:pStyle w:val="Caption"/>
                                <w:rPr>
                                  <w:noProof/>
                                </w:rPr>
                              </w:pPr>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Metadata Dialects and Recommendations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311.05pt;width:431.3pt;height:2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" stroked="f">
                  <v:textbox inset="0,0,0,0">
                    <w:txbxContent>
                      <w:p w14:paraId="51666110" w14:textId="77777777" w:rsidR="0059379D" w:rsidRPr="00925A12" w:rsidRDefault="0059379D" w:rsidP="0059379D">
                        <w:pPr>
                          <w:pStyle w:val="Caption"/>
                          <w:rPr>
                            <w:noProof/>
                          </w:rPr>
                        </w:pPr>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Metadata Dialects and Recommendations</w:t>
                        </w:r>
                      </w:p>
                    </w:txbxContent>
                  </v:textbox>
                  <w10:wrap type="square"/>
                </v:shape>
              </w:pict>
            </mc:Fallback>
          </mc:AlternateContent>
        </w:r>
        <w:r>
          <w:rPr>
            <w:noProof/>
          </w:rPr>
          <w:drawing>
            <wp:anchor distT="0" distB="0" distL="114300" distR="114300" simplePos="0" relativeHeight="251662336" behindDoc="0" locked="0" layoutInCell="1" allowOverlap="1" wp14:anchorId="56D66B46" wp14:editId="718850C5">
              <wp:simplePos x="0" y="0"/>
              <wp:positionH relativeFrom="column">
                <wp:posOffset>-114300</wp:posOffset>
              </wp:positionH>
              <wp:positionV relativeFrom="paragraph">
                <wp:posOffset>228600</wp:posOffset>
              </wp:positionV>
              <wp:extent cx="5715000" cy="3655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5506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4A50F368" w14:textId="418A1FB2" w:rsidR="0024308F" w:rsidDel="0059379D" w:rsidRDefault="00E6738E" w:rsidP="0059379D">
      <w:pPr>
        <w:pStyle w:val="NormalWeb"/>
        <w:rPr>
          <w:del w:id="157" w:author="Ted Habermann" w:date="2017-02-22T12:30:00Z"/>
          <w:rFonts w:ascii="Book Antiqua" w:eastAsia="Book Antiqua" w:hAnsi="Book Antiqua" w:cs="Book Antiqua"/>
        </w:rPr>
        <w:pPrChange w:id="158" w:author="Ted Habermann" w:date="2017-02-22T12:30:00Z">
          <w:pPr/>
        </w:pPrChange>
      </w:pPr>
      <w:del w:id="159" w:author="Ted Habermann" w:date="2017-02-22T12:30:00Z">
        <w:r w:rsidDel="0059379D">
          <w:rPr>
            <w:rFonts w:ascii="Book Antiqua" w:eastAsia="Book Antiqua" w:hAnsi="Book Antiqua" w:cs="Book Antiqua"/>
          </w:rPr>
          <w:delText xml:space="preserve">  </w:delText>
        </w:r>
      </w:del>
    </w:p>
    <w:p w14:paraId="6C711C20" w14:textId="6AEEC588" w:rsidR="0024308F" w:rsidRPr="00E8581D" w:rsidDel="0059379D" w:rsidRDefault="0024308F" w:rsidP="0059379D">
      <w:pPr>
        <w:pStyle w:val="NormalWeb"/>
        <w:rPr>
          <w:del w:id="160" w:author="Ted Habermann" w:date="2017-02-22T12:30:00Z"/>
          <w:rFonts w:ascii="Book Antiqua" w:hAnsi="Book Antiqua"/>
        </w:rPr>
        <w:pPrChange w:id="161" w:author="Ted Habermann" w:date="2017-02-22T12:30:00Z">
          <w:pPr/>
        </w:pPrChange>
      </w:pPr>
    </w:p>
    <w:p w14:paraId="28D9FCD4" w14:textId="1DC01408" w:rsidR="004608D4" w:rsidDel="0059379D" w:rsidRDefault="00955A84" w:rsidP="0059379D">
      <w:pPr>
        <w:pStyle w:val="NormalWeb"/>
        <w:rPr>
          <w:del w:id="162" w:author="Ted Habermann" w:date="2017-02-22T12:30:00Z"/>
        </w:rPr>
        <w:pPrChange w:id="163" w:author="Ted Habermann" w:date="2017-02-22T12:30:00Z">
          <w:pPr>
            <w:pStyle w:val="Heading2"/>
          </w:pPr>
        </w:pPrChange>
      </w:pPr>
      <w:del w:id="164" w:author="Ted Habermann" w:date="2017-02-22T12:30:00Z">
        <w:r w:rsidDel="0059379D">
          <w:delText xml:space="preserve">Results </w:delText>
        </w:r>
      </w:del>
    </w:p>
    <w:p w14:paraId="5D0C45A7" w14:textId="6CCD383E" w:rsidR="001B2DC3" w:rsidDel="0059379D" w:rsidRDefault="001B2DC3" w:rsidP="0059379D">
      <w:pPr>
        <w:pStyle w:val="NormalWeb"/>
        <w:rPr>
          <w:del w:id="165" w:author="Ted Habermann" w:date="2017-02-22T12:30:00Z"/>
        </w:rPr>
        <w:pPrChange w:id="166" w:author="Ted Habermann" w:date="2017-02-22T12:30:00Z">
          <w:pPr/>
        </w:pPrChange>
      </w:pPr>
    </w:p>
    <w:p w14:paraId="3AD912B3" w14:textId="17F38B5A" w:rsidR="001B2DC3" w:rsidRPr="001B2DC3" w:rsidDel="0059379D" w:rsidRDefault="001B2DC3" w:rsidP="0059379D">
      <w:pPr>
        <w:pStyle w:val="NormalWeb"/>
        <w:rPr>
          <w:del w:id="167" w:author="Ted Habermann" w:date="2017-02-22T12:30:00Z"/>
        </w:rPr>
        <w:pPrChange w:id="168" w:author="Ted Habermann" w:date="2017-02-22T12:30:00Z">
          <w:pPr/>
        </w:pPrChange>
      </w:pPr>
    </w:p>
    <w:p w14:paraId="4DC51DAB" w14:textId="2F8BFDB6" w:rsidR="004915EB" w:rsidRDefault="004915EB" w:rsidP="0059379D">
      <w:pPr>
        <w:pStyle w:val="NormalWeb"/>
        <w:pPrChange w:id="169" w:author="Ted Habermann" w:date="2017-02-22T12:30:00Z">
          <w:pPr/>
        </w:pPrChange>
      </w:pPr>
    </w:p>
    <w:sectPr w:rsidR="004915EB" w:rsidSect="00AC67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Ted Habermann" w:date="2017-02-21T13:14:00Z" w:initials="TH">
    <w:p w14:paraId="6675B85A" w14:textId="08C3E03A" w:rsidR="00DC13C7" w:rsidRDefault="00DC13C7">
      <w:pPr>
        <w:pStyle w:val="CommentText"/>
      </w:pPr>
      <w:ins w:id="53" w:author="Ted Habermann" w:date="2017-02-21T13:14:00Z">
        <w:r>
          <w:rPr>
            <w:rStyle w:val="CommentReference"/>
          </w:rPr>
          <w:annotationRef/>
        </w:r>
      </w:ins>
      <w:r>
        <w:t>Jumping right into it here. I think we need more introductory material…</w:t>
      </w:r>
    </w:p>
  </w:comment>
  <w:comment w:id="134" w:author="Ted Habermann" w:date="2017-02-21T13:18:00Z" w:initials="TH">
    <w:p w14:paraId="1FE0A392" w14:textId="1A3640E3" w:rsidR="00DC13C7" w:rsidRDefault="00DC13C7">
      <w:pPr>
        <w:pStyle w:val="CommentText"/>
      </w:pPr>
      <w:r>
        <w:rPr>
          <w:rStyle w:val="CommentReference"/>
        </w:rPr>
        <w:annotationRef/>
      </w:r>
      <w:proofErr w:type="gramStart"/>
      <w:r>
        <w:t>need</w:t>
      </w:r>
      <w:proofErr w:type="gramEnd"/>
      <w:r>
        <w:t xml:space="preserve"> to define this term</w:t>
      </w:r>
    </w:p>
  </w:comment>
  <w:comment w:id="135" w:author="Ted Habermann" w:date="2017-02-21T13:18:00Z" w:initials="TH">
    <w:p w14:paraId="2E641264" w14:textId="51462980" w:rsidR="00DC13C7" w:rsidRDefault="00DC13C7">
      <w:pPr>
        <w:pStyle w:val="CommentText"/>
      </w:pPr>
      <w:r>
        <w:rPr>
          <w:rStyle w:val="CommentReference"/>
        </w:rPr>
        <w:annotationRef/>
      </w:r>
      <w:proofErr w:type="gramStart"/>
      <w:r>
        <w:t>this</w:t>
      </w:r>
      <w:proofErr w:type="gramEnd"/>
      <w:r>
        <w:t xml:space="preserve"> one too</w:t>
      </w:r>
    </w:p>
  </w:comment>
  <w:comment w:id="136" w:author="Sean Gordon" w:date="2017-02-20T10:48:00Z" w:initials="SG">
    <w:p w14:paraId="65C4FB6B" w14:textId="5D5A490A" w:rsidR="00DC13C7" w:rsidRDefault="00DC13C7">
      <w:pPr>
        <w:pStyle w:val="CommentText"/>
      </w:pPr>
      <w:r>
        <w:rPr>
          <w:rStyle w:val="CommentReference"/>
        </w:rPr>
        <w:annotationRef/>
      </w:r>
      <w:r>
        <w:t>Limit this table to DataONE</w:t>
      </w:r>
    </w:p>
  </w:comment>
  <w:comment w:id="137" w:author="Sean Gordon" w:date="2017-02-20T10:49:00Z" w:initials="SG">
    <w:p w14:paraId="6BB0EC42" w14:textId="6117E81B" w:rsidR="00DC13C7" w:rsidRDefault="00DC13C7">
      <w:pPr>
        <w:pStyle w:val="CommentText"/>
      </w:pPr>
      <w:r>
        <w:rPr>
          <w:rStyle w:val="CommentReference"/>
        </w:rPr>
        <w:annotationRef/>
      </w:r>
      <w:r>
        <w:t>Link all of these to the ESIP Wiki</w:t>
      </w:r>
    </w:p>
  </w:comment>
  <w:comment w:id="138" w:author="Ted Habermann" w:date="2017-02-21T13:19:00Z" w:initials="TH">
    <w:p w14:paraId="0BB2F2E3" w14:textId="45CDBD17" w:rsidR="00DC13C7" w:rsidRDefault="00DC13C7">
      <w:pPr>
        <w:pStyle w:val="CommentText"/>
      </w:pPr>
      <w:r>
        <w:rPr>
          <w:rStyle w:val="CommentReference"/>
        </w:rPr>
        <w:annotationRef/>
      </w:r>
      <w:proofErr w:type="gramStart"/>
      <w:r>
        <w:t>maybe</w:t>
      </w:r>
      <w:proofErr w:type="gramEnd"/>
      <w:r>
        <w:t xml:space="preserve"> the recommendation/dialect figure helps here?</w:t>
      </w:r>
    </w:p>
  </w:comment>
  <w:comment w:id="139" w:author="Sean Gordon" w:date="2017-02-20T10:49:00Z" w:initials="SG">
    <w:p w14:paraId="605F0D4F" w14:textId="77777777" w:rsidR="00DC13C7" w:rsidRDefault="00DC13C7">
      <w:pPr>
        <w:pStyle w:val="CommentText"/>
      </w:pPr>
      <w:r>
        <w:rPr>
          <w:rStyle w:val="CommentReference"/>
        </w:rPr>
        <w:annotationRef/>
      </w:r>
      <w:r>
        <w:t>Link these to ESIP Wiki pages</w:t>
      </w:r>
    </w:p>
    <w:p w14:paraId="19B01136" w14:textId="398E7BE5" w:rsidR="00DC13C7" w:rsidRDefault="00DC13C7">
      <w:pPr>
        <w:pStyle w:val="CommentText"/>
      </w:pPr>
    </w:p>
  </w:comment>
  <w:comment w:id="140" w:author="Sean Gordon" w:date="2017-02-20T12:12:00Z" w:initials="SG">
    <w:p w14:paraId="7364D8F8" w14:textId="2AE5EEEA" w:rsidR="00DC13C7" w:rsidRDefault="00DC13C7">
      <w:pPr>
        <w:pStyle w:val="CommentText"/>
      </w:pPr>
      <w:r>
        <w:rPr>
          <w:rStyle w:val="CommentReference"/>
        </w:rPr>
        <w:annotationRef/>
      </w:r>
      <w:r>
        <w:t>Cite document rec is described in</w:t>
      </w:r>
    </w:p>
  </w:comment>
  <w:comment w:id="141" w:author="Sean Gordon" w:date="2017-02-20T13:01:00Z" w:initials="SG">
    <w:p w14:paraId="6374BBFC" w14:textId="1EDE50F0" w:rsidR="00DC13C7" w:rsidRDefault="00DC13C7">
      <w:pPr>
        <w:pStyle w:val="CommentText"/>
      </w:pPr>
      <w:r>
        <w:rPr>
          <w:rStyle w:val="CommentReference"/>
        </w:rPr>
        <w:annotationRef/>
      </w:r>
      <w:r>
        <w:t>Insert Rec Dialect Max to show five levels and compare EML and CSDGM.</w:t>
      </w:r>
    </w:p>
  </w:comment>
  <w:comment w:id="143" w:author="Sean Gordon" w:date="2017-02-20T15:59:00Z" w:initials="SG">
    <w:p w14:paraId="640E6D22" w14:textId="4B4890D4" w:rsidR="00DC13C7" w:rsidRDefault="00DC13C7">
      <w:pPr>
        <w:pStyle w:val="CommentText"/>
      </w:pPr>
      <w:r>
        <w:rPr>
          <w:rStyle w:val="CommentReference"/>
        </w:rPr>
        <w:annotationRef/>
      </w:r>
      <w:r>
        <w:t>I don’t expect all of it or even most of it to be in the article. This is a good way to make sure nothing important gets left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4FB6B" w15:done="0"/>
  <w15:commentEx w15:paraId="6BB0EC42" w15:done="0"/>
  <w15:commentEx w15:paraId="19B01136" w15:done="0"/>
  <w15:commentEx w15:paraId="7364D8F8" w15:done="0"/>
  <w15:commentEx w15:paraId="6374BBFC" w15:done="0"/>
  <w15:commentEx w15:paraId="640E6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libri,Times New Roman">
    <w:altName w:val="Times New Roman"/>
    <w:panose1 w:val="00000000000000000000"/>
    <w:charset w:val="00"/>
    <w:family w:val="roman"/>
    <w:notTrueType/>
    <w:pitch w:val="default"/>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28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D4"/>
    <w:rsid w:val="00017A54"/>
    <w:rsid w:val="00022A7B"/>
    <w:rsid w:val="00060822"/>
    <w:rsid w:val="0011123A"/>
    <w:rsid w:val="001B2DC3"/>
    <w:rsid w:val="001E75C9"/>
    <w:rsid w:val="00201426"/>
    <w:rsid w:val="0024308F"/>
    <w:rsid w:val="002A70DD"/>
    <w:rsid w:val="00311AE0"/>
    <w:rsid w:val="00323D8A"/>
    <w:rsid w:val="00375E1D"/>
    <w:rsid w:val="003C4B5E"/>
    <w:rsid w:val="00411715"/>
    <w:rsid w:val="00416AB9"/>
    <w:rsid w:val="004608D4"/>
    <w:rsid w:val="004915EB"/>
    <w:rsid w:val="00497BC2"/>
    <w:rsid w:val="004D3A4C"/>
    <w:rsid w:val="00572FBF"/>
    <w:rsid w:val="0059379D"/>
    <w:rsid w:val="005D1456"/>
    <w:rsid w:val="00605BC9"/>
    <w:rsid w:val="00645D3E"/>
    <w:rsid w:val="00654309"/>
    <w:rsid w:val="006A7C1F"/>
    <w:rsid w:val="006C0EF2"/>
    <w:rsid w:val="006C7BBE"/>
    <w:rsid w:val="006E543E"/>
    <w:rsid w:val="00787319"/>
    <w:rsid w:val="007B1360"/>
    <w:rsid w:val="007C3AC7"/>
    <w:rsid w:val="00804224"/>
    <w:rsid w:val="008125F4"/>
    <w:rsid w:val="00833FF7"/>
    <w:rsid w:val="008E7C3A"/>
    <w:rsid w:val="008F3F14"/>
    <w:rsid w:val="0090375F"/>
    <w:rsid w:val="00955A84"/>
    <w:rsid w:val="00982EC7"/>
    <w:rsid w:val="009F485F"/>
    <w:rsid w:val="00AC33C7"/>
    <w:rsid w:val="00AC670C"/>
    <w:rsid w:val="00AD4861"/>
    <w:rsid w:val="00AE7739"/>
    <w:rsid w:val="00B47EC2"/>
    <w:rsid w:val="00B6192D"/>
    <w:rsid w:val="00BE4CE6"/>
    <w:rsid w:val="00CF26DB"/>
    <w:rsid w:val="00D26177"/>
    <w:rsid w:val="00D562D9"/>
    <w:rsid w:val="00D60B12"/>
    <w:rsid w:val="00D91DBD"/>
    <w:rsid w:val="00DC13C7"/>
    <w:rsid w:val="00DE60A1"/>
    <w:rsid w:val="00E50518"/>
    <w:rsid w:val="00E5634D"/>
    <w:rsid w:val="00E6738E"/>
    <w:rsid w:val="00E8581D"/>
    <w:rsid w:val="00E911C9"/>
    <w:rsid w:val="00EA4570"/>
    <w:rsid w:val="00EE19AA"/>
    <w:rsid w:val="00F86D61"/>
    <w:rsid w:val="00FC6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B4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79D"/>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5D1456"/>
  </w:style>
  <w:style w:type="paragraph" w:styleId="TOC2">
    <w:name w:val="toc 2"/>
    <w:basedOn w:val="Normal"/>
    <w:next w:val="Normal"/>
    <w:autoRedefine/>
    <w:uiPriority w:val="39"/>
    <w:unhideWhenUsed/>
    <w:rsid w:val="005D1456"/>
    <w:pPr>
      <w:ind w:left="240"/>
    </w:pPr>
  </w:style>
  <w:style w:type="paragraph" w:styleId="TOC3">
    <w:name w:val="toc 3"/>
    <w:basedOn w:val="Normal"/>
    <w:next w:val="Normal"/>
    <w:autoRedefine/>
    <w:uiPriority w:val="39"/>
    <w:unhideWhenUsed/>
    <w:rsid w:val="005D1456"/>
    <w:pPr>
      <w:ind w:left="480"/>
    </w:pPr>
  </w:style>
  <w:style w:type="paragraph" w:styleId="TOC4">
    <w:name w:val="toc 4"/>
    <w:basedOn w:val="Normal"/>
    <w:next w:val="Normal"/>
    <w:autoRedefine/>
    <w:uiPriority w:val="39"/>
    <w:unhideWhenUsed/>
    <w:rsid w:val="005D1456"/>
    <w:pPr>
      <w:ind w:left="720"/>
    </w:pPr>
  </w:style>
  <w:style w:type="paragraph" w:styleId="TOC5">
    <w:name w:val="toc 5"/>
    <w:basedOn w:val="Normal"/>
    <w:next w:val="Normal"/>
    <w:autoRedefine/>
    <w:uiPriority w:val="39"/>
    <w:unhideWhenUsed/>
    <w:rsid w:val="005D1456"/>
    <w:pPr>
      <w:ind w:left="960"/>
    </w:pPr>
  </w:style>
  <w:style w:type="paragraph" w:styleId="TOC6">
    <w:name w:val="toc 6"/>
    <w:basedOn w:val="Normal"/>
    <w:next w:val="Normal"/>
    <w:autoRedefine/>
    <w:uiPriority w:val="39"/>
    <w:unhideWhenUsed/>
    <w:rsid w:val="005D1456"/>
    <w:pPr>
      <w:ind w:left="1200"/>
    </w:pPr>
  </w:style>
  <w:style w:type="paragraph" w:styleId="TOC7">
    <w:name w:val="toc 7"/>
    <w:basedOn w:val="Normal"/>
    <w:next w:val="Normal"/>
    <w:autoRedefine/>
    <w:uiPriority w:val="39"/>
    <w:unhideWhenUsed/>
    <w:rsid w:val="005D1456"/>
    <w:pPr>
      <w:ind w:left="1440"/>
    </w:pPr>
  </w:style>
  <w:style w:type="paragraph" w:styleId="TOC8">
    <w:name w:val="toc 8"/>
    <w:basedOn w:val="Normal"/>
    <w:next w:val="Normal"/>
    <w:autoRedefine/>
    <w:uiPriority w:val="39"/>
    <w:unhideWhenUsed/>
    <w:rsid w:val="005D1456"/>
    <w:pPr>
      <w:ind w:left="1680"/>
    </w:pPr>
  </w:style>
  <w:style w:type="paragraph" w:styleId="TOC9">
    <w:name w:val="toc 9"/>
    <w:basedOn w:val="Normal"/>
    <w:next w:val="Normal"/>
    <w:autoRedefine/>
    <w:uiPriority w:val="39"/>
    <w:unhideWhenUsed/>
    <w:rsid w:val="005D1456"/>
    <w:pPr>
      <w:ind w:left="1920"/>
    </w:pPr>
  </w:style>
  <w:style w:type="paragraph" w:styleId="Caption">
    <w:name w:val="caption"/>
    <w:basedOn w:val="Normal"/>
    <w:next w:val="Normal"/>
    <w:uiPriority w:val="35"/>
    <w:unhideWhenUsed/>
    <w:qFormat/>
    <w:rsid w:val="0059379D"/>
    <w:pPr>
      <w:spacing w:after="200"/>
    </w:pPr>
    <w:rPr>
      <w:rFonts w:asciiTheme="majorHAnsi" w:eastAsiaTheme="minorEastAsia" w:hAnsiTheme="majorHAnsi"/>
      <w:b/>
      <w:bCs/>
      <w:sz w:val="18"/>
      <w:szCs w:val="18"/>
    </w:rPr>
  </w:style>
  <w:style w:type="character" w:customStyle="1" w:styleId="Heading3Char">
    <w:name w:val="Heading 3 Char"/>
    <w:basedOn w:val="DefaultParagraphFont"/>
    <w:link w:val="Heading3"/>
    <w:uiPriority w:val="9"/>
    <w:rsid w:val="0059379D"/>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79D"/>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5D1456"/>
  </w:style>
  <w:style w:type="paragraph" w:styleId="TOC2">
    <w:name w:val="toc 2"/>
    <w:basedOn w:val="Normal"/>
    <w:next w:val="Normal"/>
    <w:autoRedefine/>
    <w:uiPriority w:val="39"/>
    <w:unhideWhenUsed/>
    <w:rsid w:val="005D1456"/>
    <w:pPr>
      <w:ind w:left="240"/>
    </w:pPr>
  </w:style>
  <w:style w:type="paragraph" w:styleId="TOC3">
    <w:name w:val="toc 3"/>
    <w:basedOn w:val="Normal"/>
    <w:next w:val="Normal"/>
    <w:autoRedefine/>
    <w:uiPriority w:val="39"/>
    <w:unhideWhenUsed/>
    <w:rsid w:val="005D1456"/>
    <w:pPr>
      <w:ind w:left="480"/>
    </w:pPr>
  </w:style>
  <w:style w:type="paragraph" w:styleId="TOC4">
    <w:name w:val="toc 4"/>
    <w:basedOn w:val="Normal"/>
    <w:next w:val="Normal"/>
    <w:autoRedefine/>
    <w:uiPriority w:val="39"/>
    <w:unhideWhenUsed/>
    <w:rsid w:val="005D1456"/>
    <w:pPr>
      <w:ind w:left="720"/>
    </w:pPr>
  </w:style>
  <w:style w:type="paragraph" w:styleId="TOC5">
    <w:name w:val="toc 5"/>
    <w:basedOn w:val="Normal"/>
    <w:next w:val="Normal"/>
    <w:autoRedefine/>
    <w:uiPriority w:val="39"/>
    <w:unhideWhenUsed/>
    <w:rsid w:val="005D1456"/>
    <w:pPr>
      <w:ind w:left="960"/>
    </w:pPr>
  </w:style>
  <w:style w:type="paragraph" w:styleId="TOC6">
    <w:name w:val="toc 6"/>
    <w:basedOn w:val="Normal"/>
    <w:next w:val="Normal"/>
    <w:autoRedefine/>
    <w:uiPriority w:val="39"/>
    <w:unhideWhenUsed/>
    <w:rsid w:val="005D1456"/>
    <w:pPr>
      <w:ind w:left="1200"/>
    </w:pPr>
  </w:style>
  <w:style w:type="paragraph" w:styleId="TOC7">
    <w:name w:val="toc 7"/>
    <w:basedOn w:val="Normal"/>
    <w:next w:val="Normal"/>
    <w:autoRedefine/>
    <w:uiPriority w:val="39"/>
    <w:unhideWhenUsed/>
    <w:rsid w:val="005D1456"/>
    <w:pPr>
      <w:ind w:left="1440"/>
    </w:pPr>
  </w:style>
  <w:style w:type="paragraph" w:styleId="TOC8">
    <w:name w:val="toc 8"/>
    <w:basedOn w:val="Normal"/>
    <w:next w:val="Normal"/>
    <w:autoRedefine/>
    <w:uiPriority w:val="39"/>
    <w:unhideWhenUsed/>
    <w:rsid w:val="005D1456"/>
    <w:pPr>
      <w:ind w:left="1680"/>
    </w:pPr>
  </w:style>
  <w:style w:type="paragraph" w:styleId="TOC9">
    <w:name w:val="toc 9"/>
    <w:basedOn w:val="Normal"/>
    <w:next w:val="Normal"/>
    <w:autoRedefine/>
    <w:uiPriority w:val="39"/>
    <w:unhideWhenUsed/>
    <w:rsid w:val="005D1456"/>
    <w:pPr>
      <w:ind w:left="1920"/>
    </w:pPr>
  </w:style>
  <w:style w:type="paragraph" w:styleId="Caption">
    <w:name w:val="caption"/>
    <w:basedOn w:val="Normal"/>
    <w:next w:val="Normal"/>
    <w:uiPriority w:val="35"/>
    <w:unhideWhenUsed/>
    <w:qFormat/>
    <w:rsid w:val="0059379D"/>
    <w:pPr>
      <w:spacing w:after="200"/>
    </w:pPr>
    <w:rPr>
      <w:rFonts w:asciiTheme="majorHAnsi" w:eastAsiaTheme="minorEastAsia" w:hAnsiTheme="majorHAnsi"/>
      <w:b/>
      <w:bCs/>
      <w:sz w:val="18"/>
      <w:szCs w:val="18"/>
    </w:rPr>
  </w:style>
  <w:style w:type="character" w:customStyle="1" w:styleId="Heading3Char">
    <w:name w:val="Heading 3 Char"/>
    <w:basedOn w:val="DefaultParagraphFont"/>
    <w:link w:val="Heading3"/>
    <w:uiPriority w:val="9"/>
    <w:rsid w:val="0059379D"/>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43232">
      <w:bodyDiv w:val="1"/>
      <w:marLeft w:val="0"/>
      <w:marRight w:val="0"/>
      <w:marTop w:val="0"/>
      <w:marBottom w:val="0"/>
      <w:divBdr>
        <w:top w:val="none" w:sz="0" w:space="0" w:color="auto"/>
        <w:left w:val="none" w:sz="0" w:space="0" w:color="auto"/>
        <w:bottom w:val="none" w:sz="0" w:space="0" w:color="auto"/>
        <w:right w:val="none" w:sz="0" w:space="0" w:color="auto"/>
      </w:divBdr>
    </w:div>
    <w:div w:id="1452935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iki.esipfed.org/index.php/Data_Discovery_(ISO-19115-1)" TargetMode="External"/><Relationship Id="rId7" Type="http://schemas.openxmlformats.org/officeDocument/2006/relationships/hyperlink" Target="http://wiki.esipfed.org/index.php/Data_Discovery_(DIF)" TargetMode="External"/><Relationship Id="rId8" Type="http://schemas.openxmlformats.org/officeDocument/2006/relationships/hyperlink" Target="https://github.com/NCEAS/metadig/blob/master/contentDistributionFiles/Presentations/Powers_DataONE_AHM_2015.pptx" TargetMode="External"/><Relationship Id="rId9" Type="http://schemas.openxmlformats.org/officeDocument/2006/relationships/image" Target="media/image1.png"/><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2794</Words>
  <Characters>15926</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Process </vt:lpstr>
      <vt:lpstr>    Results </vt:lpstr>
    </vt:vector>
  </TitlesOfParts>
  <Company>NOAA/NGDC Enterprise Data Systems Group</Company>
  <LinksUpToDate>false</LinksUpToDate>
  <CharactersWithSpaces>18683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Ted Habermann</cp:lastModifiedBy>
  <cp:revision>9</cp:revision>
  <dcterms:created xsi:type="dcterms:W3CDTF">2017-02-20T15:40:00Z</dcterms:created>
  <dcterms:modified xsi:type="dcterms:W3CDTF">2017-02-22T19:33:00Z</dcterms:modified>
</cp:coreProperties>
</file>