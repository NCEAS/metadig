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52F61" w14:textId="4A46BAB1" w:rsidR="004608D4" w:rsidRDefault="00BE4CE6" w:rsidP="00A9371B">
      <w:pPr>
        <w:pStyle w:val="Subtitle"/>
      </w:pPr>
      <w:r w:rsidRPr="00BE4CE6">
        <w:rPr>
          <w:rFonts w:ascii="Book Antiqua" w:eastAsia="Book Antiqua" w:hAnsi="Book Antiqua" w:cs="Book Antiqua"/>
          <w:color w:val="2F5496" w:themeColor="accent1" w:themeShade="BF"/>
          <w:spacing w:val="0"/>
          <w:sz w:val="32"/>
          <w:szCs w:val="32"/>
        </w:rPr>
        <w:t>MetaDIG- Understanding the influence a community recommendation has on an organization</w:t>
      </w:r>
      <w:r>
        <w:rPr>
          <w:rFonts w:ascii="Book Antiqua" w:eastAsia="Book Antiqua" w:hAnsi="Book Antiqua" w:cs="Book Antiqua"/>
          <w:color w:val="2F5496" w:themeColor="accent1" w:themeShade="BF"/>
          <w:spacing w:val="0"/>
          <w:sz w:val="32"/>
          <w:szCs w:val="32"/>
        </w:rPr>
        <w:t>’</w:t>
      </w:r>
      <w:r w:rsidR="00A9371B">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16277B7A" w14:textId="11256F0B" w:rsidR="004608D4" w:rsidRDefault="004608D4" w:rsidP="00A9371B">
      <w:pPr>
        <w:rPr>
          <w:rFonts w:ascii="Book Antiqua" w:eastAsia="Book Antiqua" w:hAnsi="Book Antiqua" w:cs="Book Antiqua"/>
        </w:rPr>
      </w:pPr>
      <w:r w:rsidRPr="003B4861">
        <w:rPr>
          <w:rFonts w:ascii="Book Antiqua" w:eastAsia="Book Antiqua" w:hAnsi="Book Antiqua" w:cs="Book Antiqua"/>
        </w:rPr>
        <w:t xml:space="preserve">Sean Gordon, </w:t>
      </w:r>
      <w:r w:rsidR="008A60AE">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id w:val="-48493836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0EA8430" w14:textId="30DE2F68" w:rsidR="009531D8" w:rsidRDefault="009531D8">
          <w:pPr>
            <w:pStyle w:val="TOCHeading"/>
          </w:pPr>
          <w:r>
            <w:t>Table of Contents</w:t>
          </w:r>
        </w:p>
        <w:p w14:paraId="50ED3A82" w14:textId="77777777" w:rsidR="009531D8" w:rsidRDefault="009531D8">
          <w:pPr>
            <w:pStyle w:val="TOC2"/>
            <w:tabs>
              <w:tab w:val="right" w:leader="dot" w:pos="9350"/>
            </w:tabs>
            <w:rPr>
              <w:rFonts w:eastAsiaTheme="minorEastAsia"/>
              <w:noProof/>
            </w:rPr>
          </w:pPr>
          <w:r>
            <w:rPr>
              <w:b w:val="0"/>
              <w:bCs w:val="0"/>
            </w:rPr>
            <w:fldChar w:fldCharType="begin"/>
          </w:r>
          <w:r>
            <w:instrText xml:space="preserve"> TOC \o "1-3" \h \z \u </w:instrText>
          </w:r>
          <w:r>
            <w:rPr>
              <w:b w:val="0"/>
              <w:bCs w:val="0"/>
            </w:rPr>
            <w:fldChar w:fldCharType="separate"/>
          </w:r>
          <w:hyperlink w:anchor="_Toc475689778" w:history="1">
            <w:r w:rsidRPr="006B634A">
              <w:rPr>
                <w:rStyle w:val="Hyperlink"/>
                <w:rFonts w:ascii="Arial" w:eastAsia="Times New Roman" w:hAnsi="Arial" w:cs="Arial"/>
                <w:noProof/>
              </w:rPr>
              <w:t>Highlights</w:t>
            </w:r>
            <w:r>
              <w:rPr>
                <w:noProof/>
                <w:webHidden/>
              </w:rPr>
              <w:tab/>
            </w:r>
            <w:r>
              <w:rPr>
                <w:noProof/>
                <w:webHidden/>
              </w:rPr>
              <w:fldChar w:fldCharType="begin"/>
            </w:r>
            <w:r>
              <w:rPr>
                <w:noProof/>
                <w:webHidden/>
              </w:rPr>
              <w:instrText xml:space="preserve"> PAGEREF _Toc475689778 \h </w:instrText>
            </w:r>
            <w:r>
              <w:rPr>
                <w:noProof/>
                <w:webHidden/>
              </w:rPr>
            </w:r>
            <w:r>
              <w:rPr>
                <w:noProof/>
                <w:webHidden/>
              </w:rPr>
              <w:fldChar w:fldCharType="separate"/>
            </w:r>
            <w:r>
              <w:rPr>
                <w:noProof/>
                <w:webHidden/>
              </w:rPr>
              <w:t>1</w:t>
            </w:r>
            <w:r>
              <w:rPr>
                <w:noProof/>
                <w:webHidden/>
              </w:rPr>
              <w:fldChar w:fldCharType="end"/>
            </w:r>
          </w:hyperlink>
        </w:p>
        <w:p w14:paraId="37EA609F" w14:textId="77777777" w:rsidR="009531D8" w:rsidRDefault="009531D8">
          <w:pPr>
            <w:pStyle w:val="TOC2"/>
            <w:tabs>
              <w:tab w:val="right" w:leader="dot" w:pos="9350"/>
            </w:tabs>
            <w:rPr>
              <w:rFonts w:eastAsiaTheme="minorEastAsia"/>
              <w:noProof/>
            </w:rPr>
          </w:pPr>
          <w:hyperlink w:anchor="_Toc475689779" w:history="1">
            <w:r w:rsidRPr="006B634A">
              <w:rPr>
                <w:rStyle w:val="Hyperlink"/>
                <w:rFonts w:ascii="Arial" w:eastAsia="Times New Roman" w:hAnsi="Arial" w:cs="Arial"/>
                <w:noProof/>
              </w:rPr>
              <w:t>Abstract</w:t>
            </w:r>
            <w:r>
              <w:rPr>
                <w:noProof/>
                <w:webHidden/>
              </w:rPr>
              <w:tab/>
            </w:r>
            <w:r>
              <w:rPr>
                <w:noProof/>
                <w:webHidden/>
              </w:rPr>
              <w:fldChar w:fldCharType="begin"/>
            </w:r>
            <w:r>
              <w:rPr>
                <w:noProof/>
                <w:webHidden/>
              </w:rPr>
              <w:instrText xml:space="preserve"> PAGEREF _Toc475689779 \h </w:instrText>
            </w:r>
            <w:r>
              <w:rPr>
                <w:noProof/>
                <w:webHidden/>
              </w:rPr>
            </w:r>
            <w:r>
              <w:rPr>
                <w:noProof/>
                <w:webHidden/>
              </w:rPr>
              <w:fldChar w:fldCharType="separate"/>
            </w:r>
            <w:r>
              <w:rPr>
                <w:noProof/>
                <w:webHidden/>
              </w:rPr>
              <w:t>1</w:t>
            </w:r>
            <w:r>
              <w:rPr>
                <w:noProof/>
                <w:webHidden/>
              </w:rPr>
              <w:fldChar w:fldCharType="end"/>
            </w:r>
          </w:hyperlink>
        </w:p>
        <w:p w14:paraId="358993F8" w14:textId="77777777" w:rsidR="009531D8" w:rsidRDefault="009531D8">
          <w:pPr>
            <w:pStyle w:val="TOC2"/>
            <w:tabs>
              <w:tab w:val="right" w:leader="dot" w:pos="9350"/>
            </w:tabs>
            <w:rPr>
              <w:rFonts w:eastAsiaTheme="minorEastAsia"/>
              <w:noProof/>
            </w:rPr>
          </w:pPr>
          <w:hyperlink w:anchor="_Toc475689780" w:history="1">
            <w:r w:rsidRPr="006B634A">
              <w:rPr>
                <w:rStyle w:val="Hyperlink"/>
                <w:rFonts w:ascii="Arial" w:eastAsia="Times New Roman" w:hAnsi="Arial" w:cs="Arial"/>
                <w:noProof/>
              </w:rPr>
              <w:t>Abbreviations</w:t>
            </w:r>
            <w:r>
              <w:rPr>
                <w:noProof/>
                <w:webHidden/>
              </w:rPr>
              <w:tab/>
            </w:r>
            <w:r>
              <w:rPr>
                <w:noProof/>
                <w:webHidden/>
              </w:rPr>
              <w:fldChar w:fldCharType="begin"/>
            </w:r>
            <w:r>
              <w:rPr>
                <w:noProof/>
                <w:webHidden/>
              </w:rPr>
              <w:instrText xml:space="preserve"> PAGEREF _Toc475689780 \h </w:instrText>
            </w:r>
            <w:r>
              <w:rPr>
                <w:noProof/>
                <w:webHidden/>
              </w:rPr>
            </w:r>
            <w:r>
              <w:rPr>
                <w:noProof/>
                <w:webHidden/>
              </w:rPr>
              <w:fldChar w:fldCharType="separate"/>
            </w:r>
            <w:r>
              <w:rPr>
                <w:noProof/>
                <w:webHidden/>
              </w:rPr>
              <w:t>1</w:t>
            </w:r>
            <w:r>
              <w:rPr>
                <w:noProof/>
                <w:webHidden/>
              </w:rPr>
              <w:fldChar w:fldCharType="end"/>
            </w:r>
          </w:hyperlink>
        </w:p>
        <w:p w14:paraId="79FE739F" w14:textId="77777777" w:rsidR="009531D8" w:rsidRDefault="009531D8">
          <w:pPr>
            <w:pStyle w:val="TOC2"/>
            <w:tabs>
              <w:tab w:val="right" w:leader="dot" w:pos="9350"/>
            </w:tabs>
            <w:rPr>
              <w:rFonts w:eastAsiaTheme="minorEastAsia"/>
              <w:noProof/>
            </w:rPr>
          </w:pPr>
          <w:hyperlink w:anchor="_Toc475689781" w:history="1">
            <w:r w:rsidRPr="006B634A">
              <w:rPr>
                <w:rStyle w:val="Hyperlink"/>
                <w:rFonts w:ascii="Arial" w:eastAsia="Times New Roman" w:hAnsi="Arial" w:cs="Arial"/>
                <w:noProof/>
              </w:rPr>
              <w:t>Keywords</w:t>
            </w:r>
            <w:r>
              <w:rPr>
                <w:noProof/>
                <w:webHidden/>
              </w:rPr>
              <w:tab/>
            </w:r>
            <w:r>
              <w:rPr>
                <w:noProof/>
                <w:webHidden/>
              </w:rPr>
              <w:fldChar w:fldCharType="begin"/>
            </w:r>
            <w:r>
              <w:rPr>
                <w:noProof/>
                <w:webHidden/>
              </w:rPr>
              <w:instrText xml:space="preserve"> PAGEREF _Toc475689781 \h </w:instrText>
            </w:r>
            <w:r>
              <w:rPr>
                <w:noProof/>
                <w:webHidden/>
              </w:rPr>
            </w:r>
            <w:r>
              <w:rPr>
                <w:noProof/>
                <w:webHidden/>
              </w:rPr>
              <w:fldChar w:fldCharType="separate"/>
            </w:r>
            <w:r>
              <w:rPr>
                <w:noProof/>
                <w:webHidden/>
              </w:rPr>
              <w:t>1</w:t>
            </w:r>
            <w:r>
              <w:rPr>
                <w:noProof/>
                <w:webHidden/>
              </w:rPr>
              <w:fldChar w:fldCharType="end"/>
            </w:r>
          </w:hyperlink>
        </w:p>
        <w:p w14:paraId="31A6957F" w14:textId="77777777" w:rsidR="009531D8" w:rsidRDefault="009531D8">
          <w:pPr>
            <w:pStyle w:val="TOC2"/>
            <w:tabs>
              <w:tab w:val="right" w:leader="dot" w:pos="9350"/>
            </w:tabs>
            <w:rPr>
              <w:rFonts w:eastAsiaTheme="minorEastAsia"/>
              <w:noProof/>
            </w:rPr>
          </w:pPr>
          <w:hyperlink w:anchor="_Toc475689782" w:history="1">
            <w:r w:rsidRPr="006B634A">
              <w:rPr>
                <w:rStyle w:val="Hyperlink"/>
                <w:rFonts w:eastAsia="Book Antiqua"/>
                <w:noProof/>
              </w:rPr>
              <w:t>Process</w:t>
            </w:r>
            <w:r>
              <w:rPr>
                <w:noProof/>
                <w:webHidden/>
              </w:rPr>
              <w:tab/>
            </w:r>
            <w:r>
              <w:rPr>
                <w:noProof/>
                <w:webHidden/>
              </w:rPr>
              <w:fldChar w:fldCharType="begin"/>
            </w:r>
            <w:r>
              <w:rPr>
                <w:noProof/>
                <w:webHidden/>
              </w:rPr>
              <w:instrText xml:space="preserve"> PAGEREF _Toc475689782 \h </w:instrText>
            </w:r>
            <w:r>
              <w:rPr>
                <w:noProof/>
                <w:webHidden/>
              </w:rPr>
            </w:r>
            <w:r>
              <w:rPr>
                <w:noProof/>
                <w:webHidden/>
              </w:rPr>
              <w:fldChar w:fldCharType="separate"/>
            </w:r>
            <w:r>
              <w:rPr>
                <w:noProof/>
                <w:webHidden/>
              </w:rPr>
              <w:t>4</w:t>
            </w:r>
            <w:r>
              <w:rPr>
                <w:noProof/>
                <w:webHidden/>
              </w:rPr>
              <w:fldChar w:fldCharType="end"/>
            </w:r>
          </w:hyperlink>
        </w:p>
        <w:p w14:paraId="5EC1F0FE" w14:textId="77777777" w:rsidR="009531D8" w:rsidRDefault="009531D8">
          <w:pPr>
            <w:pStyle w:val="TOC2"/>
            <w:tabs>
              <w:tab w:val="right" w:leader="dot" w:pos="9350"/>
            </w:tabs>
            <w:rPr>
              <w:rFonts w:eastAsiaTheme="minorEastAsia"/>
              <w:noProof/>
            </w:rPr>
          </w:pPr>
          <w:hyperlink w:anchor="_Toc475689783" w:history="1">
            <w:r w:rsidRPr="006B634A">
              <w:rPr>
                <w:rStyle w:val="Hyperlink"/>
                <w:noProof/>
              </w:rPr>
              <w:t>Results</w:t>
            </w:r>
            <w:r>
              <w:rPr>
                <w:noProof/>
                <w:webHidden/>
              </w:rPr>
              <w:tab/>
            </w:r>
            <w:r>
              <w:rPr>
                <w:noProof/>
                <w:webHidden/>
              </w:rPr>
              <w:fldChar w:fldCharType="begin"/>
            </w:r>
            <w:r>
              <w:rPr>
                <w:noProof/>
                <w:webHidden/>
              </w:rPr>
              <w:instrText xml:space="preserve"> PAGEREF _Toc475689783 \h </w:instrText>
            </w:r>
            <w:r>
              <w:rPr>
                <w:noProof/>
                <w:webHidden/>
              </w:rPr>
            </w:r>
            <w:r>
              <w:rPr>
                <w:noProof/>
                <w:webHidden/>
              </w:rPr>
              <w:fldChar w:fldCharType="separate"/>
            </w:r>
            <w:r>
              <w:rPr>
                <w:noProof/>
                <w:webHidden/>
              </w:rPr>
              <w:t>6</w:t>
            </w:r>
            <w:r>
              <w:rPr>
                <w:noProof/>
                <w:webHidden/>
              </w:rPr>
              <w:fldChar w:fldCharType="end"/>
            </w:r>
          </w:hyperlink>
        </w:p>
        <w:p w14:paraId="7FDDEDAA" w14:textId="51472188" w:rsidR="009531D8" w:rsidRDefault="009531D8">
          <w:r>
            <w:rPr>
              <w:b/>
              <w:bCs/>
              <w:noProof/>
            </w:rPr>
            <w:fldChar w:fldCharType="end"/>
          </w:r>
        </w:p>
      </w:sdtContent>
    </w:sdt>
    <w:p w14:paraId="772DE4AD" w14:textId="77777777" w:rsidR="008A60AE" w:rsidRDefault="008A60AE" w:rsidP="008A60AE">
      <w:pPr>
        <w:pStyle w:val="Heading2"/>
        <w:shd w:val="clear" w:color="auto" w:fill="F9FBFC"/>
        <w:spacing w:before="300" w:after="90"/>
        <w:textAlignment w:val="baseline"/>
        <w:rPr>
          <w:rFonts w:ascii="Arial" w:eastAsia="Times New Roman" w:hAnsi="Arial" w:cs="Arial"/>
          <w:color w:val="5C5C5C"/>
          <w:sz w:val="27"/>
          <w:szCs w:val="27"/>
        </w:rPr>
      </w:pPr>
      <w:bookmarkStart w:id="0" w:name="_Toc475689778"/>
      <w:r>
        <w:rPr>
          <w:rFonts w:ascii="Arial" w:eastAsia="Times New Roman" w:hAnsi="Arial" w:cs="Arial"/>
          <w:b/>
          <w:bCs/>
          <w:color w:val="5C5C5C"/>
          <w:sz w:val="27"/>
          <w:szCs w:val="27"/>
        </w:rPr>
        <w:t>Highlights</w:t>
      </w:r>
      <w:bookmarkEnd w:id="0"/>
    </w:p>
    <w:p w14:paraId="36AAC70C" w14:textId="77777777" w:rsidR="008A60AE" w:rsidRDefault="008A60AE" w:rsidP="008A60AE">
      <w:pPr>
        <w:shd w:val="clear" w:color="auto" w:fill="F9FBFC"/>
        <w:textAlignment w:val="baseline"/>
        <w:rPr>
          <w:rFonts w:ascii="Arial" w:eastAsia="Times New Roman" w:hAnsi="Arial" w:cs="Arial"/>
          <w:color w:val="2E2E2E"/>
        </w:rPr>
      </w:pPr>
      <w:r>
        <w:rPr>
          <w:rFonts w:ascii="Arial" w:eastAsia="Times New Roman" w:hAnsi="Arial" w:cs="Arial"/>
          <w:color w:val="2E2E2E"/>
        </w:rPr>
        <w:t>•</w:t>
      </w:r>
    </w:p>
    <w:p w14:paraId="69340C3D" w14:textId="77777777" w:rsidR="008A60AE" w:rsidRDefault="008A60AE" w:rsidP="008A60AE">
      <w:pPr>
        <w:spacing w:before="240" w:after="180"/>
        <w:rPr>
          <w:rFonts w:ascii="Times New Roman" w:eastAsia="Times New Roman" w:hAnsi="Times New Roman" w:cs="Times New Roman"/>
        </w:rPr>
      </w:pPr>
      <w:r>
        <w:rPr>
          <w:rFonts w:eastAsia="Times New Roman"/>
        </w:rPr>
        <w:pict w14:anchorId="63E8DB31">
          <v:rect id="_x0000_i1025" style="width:0;height:.75pt" o:hralign="center" o:hrstd="t" o:hrnoshade="t" o:hr="t" fillcolor="#2e2e2e" stroked="f"/>
        </w:pict>
      </w:r>
    </w:p>
    <w:p w14:paraId="0CC66C0F"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1" w:name="_Toc475689779"/>
      <w:r>
        <w:rPr>
          <w:rFonts w:ascii="Arial" w:eastAsia="Times New Roman" w:hAnsi="Arial" w:cs="Arial"/>
          <w:b/>
          <w:bCs/>
          <w:color w:val="5C5C5C"/>
          <w:sz w:val="27"/>
          <w:szCs w:val="27"/>
        </w:rPr>
        <w:t>Abstract</w:t>
      </w:r>
      <w:bookmarkEnd w:id="1"/>
    </w:p>
    <w:p w14:paraId="332C4481" w14:textId="77777777" w:rsidR="008A60AE" w:rsidRDefault="008A60AE" w:rsidP="008A60AE">
      <w:pPr>
        <w:pStyle w:val="NormalWeb"/>
        <w:shd w:val="clear" w:color="auto" w:fill="FFFFFF"/>
        <w:spacing w:before="0" w:beforeAutospacing="0" w:after="135" w:afterAutospacing="0"/>
        <w:ind w:left="720"/>
        <w:textAlignment w:val="baseline"/>
        <w:rPr>
          <w:rFonts w:ascii="Arial" w:hAnsi="Arial" w:cs="Arial"/>
          <w:color w:val="2E2E2E"/>
        </w:rPr>
      </w:pPr>
      <w:r>
        <w:rPr>
          <w:rFonts w:ascii="Arial" w:hAnsi="Arial" w:cs="Arial"/>
          <w:color w:val="2E2E2E"/>
        </w:rPr>
        <w:t>Considerable data analyses use automated workflows to ingest data from public repositories, and rely on data packages of high structural quality. The Long Term Ecological Research (LTER) Network now screens all packages entering its long-term archive to ensure completeness and quality, and to ascertain that metadata and data are structurally congruent, i.e., that the data typing and formats expressed in metadata agree with that found in data entities. The EML Congruence Checker (ECC) system is a component of the LTER Provenance Aware Synthesis Tracking Architecture (PASTA), and operates on data tables in packages described with Ecological Metadata Language using the EML Data Manager Library, written in Java. Checking is extensible for other data types and customizable via a template. Reports are retained as part of the submitted data package, and summaries here reflect the general usability of LTER data for a variety of purposes. On average in 2015, site-contributed data in the LTER catalog were 95% compliant (valid) with the current suite of checks.</w:t>
      </w:r>
    </w:p>
    <w:p w14:paraId="444CE686"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2" w:name="_Toc475689780"/>
      <w:r>
        <w:rPr>
          <w:rFonts w:ascii="Arial" w:eastAsia="Times New Roman" w:hAnsi="Arial" w:cs="Arial"/>
          <w:b/>
          <w:bCs/>
          <w:color w:val="5C5C5C"/>
          <w:sz w:val="27"/>
          <w:szCs w:val="27"/>
        </w:rPr>
        <w:t>Abbreviations</w:t>
      </w:r>
      <w:bookmarkEnd w:id="2"/>
    </w:p>
    <w:p w14:paraId="55347E77"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59E488A0"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2F5A4375" w14:textId="528F2303"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w:t>
      </w:r>
      <w:r>
        <w:rPr>
          <w:rStyle w:val="apple-converted-space"/>
          <w:rFonts w:ascii="Arial" w:eastAsia="Times New Roman" w:hAnsi="Arial" w:cs="Arial"/>
          <w:color w:val="2E2E2E"/>
        </w:rPr>
        <w:t> </w:t>
      </w:r>
    </w:p>
    <w:p w14:paraId="6E8123E5"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3" w:name="_Toc475689781"/>
      <w:r>
        <w:rPr>
          <w:rFonts w:ascii="Arial" w:eastAsia="Times New Roman" w:hAnsi="Arial" w:cs="Arial"/>
          <w:b/>
          <w:bCs/>
          <w:color w:val="5C5C5C"/>
          <w:sz w:val="27"/>
          <w:szCs w:val="27"/>
        </w:rPr>
        <w:t>Keywords</w:t>
      </w:r>
      <w:bookmarkEnd w:id="3"/>
    </w:p>
    <w:p w14:paraId="6B4AFCA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36CA90D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quality</w:t>
      </w:r>
      <w:r>
        <w:rPr>
          <w:rFonts w:ascii="Arial" w:eastAsia="Times New Roman" w:hAnsi="Arial" w:cs="Arial"/>
          <w:color w:val="2E2E2E"/>
        </w:rPr>
        <w:t>;</w:t>
      </w:r>
      <w:r>
        <w:rPr>
          <w:rStyle w:val="apple-converted-space"/>
          <w:rFonts w:ascii="Arial" w:eastAsia="Times New Roman" w:hAnsi="Arial" w:cs="Arial"/>
          <w:color w:val="2E2E2E"/>
        </w:rPr>
        <w:t> </w:t>
      </w:r>
    </w:p>
    <w:p w14:paraId="14228429"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lastRenderedPageBreak/>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B34D165"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451C186" w14:textId="4FF40E00" w:rsidR="008A60AE" w:rsidRP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DataONE;</w:t>
      </w:r>
    </w:p>
    <w:p w14:paraId="6248FD76" w14:textId="3A75FF95" w:rsidR="008A60AE"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6E47257C" w14:textId="0A6E0A32"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77E0E996" w14:textId="3A89C674"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2369B255" w14:textId="77777777" w:rsidR="00A9371B" w:rsidRDefault="00A9371B" w:rsidP="004608D4">
      <w:pPr>
        <w:rPr>
          <w:rFonts w:ascii="Book Antiqua" w:eastAsia="Book Antiqua" w:hAnsi="Book Antiqua" w:cs="Book Antiqua"/>
        </w:rPr>
      </w:pPr>
    </w:p>
    <w:p w14:paraId="28EB30E9" w14:textId="77777777" w:rsidR="00A9371B" w:rsidRDefault="00A9371B" w:rsidP="004608D4">
      <w:pPr>
        <w:rPr>
          <w:rFonts w:ascii="Book Antiqua" w:eastAsia="Book Antiqua" w:hAnsi="Book Antiqua" w:cs="Book Antiqua"/>
        </w:rPr>
      </w:pPr>
    </w:p>
    <w:p w14:paraId="00EEA00C" w14:textId="3AB0B889" w:rsidR="008F3F14" w:rsidRDefault="004608D4" w:rsidP="004608D4">
      <w:pPr>
        <w:rPr>
          <w:rFonts w:ascii="Book Antiqua" w:eastAsia="Book Antiqua" w:hAnsi="Book Antiqua" w:cs="Book Antiqua"/>
        </w:rPr>
      </w:pPr>
      <w:r w:rsidRPr="003B4861">
        <w:rPr>
          <w:rFonts w:ascii="Book Antiqua" w:eastAsia="Book Antiqua" w:hAnsi="Book Antiqua" w:cs="Book Antiqua"/>
        </w:rPr>
        <w:t xml:space="preserve">   </w:t>
      </w:r>
      <w:r w:rsidR="000E5611">
        <w:rPr>
          <w:rFonts w:ascii="Book Antiqua" w:eastAsia="Book Antiqua" w:hAnsi="Book Antiqua" w:cs="Book Antiqua"/>
        </w:rPr>
        <w:t>Complete, consistent, and usable</w:t>
      </w:r>
      <w:r w:rsidR="000E5611" w:rsidRPr="003B4861">
        <w:rPr>
          <w:rFonts w:ascii="Book Antiqua" w:eastAsia="Book Antiqua" w:hAnsi="Book Antiqua" w:cs="Book Antiqua"/>
        </w:rPr>
        <w:t xml:space="preserve"> </w:t>
      </w:r>
      <w:r w:rsidR="00EF291E">
        <w:rPr>
          <w:rFonts w:ascii="Book Antiqua" w:eastAsia="Book Antiqua" w:hAnsi="Book Antiqua" w:cs="Book Antiqua"/>
        </w:rPr>
        <w:t>documentation</w:t>
      </w:r>
      <w:r w:rsidRPr="003B4861">
        <w:rPr>
          <w:rFonts w:ascii="Book Antiqua" w:eastAsia="Book Antiqua" w:hAnsi="Book Antiqua" w:cs="Book Antiqua"/>
        </w:rPr>
        <w:t xml:space="preserve"> is </w:t>
      </w:r>
      <w:r w:rsidR="000E5611">
        <w:rPr>
          <w:rFonts w:ascii="Book Antiqua" w:eastAsia="Book Antiqua" w:hAnsi="Book Antiqua" w:cs="Book Antiqua"/>
        </w:rPr>
        <w:t>critical for facilitating</w:t>
      </w:r>
      <w:r w:rsidRPr="003B4861">
        <w:rPr>
          <w:rFonts w:ascii="Book Antiqua" w:eastAsia="Book Antiqua" w:hAnsi="Book Antiqua" w:cs="Book Antiqua"/>
        </w:rPr>
        <w:t xml:space="preserve"> discovery an</w:t>
      </w:r>
      <w:r w:rsidR="005517A5">
        <w:rPr>
          <w:rFonts w:ascii="Book Antiqua" w:eastAsia="Book Antiqua" w:hAnsi="Book Antiqua" w:cs="Book Antiqua"/>
        </w:rPr>
        <w:t>d reuse</w:t>
      </w:r>
      <w:r w:rsidR="00EF291E">
        <w:rPr>
          <w:rFonts w:ascii="Book Antiqua" w:eastAsia="Book Antiqua" w:hAnsi="Book Antiqua" w:cs="Book Antiqua"/>
        </w:rPr>
        <w:t xml:space="preserve"> of scientific data,</w:t>
      </w:r>
      <w:r w:rsidR="005517A5">
        <w:rPr>
          <w:rFonts w:ascii="Book Antiqua" w:eastAsia="Book Antiqua" w:hAnsi="Book Antiqua" w:cs="Book Antiqua"/>
        </w:rPr>
        <w:t xml:space="preserve"> </w:t>
      </w:r>
      <w:r w:rsidR="00EF291E" w:rsidRPr="003B4861">
        <w:rPr>
          <w:rFonts w:ascii="Book Antiqua" w:eastAsia="Book Antiqua" w:hAnsi="Book Antiqua" w:cs="Book Antiqua"/>
        </w:rPr>
        <w:t xml:space="preserve">particularly if you use a metadata </w:t>
      </w:r>
      <w:commentRangeStart w:id="4"/>
      <w:r w:rsidR="00EF291E" w:rsidRPr="003B4861">
        <w:rPr>
          <w:rFonts w:ascii="Book Antiqua" w:eastAsia="Book Antiqua" w:hAnsi="Book Antiqua" w:cs="Book Antiqua"/>
        </w:rPr>
        <w:t xml:space="preserve">dialect </w:t>
      </w:r>
      <w:commentRangeEnd w:id="4"/>
      <w:r w:rsidR="00EF291E">
        <w:rPr>
          <w:rStyle w:val="CommentReference"/>
        </w:rPr>
        <w:commentReference w:id="4"/>
      </w:r>
      <w:r w:rsidR="00EF291E" w:rsidRPr="003B4861">
        <w:rPr>
          <w:rFonts w:ascii="Book Antiqua" w:eastAsia="Book Antiqua" w:hAnsi="Book Antiqua" w:cs="Book Antiqua"/>
        </w:rPr>
        <w:t>that has been standardized</w:t>
      </w:r>
      <w:r w:rsidR="00EF291E">
        <w:rPr>
          <w:rFonts w:ascii="Book Antiqua" w:eastAsia="Book Antiqua" w:hAnsi="Book Antiqua" w:cs="Book Antiqua"/>
        </w:rPr>
        <w:t>.</w:t>
      </w:r>
      <w:r w:rsidR="005863E6">
        <w:rPr>
          <w:rFonts w:ascii="Book Antiqua" w:eastAsia="Book Antiqua" w:hAnsi="Book Antiqua" w:cs="Book Antiqua"/>
        </w:rPr>
        <w:t xml:space="preserve"> </w:t>
      </w:r>
      <w:r w:rsidRPr="003B4861">
        <w:rPr>
          <w:rFonts w:ascii="Book Antiqua" w:eastAsia="Book Antiqua" w:hAnsi="Book Antiqua" w:cs="Book Antiqua"/>
        </w:rPr>
        <w:t xml:space="preserve">There are many metadata recommendations from organizations like the OGC, FGDC, NASA, and LTER, that can provide documentation guidance. Often, the recommendations that organizations develop are for a </w:t>
      </w:r>
      <w:r w:rsidR="008E7C3A">
        <w:rPr>
          <w:rFonts w:ascii="Book Antiqua" w:eastAsia="Book Antiqua" w:hAnsi="Book Antiqua" w:cs="Book Antiqua"/>
        </w:rPr>
        <w:t>specific</w:t>
      </w:r>
      <w:r w:rsidRPr="003B4861">
        <w:rPr>
          <w:rFonts w:ascii="Book Antiqua" w:eastAsia="Book Antiqua" w:hAnsi="Book Antiqua" w:cs="Book Antiqua"/>
        </w:rPr>
        <w:t xml:space="preserve"> metadata dialect. </w:t>
      </w:r>
    </w:p>
    <w:p w14:paraId="11A8291D" w14:textId="77777777" w:rsidR="005863E6" w:rsidRDefault="005863E6" w:rsidP="004608D4">
      <w:pPr>
        <w:rPr>
          <w:rFonts w:ascii="Book Antiqua" w:eastAsia="Book Antiqua" w:hAnsi="Book Antiqua" w:cs="Book Antiqua"/>
        </w:rPr>
      </w:pPr>
    </w:p>
    <w:p w14:paraId="4F6E3B34" w14:textId="77777777" w:rsidR="005863E6" w:rsidRPr="008F3F14" w:rsidRDefault="005863E6" w:rsidP="005863E6">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5863E6" w:rsidRPr="00DD5A6D" w14:paraId="47CDCB14" w14:textId="77777777" w:rsidTr="004E54BD">
        <w:trPr>
          <w:trHeight w:val="305"/>
          <w:jc w:val="center"/>
        </w:trPr>
        <w:tc>
          <w:tcPr>
            <w:tcW w:w="8428" w:type="dxa"/>
          </w:tcPr>
          <w:p w14:paraId="52E21F0B" w14:textId="77777777" w:rsidR="005863E6" w:rsidRPr="00DD5A6D" w:rsidRDefault="005863E6" w:rsidP="004E54BD">
            <w:pPr>
              <w:jc w:val="center"/>
              <w:rPr>
                <w:rFonts w:ascii="Times New Roman" w:hAnsi="Times New Roman" w:cs="Times New Roman"/>
                <w:color w:val="000000"/>
              </w:rPr>
            </w:pPr>
            <w:r w:rsidRPr="003B4861">
              <w:rPr>
                <w:rFonts w:ascii="Book Antiqua" w:eastAsia="Book Antiqua" w:hAnsi="Book Antiqua" w:cs="Book Antiqua"/>
                <w:color w:val="000000" w:themeColor="text1"/>
              </w:rPr>
              <w:t>Known Metadata Dialects</w:t>
            </w:r>
            <w:r>
              <w:rPr>
                <w:rFonts w:ascii="Book Antiqua" w:eastAsia="Book Antiqua" w:hAnsi="Book Antiqua" w:cs="Book Antiqua"/>
                <w:color w:val="000000" w:themeColor="text1"/>
              </w:rPr>
              <w:t xml:space="preserve"> in </w:t>
            </w:r>
            <w:commentRangeStart w:id="5"/>
            <w:r>
              <w:rPr>
                <w:rFonts w:ascii="Book Antiqua" w:eastAsia="Book Antiqua" w:hAnsi="Book Antiqua" w:cs="Book Antiqua"/>
                <w:color w:val="000000" w:themeColor="text1"/>
              </w:rPr>
              <w:t>DataONE</w:t>
            </w:r>
            <w:commentRangeEnd w:id="5"/>
            <w:r>
              <w:rPr>
                <w:rStyle w:val="CommentReference"/>
              </w:rPr>
              <w:commentReference w:id="5"/>
            </w:r>
          </w:p>
        </w:tc>
      </w:tr>
      <w:tr w:rsidR="005863E6" w:rsidRPr="00DD5A6D" w14:paraId="0D2604E0" w14:textId="77777777" w:rsidTr="004E54BD">
        <w:trPr>
          <w:jc w:val="center"/>
        </w:trPr>
        <w:tc>
          <w:tcPr>
            <w:tcW w:w="8428" w:type="dxa"/>
          </w:tcPr>
          <w:p w14:paraId="3CF48F30"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DataCite 3.1</w:t>
            </w:r>
          </w:p>
        </w:tc>
      </w:tr>
      <w:tr w:rsidR="005863E6" w:rsidRPr="00DD5A6D" w14:paraId="37910400" w14:textId="77777777" w:rsidTr="004E54BD">
        <w:trPr>
          <w:jc w:val="center"/>
        </w:trPr>
        <w:tc>
          <w:tcPr>
            <w:tcW w:w="8428" w:type="dxa"/>
          </w:tcPr>
          <w:p w14:paraId="0695B017"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5863E6" w:rsidRPr="00DD5A6D" w14:paraId="01518023" w14:textId="77777777" w:rsidTr="004E54BD">
        <w:trPr>
          <w:jc w:val="center"/>
        </w:trPr>
        <w:tc>
          <w:tcPr>
            <w:tcW w:w="8428" w:type="dxa"/>
          </w:tcPr>
          <w:p w14:paraId="51533CD4"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5863E6" w:rsidRPr="00DD5A6D" w14:paraId="51279AC6" w14:textId="77777777" w:rsidTr="004E54BD">
        <w:trPr>
          <w:jc w:val="center"/>
        </w:trPr>
        <w:tc>
          <w:tcPr>
            <w:tcW w:w="8428" w:type="dxa"/>
          </w:tcPr>
          <w:p w14:paraId="2EAD8081"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5863E6" w:rsidRPr="00DD5A6D" w14:paraId="22D2D166" w14:textId="77777777" w:rsidTr="004E54BD">
        <w:trPr>
          <w:jc w:val="center"/>
        </w:trPr>
        <w:tc>
          <w:tcPr>
            <w:tcW w:w="8428" w:type="dxa"/>
          </w:tcPr>
          <w:p w14:paraId="77696EF6"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5863E6" w:rsidRPr="00DD5A6D" w14:paraId="0989356C" w14:textId="77777777" w:rsidTr="004E54BD">
        <w:trPr>
          <w:jc w:val="center"/>
        </w:trPr>
        <w:tc>
          <w:tcPr>
            <w:tcW w:w="8428" w:type="dxa"/>
          </w:tcPr>
          <w:p w14:paraId="0CB7FD9D" w14:textId="77777777" w:rsidR="005863E6" w:rsidRPr="00DD5A6D" w:rsidRDefault="005863E6" w:rsidP="004E54BD">
            <w:pPr>
              <w:rPr>
                <w:rFonts w:ascii="Times New Roman" w:hAnsi="Times New Roman" w:cs="Times New Roman"/>
                <w:color w:val="000000"/>
              </w:rPr>
            </w:pPr>
            <w:r>
              <w:rPr>
                <w:rFonts w:ascii="Book Antiqua" w:eastAsia="Book Antiqua" w:hAnsi="Book Antiqua" w:cs="Book Antiqua"/>
                <w:color w:val="000000" w:themeColor="text1"/>
              </w:rPr>
              <w:t>OneDCX</w:t>
            </w:r>
          </w:p>
        </w:tc>
      </w:tr>
      <w:tr w:rsidR="005863E6" w:rsidRPr="00DD5A6D" w14:paraId="1333019A" w14:textId="77777777" w:rsidTr="004E54BD">
        <w:trPr>
          <w:jc w:val="center"/>
        </w:trPr>
        <w:tc>
          <w:tcPr>
            <w:tcW w:w="8428" w:type="dxa"/>
          </w:tcPr>
          <w:p w14:paraId="6FD32B5A"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5863E6" w:rsidRPr="00DD5A6D" w14:paraId="409D12D6" w14:textId="77777777" w:rsidTr="004E54BD">
        <w:trPr>
          <w:jc w:val="center"/>
        </w:trPr>
        <w:tc>
          <w:tcPr>
            <w:tcW w:w="8428" w:type="dxa"/>
          </w:tcPr>
          <w:p w14:paraId="26D1259F"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Attribute Convention for Data Discovery (ACDD)</w:t>
            </w:r>
          </w:p>
        </w:tc>
      </w:tr>
      <w:tr w:rsidR="005863E6" w:rsidRPr="00DD5A6D" w14:paraId="468054F4" w14:textId="77777777" w:rsidTr="004E54BD">
        <w:trPr>
          <w:jc w:val="center"/>
        </w:trPr>
        <w:tc>
          <w:tcPr>
            <w:tcW w:w="8428" w:type="dxa"/>
          </w:tcPr>
          <w:p w14:paraId="64E87FEB" w14:textId="77777777" w:rsidR="005863E6" w:rsidRPr="00DD5A6D" w:rsidRDefault="005863E6" w:rsidP="004E54BD">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069BACF6" w14:textId="77777777" w:rsidR="008F3F14" w:rsidRDefault="008F3F14" w:rsidP="004608D4">
      <w:pPr>
        <w:rPr>
          <w:rFonts w:ascii="Book Antiqua" w:eastAsia="Book Antiqua" w:hAnsi="Book Antiqua" w:cs="Book Antiqua"/>
        </w:rPr>
      </w:pPr>
      <w:bookmarkStart w:id="6" w:name="_GoBack"/>
      <w:bookmarkEnd w:id="6"/>
    </w:p>
    <w:p w14:paraId="0969B8ED" w14:textId="18C9CC36" w:rsidR="004608D4" w:rsidRDefault="008F3F14" w:rsidP="004608D4">
      <w:pPr>
        <w:rPr>
          <w:rFonts w:ascii="Book Antiqua" w:eastAsia="Book Antiqua" w:hAnsi="Book Antiqua" w:cs="Book Antiqua"/>
        </w:rPr>
      </w:pPr>
      <w:r>
        <w:rPr>
          <w:rFonts w:ascii="Book Antiqua" w:eastAsia="Book Antiqua" w:hAnsi="Book Antiqua" w:cs="Book Antiqua"/>
        </w:rPr>
        <w:t>T</w:t>
      </w:r>
      <w:r w:rsidR="004608D4" w:rsidRPr="003B4861">
        <w:rPr>
          <w:rFonts w:ascii="Book Antiqua" w:eastAsia="Book Antiqua" w:hAnsi="Book Antiqua" w:cs="Book Antiqua"/>
        </w:rPr>
        <w:t>he concepts being described are similar, and are often</w:t>
      </w:r>
      <w:r w:rsidR="008E7C3A">
        <w:rPr>
          <w:rFonts w:ascii="Book Antiqua" w:eastAsia="Book Antiqua" w:hAnsi="Book Antiqua" w:cs="Book Antiqua"/>
        </w:rPr>
        <w:t xml:space="preserve"> </w:t>
      </w:r>
      <w:r w:rsidR="004608D4" w:rsidRPr="003B4861">
        <w:rPr>
          <w:rFonts w:ascii="Book Antiqua" w:eastAsia="Book Antiqua" w:hAnsi="Book Antiqua" w:cs="Book Antiqua"/>
        </w:rPr>
        <w:t xml:space="preserve">the same between dialects. </w:t>
      </w:r>
      <w:r w:rsidR="00323D8A">
        <w:rPr>
          <w:rFonts w:ascii="Book Antiqua" w:eastAsia="Book Antiqua" w:hAnsi="Book Antiqua" w:cs="Book Antiqua"/>
        </w:rPr>
        <w:t>We consider a concept a g</w:t>
      </w:r>
      <w:r w:rsidR="00323D8A" w:rsidRPr="00323D8A">
        <w:rPr>
          <w:rFonts w:ascii="Book Antiqua" w:eastAsia="Book Antiqua" w:hAnsi="Book Antiqua" w:cs="Book Antiqua"/>
        </w:rPr>
        <w:t>eneral term for describing a documentation entity</w:t>
      </w:r>
      <w:r w:rsidR="00323D8A">
        <w:rPr>
          <w:rFonts w:ascii="Book Antiqua" w:eastAsia="Book Antiqua" w:hAnsi="Book Antiqua" w:cs="Book Antiqua"/>
        </w:rPr>
        <w:t>.</w:t>
      </w:r>
      <w:r w:rsidR="00323D8A" w:rsidRPr="003B4861">
        <w:rPr>
          <w:rFonts w:ascii="Book Antiqua" w:eastAsia="Book Antiqua" w:hAnsi="Book Antiqua" w:cs="Book Antiqua"/>
        </w:rPr>
        <w:t xml:space="preserve"> </w:t>
      </w:r>
      <w:r w:rsidR="004608D4" w:rsidRPr="003B4861">
        <w:rPr>
          <w:rFonts w:ascii="Book Antiqua" w:eastAsia="Book Antiqua" w:hAnsi="Book Antiqua" w:cs="Book Antiqua"/>
        </w:rPr>
        <w:t>For example, many different dialects</w:t>
      </w:r>
      <w:r w:rsidR="00B47EC2">
        <w:rPr>
          <w:rFonts w:ascii="Book Antiqua" w:eastAsia="Book Antiqua" w:hAnsi="Book Antiqua" w:cs="Book Antiqua"/>
        </w:rPr>
        <w:t xml:space="preserve"> use a XML</w:t>
      </w:r>
      <w:r w:rsidR="004608D4" w:rsidRPr="003B4861">
        <w:rPr>
          <w:rFonts w:ascii="Book Antiqua" w:eastAsia="Book Antiqua" w:hAnsi="Book Antiqua" w:cs="Book Antiqua"/>
        </w:rPr>
        <w:t xml:space="preserve"> element to refer to the resource’s title</w:t>
      </w:r>
      <w:r w:rsidR="00B47EC2">
        <w:rPr>
          <w:rFonts w:ascii="Book Antiqua" w:eastAsia="Book Antiqua" w:hAnsi="Book Antiqua" w:cs="Book Antiqua"/>
        </w:rPr>
        <w:t xml:space="preserve"> in their shared documentation record</w:t>
      </w:r>
      <w:r w:rsidR="004608D4" w:rsidRPr="003B4861">
        <w:rPr>
          <w:rFonts w:ascii="Book Antiqua" w:eastAsia="Book Antiqua" w:hAnsi="Book Antiqua" w:cs="Book Antiqua"/>
        </w:rPr>
        <w:t>.</w:t>
      </w:r>
      <w:r w:rsidR="00982EC7">
        <w:rPr>
          <w:rFonts w:ascii="Book Antiqua" w:eastAsia="Book Antiqua" w:hAnsi="Book Antiqua" w:cs="Book Antiqua"/>
        </w:rPr>
        <w:t xml:space="preserve"> </w:t>
      </w:r>
      <w:r w:rsidR="004608D4" w:rsidRPr="003B4861">
        <w:rPr>
          <w:rFonts w:ascii="Book Antiqua" w:eastAsia="Book Antiqua" w:hAnsi="Book Antiqua" w:cs="Book Antiqua"/>
        </w:rPr>
        <w:t xml:space="preserve">Since there are many such concept similarities, we can quantitatively report on a collection in many dialects </w:t>
      </w:r>
      <w:r w:rsidR="009F485F">
        <w:rPr>
          <w:rFonts w:ascii="Book Antiqua" w:eastAsia="Book Antiqua" w:hAnsi="Book Antiqua" w:cs="Book Antiqua"/>
        </w:rPr>
        <w:t>for</w:t>
      </w:r>
      <w:r w:rsidR="004608D4" w:rsidRPr="003B4861">
        <w:rPr>
          <w:rFonts w:ascii="Book Antiqua" w:eastAsia="Book Antiqua" w:hAnsi="Book Antiqua" w:cs="Book Antiqua"/>
        </w:rPr>
        <w:t xml:space="preserve"> many recommendations</w:t>
      </w:r>
      <w:r w:rsidR="009F485F">
        <w:rPr>
          <w:rFonts w:ascii="Book Antiqua" w:eastAsia="Book Antiqua" w:hAnsi="Book Antiqua" w:cs="Book Antiqua"/>
        </w:rPr>
        <w:t xml:space="preserve"> using</w:t>
      </w:r>
      <w:r w:rsidR="009F485F" w:rsidRPr="003B4861">
        <w:rPr>
          <w:rFonts w:ascii="Book Antiqua" w:eastAsia="Book Antiqua" w:hAnsi="Book Antiqua" w:cs="Book Antiqua"/>
        </w:rPr>
        <w:t xml:space="preserve"> the concepts contained</w:t>
      </w:r>
      <w:r w:rsidR="00B47EC2">
        <w:rPr>
          <w:rFonts w:ascii="Book Antiqua" w:eastAsia="Book Antiqua" w:hAnsi="Book Antiqua" w:cs="Book Antiqua"/>
        </w:rPr>
        <w:t xml:space="preserve"> in the collection’s records</w:t>
      </w:r>
      <w:r w:rsidR="004608D4" w:rsidRPr="003B4861">
        <w:rPr>
          <w:rFonts w:ascii="Book Antiqua" w:eastAsia="Book Antiqua" w:hAnsi="Book Antiqua" w:cs="Book Antiqua"/>
        </w:rPr>
        <w:t>.</w:t>
      </w:r>
      <w:r w:rsidR="00B47EC2">
        <w:rPr>
          <w:rFonts w:ascii="Book Antiqua" w:eastAsia="Book Antiqua" w:hAnsi="Book Antiqua" w:cs="Book Antiqua"/>
        </w:rPr>
        <w:t xml:space="preserve"> </w:t>
      </w:r>
    </w:p>
    <w:p w14:paraId="39F23010" w14:textId="77777777" w:rsidR="005517A5" w:rsidRDefault="005517A5" w:rsidP="004608D4">
      <w:pPr>
        <w:rPr>
          <w:rFonts w:ascii="Book Antiqua" w:eastAsia="Book Antiqua" w:hAnsi="Book Antiqua" w:cs="Book Antiqua"/>
        </w:rPr>
      </w:pPr>
    </w:p>
    <w:p w14:paraId="3BF558B6" w14:textId="77777777" w:rsidR="008F3F14" w:rsidRPr="008F3F14" w:rsidRDefault="008F3F14" w:rsidP="008F3F14">
      <w:pPr>
        <w:jc w:val="center"/>
        <w:rPr>
          <w:rFonts w:ascii="Book Antiqua" w:hAnsi="Book Antiqua"/>
          <w:sz w:val="20"/>
          <w:szCs w:val="20"/>
        </w:rPr>
      </w:pPr>
      <w:r w:rsidRPr="008F3F14">
        <w:rPr>
          <w:rFonts w:ascii="Book Antiqua" w:hAnsi="Book Antiqua"/>
          <w:sz w:val="20"/>
          <w:szCs w:val="20"/>
        </w:rPr>
        <w:t>Table 2 - A recommendation is a set of concepts that an organization considers to be important in documenting scientific discovery.</w:t>
      </w:r>
    </w:p>
    <w:tbl>
      <w:tblPr>
        <w:tblStyle w:val="TableGrid"/>
        <w:tblW w:w="9360" w:type="dxa"/>
        <w:jc w:val="center"/>
        <w:tblLook w:val="04A0" w:firstRow="1" w:lastRow="0" w:firstColumn="1" w:lastColumn="0" w:noHBand="0" w:noVBand="1"/>
        <w:tblCaption w:val=""/>
        <w:tblDescription w:val=""/>
      </w:tblPr>
      <w:tblGrid>
        <w:gridCol w:w="4230"/>
        <w:gridCol w:w="5130"/>
      </w:tblGrid>
      <w:tr w:rsidR="008F3F14" w:rsidRPr="00FC3F84" w14:paraId="1DB80C56" w14:textId="77777777" w:rsidTr="00F12654">
        <w:trPr>
          <w:trHeight w:val="324"/>
          <w:jc w:val="center"/>
        </w:trPr>
        <w:tc>
          <w:tcPr>
            <w:tcW w:w="4230" w:type="dxa"/>
            <w:noWrap/>
            <w:vAlign w:val="bottom"/>
            <w:hideMark/>
          </w:tcPr>
          <w:p w14:paraId="4E5920CC" w14:textId="77777777" w:rsidR="008F3F14" w:rsidRPr="00E20313" w:rsidRDefault="008F3F14" w:rsidP="00F12654">
            <w:pPr>
              <w:jc w:val="center"/>
              <w:rPr>
                <w:rFonts w:ascii="Calibri" w:eastAsia="Times New Roman" w:hAnsi="Calibri" w:cs="Times New Roman"/>
                <w:b/>
                <w:color w:val="000000"/>
              </w:rPr>
            </w:pPr>
            <w:r w:rsidRPr="003B4861">
              <w:rPr>
                <w:rFonts w:ascii="Book Antiqua" w:eastAsia="Book Antiqua" w:hAnsi="Book Antiqua" w:cs="Book Antiqua"/>
                <w:b/>
                <w:bCs/>
                <w:color w:val="000000"/>
              </w:rPr>
              <w:t>Metadata Recommendations</w:t>
            </w:r>
          </w:p>
        </w:tc>
        <w:tc>
          <w:tcPr>
            <w:tcW w:w="5130" w:type="dxa"/>
          </w:tcPr>
          <w:p w14:paraId="4C4C146A" w14:textId="77777777" w:rsidR="008F3F14" w:rsidRDefault="008F3F14" w:rsidP="00F12654">
            <w:pPr>
              <w:jc w:val="center"/>
            </w:pPr>
            <w:r w:rsidRPr="049DA0EB">
              <w:t xml:space="preserve"> </w:t>
            </w:r>
            <w:r w:rsidRPr="003B4861">
              <w:rPr>
                <w:rFonts w:ascii="Book Antiqua" w:eastAsia="Book Antiqua" w:hAnsi="Book Antiqua" w:cs="Book Antiqua"/>
                <w:b/>
                <w:bCs/>
              </w:rPr>
              <w:t>Originating</w:t>
            </w:r>
            <w:r w:rsidRPr="003B4861">
              <w:rPr>
                <w:rFonts w:ascii="Book Antiqua" w:eastAsia="Book Antiqua" w:hAnsi="Book Antiqua" w:cs="Book Antiqua"/>
              </w:rPr>
              <w:t xml:space="preserve"> </w:t>
            </w:r>
            <w:r w:rsidRPr="003B4861">
              <w:rPr>
                <w:rFonts w:ascii="Book Antiqua" w:eastAsia="Book Antiqua" w:hAnsi="Book Antiqua" w:cs="Book Antiqua"/>
                <w:b/>
                <w:bCs/>
              </w:rPr>
              <w:t>Organization</w:t>
            </w:r>
          </w:p>
        </w:tc>
      </w:tr>
      <w:commentRangeStart w:id="7"/>
      <w:tr w:rsidR="008F3F14" w:rsidRPr="00FC3F84" w14:paraId="3017E5C8" w14:textId="77777777" w:rsidTr="00F12654">
        <w:trPr>
          <w:trHeight w:val="324"/>
          <w:jc w:val="center"/>
        </w:trPr>
        <w:tc>
          <w:tcPr>
            <w:tcW w:w="4230" w:type="dxa"/>
            <w:noWrap/>
            <w:vAlign w:val="bottom"/>
          </w:tcPr>
          <w:p w14:paraId="38BE1350" w14:textId="77777777" w:rsidR="008F3F14" w:rsidRPr="00FC3F84" w:rsidRDefault="008F3F14" w:rsidP="00F12654">
            <w:pPr>
              <w:rPr>
                <w:rFonts w:ascii="Calibri" w:eastAsia="Times New Roman" w:hAnsi="Calibri" w:cs="Times New Roman"/>
                <w:color w:val="000000"/>
              </w:rPr>
            </w:pPr>
            <w:r w:rsidRPr="003B4861">
              <w:fldChar w:fldCharType="begin"/>
            </w:r>
            <w:r>
              <w:rPr>
                <w:rFonts w:ascii="Calibri" w:eastAsia="Times New Roman" w:hAnsi="Calibri" w:cs="Times New Roman"/>
                <w:color w:val="000000"/>
              </w:rPr>
              <w:instrText xml:space="preserve"> HYPERLINK "http://wiki.esipfed.org/index.php/Data_Discovery_(CSW)" </w:instrText>
            </w:r>
            <w:r w:rsidRPr="003B4861">
              <w:rPr>
                <w:rFonts w:ascii="Calibri" w:eastAsia="Times New Roman" w:hAnsi="Calibri" w:cs="Times New Roman"/>
                <w:color w:val="000000"/>
              </w:rPr>
              <w:fldChar w:fldCharType="separate"/>
            </w:r>
            <w:r w:rsidRPr="003B4861">
              <w:rPr>
                <w:rStyle w:val="Hyperlink"/>
                <w:rFonts w:ascii="Calibri,Times New Roman" w:eastAsia="Calibri,Times New Roman" w:hAnsi="Calibri,Times New Roman" w:cs="Calibri,Times New Roman"/>
              </w:rPr>
              <w:t>CSW_Discovery</w:t>
            </w:r>
            <w:r w:rsidRPr="003B4861">
              <w:fldChar w:fldCharType="end"/>
            </w:r>
            <w:commentRangeEnd w:id="7"/>
            <w:r w:rsidR="00B6192D">
              <w:rPr>
                <w:rStyle w:val="CommentReference"/>
              </w:rPr>
              <w:commentReference w:id="7"/>
            </w:r>
          </w:p>
        </w:tc>
        <w:tc>
          <w:tcPr>
            <w:tcW w:w="5130" w:type="dxa"/>
          </w:tcPr>
          <w:p w14:paraId="6EF7B642" w14:textId="77777777" w:rsidR="008F3F14" w:rsidRDefault="008F3F14" w:rsidP="00F12654">
            <w:r>
              <w:t>Open Geospatial Consortium</w:t>
            </w:r>
          </w:p>
        </w:tc>
      </w:tr>
      <w:tr w:rsidR="008F3F14" w:rsidRPr="00FC3F84" w14:paraId="1A4879A7" w14:textId="77777777" w:rsidTr="00F12654">
        <w:trPr>
          <w:trHeight w:val="324"/>
          <w:jc w:val="center"/>
        </w:trPr>
        <w:tc>
          <w:tcPr>
            <w:tcW w:w="4230" w:type="dxa"/>
            <w:noWrap/>
            <w:vAlign w:val="bottom"/>
            <w:hideMark/>
          </w:tcPr>
          <w:p w14:paraId="1FD70166" w14:textId="77777777" w:rsidR="008F3F14" w:rsidRPr="00FC3F84" w:rsidRDefault="005863E6" w:rsidP="00F12654">
            <w:pPr>
              <w:rPr>
                <w:rFonts w:ascii="Calibri" w:eastAsia="Times New Roman" w:hAnsi="Calibri" w:cs="Times New Roman"/>
                <w:color w:val="000000"/>
              </w:rPr>
            </w:pPr>
            <w:hyperlink r:id="rId8" w:history="1">
              <w:r w:rsidR="008F3F14" w:rsidRPr="003B4861">
                <w:rPr>
                  <w:rStyle w:val="Hyperlink"/>
                  <w:rFonts w:ascii="Calibri,Times New Roman" w:eastAsia="Calibri,Times New Roman" w:hAnsi="Calibri,Times New Roman" w:cs="Calibri,Times New Roman"/>
                </w:rPr>
                <w:t>ISO-1_Discovery</w:t>
              </w:r>
            </w:hyperlink>
          </w:p>
        </w:tc>
        <w:tc>
          <w:tcPr>
            <w:tcW w:w="5130" w:type="dxa"/>
          </w:tcPr>
          <w:p w14:paraId="165D746F" w14:textId="77777777" w:rsidR="008F3F14" w:rsidRDefault="008F3F14" w:rsidP="00F12654">
            <w:r>
              <w:t>International Standards Organization</w:t>
            </w:r>
          </w:p>
        </w:tc>
      </w:tr>
      <w:tr w:rsidR="008F3F14" w:rsidRPr="00FC3F84" w14:paraId="721E2432" w14:textId="77777777" w:rsidTr="00F12654">
        <w:trPr>
          <w:trHeight w:val="324"/>
          <w:jc w:val="center"/>
        </w:trPr>
        <w:tc>
          <w:tcPr>
            <w:tcW w:w="4230" w:type="dxa"/>
            <w:noWrap/>
            <w:vAlign w:val="bottom"/>
            <w:hideMark/>
          </w:tcPr>
          <w:p w14:paraId="696FBF67" w14:textId="77777777" w:rsidR="008F3F14" w:rsidRPr="00FC3F84" w:rsidRDefault="005863E6" w:rsidP="00F12654">
            <w:pPr>
              <w:rPr>
                <w:rFonts w:ascii="Calibri" w:eastAsia="Times New Roman" w:hAnsi="Calibri" w:cs="Times New Roman"/>
                <w:color w:val="000000"/>
              </w:rPr>
            </w:pPr>
            <w:hyperlink r:id="rId9" w:history="1">
              <w:r w:rsidR="008F3F14" w:rsidRPr="003B4861">
                <w:rPr>
                  <w:rStyle w:val="Hyperlink"/>
                  <w:rFonts w:ascii="Calibri,Times New Roman" w:eastAsia="Calibri,Times New Roman" w:hAnsi="Calibri,Times New Roman" w:cs="Calibri,Times New Roman"/>
                </w:rPr>
                <w:t>DIF_Discovery</w:t>
              </w:r>
            </w:hyperlink>
          </w:p>
        </w:tc>
        <w:tc>
          <w:tcPr>
            <w:tcW w:w="5130" w:type="dxa"/>
          </w:tcPr>
          <w:p w14:paraId="7F0EB40C" w14:textId="77777777" w:rsidR="008F3F14" w:rsidRDefault="008F3F14" w:rsidP="00F12654">
            <w:r>
              <w:t>National Aeronautics and Space Administration</w:t>
            </w:r>
          </w:p>
        </w:tc>
      </w:tr>
      <w:tr w:rsidR="008F3F14" w:rsidRPr="00FC3F84" w14:paraId="29C4B09C" w14:textId="77777777" w:rsidTr="00F12654">
        <w:trPr>
          <w:trHeight w:val="324"/>
          <w:jc w:val="center"/>
        </w:trPr>
        <w:tc>
          <w:tcPr>
            <w:tcW w:w="4230" w:type="dxa"/>
            <w:noWrap/>
            <w:vAlign w:val="bottom"/>
            <w:hideMark/>
          </w:tcPr>
          <w:p w14:paraId="095F8B7A" w14:textId="77777777" w:rsidR="008F3F14" w:rsidRPr="00FC3F84" w:rsidRDefault="008F3F14" w:rsidP="00F12654">
            <w:pPr>
              <w:rPr>
                <w:rFonts w:ascii="Calibri" w:eastAsia="Times New Roman" w:hAnsi="Calibri" w:cs="Times New Roman"/>
                <w:color w:val="000000"/>
              </w:rPr>
            </w:pPr>
            <w:r w:rsidRPr="003B4861">
              <w:rPr>
                <w:rFonts w:ascii="Book Antiqua" w:eastAsia="Book Antiqua" w:hAnsi="Book Antiqua" w:cs="Book Antiqua"/>
                <w:color w:val="000000"/>
              </w:rPr>
              <w:t>FGDC_Discovery</w:t>
            </w:r>
          </w:p>
        </w:tc>
        <w:tc>
          <w:tcPr>
            <w:tcW w:w="5130" w:type="dxa"/>
          </w:tcPr>
          <w:p w14:paraId="31767DCB" w14:textId="77777777" w:rsidR="008F3F14" w:rsidRDefault="008F3F14" w:rsidP="00F12654">
            <w:r>
              <w:t>Federal Geographic Data Committee</w:t>
            </w:r>
          </w:p>
        </w:tc>
      </w:tr>
      <w:tr w:rsidR="008F3F14" w:rsidRPr="00FC3F84" w14:paraId="16184A02" w14:textId="77777777" w:rsidTr="00F12654">
        <w:trPr>
          <w:trHeight w:val="324"/>
          <w:jc w:val="center"/>
        </w:trPr>
        <w:tc>
          <w:tcPr>
            <w:tcW w:w="4230" w:type="dxa"/>
            <w:noWrap/>
            <w:vAlign w:val="bottom"/>
            <w:hideMark/>
          </w:tcPr>
          <w:p w14:paraId="79B81EAB" w14:textId="77777777" w:rsidR="008F3F14" w:rsidRPr="00FC3F84" w:rsidRDefault="008F3F14" w:rsidP="00F12654">
            <w:pPr>
              <w:rPr>
                <w:rFonts w:ascii="Calibri" w:eastAsia="Times New Roman" w:hAnsi="Calibri" w:cs="Times New Roman"/>
                <w:color w:val="000000"/>
              </w:rPr>
            </w:pPr>
            <w:r w:rsidRPr="003B4861">
              <w:rPr>
                <w:rFonts w:ascii="Book Antiqua" w:eastAsia="Book Antiqua" w:hAnsi="Book Antiqua" w:cs="Book Antiqua"/>
                <w:color w:val="000000"/>
              </w:rPr>
              <w:t>DataCite_Discovery</w:t>
            </w:r>
          </w:p>
        </w:tc>
        <w:tc>
          <w:tcPr>
            <w:tcW w:w="5130" w:type="dxa"/>
          </w:tcPr>
          <w:p w14:paraId="277D89B2" w14:textId="77777777" w:rsidR="008F3F14" w:rsidRDefault="008F3F14" w:rsidP="00F12654">
            <w:r>
              <w:t>DataCite</w:t>
            </w:r>
          </w:p>
        </w:tc>
      </w:tr>
      <w:tr w:rsidR="008F3F14" w:rsidRPr="00FC3F84" w14:paraId="45003910" w14:textId="77777777" w:rsidTr="00F12654">
        <w:trPr>
          <w:trHeight w:val="324"/>
          <w:jc w:val="center"/>
        </w:trPr>
        <w:tc>
          <w:tcPr>
            <w:tcW w:w="4230" w:type="dxa"/>
            <w:noWrap/>
            <w:vAlign w:val="bottom"/>
            <w:hideMark/>
          </w:tcPr>
          <w:p w14:paraId="3CDBE81F" w14:textId="77777777" w:rsidR="008F3F14" w:rsidRPr="00FC3F84" w:rsidRDefault="008F3F14" w:rsidP="00F12654">
            <w:pPr>
              <w:rPr>
                <w:rFonts w:ascii="Calibri" w:eastAsia="Times New Roman" w:hAnsi="Calibri" w:cs="Times New Roman"/>
                <w:color w:val="000000"/>
              </w:rPr>
            </w:pPr>
            <w:r w:rsidRPr="003B4861">
              <w:rPr>
                <w:rFonts w:ascii="Book Antiqua" w:eastAsia="Book Antiqua" w:hAnsi="Book Antiqua" w:cs="Book Antiqua"/>
                <w:color w:val="000000"/>
              </w:rPr>
              <w:t>DCAT_Discovery</w:t>
            </w:r>
          </w:p>
        </w:tc>
        <w:tc>
          <w:tcPr>
            <w:tcW w:w="5130" w:type="dxa"/>
          </w:tcPr>
          <w:p w14:paraId="5B64CC58" w14:textId="77777777" w:rsidR="008F3F14" w:rsidRDefault="008F3F14" w:rsidP="00F12654">
            <w:r>
              <w:t>World Wide Web Consortium</w:t>
            </w:r>
          </w:p>
        </w:tc>
      </w:tr>
      <w:tr w:rsidR="008F3F14" w:rsidRPr="00FC3F84" w14:paraId="79F134C0" w14:textId="77777777" w:rsidTr="00F12654">
        <w:trPr>
          <w:trHeight w:val="324"/>
          <w:jc w:val="center"/>
        </w:trPr>
        <w:tc>
          <w:tcPr>
            <w:tcW w:w="4230" w:type="dxa"/>
            <w:noWrap/>
            <w:vAlign w:val="bottom"/>
            <w:hideMark/>
          </w:tcPr>
          <w:p w14:paraId="349A06A3" w14:textId="77777777" w:rsidR="008F3F14" w:rsidRPr="00FC3F84" w:rsidRDefault="008F3F14" w:rsidP="00F12654">
            <w:pPr>
              <w:rPr>
                <w:rFonts w:ascii="Calibri" w:eastAsia="Times New Roman" w:hAnsi="Calibri" w:cs="Times New Roman"/>
                <w:color w:val="000000"/>
              </w:rPr>
            </w:pPr>
            <w:r w:rsidRPr="003B4861">
              <w:rPr>
                <w:rFonts w:ascii="Book Antiqua" w:eastAsia="Book Antiqua" w:hAnsi="Book Antiqua" w:cs="Book Antiqua"/>
                <w:color w:val="000000"/>
              </w:rPr>
              <w:t>ECS_Discovery</w:t>
            </w:r>
          </w:p>
        </w:tc>
        <w:tc>
          <w:tcPr>
            <w:tcW w:w="5130" w:type="dxa"/>
          </w:tcPr>
          <w:p w14:paraId="13FD5D4E" w14:textId="77777777" w:rsidR="008F3F14" w:rsidRDefault="008F3F14" w:rsidP="00F12654">
            <w:r>
              <w:t>National Aeronautics and Space Administration</w:t>
            </w:r>
          </w:p>
        </w:tc>
      </w:tr>
      <w:tr w:rsidR="008F3F14" w:rsidRPr="00FC3F84" w14:paraId="2FEED128" w14:textId="77777777" w:rsidTr="00F12654">
        <w:trPr>
          <w:trHeight w:val="324"/>
          <w:jc w:val="center"/>
        </w:trPr>
        <w:tc>
          <w:tcPr>
            <w:tcW w:w="4230" w:type="dxa"/>
            <w:noWrap/>
            <w:vAlign w:val="bottom"/>
            <w:hideMark/>
          </w:tcPr>
          <w:p w14:paraId="3581AB87" w14:textId="77777777" w:rsidR="008F3F14" w:rsidRPr="00FC3F84" w:rsidRDefault="008F3F14" w:rsidP="00F12654">
            <w:pPr>
              <w:rPr>
                <w:rFonts w:ascii="Calibri" w:eastAsia="Times New Roman" w:hAnsi="Calibri" w:cs="Times New Roman"/>
                <w:color w:val="000000"/>
              </w:rPr>
            </w:pPr>
            <w:r w:rsidRPr="003B4861">
              <w:rPr>
                <w:rFonts w:ascii="Book Antiqua" w:eastAsia="Book Antiqua" w:hAnsi="Book Antiqua" w:cs="Book Antiqua"/>
                <w:color w:val="000000"/>
              </w:rPr>
              <w:t>ECHO_Discovery</w:t>
            </w:r>
          </w:p>
        </w:tc>
        <w:tc>
          <w:tcPr>
            <w:tcW w:w="5130" w:type="dxa"/>
          </w:tcPr>
          <w:p w14:paraId="4A9E2499" w14:textId="77777777" w:rsidR="008F3F14" w:rsidRDefault="008F3F14" w:rsidP="00F12654">
            <w:r>
              <w:t>National Aeronautics and Space Administration</w:t>
            </w:r>
          </w:p>
        </w:tc>
      </w:tr>
      <w:tr w:rsidR="008F3F14" w:rsidRPr="00FC3F84" w14:paraId="0770F8EF" w14:textId="77777777" w:rsidTr="00F12654">
        <w:trPr>
          <w:trHeight w:val="359"/>
          <w:jc w:val="center"/>
        </w:trPr>
        <w:tc>
          <w:tcPr>
            <w:tcW w:w="4230" w:type="dxa"/>
            <w:noWrap/>
            <w:vAlign w:val="bottom"/>
            <w:hideMark/>
          </w:tcPr>
          <w:p w14:paraId="77DAC19F" w14:textId="77777777" w:rsidR="008F3F14" w:rsidRPr="00FC3F84" w:rsidRDefault="008F3F14" w:rsidP="00F12654">
            <w:pPr>
              <w:rPr>
                <w:rFonts w:ascii="Calibri" w:eastAsia="Times New Roman" w:hAnsi="Calibri" w:cs="Times New Roman"/>
                <w:color w:val="000000"/>
              </w:rPr>
            </w:pPr>
            <w:r w:rsidRPr="003B4861">
              <w:rPr>
                <w:rStyle w:val="Hyperlink"/>
                <w:rFonts w:ascii="Book Antiqua" w:eastAsia="Book Antiqua" w:hAnsi="Book Antiqua" w:cs="Book Antiqua"/>
              </w:rPr>
              <w:t>ACDD_Discovery</w:t>
            </w:r>
          </w:p>
        </w:tc>
        <w:tc>
          <w:tcPr>
            <w:tcW w:w="5130" w:type="dxa"/>
          </w:tcPr>
          <w:p w14:paraId="1E42E5A7" w14:textId="77777777" w:rsidR="008F3F14" w:rsidRDefault="008F3F14" w:rsidP="00F12654">
            <w:r>
              <w:t>University Corporation for Atmospheric Research / ESIP Documentation Cluster</w:t>
            </w:r>
          </w:p>
        </w:tc>
      </w:tr>
      <w:tr w:rsidR="000D7E91" w:rsidRPr="00FC3F84" w14:paraId="1D6F60A2" w14:textId="77777777" w:rsidTr="00F12654">
        <w:trPr>
          <w:trHeight w:val="324"/>
          <w:jc w:val="center"/>
        </w:trPr>
        <w:tc>
          <w:tcPr>
            <w:tcW w:w="4230" w:type="dxa"/>
            <w:noWrap/>
            <w:vAlign w:val="bottom"/>
            <w:hideMark/>
          </w:tcPr>
          <w:p w14:paraId="140AA452" w14:textId="1EE9C77C" w:rsidR="000D7E91" w:rsidRPr="00FC3F84" w:rsidRDefault="000D7E91" w:rsidP="00F12654">
            <w:pPr>
              <w:rPr>
                <w:rFonts w:ascii="Calibri" w:eastAsia="Times New Roman" w:hAnsi="Calibri" w:cs="Times New Roman"/>
                <w:color w:val="000000"/>
              </w:rPr>
            </w:pPr>
            <w:r w:rsidRPr="003B4861">
              <w:rPr>
                <w:rFonts w:ascii="Book Antiqua" w:eastAsia="Book Antiqua" w:hAnsi="Book Antiqua" w:cs="Book Antiqua"/>
                <w:color w:val="000000"/>
              </w:rPr>
              <w:t>LTER_Completeness</w:t>
            </w:r>
          </w:p>
        </w:tc>
        <w:tc>
          <w:tcPr>
            <w:tcW w:w="5130" w:type="dxa"/>
          </w:tcPr>
          <w:p w14:paraId="774E99CE" w14:textId="728EF75D" w:rsidR="000D7E91" w:rsidRDefault="000D7E91" w:rsidP="00F12654">
            <w:r>
              <w:t>Long Term Ecological Research Network</w:t>
            </w:r>
          </w:p>
        </w:tc>
      </w:tr>
      <w:tr w:rsidR="000D7E91" w:rsidRPr="00FC3F84" w14:paraId="420B2B47" w14:textId="77777777" w:rsidTr="00F12654">
        <w:trPr>
          <w:trHeight w:val="324"/>
          <w:jc w:val="center"/>
        </w:trPr>
        <w:tc>
          <w:tcPr>
            <w:tcW w:w="4230" w:type="dxa"/>
            <w:noWrap/>
            <w:vAlign w:val="bottom"/>
            <w:hideMark/>
          </w:tcPr>
          <w:p w14:paraId="54DAF6CD" w14:textId="397E0FC3" w:rsidR="000D7E91" w:rsidRPr="00FC3F84" w:rsidRDefault="000D7E91" w:rsidP="00F12654">
            <w:pPr>
              <w:rPr>
                <w:rFonts w:ascii="Calibri" w:eastAsia="Times New Roman" w:hAnsi="Calibri" w:cs="Times New Roman"/>
                <w:color w:val="000000"/>
              </w:rPr>
            </w:pPr>
            <w:r w:rsidRPr="003B4861">
              <w:rPr>
                <w:rFonts w:ascii="Book Antiqua" w:eastAsia="Book Antiqua" w:hAnsi="Book Antiqua" w:cs="Book Antiqua"/>
                <w:color w:val="000000"/>
              </w:rPr>
              <w:t>Dryad-Package</w:t>
            </w:r>
          </w:p>
        </w:tc>
        <w:tc>
          <w:tcPr>
            <w:tcW w:w="5130" w:type="dxa"/>
          </w:tcPr>
          <w:p w14:paraId="6F3AE90B" w14:textId="1F5EA7EB" w:rsidR="000D7E91" w:rsidRDefault="000D7E91" w:rsidP="00F12654">
            <w:r>
              <w:t>Dryad Digital Repository</w:t>
            </w:r>
          </w:p>
        </w:tc>
      </w:tr>
    </w:tbl>
    <w:p w14:paraId="6A05E583" w14:textId="77777777" w:rsidR="00F86D61" w:rsidRDefault="00F86D61" w:rsidP="004608D4">
      <w:pPr>
        <w:rPr>
          <w:rFonts w:ascii="Book Antiqua" w:eastAsia="Book Antiqua" w:hAnsi="Book Antiqua" w:cs="Book Antiqua"/>
        </w:rPr>
      </w:pPr>
    </w:p>
    <w:p w14:paraId="55B9C747" w14:textId="4787BA30" w:rsidR="00FC6396" w:rsidRDefault="0011123A" w:rsidP="004608D4">
      <w:pPr>
        <w:rPr>
          <w:rFonts w:ascii="Book Antiqua" w:eastAsia="Book Antiqua" w:hAnsi="Book Antiqua" w:cs="Book Antiqua"/>
        </w:rPr>
      </w:pPr>
      <w:r>
        <w:rPr>
          <w:rFonts w:ascii="Book Antiqua" w:eastAsia="Book Antiqua" w:hAnsi="Book Antiqua" w:cs="Book Antiqua"/>
        </w:rPr>
        <w:t xml:space="preserve">The HDF Group and NCEAS </w:t>
      </w:r>
      <w:r w:rsidR="008F3F14">
        <w:rPr>
          <w:rFonts w:ascii="Book Antiqua" w:eastAsia="Book Antiqua" w:hAnsi="Book Antiqua" w:cs="Book Antiqua"/>
        </w:rPr>
        <w:t>use</w:t>
      </w:r>
      <w:r>
        <w:rPr>
          <w:rFonts w:ascii="Book Antiqua" w:eastAsia="Book Antiqua" w:hAnsi="Book Antiqua" w:cs="Book Antiqua"/>
        </w:rPr>
        <w:t xml:space="preserve"> the metadata in the DataONE repository to </w:t>
      </w:r>
      <w:r w:rsidR="00572FBF">
        <w:rPr>
          <w:rFonts w:ascii="Book Antiqua" w:eastAsia="Book Antiqua" w:hAnsi="Book Antiqua" w:cs="Book Antiqua"/>
        </w:rPr>
        <w:t xml:space="preserve">research the effect </w:t>
      </w:r>
      <w:r w:rsidR="008125F4">
        <w:rPr>
          <w:rFonts w:ascii="Book Antiqua" w:eastAsia="Book Antiqua" w:hAnsi="Book Antiqua" w:cs="Book Antiqua"/>
        </w:rPr>
        <w:t xml:space="preserve">that </w:t>
      </w:r>
      <w:r w:rsidR="00E911C9">
        <w:rPr>
          <w:rFonts w:ascii="Book Antiqua" w:eastAsia="Book Antiqua" w:hAnsi="Book Antiqua" w:cs="Book Antiqua"/>
        </w:rPr>
        <w:t>use of metadata recommen</w:t>
      </w:r>
      <w:r w:rsidR="006A7C1F">
        <w:rPr>
          <w:rFonts w:ascii="Book Antiqua" w:eastAsia="Book Antiqua" w:hAnsi="Book Antiqua" w:cs="Book Antiqua"/>
        </w:rPr>
        <w:t>dations have</w:t>
      </w:r>
      <w:r w:rsidR="008125F4">
        <w:rPr>
          <w:rFonts w:ascii="Book Antiqua" w:eastAsia="Book Antiqua" w:hAnsi="Book Antiqua" w:cs="Book Antiqua"/>
        </w:rPr>
        <w:t xml:space="preserve"> on </w:t>
      </w:r>
      <w:r w:rsidR="008F3F14">
        <w:rPr>
          <w:rFonts w:ascii="Book Antiqua" w:eastAsia="Book Antiqua" w:hAnsi="Book Antiqua" w:cs="Book Antiqua"/>
        </w:rPr>
        <w:t xml:space="preserve">a collection’s </w:t>
      </w:r>
      <w:r w:rsidR="008125F4">
        <w:rPr>
          <w:rFonts w:ascii="Book Antiqua" w:eastAsia="Book Antiqua" w:hAnsi="Book Antiqua" w:cs="Book Antiqua"/>
        </w:rPr>
        <w:t>metadata quality</w:t>
      </w:r>
      <w:r w:rsidR="00AD4861">
        <w:rPr>
          <w:rFonts w:ascii="Book Antiqua" w:eastAsia="Book Antiqua" w:hAnsi="Book Antiqua" w:cs="Book Antiqua"/>
        </w:rPr>
        <w:t xml:space="preserve"> as part of</w:t>
      </w:r>
      <w:r w:rsidR="008F3F14">
        <w:rPr>
          <w:rFonts w:ascii="Book Antiqua" w:eastAsia="Book Antiqua" w:hAnsi="Book Antiqua" w:cs="Book Antiqua"/>
        </w:rPr>
        <w:t xml:space="preserve"> the MetaDIG </w:t>
      </w:r>
      <w:r w:rsidR="0090375F">
        <w:rPr>
          <w:rFonts w:ascii="Book Antiqua" w:eastAsia="Book Antiqua" w:hAnsi="Book Antiqua" w:cs="Book Antiqua"/>
        </w:rPr>
        <w:t>project</w:t>
      </w:r>
      <w:r w:rsidR="008125F4">
        <w:rPr>
          <w:rFonts w:ascii="Book Antiqua" w:eastAsia="Book Antiqua" w:hAnsi="Book Antiqua" w:cs="Book Antiqua"/>
        </w:rPr>
        <w:t xml:space="preserve">. </w:t>
      </w:r>
      <w:r w:rsidR="00B47EC2">
        <w:rPr>
          <w:rFonts w:ascii="Book Antiqua" w:eastAsia="Book Antiqua" w:hAnsi="Book Antiqua" w:cs="Book Antiqua"/>
        </w:rPr>
        <w:t xml:space="preserve">In MetaDIG </w:t>
      </w:r>
      <w:r w:rsidR="0024308F">
        <w:rPr>
          <w:rFonts w:ascii="Book Antiqua" w:eastAsia="Book Antiqua" w:hAnsi="Book Antiqua" w:cs="Book Antiqua"/>
        </w:rPr>
        <w:t>each of the dialects used by</w:t>
      </w:r>
      <w:r w:rsidR="00B47EC2">
        <w:rPr>
          <w:rFonts w:ascii="Book Antiqua" w:eastAsia="Book Antiqua" w:hAnsi="Book Antiqua" w:cs="Book Antiqua"/>
        </w:rPr>
        <w:t xml:space="preserve"> DataONE Member Nodes are the collections.</w:t>
      </w:r>
      <w:r w:rsidR="00B47EC2" w:rsidRPr="00B47EC2">
        <w:rPr>
          <w:rFonts w:ascii="Book Antiqua" w:eastAsia="Book Antiqua" w:hAnsi="Book Antiqua" w:cs="Book Antiqua"/>
        </w:rPr>
        <w:t xml:space="preserve"> </w:t>
      </w:r>
      <w:r w:rsidR="008125F4">
        <w:rPr>
          <w:rFonts w:ascii="Book Antiqua" w:eastAsia="Book Antiqua" w:hAnsi="Book Antiqua" w:cs="Book Antiqua"/>
        </w:rPr>
        <w:t>We use</w:t>
      </w:r>
      <w:r w:rsidR="00E911C9">
        <w:rPr>
          <w:rFonts w:ascii="Book Antiqua" w:eastAsia="Book Antiqua" w:hAnsi="Book Antiqua" w:cs="Book Antiqua"/>
        </w:rPr>
        <w:t xml:space="preserve"> </w:t>
      </w:r>
      <w:r w:rsidR="008125F4">
        <w:rPr>
          <w:rFonts w:ascii="Book Antiqua" w:eastAsia="Book Antiqua" w:hAnsi="Book Antiqua" w:cs="Book Antiqua"/>
        </w:rPr>
        <w:t xml:space="preserve">recommendation </w:t>
      </w:r>
      <w:r w:rsidR="00E911C9">
        <w:rPr>
          <w:rFonts w:ascii="Book Antiqua" w:eastAsia="Book Antiqua" w:hAnsi="Book Antiqua" w:cs="Book Antiqua"/>
        </w:rPr>
        <w:t>completeness as a quantitative measure</w:t>
      </w:r>
      <w:r w:rsidR="008125F4">
        <w:rPr>
          <w:rFonts w:ascii="Book Antiqua" w:eastAsia="Book Antiqua" w:hAnsi="Book Antiqua" w:cs="Book Antiqua"/>
        </w:rPr>
        <w:t xml:space="preserve"> of a collection’s quality according to the recommendation’s originating organization.</w:t>
      </w:r>
      <w:r w:rsidR="008F3F14">
        <w:rPr>
          <w:rFonts w:ascii="Book Antiqua" w:eastAsia="Book Antiqua" w:hAnsi="Book Antiqua" w:cs="Book Antiqua"/>
        </w:rPr>
        <w:t xml:space="preserve"> </w:t>
      </w:r>
    </w:p>
    <w:p w14:paraId="0897C766" w14:textId="77777777" w:rsidR="006C7BBE" w:rsidRDefault="006C7BBE" w:rsidP="004608D4">
      <w:pPr>
        <w:rPr>
          <w:rFonts w:ascii="Book Antiqua" w:eastAsia="Book Antiqua" w:hAnsi="Book Antiqua" w:cs="Book Antiqua"/>
        </w:rPr>
      </w:pPr>
    </w:p>
    <w:p w14:paraId="2ED9537D" w14:textId="4B1891A2" w:rsidR="006C7BBE" w:rsidRPr="006C7BBE" w:rsidRDefault="006C7BBE" w:rsidP="006C7BBE">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4675"/>
        <w:gridCol w:w="4675"/>
      </w:tblGrid>
      <w:tr w:rsidR="006C7BBE" w14:paraId="710783E6" w14:textId="77777777" w:rsidTr="006C7BBE">
        <w:tc>
          <w:tcPr>
            <w:tcW w:w="4675" w:type="dxa"/>
          </w:tcPr>
          <w:p w14:paraId="7F241BDD" w14:textId="77777777" w:rsidR="006C7BBE" w:rsidRDefault="006C7BBE" w:rsidP="006C7BBE">
            <w:pPr>
              <w:rPr>
                <w:rFonts w:ascii="Book Antiqua" w:eastAsia="Book Antiqua" w:hAnsi="Book Antiqua" w:cs="Book Antiqua"/>
              </w:rPr>
            </w:pPr>
            <w:r>
              <w:rPr>
                <w:rFonts w:ascii="Book Antiqua" w:eastAsia="Book Antiqua" w:hAnsi="Book Antiqua" w:cs="Book Antiqua"/>
              </w:rPr>
              <w:t>MemberNode</w:t>
            </w:r>
          </w:p>
        </w:tc>
        <w:tc>
          <w:tcPr>
            <w:tcW w:w="4675" w:type="dxa"/>
          </w:tcPr>
          <w:p w14:paraId="274DDC41" w14:textId="50F898DB" w:rsidR="006C7BBE" w:rsidRDefault="0024308F" w:rsidP="006C7BBE">
            <w:pPr>
              <w:rPr>
                <w:rFonts w:ascii="Book Antiqua" w:eastAsia="Book Antiqua" w:hAnsi="Book Antiqua" w:cs="Book Antiqua"/>
              </w:rPr>
            </w:pPr>
            <w:r>
              <w:rPr>
                <w:rFonts w:ascii="Book Antiqua" w:eastAsia="Book Antiqua" w:hAnsi="Book Antiqua" w:cs="Book Antiqua"/>
              </w:rPr>
              <w:t>Dialects Used</w:t>
            </w:r>
          </w:p>
        </w:tc>
      </w:tr>
      <w:tr w:rsidR="006C7BBE" w14:paraId="466B4E15" w14:textId="77777777" w:rsidTr="006C7BBE">
        <w:tc>
          <w:tcPr>
            <w:tcW w:w="4675" w:type="dxa"/>
          </w:tcPr>
          <w:p w14:paraId="485C0A09" w14:textId="77777777" w:rsidR="006C7BBE" w:rsidRDefault="006C7BBE" w:rsidP="006C7BBE">
            <w:pPr>
              <w:rPr>
                <w:rFonts w:ascii="Book Antiqua" w:eastAsia="Book Antiqua" w:hAnsi="Book Antiqua" w:cs="Book Antiqua"/>
              </w:rPr>
            </w:pPr>
          </w:p>
        </w:tc>
        <w:tc>
          <w:tcPr>
            <w:tcW w:w="4675" w:type="dxa"/>
          </w:tcPr>
          <w:p w14:paraId="0DF9E24D" w14:textId="77777777" w:rsidR="006C7BBE" w:rsidRDefault="006C7BBE" w:rsidP="006C7BBE">
            <w:pPr>
              <w:rPr>
                <w:rFonts w:ascii="Book Antiqua" w:eastAsia="Book Antiqua" w:hAnsi="Book Antiqua" w:cs="Book Antiqua"/>
              </w:rPr>
            </w:pPr>
          </w:p>
        </w:tc>
      </w:tr>
      <w:tr w:rsidR="006C7BBE" w14:paraId="6E1D9F7F" w14:textId="77777777" w:rsidTr="006C7BBE">
        <w:tc>
          <w:tcPr>
            <w:tcW w:w="4675" w:type="dxa"/>
          </w:tcPr>
          <w:p w14:paraId="1D9F589E" w14:textId="77777777" w:rsidR="006C7BBE" w:rsidRDefault="006C7BBE" w:rsidP="006C7BBE">
            <w:pPr>
              <w:rPr>
                <w:rFonts w:ascii="Book Antiqua" w:eastAsia="Book Antiqua" w:hAnsi="Book Antiqua" w:cs="Book Antiqua"/>
              </w:rPr>
            </w:pPr>
          </w:p>
        </w:tc>
        <w:tc>
          <w:tcPr>
            <w:tcW w:w="4675" w:type="dxa"/>
          </w:tcPr>
          <w:p w14:paraId="051768D6" w14:textId="77777777" w:rsidR="006C7BBE" w:rsidRDefault="006C7BBE" w:rsidP="006C7BBE">
            <w:pPr>
              <w:rPr>
                <w:rFonts w:ascii="Book Antiqua" w:eastAsia="Book Antiqua" w:hAnsi="Book Antiqua" w:cs="Book Antiqua"/>
              </w:rPr>
            </w:pPr>
          </w:p>
        </w:tc>
      </w:tr>
      <w:tr w:rsidR="006C7BBE" w14:paraId="3CFEEEE9" w14:textId="77777777" w:rsidTr="006C7BBE">
        <w:tc>
          <w:tcPr>
            <w:tcW w:w="4675" w:type="dxa"/>
          </w:tcPr>
          <w:p w14:paraId="017CCF77" w14:textId="77777777" w:rsidR="006C7BBE" w:rsidRDefault="006C7BBE" w:rsidP="006C7BBE">
            <w:pPr>
              <w:rPr>
                <w:rFonts w:ascii="Book Antiqua" w:eastAsia="Book Antiqua" w:hAnsi="Book Antiqua" w:cs="Book Antiqua"/>
              </w:rPr>
            </w:pPr>
          </w:p>
        </w:tc>
        <w:tc>
          <w:tcPr>
            <w:tcW w:w="4675" w:type="dxa"/>
          </w:tcPr>
          <w:p w14:paraId="2C2FB351" w14:textId="77777777" w:rsidR="006C7BBE" w:rsidRDefault="006C7BBE" w:rsidP="006C7BBE">
            <w:pPr>
              <w:rPr>
                <w:rFonts w:ascii="Book Antiqua" w:eastAsia="Book Antiqua" w:hAnsi="Book Antiqua" w:cs="Book Antiqua"/>
              </w:rPr>
            </w:pPr>
          </w:p>
        </w:tc>
      </w:tr>
      <w:tr w:rsidR="006C7BBE" w14:paraId="69CE154A" w14:textId="77777777" w:rsidTr="006C7BBE">
        <w:tc>
          <w:tcPr>
            <w:tcW w:w="4675" w:type="dxa"/>
          </w:tcPr>
          <w:p w14:paraId="1B2046BD" w14:textId="77777777" w:rsidR="006C7BBE" w:rsidRDefault="006C7BBE" w:rsidP="006C7BBE">
            <w:pPr>
              <w:rPr>
                <w:rFonts w:ascii="Book Antiqua" w:eastAsia="Book Antiqua" w:hAnsi="Book Antiqua" w:cs="Book Antiqua"/>
              </w:rPr>
            </w:pPr>
          </w:p>
        </w:tc>
        <w:tc>
          <w:tcPr>
            <w:tcW w:w="4675" w:type="dxa"/>
          </w:tcPr>
          <w:p w14:paraId="4046739D" w14:textId="77777777" w:rsidR="006C7BBE" w:rsidRDefault="006C7BBE" w:rsidP="006C7BBE">
            <w:pPr>
              <w:rPr>
                <w:rFonts w:ascii="Book Antiqua" w:eastAsia="Book Antiqua" w:hAnsi="Book Antiqua" w:cs="Book Antiqua"/>
              </w:rPr>
            </w:pPr>
          </w:p>
        </w:tc>
      </w:tr>
      <w:tr w:rsidR="006C7BBE" w14:paraId="220D50B1" w14:textId="77777777" w:rsidTr="006C7BBE">
        <w:tc>
          <w:tcPr>
            <w:tcW w:w="4675" w:type="dxa"/>
          </w:tcPr>
          <w:p w14:paraId="2213AE1F" w14:textId="77777777" w:rsidR="006C7BBE" w:rsidRDefault="006C7BBE" w:rsidP="006C7BBE">
            <w:pPr>
              <w:rPr>
                <w:rFonts w:ascii="Book Antiqua" w:eastAsia="Book Antiqua" w:hAnsi="Book Antiqua" w:cs="Book Antiqua"/>
              </w:rPr>
            </w:pPr>
          </w:p>
        </w:tc>
        <w:tc>
          <w:tcPr>
            <w:tcW w:w="4675" w:type="dxa"/>
          </w:tcPr>
          <w:p w14:paraId="680BA6DD" w14:textId="77777777" w:rsidR="006C7BBE" w:rsidRDefault="006C7BBE" w:rsidP="006C7BBE">
            <w:pPr>
              <w:rPr>
                <w:rFonts w:ascii="Book Antiqua" w:eastAsia="Book Antiqua" w:hAnsi="Book Antiqua" w:cs="Book Antiqua"/>
              </w:rPr>
            </w:pPr>
          </w:p>
        </w:tc>
      </w:tr>
      <w:tr w:rsidR="006C7BBE" w14:paraId="7CA0C6F6" w14:textId="77777777" w:rsidTr="006C7BBE">
        <w:tc>
          <w:tcPr>
            <w:tcW w:w="4675" w:type="dxa"/>
          </w:tcPr>
          <w:p w14:paraId="73DD590F" w14:textId="77777777" w:rsidR="006C7BBE" w:rsidRDefault="006C7BBE" w:rsidP="006C7BBE">
            <w:pPr>
              <w:rPr>
                <w:rFonts w:ascii="Book Antiqua" w:eastAsia="Book Antiqua" w:hAnsi="Book Antiqua" w:cs="Book Antiqua"/>
              </w:rPr>
            </w:pPr>
          </w:p>
        </w:tc>
        <w:tc>
          <w:tcPr>
            <w:tcW w:w="4675" w:type="dxa"/>
          </w:tcPr>
          <w:p w14:paraId="0DAE8E96" w14:textId="77777777" w:rsidR="006C7BBE" w:rsidRDefault="006C7BBE" w:rsidP="006C7BBE">
            <w:pPr>
              <w:rPr>
                <w:rFonts w:ascii="Book Antiqua" w:eastAsia="Book Antiqua" w:hAnsi="Book Antiqua" w:cs="Book Antiqua"/>
              </w:rPr>
            </w:pPr>
          </w:p>
        </w:tc>
      </w:tr>
      <w:tr w:rsidR="006C7BBE" w14:paraId="07C5174D" w14:textId="77777777" w:rsidTr="006C7BBE">
        <w:tc>
          <w:tcPr>
            <w:tcW w:w="4675" w:type="dxa"/>
          </w:tcPr>
          <w:p w14:paraId="3EFDCD98" w14:textId="77777777" w:rsidR="006C7BBE" w:rsidRDefault="006C7BBE" w:rsidP="006C7BBE">
            <w:pPr>
              <w:rPr>
                <w:rFonts w:ascii="Book Antiqua" w:eastAsia="Book Antiqua" w:hAnsi="Book Antiqua" w:cs="Book Antiqua"/>
              </w:rPr>
            </w:pPr>
          </w:p>
        </w:tc>
        <w:tc>
          <w:tcPr>
            <w:tcW w:w="4675" w:type="dxa"/>
          </w:tcPr>
          <w:p w14:paraId="29C50E5F" w14:textId="77777777" w:rsidR="006C7BBE" w:rsidRDefault="006C7BBE" w:rsidP="006C7BBE">
            <w:pPr>
              <w:rPr>
                <w:rFonts w:ascii="Book Antiqua" w:eastAsia="Book Antiqua" w:hAnsi="Book Antiqua" w:cs="Book Antiqua"/>
              </w:rPr>
            </w:pPr>
          </w:p>
        </w:tc>
      </w:tr>
    </w:tbl>
    <w:p w14:paraId="3FF49D6C" w14:textId="77777777" w:rsidR="008125F4" w:rsidRDefault="008125F4" w:rsidP="004608D4">
      <w:pPr>
        <w:rPr>
          <w:rFonts w:ascii="Book Antiqua" w:hAnsi="Book Antiqua"/>
        </w:rPr>
      </w:pPr>
    </w:p>
    <w:p w14:paraId="45A29ECE" w14:textId="1FC5FA00" w:rsidR="00EE19AA" w:rsidRDefault="0024308F" w:rsidP="0024308F">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w:t>
      </w:r>
      <w:r w:rsidR="00022A7B">
        <w:rPr>
          <w:rFonts w:ascii="Book Antiqua" w:eastAsia="Book Antiqua" w:hAnsi="Book Antiqua" w:cs="Book Antiqua"/>
        </w:rPr>
        <w:t>had</w:t>
      </w:r>
      <w:r w:rsidR="00E6738E">
        <w:rPr>
          <w:rFonts w:ascii="Book Antiqua" w:eastAsia="Book Antiqua" w:hAnsi="Book Antiqua" w:cs="Book Antiqua"/>
        </w:rPr>
        <w:t xml:space="preserve"> EML and CSDGM dialect collections</w:t>
      </w:r>
      <w:r w:rsidR="006C0EF2">
        <w:rPr>
          <w:rFonts w:ascii="Book Antiqua" w:eastAsia="Book Antiqua" w:hAnsi="Book Antiqua" w:cs="Book Antiqua"/>
        </w:rPr>
        <w:t xml:space="preserve"> using the LTER </w:t>
      </w:r>
      <w:commentRangeStart w:id="8"/>
      <w:r w:rsidR="006C0EF2">
        <w:rPr>
          <w:rFonts w:ascii="Book Antiqua" w:eastAsia="Book Antiqua" w:hAnsi="Book Antiqua" w:cs="Book Antiqua"/>
        </w:rPr>
        <w:t>Recommendation</w:t>
      </w:r>
      <w:commentRangeEnd w:id="8"/>
      <w:r w:rsidR="00645D3E">
        <w:rPr>
          <w:rStyle w:val="CommentReference"/>
        </w:rPr>
        <w:commentReference w:id="8"/>
      </w:r>
      <w:r>
        <w:rPr>
          <w:rFonts w:ascii="Book Antiqua" w:eastAsia="Book Antiqua" w:hAnsi="Book Antiqua" w:cs="Book Antiqua"/>
        </w:rPr>
        <w:t xml:space="preserve">. </w:t>
      </w:r>
      <w:r w:rsidR="00497BC2">
        <w:rPr>
          <w:rFonts w:ascii="Book Antiqua" w:eastAsia="Book Antiqua" w:hAnsi="Book Antiqua" w:cs="Book Antiqua"/>
        </w:rPr>
        <w:t xml:space="preserve">We created a conceptual version of the </w:t>
      </w:r>
      <w:r w:rsidR="00EA4570">
        <w:rPr>
          <w:rFonts w:ascii="Book Antiqua" w:eastAsia="Book Antiqua" w:hAnsi="Book Antiqua" w:cs="Book Antiqua"/>
        </w:rPr>
        <w:t xml:space="preserve">LTER </w:t>
      </w:r>
      <w:r w:rsidR="00416AB9">
        <w:rPr>
          <w:rFonts w:ascii="Book Antiqua" w:eastAsia="Book Antiqua" w:hAnsi="Book Antiqua" w:cs="Book Antiqua"/>
        </w:rPr>
        <w:t>recommendation at a high level</w:t>
      </w:r>
      <w:r w:rsidR="00E6738E">
        <w:rPr>
          <w:rFonts w:ascii="Book Antiqua" w:eastAsia="Book Antiqua" w:hAnsi="Book Antiqua" w:cs="Book Antiqua"/>
        </w:rPr>
        <w:t>.</w:t>
      </w:r>
      <w:r w:rsidR="007B1360">
        <w:rPr>
          <w:rFonts w:ascii="Book Antiqua" w:eastAsia="Book Antiqua" w:hAnsi="Book Antiqua" w:cs="Book Antiqua"/>
        </w:rPr>
        <w:t xml:space="preserve"> Instead of </w:t>
      </w:r>
      <w:r w:rsidR="00D26177">
        <w:rPr>
          <w:rFonts w:ascii="Book Antiqua" w:eastAsia="Book Antiqua" w:hAnsi="Book Antiqua" w:cs="Book Antiqua"/>
        </w:rPr>
        <w:t xml:space="preserve">looking for the creator’s email address and organization we test </w:t>
      </w:r>
      <w:r w:rsidR="00534705">
        <w:rPr>
          <w:rFonts w:ascii="Book Antiqua" w:eastAsia="Book Antiqua" w:hAnsi="Book Antiqua" w:cs="Book Antiqua"/>
        </w:rPr>
        <w:t xml:space="preserve">only </w:t>
      </w:r>
      <w:r w:rsidR="00D26177">
        <w:rPr>
          <w:rFonts w:ascii="Book Antiqua" w:eastAsia="Book Antiqua" w:hAnsi="Book Antiqua" w:cs="Book Antiqua"/>
        </w:rPr>
        <w:t xml:space="preserve">for the creator. </w:t>
      </w:r>
      <w:r>
        <w:rPr>
          <w:rFonts w:ascii="Book Antiqua" w:eastAsia="Book Antiqua" w:hAnsi="Book Antiqua" w:cs="Book Antiqua"/>
        </w:rPr>
        <w:t xml:space="preserve">We used the </w:t>
      </w:r>
      <w:r w:rsidR="00D26177">
        <w:rPr>
          <w:rFonts w:ascii="Book Antiqua" w:eastAsia="Book Antiqua" w:hAnsi="Book Antiqua" w:cs="Book Antiqua"/>
        </w:rPr>
        <w:t xml:space="preserve">main </w:t>
      </w:r>
      <w:r>
        <w:rPr>
          <w:rFonts w:ascii="Book Antiqua" w:eastAsia="Book Antiqua" w:hAnsi="Book Antiqua" w:cs="Book Antiqua"/>
        </w:rPr>
        <w:t xml:space="preserve">concepts </w:t>
      </w:r>
      <w:r w:rsidR="00416AB9">
        <w:rPr>
          <w:rFonts w:ascii="Book Antiqua" w:eastAsia="Book Antiqua" w:hAnsi="Book Antiqua" w:cs="Book Antiqua"/>
        </w:rPr>
        <w:t xml:space="preserve">present </w:t>
      </w:r>
      <w:r>
        <w:rPr>
          <w:rFonts w:ascii="Book Antiqua" w:eastAsia="Book Antiqua" w:hAnsi="Book Antiqua" w:cs="Book Antiqua"/>
        </w:rPr>
        <w:t xml:space="preserve">in the </w:t>
      </w:r>
      <w:r w:rsidR="00E6738E">
        <w:rPr>
          <w:rFonts w:ascii="Book Antiqua" w:eastAsia="Book Antiqua" w:hAnsi="Book Antiqua" w:cs="Book Antiqua"/>
        </w:rPr>
        <w:t xml:space="preserve">five levels of the </w:t>
      </w:r>
      <w:r w:rsidR="00060822">
        <w:rPr>
          <w:rFonts w:ascii="Book Antiqua" w:eastAsia="Book Antiqua" w:hAnsi="Book Antiqua" w:cs="Book Antiqua"/>
        </w:rPr>
        <w:t xml:space="preserve">LTER Recommendation </w:t>
      </w:r>
      <w:r w:rsidR="00E6738E">
        <w:rPr>
          <w:rFonts w:ascii="Book Antiqua" w:eastAsia="Book Antiqua" w:hAnsi="Book Antiqua" w:cs="Book Antiqua"/>
        </w:rPr>
        <w:t xml:space="preserve">to assess the collections for </w:t>
      </w:r>
      <w:r>
        <w:rPr>
          <w:rFonts w:ascii="Book Antiqua" w:eastAsia="Book Antiqua" w:hAnsi="Book Antiqua" w:cs="Book Antiqua"/>
        </w:rPr>
        <w:t>completeness</w:t>
      </w:r>
      <w:r w:rsidR="00E6738E">
        <w:rPr>
          <w:rFonts w:ascii="Book Antiqua" w:eastAsia="Book Antiqua" w:hAnsi="Book Antiqua" w:cs="Book Antiqua"/>
        </w:rPr>
        <w:t xml:space="preserve"> of </w:t>
      </w:r>
      <w:commentRangeStart w:id="9"/>
      <w:r w:rsidR="00E6738E">
        <w:rPr>
          <w:rFonts w:ascii="Book Antiqua" w:eastAsia="Book Antiqua" w:hAnsi="Book Antiqua" w:cs="Book Antiqua"/>
        </w:rPr>
        <w:t>documentation</w:t>
      </w:r>
      <w:commentRangeEnd w:id="9"/>
      <w:r w:rsidR="00654309">
        <w:rPr>
          <w:rStyle w:val="CommentReference"/>
        </w:rPr>
        <w:commentReference w:id="9"/>
      </w:r>
      <w:r w:rsidR="00534705">
        <w:rPr>
          <w:rFonts w:ascii="Book Antiqua" w:eastAsia="Book Antiqua" w:hAnsi="Book Antiqua" w:cs="Book Antiqua"/>
        </w:rPr>
        <w:t>. The five levels are Identification, Discovery, Evaluation, Access, and Integration. As you can see in the chart below</w:t>
      </w:r>
      <w:r w:rsidR="00BE40D0">
        <w:rPr>
          <w:rFonts w:ascii="Book Antiqua" w:eastAsia="Book Antiqua" w:hAnsi="Book Antiqua" w:cs="Book Antiqua"/>
        </w:rPr>
        <w:t xml:space="preserve">, </w:t>
      </w:r>
      <w:r w:rsidR="00534705">
        <w:rPr>
          <w:rFonts w:ascii="Book Antiqua" w:eastAsia="Book Antiqua" w:hAnsi="Book Antiqua" w:cs="Book Antiqua"/>
        </w:rPr>
        <w:t>EML contains every concept in each of these levels while CSDGM is missing one concept in each level except for Access.</w:t>
      </w:r>
      <w:r w:rsidR="00CF26DB">
        <w:rPr>
          <w:rFonts w:ascii="Book Antiqua" w:eastAsia="Book Antiqua" w:hAnsi="Book Antiqua" w:cs="Book Antiqua"/>
        </w:rPr>
        <w:t xml:space="preserve"> comparing across</w:t>
      </w:r>
      <w:r w:rsidR="002A70DD">
        <w:rPr>
          <w:rFonts w:ascii="Book Antiqua" w:eastAsia="Book Antiqua" w:hAnsi="Book Antiqua" w:cs="Book Antiqua"/>
        </w:rPr>
        <w:t xml:space="preserve"> the</w:t>
      </w:r>
      <w:r w:rsidR="00CF26DB">
        <w:rPr>
          <w:rFonts w:ascii="Book Antiqua" w:eastAsia="Book Antiqua" w:hAnsi="Book Antiqua" w:cs="Book Antiqua"/>
        </w:rPr>
        <w:t xml:space="preserve"> Member Nodes</w:t>
      </w:r>
      <w:r w:rsidR="002A70DD">
        <w:rPr>
          <w:rFonts w:ascii="Book Antiqua" w:eastAsia="Book Antiqua" w:hAnsi="Book Antiqua" w:cs="Book Antiqua"/>
        </w:rPr>
        <w:t xml:space="preserve"> using CSDGM or EML</w:t>
      </w:r>
      <w:r w:rsidR="00AC33C7">
        <w:rPr>
          <w:rFonts w:ascii="Book Antiqua" w:eastAsia="Book Antiqua" w:hAnsi="Book Antiqua" w:cs="Book Antiqua"/>
        </w:rPr>
        <w:t>.</w:t>
      </w:r>
    </w:p>
    <w:p w14:paraId="5D1E9909" w14:textId="77777777" w:rsidR="008851DD" w:rsidRDefault="008851DD" w:rsidP="0024308F">
      <w:pPr>
        <w:rPr>
          <w:rFonts w:ascii="Book Antiqua" w:eastAsia="Book Antiqua" w:hAnsi="Book Antiqua" w:cs="Book Antiqua"/>
        </w:rPr>
      </w:pPr>
    </w:p>
    <w:p w14:paraId="160601FD" w14:textId="68B54AFA" w:rsidR="00AC33C7" w:rsidRDefault="009A1AB0" w:rsidP="0024308F">
      <w:pPr>
        <w:rPr>
          <w:rFonts w:ascii="Book Antiqua" w:eastAsia="Book Antiqua" w:hAnsi="Book Antiqua" w:cs="Book Antiqua"/>
        </w:rPr>
      </w:pPr>
      <w:r>
        <w:rPr>
          <w:noProof/>
        </w:rPr>
        <w:drawing>
          <wp:inline distT="0" distB="0" distL="0" distR="0" wp14:anchorId="0E0A4B9D" wp14:editId="4F3ADCB7">
            <wp:extent cx="5943600" cy="29870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504E9D" w14:textId="77777777" w:rsidR="008851DD" w:rsidRDefault="008851DD" w:rsidP="00AE7739">
      <w:pPr>
        <w:pStyle w:val="Heading2"/>
        <w:rPr>
          <w:rFonts w:eastAsia="Book Antiqua"/>
        </w:rPr>
      </w:pPr>
    </w:p>
    <w:p w14:paraId="7BB2F1EE" w14:textId="3F8D85BB" w:rsidR="00AC33C7" w:rsidRDefault="00AC33C7" w:rsidP="00AE7739">
      <w:pPr>
        <w:pStyle w:val="Heading2"/>
        <w:rPr>
          <w:rFonts w:eastAsia="Book Antiqua"/>
        </w:rPr>
      </w:pPr>
      <w:bookmarkStart w:id="10" w:name="_Toc475689782"/>
      <w:commentRangeStart w:id="11"/>
      <w:r w:rsidRPr="00AE7739">
        <w:rPr>
          <w:rFonts w:eastAsia="Book Antiqua"/>
        </w:rPr>
        <w:t>Process</w:t>
      </w:r>
      <w:commentRangeEnd w:id="11"/>
      <w:r w:rsidR="00AE7739">
        <w:rPr>
          <w:rStyle w:val="CommentReference"/>
          <w:rFonts w:asciiTheme="minorHAnsi" w:eastAsiaTheme="minorHAnsi" w:hAnsiTheme="minorHAnsi" w:cstheme="minorBidi"/>
          <w:color w:val="auto"/>
        </w:rPr>
        <w:commentReference w:id="11"/>
      </w:r>
      <w:bookmarkEnd w:id="10"/>
    </w:p>
    <w:p w14:paraId="1B2AA8D6" w14:textId="77777777" w:rsidR="005517A5" w:rsidRDefault="005517A5" w:rsidP="005517A5"/>
    <w:p w14:paraId="5E2DCE44" w14:textId="77777777" w:rsidR="00F7023D" w:rsidRDefault="005517A5" w:rsidP="005517A5">
      <w:pPr>
        <w:rPr>
          <w:rFonts w:ascii="Book Antiqua" w:hAnsi="Book Antiqua"/>
        </w:rPr>
      </w:pPr>
      <w:r w:rsidRPr="002A67E8">
        <w:rPr>
          <w:rFonts w:ascii="Book Antiqua" w:hAnsi="Book Antiqua"/>
        </w:rPr>
        <w:t xml:space="preserve">We created a sample of up to 250 records from each </w:t>
      </w:r>
      <w:r w:rsidR="00184960" w:rsidRPr="002A67E8">
        <w:rPr>
          <w:rFonts w:ascii="Book Antiqua" w:hAnsi="Book Antiqua"/>
        </w:rPr>
        <w:t>member node, and separated these by dialect version. After cleaning up the resultant collections a report was generated on each</w:t>
      </w:r>
      <w:r w:rsidR="009F0709" w:rsidRPr="002A67E8">
        <w:rPr>
          <w:rFonts w:ascii="Book Antiqua" w:hAnsi="Book Antiqua"/>
        </w:rPr>
        <w:t>. These report</w:t>
      </w:r>
      <w:r w:rsidR="002A67E8">
        <w:rPr>
          <w:rFonts w:ascii="Book Antiqua" w:hAnsi="Book Antiqua"/>
        </w:rPr>
        <w:t>s detailed</w:t>
      </w:r>
      <w:r w:rsidR="009F0709" w:rsidRPr="002A67E8">
        <w:rPr>
          <w:rFonts w:ascii="Book Antiqua" w:hAnsi="Book Antiqua"/>
        </w:rPr>
        <w:t xml:space="preserve"> </w:t>
      </w:r>
      <w:r w:rsidR="008A4035">
        <w:rPr>
          <w:rFonts w:ascii="Book Antiqua" w:hAnsi="Book Antiqua"/>
        </w:rPr>
        <w:t xml:space="preserve">each </w:t>
      </w:r>
      <w:r w:rsidR="008A4035">
        <w:rPr>
          <w:rFonts w:ascii="Book Antiqua" w:hAnsi="Book Antiqua" w:cs="Arial"/>
          <w:color w:val="333333"/>
        </w:rPr>
        <w:t>xpath</w:t>
      </w:r>
      <w:r w:rsidR="002A67E8">
        <w:rPr>
          <w:rFonts w:ascii="Book Antiqua" w:hAnsi="Book Antiqua" w:cs="Arial"/>
          <w:color w:val="333333"/>
        </w:rPr>
        <w:t xml:space="preserve"> that contained</w:t>
      </w:r>
      <w:r w:rsidR="00DD4568" w:rsidRPr="002A67E8">
        <w:rPr>
          <w:rFonts w:ascii="Book Antiqua" w:hAnsi="Book Antiqua" w:cs="Arial"/>
          <w:color w:val="333333"/>
        </w:rPr>
        <w:t xml:space="preserve"> </w:t>
      </w:r>
      <w:r w:rsidR="008A4035">
        <w:rPr>
          <w:rFonts w:ascii="Book Antiqua" w:hAnsi="Book Antiqua" w:cs="Arial"/>
          <w:color w:val="333333"/>
        </w:rPr>
        <w:t xml:space="preserve">a </w:t>
      </w:r>
      <w:r w:rsidR="00DD4568" w:rsidRPr="002A67E8">
        <w:rPr>
          <w:rFonts w:ascii="Book Antiqua" w:hAnsi="Book Antiqua" w:cs="Arial"/>
          <w:color w:val="333333"/>
        </w:rPr>
        <w:t>text</w:t>
      </w:r>
      <w:r w:rsidR="008A4035">
        <w:rPr>
          <w:rFonts w:ascii="Book Antiqua" w:hAnsi="Book Antiqua" w:cs="Arial"/>
          <w:color w:val="333333"/>
        </w:rPr>
        <w:t xml:space="preserve"> value</w:t>
      </w:r>
      <w:r w:rsidR="0011520F">
        <w:rPr>
          <w:rFonts w:ascii="Book Antiqua" w:hAnsi="Book Antiqua" w:cs="Arial"/>
          <w:color w:val="333333"/>
        </w:rPr>
        <w:t>. The reports were</w:t>
      </w:r>
      <w:r w:rsidR="004B0097">
        <w:rPr>
          <w:rFonts w:ascii="Book Antiqua" w:hAnsi="Book Antiqua" w:cs="Arial"/>
          <w:color w:val="333333"/>
        </w:rPr>
        <w:t xml:space="preserve"> concatenated by </w:t>
      </w:r>
      <w:r w:rsidR="00F735C2">
        <w:rPr>
          <w:rFonts w:ascii="Book Antiqua" w:hAnsi="Book Antiqua" w:cs="Arial"/>
          <w:color w:val="333333"/>
        </w:rPr>
        <w:t>dialect and</w:t>
      </w:r>
      <w:r w:rsidR="0011520F">
        <w:rPr>
          <w:rFonts w:ascii="Book Antiqua" w:hAnsi="Book Antiqua" w:cs="Arial"/>
          <w:color w:val="333333"/>
        </w:rPr>
        <w:t xml:space="preserve"> fed into a</w:t>
      </w:r>
      <w:r w:rsidR="00D452BB">
        <w:rPr>
          <w:rFonts w:ascii="Book Antiqua" w:hAnsi="Book Antiqua"/>
        </w:rPr>
        <w:t>n Excel workbook</w:t>
      </w:r>
      <w:r w:rsidR="00C72596">
        <w:rPr>
          <w:rFonts w:ascii="Book Antiqua" w:hAnsi="Book Antiqua"/>
        </w:rPr>
        <w:t xml:space="preserve">. The workbook </w:t>
      </w:r>
      <w:r w:rsidR="00DE57B6">
        <w:rPr>
          <w:rFonts w:ascii="Book Antiqua" w:hAnsi="Book Antiqua"/>
        </w:rPr>
        <w:t xml:space="preserve">allowed us to calculate the </w:t>
      </w:r>
      <w:r w:rsidR="00106D5C">
        <w:rPr>
          <w:rFonts w:ascii="Book Antiqua" w:hAnsi="Book Antiqua"/>
        </w:rPr>
        <w:t xml:space="preserve">average </w:t>
      </w:r>
      <w:r w:rsidR="005074C3">
        <w:rPr>
          <w:rFonts w:ascii="Book Antiqua" w:hAnsi="Book Antiqua"/>
        </w:rPr>
        <w:t>occurrence</w:t>
      </w:r>
      <w:r w:rsidR="00106D5C">
        <w:rPr>
          <w:rFonts w:ascii="Book Antiqua" w:hAnsi="Book Antiqua"/>
        </w:rPr>
        <w:t xml:space="preserve"> </w:t>
      </w:r>
      <w:r w:rsidR="00F7023D">
        <w:rPr>
          <w:rFonts w:ascii="Book Antiqua" w:hAnsi="Book Antiqua"/>
        </w:rPr>
        <w:t xml:space="preserve">count </w:t>
      </w:r>
      <w:r w:rsidR="00106D5C">
        <w:rPr>
          <w:rFonts w:ascii="Book Antiqua" w:hAnsi="Book Antiqua"/>
        </w:rPr>
        <w:t xml:space="preserve">of each </w:t>
      </w:r>
      <w:r w:rsidR="005074C3">
        <w:rPr>
          <w:rFonts w:ascii="Book Antiqua" w:hAnsi="Book Antiqua"/>
        </w:rPr>
        <w:t>element, as well as collection level average occurrence for a dialect.</w:t>
      </w:r>
      <w:r w:rsidR="00184960" w:rsidRPr="002A67E8">
        <w:rPr>
          <w:rFonts w:ascii="Book Antiqua" w:hAnsi="Book Antiqua"/>
        </w:rPr>
        <w:t xml:space="preserve"> </w:t>
      </w:r>
    </w:p>
    <w:p w14:paraId="52E687B8" w14:textId="77777777" w:rsidR="00F7023D" w:rsidRDefault="00F7023D" w:rsidP="005517A5">
      <w:pPr>
        <w:rPr>
          <w:rFonts w:ascii="Book Antiqua" w:hAnsi="Book Antiqua"/>
        </w:rPr>
      </w:pPr>
    </w:p>
    <w:p w14:paraId="4E9BD71C" w14:textId="59CAF1EA" w:rsidR="005517A5" w:rsidRDefault="00F7023D" w:rsidP="005517A5">
      <w:pPr>
        <w:rPr>
          <w:rFonts w:ascii="Book Antiqua" w:hAnsi="Book Antiqua"/>
        </w:rPr>
      </w:pPr>
      <w:r>
        <w:rPr>
          <w:rFonts w:ascii="Book Antiqua" w:hAnsi="Book Antiqua"/>
        </w:rPr>
        <w:t>By selecting the elements in the five levels we were able to compare completeness across membe</w:t>
      </w:r>
      <w:r w:rsidR="00D916BB">
        <w:rPr>
          <w:rFonts w:ascii="Book Antiqua" w:hAnsi="Book Antiqua"/>
        </w:rPr>
        <w:t>r nodes. Below the Discovery level is shown</w:t>
      </w:r>
      <w:r>
        <w:rPr>
          <w:rFonts w:ascii="Book Antiqua" w:hAnsi="Book Antiqua"/>
        </w:rPr>
        <w:t>.</w:t>
      </w:r>
      <w:r w:rsidR="00D916BB">
        <w:rPr>
          <w:rFonts w:ascii="Book Antiqua" w:hAnsi="Book Antiqua"/>
        </w:rPr>
        <w:t xml:space="preserve"> Notice that it is a only counting complete concepts. These concepts are ones that have an average occurrence count of 1 or higher</w:t>
      </w:r>
    </w:p>
    <w:p w14:paraId="5F38C3D6" w14:textId="77777777" w:rsidR="00F7023D" w:rsidRPr="002A67E8" w:rsidRDefault="00F7023D" w:rsidP="005517A5">
      <w:pPr>
        <w:rPr>
          <w:rFonts w:ascii="Book Antiqua" w:hAnsi="Book Antiqua"/>
        </w:rPr>
      </w:pPr>
    </w:p>
    <w:p w14:paraId="1AF8381E" w14:textId="581BCA33" w:rsidR="00AC33C7" w:rsidRPr="00AE7739" w:rsidRDefault="00D916BB" w:rsidP="0024308F">
      <w:pPr>
        <w:rPr>
          <w:rFonts w:ascii="Book Antiqua" w:eastAsia="Book Antiqua" w:hAnsi="Book Antiqua" w:cs="Book Antiqua"/>
        </w:rPr>
      </w:pPr>
      <w:r w:rsidRPr="00D916BB">
        <w:rPr>
          <w:rFonts w:ascii="Book Antiqua" w:eastAsia="Book Antiqua" w:hAnsi="Book Antiqua" w:cs="Book Antiqua"/>
          <w:noProof/>
        </w:rPr>
        <w:drawing>
          <wp:inline distT="0" distB="0" distL="0" distR="0" wp14:anchorId="3D28DEB8" wp14:editId="5ECDE66E">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E1CB15" w14:textId="59C5468B"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Create Collection: Used the sampler.py script to obtain a sample of up to 250 metadata records for each memberNode.</w:t>
      </w:r>
    </w:p>
    <w:p w14:paraId="114F0605" w14:textId="00301A2B"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Python Script:</w:t>
      </w:r>
      <w:r w:rsidRPr="00AE7739">
        <w:rPr>
          <w:rStyle w:val="apple-converted-space"/>
          <w:rFonts w:ascii="Book Antiqua" w:hAnsi="Book Antiqua" w:cs="Arial"/>
          <w:color w:val="333333"/>
        </w:rPr>
        <w:t> </w:t>
      </w:r>
      <w:hyperlink r:id="rId12" w:history="1">
        <w:r w:rsidRPr="00AE7739">
          <w:rPr>
            <w:rStyle w:val="Hyperlink"/>
            <w:rFonts w:ascii="Book Antiqua" w:hAnsi="Book Antiqua" w:cs="Arial"/>
            <w:color w:val="336799"/>
          </w:rPr>
          <w:t>https://github.com/NCEAS/metadig/blob/master/sample-metadata.py</w:t>
        </w:r>
      </w:hyperlink>
    </w:p>
    <w:p w14:paraId="2AB18C61" w14:textId="145314C5" w:rsidR="008851DD" w:rsidRDefault="00AC33C7" w:rsidP="008851DD">
      <w:pPr>
        <w:pStyle w:val="NormalWeb"/>
        <w:numPr>
          <w:ilvl w:val="0"/>
          <w:numId w:val="1"/>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Raw Metadata:</w:t>
      </w:r>
      <w:r w:rsidRPr="00AE7739">
        <w:rPr>
          <w:rStyle w:val="apple-converted-space"/>
          <w:rFonts w:ascii="Book Antiqua" w:hAnsi="Book Antiqua" w:cs="Arial"/>
          <w:color w:val="333333"/>
        </w:rPr>
        <w:t> </w:t>
      </w:r>
      <w:hyperlink r:id="rId13" w:history="1">
        <w:r w:rsidRPr="00AE7739">
          <w:rPr>
            <w:rStyle w:val="Hyperlink"/>
            <w:rFonts w:ascii="Book Antiqua" w:hAnsi="Book Antiqua" w:cs="Arial"/>
            <w:color w:val="336799"/>
          </w:rPr>
          <w:t>https://github.com/NCEAS/metadig/tree/master/results</w:t>
        </w:r>
      </w:hyperlink>
      <w:r w:rsidRPr="00AE7739">
        <w:rPr>
          <w:rFonts w:ascii="Book Antiqua" w:hAnsi="Book Antiqua" w:cs="Arial"/>
          <w:color w:val="333333"/>
        </w:rPr>
        <w:br/>
        <w:t>Cleaning process: Normalize schema location and EML version in records, change directory names to dialect codes rather than d</w:t>
      </w:r>
      <w:r w:rsidR="001D217A">
        <w:rPr>
          <w:rFonts w:ascii="Book Antiqua" w:hAnsi="Book Antiqua" w:cs="Arial"/>
          <w:color w:val="333333"/>
        </w:rPr>
        <w:t>ialect version</w:t>
      </w:r>
    </w:p>
    <w:p w14:paraId="1A62E042" w14:textId="77777777" w:rsidR="001D217A" w:rsidRDefault="008851DD" w:rsidP="008851DD">
      <w:pPr>
        <w:pStyle w:val="NormalWeb"/>
        <w:numPr>
          <w:ilvl w:val="0"/>
          <w:numId w:val="1"/>
        </w:numPr>
        <w:shd w:val="clear" w:color="auto" w:fill="FFFFFF"/>
        <w:spacing w:before="0" w:beforeAutospacing="0" w:after="0" w:afterAutospacing="0"/>
        <w:rPr>
          <w:rStyle w:val="apple-converted-space"/>
          <w:rFonts w:ascii="Book Antiqua" w:hAnsi="Book Antiqua" w:cs="Arial"/>
          <w:color w:val="333333"/>
        </w:rPr>
      </w:pPr>
      <w:r>
        <w:rPr>
          <w:rFonts w:ascii="Book Antiqua" w:hAnsi="Book Antiqua" w:cs="Arial"/>
          <w:color w:val="333333"/>
        </w:rPr>
        <w:t>Cleaned metadata</w:t>
      </w:r>
      <w:r w:rsidR="001D217A">
        <w:rPr>
          <w:rFonts w:ascii="Book Antiqua" w:hAnsi="Book Antiqua" w:cs="Arial"/>
          <w:color w:val="333333"/>
        </w:rPr>
        <w:t xml:space="preserve"> </w:t>
      </w:r>
      <w:r w:rsidR="00AC33C7" w:rsidRPr="00AE7739">
        <w:rPr>
          <w:rFonts w:ascii="Book Antiqua" w:hAnsi="Book Antiqua" w:cs="Arial"/>
          <w:color w:val="333333"/>
        </w:rPr>
        <w:t>collections:</w:t>
      </w:r>
      <w:r w:rsidR="00AC33C7" w:rsidRPr="00AE7739">
        <w:rPr>
          <w:rStyle w:val="apple-converted-space"/>
          <w:rFonts w:ascii="Book Antiqua" w:hAnsi="Book Antiqua" w:cs="Arial"/>
          <w:color w:val="333333"/>
        </w:rPr>
        <w:t> </w:t>
      </w:r>
      <w:r w:rsidR="001D217A">
        <w:rPr>
          <w:rStyle w:val="apple-converted-space"/>
          <w:rFonts w:ascii="Book Antiqua" w:hAnsi="Book Antiqua" w:cs="Arial"/>
          <w:color w:val="333333"/>
        </w:rPr>
        <w:t xml:space="preserve"> </w:t>
      </w:r>
    </w:p>
    <w:p w14:paraId="66E39360" w14:textId="52507819" w:rsidR="001D217A" w:rsidRDefault="005863E6" w:rsidP="001D217A">
      <w:pPr>
        <w:pStyle w:val="NormalWeb"/>
        <w:shd w:val="clear" w:color="auto" w:fill="FFFFFF"/>
        <w:spacing w:before="0" w:beforeAutospacing="0" w:after="0" w:afterAutospacing="0"/>
        <w:ind w:left="720"/>
        <w:rPr>
          <w:rFonts w:ascii="Book Antiqua" w:hAnsi="Book Antiqua" w:cs="Arial"/>
          <w:color w:val="333333"/>
        </w:rPr>
      </w:pPr>
      <w:hyperlink r:id="rId14" w:history="1">
        <w:r w:rsidR="001D217A" w:rsidRPr="00AE7739">
          <w:rPr>
            <w:rStyle w:val="Hyperlink"/>
            <w:rFonts w:ascii="Book Antiqua" w:hAnsi="Book Antiqua" w:cs="Arial"/>
            <w:color w:val="336799"/>
          </w:rPr>
          <w:t>https://github.com/NCEAS/metadig/tree/master/collections/DataOne</w:t>
        </w:r>
      </w:hyperlink>
      <w:r w:rsidR="001D217A" w:rsidRPr="00AE7739">
        <w:rPr>
          <w:rStyle w:val="apple-converted-space"/>
          <w:rFonts w:ascii="Book Antiqua" w:hAnsi="Book Antiqua" w:cs="Arial"/>
          <w:color w:val="333333"/>
        </w:rPr>
        <w:t> </w:t>
      </w:r>
      <w:r w:rsidR="001D217A" w:rsidRPr="00AE7739">
        <w:rPr>
          <w:rFonts w:ascii="Book Antiqua" w:hAnsi="Book Antiqua" w:cs="Arial"/>
          <w:color w:val="333333"/>
        </w:rPr>
        <w:t xml:space="preserve"> </w:t>
      </w:r>
    </w:p>
    <w:p w14:paraId="3A19D620" w14:textId="78F707CF" w:rsidR="001D217A" w:rsidRDefault="00AC33C7" w:rsidP="001D217A">
      <w:pPr>
        <w:pStyle w:val="NormalWeb"/>
        <w:numPr>
          <w:ilvl w:val="0"/>
          <w:numId w:val="2"/>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The analysis was conducted using the Oxygen Developer GUI to operate a transform that reports the organization, record, xpath, a</w:t>
      </w:r>
      <w:r w:rsidR="009F0709">
        <w:rPr>
          <w:rFonts w:ascii="Book Antiqua" w:hAnsi="Book Antiqua" w:cs="Arial"/>
          <w:color w:val="333333"/>
        </w:rPr>
        <w:t>nd element content for each element</w:t>
      </w:r>
      <w:r w:rsidRPr="00AE7739">
        <w:rPr>
          <w:rFonts w:ascii="Book Antiqua" w:hAnsi="Book Antiqua" w:cs="Arial"/>
          <w:color w:val="333333"/>
        </w:rPr>
        <w:t xml:space="preserve"> that contains text in a collection of records. This is then run through a workbook called a QuickE.</w:t>
      </w:r>
    </w:p>
    <w:p w14:paraId="43F53586" w14:textId="721D102A" w:rsidR="001D217A" w:rsidRDefault="00AC33C7" w:rsidP="001D217A">
      <w:pPr>
        <w:pStyle w:val="NormalWeb"/>
        <w:numPr>
          <w:ilvl w:val="0"/>
          <w:numId w:val="2"/>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Transform used:</w:t>
      </w:r>
      <w:r w:rsidRPr="00AE7739">
        <w:rPr>
          <w:rStyle w:val="apple-converted-space"/>
          <w:rFonts w:ascii="Book Antiqua" w:hAnsi="Book Antiqua" w:cs="Arial"/>
          <w:color w:val="333333"/>
        </w:rPr>
        <w:t> </w:t>
      </w:r>
      <w:r w:rsidRPr="00AE7739">
        <w:rPr>
          <w:rFonts w:ascii="Book Antiqua" w:hAnsi="Book Antiqua" w:cs="Arial"/>
          <w:color w:val="333333"/>
        </w:rPr>
        <w:br/>
      </w:r>
      <w:hyperlink r:id="rId15" w:anchor="diff-f5eb263f14bbfaae7abc4faa89004508" w:history="1">
        <w:r w:rsidRPr="00AE7739">
          <w:rPr>
            <w:rStyle w:val="Hyperlink"/>
            <w:rFonts w:ascii="Book Antiqua" w:hAnsi="Book Antiqua" w:cs="Arial"/>
            <w:color w:val="336799"/>
          </w:rPr>
          <w:t>https://github.com/tedhabermann/Transforms/commit/21261fc0db93f6ed62da91676433876162dc1f3d#diff-f5eb263f14bbfaae7abc4faa89004508</w:t>
        </w:r>
      </w:hyperlink>
    </w:p>
    <w:p w14:paraId="1FFAC1AE" w14:textId="77777777" w:rsidR="001D217A" w:rsidRDefault="00AC33C7" w:rsidP="001D217A">
      <w:pPr>
        <w:pStyle w:val="NormalWeb"/>
        <w:numPr>
          <w:ilvl w:val="0"/>
          <w:numId w:val="2"/>
        </w:numPr>
        <w:shd w:val="clear" w:color="auto" w:fill="FFFFFF"/>
        <w:spacing w:before="0" w:beforeAutospacing="0" w:after="0" w:afterAutospacing="0"/>
        <w:rPr>
          <w:rStyle w:val="apple-converted-space"/>
          <w:rFonts w:ascii="Book Antiqua" w:hAnsi="Book Antiqua" w:cs="Arial"/>
          <w:color w:val="333333"/>
        </w:rPr>
      </w:pPr>
      <w:r w:rsidRPr="00AE7739">
        <w:rPr>
          <w:rFonts w:ascii="Book Antiqua" w:hAnsi="Book Antiqua" w:cs="Arial"/>
          <w:color w:val="333333"/>
        </w:rPr>
        <w:t>Example of resultant data that plugs in to a QuickE:</w:t>
      </w:r>
      <w:r w:rsidRPr="00AE7739">
        <w:rPr>
          <w:rStyle w:val="apple-converted-space"/>
          <w:rFonts w:ascii="Book Antiqua" w:hAnsi="Book Antiqua" w:cs="Arial"/>
          <w:color w:val="333333"/>
        </w:rPr>
        <w:t> </w:t>
      </w:r>
    </w:p>
    <w:p w14:paraId="776C8CAC" w14:textId="2A5AA29C" w:rsidR="001D217A" w:rsidRDefault="005863E6" w:rsidP="001D217A">
      <w:pPr>
        <w:pStyle w:val="NormalWeb"/>
        <w:shd w:val="clear" w:color="auto" w:fill="FFFFFF"/>
        <w:spacing w:before="0" w:beforeAutospacing="0" w:after="0" w:afterAutospacing="0"/>
        <w:ind w:left="720"/>
        <w:rPr>
          <w:rFonts w:ascii="Book Antiqua" w:hAnsi="Book Antiqua" w:cs="Arial"/>
          <w:color w:val="333333"/>
        </w:rPr>
      </w:pPr>
      <w:hyperlink r:id="rId16" w:history="1">
        <w:r w:rsidR="00AC33C7" w:rsidRPr="00AE7739">
          <w:rPr>
            <w:rStyle w:val="Hyperlink"/>
            <w:rFonts w:ascii="Book Antiqua" w:hAnsi="Book Antiqua" w:cs="Arial"/>
            <w:color w:val="336799"/>
          </w:rPr>
          <w:t>https://github.com/NCEAS/metadig/blob/master/contentDistributionFiles/EML/EML2.1.1/metadataContent.EML2.1.1.txt</w:t>
        </w:r>
      </w:hyperlink>
    </w:p>
    <w:p w14:paraId="48A44F49" w14:textId="77777777" w:rsidR="001D217A" w:rsidRDefault="00AC33C7" w:rsidP="001D217A">
      <w:pPr>
        <w:pStyle w:val="NormalWeb"/>
        <w:numPr>
          <w:ilvl w:val="0"/>
          <w:numId w:val="3"/>
        </w:numPr>
        <w:shd w:val="clear" w:color="auto" w:fill="FFFFFF"/>
        <w:spacing w:before="0" w:beforeAutospacing="0" w:after="0" w:afterAutospacing="0"/>
        <w:rPr>
          <w:rStyle w:val="apple-converted-space"/>
          <w:rFonts w:ascii="Book Antiqua" w:hAnsi="Book Antiqua" w:cs="Arial"/>
          <w:color w:val="333333"/>
        </w:rPr>
      </w:pPr>
      <w:r w:rsidRPr="00AE7739">
        <w:rPr>
          <w:rFonts w:ascii="Book Antiqua" w:hAnsi="Book Antiqua" w:cs="Arial"/>
          <w:color w:val="333333"/>
        </w:rPr>
        <w:t>Data in QuickE Workbook:</w:t>
      </w:r>
      <w:r w:rsidRPr="00AE7739">
        <w:rPr>
          <w:rStyle w:val="apple-converted-space"/>
          <w:rFonts w:ascii="Book Antiqua" w:hAnsi="Book Antiqua" w:cs="Arial"/>
          <w:color w:val="333333"/>
        </w:rPr>
        <w:t> </w:t>
      </w:r>
    </w:p>
    <w:p w14:paraId="4496F281" w14:textId="21433525" w:rsidR="001D217A" w:rsidRDefault="005863E6" w:rsidP="001D217A">
      <w:pPr>
        <w:pStyle w:val="NormalWeb"/>
        <w:shd w:val="clear" w:color="auto" w:fill="FFFFFF"/>
        <w:spacing w:before="0" w:beforeAutospacing="0" w:after="0" w:afterAutospacing="0"/>
        <w:ind w:left="720"/>
        <w:rPr>
          <w:rFonts w:ascii="Book Antiqua" w:hAnsi="Book Antiqua" w:cs="Arial"/>
          <w:color w:val="333333"/>
        </w:rPr>
      </w:pPr>
      <w:hyperlink r:id="rId17" w:history="1">
        <w:r w:rsidR="00AC33C7" w:rsidRPr="00AE7739">
          <w:rPr>
            <w:rStyle w:val="Hyperlink"/>
            <w:rFonts w:ascii="Book Antiqua" w:hAnsi="Book Antiqua" w:cs="Arial"/>
            <w:color w:val="336799"/>
          </w:rPr>
          <w:t>https://github.com/NCEAS/metadig/blob/master/contentDistributionFiles/EML/EML2.1.1/Content.QuickE.EML.2.1.1.xlsx</w:t>
        </w:r>
      </w:hyperlink>
    </w:p>
    <w:p w14:paraId="6B151E73" w14:textId="6001FEC3" w:rsidR="001D217A"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I then iterated over the other dialects with larger holdings in DataONE and put the content of the text file into the data worksheet in the Content.QuickE template.</w:t>
      </w:r>
    </w:p>
    <w:p w14:paraId="7DA7B791" w14:textId="47976112" w:rsidR="001D217A"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Template:</w:t>
      </w:r>
      <w:r w:rsidRPr="00AE7739">
        <w:rPr>
          <w:rStyle w:val="apple-converted-space"/>
          <w:rFonts w:ascii="Book Antiqua" w:hAnsi="Book Antiqua" w:cs="Arial"/>
          <w:color w:val="333333"/>
        </w:rPr>
        <w:t> </w:t>
      </w:r>
      <w:hyperlink r:id="rId18" w:history="1">
        <w:r w:rsidRPr="00AE7739">
          <w:rPr>
            <w:rStyle w:val="Hyperlink"/>
            <w:rFonts w:ascii="Book Antiqua" w:hAnsi="Book Antiqua" w:cs="Arial"/>
            <w:color w:val="336799"/>
          </w:rPr>
          <w:t>https://github.com/NCEAS/metadig/blob/master/contentDistributionFiles/Template/Content.QuickE.xlsx</w:t>
        </w:r>
      </w:hyperlink>
    </w:p>
    <w:p w14:paraId="6F27719C" w14:textId="263A2FA9" w:rsidR="00AC33C7" w:rsidRPr="00AE7739" w:rsidRDefault="00AC33C7" w:rsidP="001D217A">
      <w:pPr>
        <w:pStyle w:val="NormalWeb"/>
        <w:numPr>
          <w:ilvl w:val="0"/>
          <w:numId w:val="3"/>
        </w:numPr>
        <w:shd w:val="clear" w:color="auto" w:fill="FFFFFF"/>
        <w:spacing w:before="0" w:beforeAutospacing="0" w:after="0" w:afterAutospacing="0"/>
        <w:rPr>
          <w:rFonts w:ascii="Book Antiqua" w:hAnsi="Book Antiqua" w:cs="Arial"/>
          <w:color w:val="333333"/>
        </w:rPr>
      </w:pPr>
      <w:r w:rsidRPr="00AE7739">
        <w:rPr>
          <w:rFonts w:ascii="Book Antiqua" w:hAnsi="Book Antiqua" w:cs="Arial"/>
          <w:color w:val="333333"/>
        </w:rPr>
        <w:t>Resultant workbooks and the original data sheets:</w:t>
      </w:r>
      <w:r w:rsidRPr="00AE7739">
        <w:rPr>
          <w:rStyle w:val="apple-converted-space"/>
          <w:rFonts w:ascii="Book Antiqua" w:hAnsi="Book Antiqua" w:cs="Arial"/>
          <w:color w:val="333333"/>
        </w:rPr>
        <w:t> </w:t>
      </w:r>
      <w:r w:rsidRPr="00AE7739">
        <w:rPr>
          <w:rFonts w:ascii="Book Antiqua" w:hAnsi="Book Antiqua" w:cs="Arial"/>
          <w:color w:val="333333"/>
        </w:rPr>
        <w:br/>
      </w:r>
      <w:hyperlink r:id="rId19" w:history="1">
        <w:r w:rsidRPr="00AE7739">
          <w:rPr>
            <w:rStyle w:val="Hyperlink"/>
            <w:rFonts w:ascii="Book Antiqua" w:hAnsi="Book Antiqua" w:cs="Arial"/>
            <w:color w:val="336799"/>
          </w:rPr>
          <w:t>https://github.com/NCEAS/metadig/tree/master/contentDistributionFiles/CSDGM</w:t>
        </w:r>
      </w:hyperlink>
      <w:r w:rsidRPr="00AE7739">
        <w:rPr>
          <w:rFonts w:ascii="Book Antiqua" w:hAnsi="Book Antiqua" w:cs="Arial"/>
          <w:color w:val="333333"/>
        </w:rPr>
        <w:br/>
      </w:r>
      <w:hyperlink r:id="rId20" w:history="1">
        <w:r w:rsidRPr="00AE7739">
          <w:rPr>
            <w:rStyle w:val="Hyperlink"/>
            <w:rFonts w:ascii="Book Antiqua" w:hAnsi="Book Antiqua" w:cs="Arial"/>
            <w:color w:val="336799"/>
          </w:rPr>
          <w:t>https://github.com/NCEAS/metadig/tree/master/contentDistributionFiles/Dryad</w:t>
        </w:r>
      </w:hyperlink>
      <w:r w:rsidRPr="00AE7739">
        <w:rPr>
          <w:rFonts w:ascii="Book Antiqua" w:hAnsi="Book Antiqua" w:cs="Arial"/>
          <w:color w:val="333333"/>
        </w:rPr>
        <w:br/>
      </w:r>
      <w:hyperlink r:id="rId21" w:history="1">
        <w:r w:rsidRPr="00AE7739">
          <w:rPr>
            <w:rStyle w:val="Hyperlink"/>
            <w:rFonts w:ascii="Book Antiqua" w:hAnsi="Book Antiqua" w:cs="Arial"/>
            <w:color w:val="336799"/>
          </w:rPr>
          <w:t>https://github.com/NCEAS/metadig/tree/master/contentDistributionFiles/DublinCore</w:t>
        </w:r>
      </w:hyperlink>
      <w:r w:rsidRPr="00AE7739">
        <w:rPr>
          <w:rFonts w:ascii="Book Antiqua" w:hAnsi="Book Antiqua" w:cs="Arial"/>
          <w:color w:val="333333"/>
        </w:rPr>
        <w:br/>
      </w:r>
      <w:hyperlink r:id="rId22" w:history="1">
        <w:r w:rsidRPr="00AE7739">
          <w:rPr>
            <w:rStyle w:val="Hyperlink"/>
            <w:rFonts w:ascii="Book Antiqua" w:hAnsi="Book Antiqua" w:cs="Arial"/>
            <w:color w:val="336799"/>
          </w:rPr>
          <w:t>https://github.com/NCEAS/metadig/tree/master/contentDistributionFiles/EML</w:t>
        </w:r>
      </w:hyperlink>
    </w:p>
    <w:p w14:paraId="1573CE67" w14:textId="7993CD10" w:rsidR="001D217A" w:rsidRPr="001D217A" w:rsidRDefault="00AC33C7" w:rsidP="001D217A">
      <w:pPr>
        <w:pStyle w:val="NormalWeb"/>
        <w:numPr>
          <w:ilvl w:val="0"/>
          <w:numId w:val="1"/>
        </w:numPr>
        <w:shd w:val="clear" w:color="auto" w:fill="FFFFFF"/>
        <w:spacing w:before="150" w:beforeAutospacing="0" w:after="0" w:afterAutospacing="0"/>
        <w:rPr>
          <w:rFonts w:ascii="Book Antiqua" w:hAnsi="Book Antiqua" w:cs="Arial"/>
          <w:color w:val="333333"/>
        </w:rPr>
      </w:pPr>
      <w:r w:rsidRPr="00AE7739">
        <w:rPr>
          <w:rFonts w:ascii="Book Antiqua" w:hAnsi="Book Antiqua" w:cs="Arial"/>
          <w:color w:val="333333"/>
        </w:rPr>
        <w:t>Further work was done in Excel to refine the analysis to focus on elements in the FGDC recommendation and the first three levels of the LTER recommendation.</w:t>
      </w:r>
    </w:p>
    <w:p w14:paraId="0F40F09D" w14:textId="77777777" w:rsidR="00AC33C7" w:rsidRPr="00AE7739" w:rsidRDefault="00AC33C7" w:rsidP="001D217A">
      <w:pPr>
        <w:pStyle w:val="NormalWeb"/>
        <w:shd w:val="clear" w:color="auto" w:fill="FFFFFF"/>
        <w:spacing w:before="150" w:beforeAutospacing="0" w:after="0" w:afterAutospacing="0"/>
        <w:ind w:left="720"/>
        <w:rPr>
          <w:rFonts w:ascii="Book Antiqua" w:hAnsi="Book Antiqua" w:cs="Arial"/>
          <w:color w:val="333333"/>
        </w:rPr>
      </w:pPr>
      <w:r w:rsidRPr="00AE7739">
        <w:rPr>
          <w:rFonts w:ascii="Book Antiqua" w:hAnsi="Book Antiqua" w:cs="Arial"/>
          <w:color w:val="333333"/>
        </w:rPr>
        <w:t>FGDC:</w:t>
      </w:r>
      <w:r w:rsidRPr="00AE7739">
        <w:rPr>
          <w:rFonts w:ascii="Book Antiqua" w:hAnsi="Book Antiqua" w:cs="Arial"/>
          <w:color w:val="333333"/>
        </w:rPr>
        <w:br/>
      </w:r>
      <w:hyperlink r:id="rId23" w:history="1">
        <w:r w:rsidRPr="00AE7739">
          <w:rPr>
            <w:rStyle w:val="Hyperlink"/>
            <w:rFonts w:ascii="Book Antiqua" w:hAnsi="Book Antiqua" w:cs="Arial"/>
            <w:color w:val="336799"/>
          </w:rPr>
          <w:t>https://github.com/NCEAS/metadig/blob/master/contentDistributionFiles/FGDCrec_FGDC%2BEMLdialects.xlsx</w:t>
        </w:r>
      </w:hyperlink>
      <w:r w:rsidRPr="00AE7739">
        <w:rPr>
          <w:rFonts w:ascii="Book Antiqua" w:hAnsi="Book Antiqua" w:cs="Arial"/>
          <w:color w:val="333333"/>
        </w:rPr>
        <w:br/>
        <w:t>LTER:</w:t>
      </w:r>
      <w:r w:rsidRPr="00AE7739">
        <w:rPr>
          <w:rStyle w:val="apple-converted-space"/>
          <w:rFonts w:ascii="Book Antiqua" w:hAnsi="Book Antiqua" w:cs="Arial"/>
          <w:color w:val="333333"/>
        </w:rPr>
        <w:t> </w:t>
      </w:r>
      <w:r w:rsidRPr="00AE7739">
        <w:rPr>
          <w:rFonts w:ascii="Book Antiqua" w:hAnsi="Book Antiqua" w:cs="Arial"/>
          <w:color w:val="333333"/>
        </w:rPr>
        <w:br/>
      </w:r>
      <w:hyperlink r:id="rId24" w:history="1">
        <w:r w:rsidRPr="00AE7739">
          <w:rPr>
            <w:rStyle w:val="Hyperlink"/>
            <w:rFonts w:ascii="Book Antiqua" w:hAnsi="Book Antiqua" w:cs="Arial"/>
            <w:color w:val="336799"/>
          </w:rPr>
          <w:t>https://github.com/NCEAS/metadig/blob/master/contentDistributionFiles/LTER3lvl_FGDC%2BEMLdialects.xlsx</w:t>
        </w:r>
      </w:hyperlink>
    </w:p>
    <w:p w14:paraId="6C711C20" w14:textId="683ED5D6" w:rsidR="0024308F" w:rsidRPr="001D217A" w:rsidRDefault="0024308F" w:rsidP="004608D4">
      <w:pPr>
        <w:rPr>
          <w:rFonts w:ascii="Book Antiqua" w:eastAsia="Book Antiqua" w:hAnsi="Book Antiqua" w:cs="Book Antiqua"/>
        </w:rPr>
      </w:pPr>
    </w:p>
    <w:p w14:paraId="28D9FCD4" w14:textId="7365606C" w:rsidR="004608D4" w:rsidRDefault="00955A84" w:rsidP="001B2DC3">
      <w:pPr>
        <w:pStyle w:val="Heading2"/>
      </w:pPr>
      <w:bookmarkStart w:id="12" w:name="_Toc475689783"/>
      <w:r>
        <w:t>Results</w:t>
      </w:r>
      <w:bookmarkEnd w:id="12"/>
      <w:r>
        <w:t xml:space="preserve"> </w:t>
      </w:r>
    </w:p>
    <w:p w14:paraId="5D0C45A7" w14:textId="77777777" w:rsidR="001B2DC3" w:rsidRDefault="001B2DC3" w:rsidP="001B2DC3"/>
    <w:p w14:paraId="3AD912B3" w14:textId="77777777" w:rsidR="001B2DC3" w:rsidRPr="001B2DC3" w:rsidRDefault="001B2DC3" w:rsidP="001B2DC3"/>
    <w:p w14:paraId="4DC51DAB" w14:textId="785A8293" w:rsidR="004915EB" w:rsidRDefault="00AD7031">
      <w:ins w:id="13" w:author="Ted Habermann" w:date="2017-02-22T12:31:00Z">
        <w:r>
          <w:rPr>
            <w:rFonts w:ascii="Times New Roman" w:hAnsi="Times New Roman" w:cs="Times New Roman"/>
            <w:noProof/>
            <w:rPrChange w:id="14" w:author="Unknown">
              <w:rPr>
                <w:noProof/>
              </w:rPr>
            </w:rPrChange>
          </w:rPr>
          <w:drawing>
            <wp:anchor distT="0" distB="0" distL="114300" distR="114300" simplePos="0" relativeHeight="251659264" behindDoc="0" locked="0" layoutInCell="1" allowOverlap="1" wp14:anchorId="43503877" wp14:editId="7792F8D4">
              <wp:simplePos x="0" y="0"/>
              <wp:positionH relativeFrom="column">
                <wp:posOffset>0</wp:posOffset>
              </wp:positionH>
              <wp:positionV relativeFrom="paragraph">
                <wp:posOffset>187960</wp:posOffset>
              </wp:positionV>
              <wp:extent cx="5715000" cy="3655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55060"/>
                      </a:xfrm>
                      <a:prstGeom prst="rect">
                        <a:avLst/>
                      </a:prstGeom>
                      <a:noFill/>
                      <a:ln>
                        <a:noFill/>
                      </a:ln>
                    </pic:spPr>
                  </pic:pic>
                </a:graphicData>
              </a:graphic>
              <wp14:sizeRelH relativeFrom="page">
                <wp14:pctWidth>0</wp14:pctWidth>
              </wp14:sizeRelH>
              <wp14:sizeRelV relativeFrom="page">
                <wp14:pctHeight>0</wp14:pctHeight>
              </wp14:sizeRelV>
            </wp:anchor>
          </w:drawing>
        </w:r>
      </w:ins>
    </w:p>
    <w:sectPr w:rsidR="004915EB" w:rsidSect="00C25C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ed Habermann" w:date="2017-02-21T13:18:00Z" w:initials="TH">
    <w:p w14:paraId="27A761C9" w14:textId="77777777" w:rsidR="00EF291E" w:rsidRDefault="00EF291E" w:rsidP="00EF291E">
      <w:pPr>
        <w:pStyle w:val="CommentText"/>
      </w:pPr>
      <w:r>
        <w:rPr>
          <w:rStyle w:val="CommentReference"/>
        </w:rPr>
        <w:annotationRef/>
      </w:r>
      <w:r>
        <w:t>need to define this term</w:t>
      </w:r>
    </w:p>
  </w:comment>
  <w:comment w:id="5" w:author="Sean Gordon" w:date="2017-02-20T10:48:00Z" w:initials="SG">
    <w:p w14:paraId="4447F4C6" w14:textId="77777777" w:rsidR="005863E6" w:rsidRDefault="005863E6" w:rsidP="005863E6">
      <w:pPr>
        <w:pStyle w:val="CommentText"/>
      </w:pPr>
      <w:r>
        <w:rPr>
          <w:rStyle w:val="CommentReference"/>
        </w:rPr>
        <w:annotationRef/>
      </w:r>
      <w:r>
        <w:t>Limit this table to DataONE</w:t>
      </w:r>
    </w:p>
  </w:comment>
  <w:comment w:id="7" w:author="Sean Gordon" w:date="2017-02-20T10:49:00Z" w:initials="SG">
    <w:p w14:paraId="605F0D4F" w14:textId="77777777" w:rsidR="00B6192D" w:rsidRDefault="00B6192D">
      <w:pPr>
        <w:pStyle w:val="CommentText"/>
      </w:pPr>
      <w:r>
        <w:rPr>
          <w:rStyle w:val="CommentReference"/>
        </w:rPr>
        <w:annotationRef/>
      </w:r>
      <w:r>
        <w:t>Link these to ESIP Wiki pages</w:t>
      </w:r>
    </w:p>
    <w:p w14:paraId="19B01136" w14:textId="398E7BE5" w:rsidR="00B6192D" w:rsidRDefault="00B6192D">
      <w:pPr>
        <w:pStyle w:val="CommentText"/>
      </w:pPr>
    </w:p>
  </w:comment>
  <w:comment w:id="8" w:author="Sean Gordon" w:date="2017-02-20T12:12:00Z" w:initials="SG">
    <w:p w14:paraId="7364D8F8" w14:textId="2AE5EEEA" w:rsidR="00645D3E" w:rsidRDefault="00645D3E">
      <w:pPr>
        <w:pStyle w:val="CommentText"/>
      </w:pPr>
      <w:r>
        <w:rPr>
          <w:rStyle w:val="CommentReference"/>
        </w:rPr>
        <w:annotationRef/>
      </w:r>
      <w:r>
        <w:t>Cite document rec is described in</w:t>
      </w:r>
    </w:p>
  </w:comment>
  <w:comment w:id="9" w:author="Sean Gordon" w:date="2017-02-20T13:01:00Z" w:initials="SG">
    <w:p w14:paraId="6374BBFC" w14:textId="1EDE50F0" w:rsidR="00654309" w:rsidRDefault="00654309">
      <w:pPr>
        <w:pStyle w:val="CommentText"/>
      </w:pPr>
      <w:r>
        <w:rPr>
          <w:rStyle w:val="CommentReference"/>
        </w:rPr>
        <w:annotationRef/>
      </w:r>
      <w:r>
        <w:t xml:space="preserve">Insert Rec Dialect Max to show five levels and </w:t>
      </w:r>
      <w:r w:rsidR="006E543E">
        <w:t>compare EML and CSDGM.</w:t>
      </w:r>
    </w:p>
  </w:comment>
  <w:comment w:id="11" w:author="Sean Gordon" w:date="2017-02-20T15:59:00Z" w:initials="SG">
    <w:p w14:paraId="640E6D22" w14:textId="4B4890D4" w:rsidR="00AE7739" w:rsidRDefault="00AE7739">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761C9" w15:done="0"/>
  <w15:commentEx w15:paraId="4447F4C6" w15:done="0"/>
  <w15:commentEx w15:paraId="19B01136" w15:done="0"/>
  <w15:commentEx w15:paraId="7364D8F8" w15:done="0"/>
  <w15:commentEx w15:paraId="6374BBFC" w15:done="0"/>
  <w15:commentEx w15:paraId="640E6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BAB"/>
    <w:multiLevelType w:val="hybridMultilevel"/>
    <w:tmpl w:val="A1C0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07612"/>
    <w:multiLevelType w:val="hybridMultilevel"/>
    <w:tmpl w:val="300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8235E"/>
    <w:multiLevelType w:val="hybridMultilevel"/>
    <w:tmpl w:val="FB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D4"/>
    <w:rsid w:val="00017A54"/>
    <w:rsid w:val="00022A7B"/>
    <w:rsid w:val="00037CF2"/>
    <w:rsid w:val="00060822"/>
    <w:rsid w:val="000D7E91"/>
    <w:rsid w:val="000E5611"/>
    <w:rsid w:val="00106D5C"/>
    <w:rsid w:val="0011123A"/>
    <w:rsid w:val="0011520F"/>
    <w:rsid w:val="00184960"/>
    <w:rsid w:val="001B2DC3"/>
    <w:rsid w:val="001D217A"/>
    <w:rsid w:val="001E75C9"/>
    <w:rsid w:val="00201426"/>
    <w:rsid w:val="0024308F"/>
    <w:rsid w:val="00265FB9"/>
    <w:rsid w:val="002A67E8"/>
    <w:rsid w:val="002A70DD"/>
    <w:rsid w:val="002B7DDD"/>
    <w:rsid w:val="00311AE0"/>
    <w:rsid w:val="00323D8A"/>
    <w:rsid w:val="00375E1D"/>
    <w:rsid w:val="003C4B5E"/>
    <w:rsid w:val="00411715"/>
    <w:rsid w:val="00416AB9"/>
    <w:rsid w:val="004608D4"/>
    <w:rsid w:val="004915EB"/>
    <w:rsid w:val="00497BC2"/>
    <w:rsid w:val="004B0097"/>
    <w:rsid w:val="004D3A4C"/>
    <w:rsid w:val="005074C3"/>
    <w:rsid w:val="00534705"/>
    <w:rsid w:val="005517A5"/>
    <w:rsid w:val="00572FBF"/>
    <w:rsid w:val="005863E6"/>
    <w:rsid w:val="00605BC9"/>
    <w:rsid w:val="00645D3E"/>
    <w:rsid w:val="00654309"/>
    <w:rsid w:val="006A7C1F"/>
    <w:rsid w:val="006C0EF2"/>
    <w:rsid w:val="006C7BBE"/>
    <w:rsid w:val="006E543E"/>
    <w:rsid w:val="00770845"/>
    <w:rsid w:val="00771BC2"/>
    <w:rsid w:val="00790A4F"/>
    <w:rsid w:val="007B1360"/>
    <w:rsid w:val="00804224"/>
    <w:rsid w:val="008125F4"/>
    <w:rsid w:val="00833FF7"/>
    <w:rsid w:val="008851DD"/>
    <w:rsid w:val="008A4035"/>
    <w:rsid w:val="008A60AE"/>
    <w:rsid w:val="008E7C3A"/>
    <w:rsid w:val="008F3F14"/>
    <w:rsid w:val="0090375F"/>
    <w:rsid w:val="009531D8"/>
    <w:rsid w:val="00955A84"/>
    <w:rsid w:val="00982EC7"/>
    <w:rsid w:val="009A1AB0"/>
    <w:rsid w:val="009F0709"/>
    <w:rsid w:val="009F485F"/>
    <w:rsid w:val="00A9089A"/>
    <w:rsid w:val="00A9371B"/>
    <w:rsid w:val="00AC33C7"/>
    <w:rsid w:val="00AD4861"/>
    <w:rsid w:val="00AD7031"/>
    <w:rsid w:val="00AE7739"/>
    <w:rsid w:val="00B47EC2"/>
    <w:rsid w:val="00B6192D"/>
    <w:rsid w:val="00B8049F"/>
    <w:rsid w:val="00BE40D0"/>
    <w:rsid w:val="00BE4CE6"/>
    <w:rsid w:val="00C72596"/>
    <w:rsid w:val="00C87FC3"/>
    <w:rsid w:val="00CF26DB"/>
    <w:rsid w:val="00D26177"/>
    <w:rsid w:val="00D452BB"/>
    <w:rsid w:val="00D562D9"/>
    <w:rsid w:val="00D60B12"/>
    <w:rsid w:val="00D916BB"/>
    <w:rsid w:val="00DD4568"/>
    <w:rsid w:val="00DE57B6"/>
    <w:rsid w:val="00DE60A1"/>
    <w:rsid w:val="00E50518"/>
    <w:rsid w:val="00E5634D"/>
    <w:rsid w:val="00E6738E"/>
    <w:rsid w:val="00E8581D"/>
    <w:rsid w:val="00E911C9"/>
    <w:rsid w:val="00EA4570"/>
    <w:rsid w:val="00EE19AA"/>
    <w:rsid w:val="00EF291E"/>
    <w:rsid w:val="00F7023D"/>
    <w:rsid w:val="00F735C2"/>
    <w:rsid w:val="00F86D61"/>
    <w:rsid w:val="00FC6396"/>
    <w:rsid w:val="00FF06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265FB9"/>
    <w:pPr>
      <w:spacing w:before="120"/>
    </w:pPr>
    <w:rPr>
      <w:b/>
      <w:bCs/>
    </w:rPr>
  </w:style>
  <w:style w:type="paragraph" w:styleId="TOC2">
    <w:name w:val="toc 2"/>
    <w:basedOn w:val="Normal"/>
    <w:next w:val="Normal"/>
    <w:autoRedefine/>
    <w:uiPriority w:val="39"/>
    <w:unhideWhenUsed/>
    <w:rsid w:val="00265FB9"/>
    <w:pPr>
      <w:ind w:left="240"/>
    </w:pPr>
    <w:rPr>
      <w:b/>
      <w:bCs/>
      <w:sz w:val="22"/>
      <w:szCs w:val="22"/>
    </w:rPr>
  </w:style>
  <w:style w:type="paragraph" w:styleId="TOCHeading">
    <w:name w:val="TOC Heading"/>
    <w:basedOn w:val="Heading1"/>
    <w:next w:val="Normal"/>
    <w:uiPriority w:val="39"/>
    <w:unhideWhenUsed/>
    <w:qFormat/>
    <w:rsid w:val="009531D8"/>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9531D8"/>
    <w:pPr>
      <w:ind w:left="480"/>
    </w:pPr>
    <w:rPr>
      <w:sz w:val="22"/>
      <w:szCs w:val="22"/>
    </w:rPr>
  </w:style>
  <w:style w:type="paragraph" w:styleId="TOC4">
    <w:name w:val="toc 4"/>
    <w:basedOn w:val="Normal"/>
    <w:next w:val="Normal"/>
    <w:autoRedefine/>
    <w:uiPriority w:val="39"/>
    <w:semiHidden/>
    <w:unhideWhenUsed/>
    <w:rsid w:val="009531D8"/>
    <w:pPr>
      <w:ind w:left="720"/>
    </w:pPr>
    <w:rPr>
      <w:sz w:val="20"/>
      <w:szCs w:val="20"/>
    </w:rPr>
  </w:style>
  <w:style w:type="paragraph" w:styleId="TOC5">
    <w:name w:val="toc 5"/>
    <w:basedOn w:val="Normal"/>
    <w:next w:val="Normal"/>
    <w:autoRedefine/>
    <w:uiPriority w:val="39"/>
    <w:semiHidden/>
    <w:unhideWhenUsed/>
    <w:rsid w:val="009531D8"/>
    <w:pPr>
      <w:ind w:left="960"/>
    </w:pPr>
    <w:rPr>
      <w:sz w:val="20"/>
      <w:szCs w:val="20"/>
    </w:rPr>
  </w:style>
  <w:style w:type="paragraph" w:styleId="TOC6">
    <w:name w:val="toc 6"/>
    <w:basedOn w:val="Normal"/>
    <w:next w:val="Normal"/>
    <w:autoRedefine/>
    <w:uiPriority w:val="39"/>
    <w:semiHidden/>
    <w:unhideWhenUsed/>
    <w:rsid w:val="009531D8"/>
    <w:pPr>
      <w:ind w:left="1200"/>
    </w:pPr>
    <w:rPr>
      <w:sz w:val="20"/>
      <w:szCs w:val="20"/>
    </w:rPr>
  </w:style>
  <w:style w:type="paragraph" w:styleId="TOC7">
    <w:name w:val="toc 7"/>
    <w:basedOn w:val="Normal"/>
    <w:next w:val="Normal"/>
    <w:autoRedefine/>
    <w:uiPriority w:val="39"/>
    <w:semiHidden/>
    <w:unhideWhenUsed/>
    <w:rsid w:val="009531D8"/>
    <w:pPr>
      <w:ind w:left="1440"/>
    </w:pPr>
    <w:rPr>
      <w:sz w:val="20"/>
      <w:szCs w:val="20"/>
    </w:rPr>
  </w:style>
  <w:style w:type="paragraph" w:styleId="TOC8">
    <w:name w:val="toc 8"/>
    <w:basedOn w:val="Normal"/>
    <w:next w:val="Normal"/>
    <w:autoRedefine/>
    <w:uiPriority w:val="39"/>
    <w:semiHidden/>
    <w:unhideWhenUsed/>
    <w:rsid w:val="009531D8"/>
    <w:pPr>
      <w:ind w:left="1680"/>
    </w:pPr>
    <w:rPr>
      <w:sz w:val="20"/>
      <w:szCs w:val="20"/>
    </w:rPr>
  </w:style>
  <w:style w:type="paragraph" w:styleId="TOC9">
    <w:name w:val="toc 9"/>
    <w:basedOn w:val="Normal"/>
    <w:next w:val="Normal"/>
    <w:autoRedefine/>
    <w:uiPriority w:val="39"/>
    <w:semiHidden/>
    <w:unhideWhenUsed/>
    <w:rsid w:val="009531D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43232">
      <w:bodyDiv w:val="1"/>
      <w:marLeft w:val="0"/>
      <w:marRight w:val="0"/>
      <w:marTop w:val="0"/>
      <w:marBottom w:val="0"/>
      <w:divBdr>
        <w:top w:val="none" w:sz="0" w:space="0" w:color="auto"/>
        <w:left w:val="none" w:sz="0" w:space="0" w:color="auto"/>
        <w:bottom w:val="none" w:sz="0" w:space="0" w:color="auto"/>
        <w:right w:val="none" w:sz="0" w:space="0" w:color="auto"/>
      </w:divBdr>
    </w:div>
    <w:div w:id="1452935552">
      <w:bodyDiv w:val="1"/>
      <w:marLeft w:val="0"/>
      <w:marRight w:val="0"/>
      <w:marTop w:val="0"/>
      <w:marBottom w:val="0"/>
      <w:divBdr>
        <w:top w:val="none" w:sz="0" w:space="0" w:color="auto"/>
        <w:left w:val="none" w:sz="0" w:space="0" w:color="auto"/>
        <w:bottom w:val="none" w:sz="0" w:space="0" w:color="auto"/>
        <w:right w:val="none" w:sz="0" w:space="0" w:color="auto"/>
      </w:divBdr>
    </w:div>
    <w:div w:id="1583828465">
      <w:bodyDiv w:val="1"/>
      <w:marLeft w:val="0"/>
      <w:marRight w:val="0"/>
      <w:marTop w:val="0"/>
      <w:marBottom w:val="0"/>
      <w:divBdr>
        <w:top w:val="none" w:sz="0" w:space="0" w:color="auto"/>
        <w:left w:val="none" w:sz="0" w:space="0" w:color="auto"/>
        <w:bottom w:val="none" w:sz="0" w:space="0" w:color="auto"/>
        <w:right w:val="none" w:sz="0" w:space="0" w:color="auto"/>
      </w:divBdr>
      <w:divsChild>
        <w:div w:id="1346404245">
          <w:marLeft w:val="0"/>
          <w:marRight w:val="0"/>
          <w:marTop w:val="0"/>
          <w:marBottom w:val="0"/>
          <w:divBdr>
            <w:top w:val="single" w:sz="6" w:space="8" w:color="D7D7D7"/>
            <w:left w:val="single" w:sz="6" w:space="8" w:color="D7D7D7"/>
            <w:bottom w:val="single" w:sz="6" w:space="8" w:color="D7D7D7"/>
            <w:right w:val="single" w:sz="6" w:space="8" w:color="D7D7D7"/>
          </w:divBdr>
        </w:div>
        <w:div w:id="6912265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iki.esipfed.org/index.php/Data_Discovery_(DIF)" TargetMode="External"/><Relationship Id="rId20" Type="http://schemas.openxmlformats.org/officeDocument/2006/relationships/hyperlink" Target="https://github.com/NCEAS/metadig/tree/master/contentDistributionFiles/Dryad" TargetMode="External"/><Relationship Id="rId21" Type="http://schemas.openxmlformats.org/officeDocument/2006/relationships/hyperlink" Target="https://github.com/NCEAS/metadig/tree/master/contentDistributionFiles/DublinCore" TargetMode="External"/><Relationship Id="rId22" Type="http://schemas.openxmlformats.org/officeDocument/2006/relationships/hyperlink" Target="https://github.com/NCEAS/metadig/tree/master/contentDistributionFiles/EML" TargetMode="External"/><Relationship Id="rId23" Type="http://schemas.openxmlformats.org/officeDocument/2006/relationships/hyperlink" Target="https://github.com/NCEAS/metadig/blob/master/contentDistributionFiles/FGDCrec_FGDC%2BEMLdialects.xlsx" TargetMode="External"/><Relationship Id="rId24" Type="http://schemas.openxmlformats.org/officeDocument/2006/relationships/hyperlink" Target="https://github.com/NCEAS/metadig/blob/master/contentDistributionFiles/LTER3lvl_FGDC%2BEMLdialects.xlsx" TargetMode="External"/><Relationship Id="rId25" Type="http://schemas.openxmlformats.org/officeDocument/2006/relationships/image" Target="media/image1.png"/><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hyperlink" Target="https://github.com/NCEAS/metadig/blob/master/sample-metadata.py" TargetMode="External"/><Relationship Id="rId13" Type="http://schemas.openxmlformats.org/officeDocument/2006/relationships/hyperlink" Target="https://github.com/NCEAS/metadig/tree/master/results" TargetMode="External"/><Relationship Id="rId14" Type="http://schemas.openxmlformats.org/officeDocument/2006/relationships/hyperlink" Target="https://github.com/NCEAS/metadig/tree/master/collections/DataOne" TargetMode="External"/><Relationship Id="rId15" Type="http://schemas.openxmlformats.org/officeDocument/2006/relationships/hyperlink" Target="https://github.com/tedhabermann/Transforms/commit/21261fc0db93f6ed62da91676433876162dc1f3d" TargetMode="External"/><Relationship Id="rId16" Type="http://schemas.openxmlformats.org/officeDocument/2006/relationships/hyperlink" Target="https://github.com/NCEAS/metadig/blob/master/contentDistributionFiles/EML/EML2.1.1/metadataContent.EML2.1.1.txt" TargetMode="External"/><Relationship Id="rId17" Type="http://schemas.openxmlformats.org/officeDocument/2006/relationships/hyperlink" Target="https://github.com/NCEAS/metadig/blob/master/contentDistributionFiles/EML/EML2.1.1/Content.QuickE.EML.2.1.1.xlsx" TargetMode="External"/><Relationship Id="rId18" Type="http://schemas.openxmlformats.org/officeDocument/2006/relationships/hyperlink" Target="https://github.com/NCEAS/metadig/blob/master/contentDistributionFiles/Template/Content.QuickE.xlsx" TargetMode="External"/><Relationship Id="rId19" Type="http://schemas.openxmlformats.org/officeDocument/2006/relationships/hyperlink" Target="https://github.com/NCEAS/metadig/tree/master/contentDistributionFiles/CSDG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iki.esipfed.org/index.php/Data_Discovery_(ISO-19115-1)"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476178576"/>
        <c:axId val="-495644592"/>
      </c:lineChart>
      <c:catAx>
        <c:axId val="-47617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644592"/>
        <c:crosses val="autoZero"/>
        <c:auto val="1"/>
        <c:lblAlgn val="ctr"/>
        <c:lblOffset val="100"/>
        <c:noMultiLvlLbl val="0"/>
      </c:catAx>
      <c:valAx>
        <c:axId val="-49564459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7857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476251040"/>
        <c:axId val="-552798368"/>
      </c:barChart>
      <c:catAx>
        <c:axId val="-476251040"/>
        <c:scaling>
          <c:orientation val="minMax"/>
        </c:scaling>
        <c:delete val="0"/>
        <c:axPos val="b"/>
        <c:numFmt formatCode="General" sourceLinked="1"/>
        <c:majorTickMark val="out"/>
        <c:minorTickMark val="none"/>
        <c:tickLblPos val="nextTo"/>
        <c:txPr>
          <a:bodyPr/>
          <a:lstStyle/>
          <a:p>
            <a:pPr>
              <a:defRPr sz="1000" b="1" i="0"/>
            </a:pPr>
            <a:endParaRPr lang="en-US"/>
          </a:p>
        </c:txPr>
        <c:crossAx val="-552798368"/>
        <c:crosses val="autoZero"/>
        <c:auto val="1"/>
        <c:lblAlgn val="ctr"/>
        <c:lblOffset val="100"/>
        <c:noMultiLvlLbl val="0"/>
      </c:catAx>
      <c:valAx>
        <c:axId val="-552798368"/>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476251040"/>
        <c:crosses val="autoZero"/>
        <c:crossBetween val="between"/>
        <c:majorUnit val="1.0"/>
      </c:valAx>
    </c:plotArea>
    <c:plotVisOnly val="1"/>
    <c:dispBlanksAs val="gap"/>
    <c:showDLblsOverMax val="0"/>
  </c:chart>
  <c:externalData r:id="rId2">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C5A861-A688-E643-897E-604CE6FE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1512</Words>
  <Characters>8624</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Highlights</vt:lpstr>
      <vt:lpstr>    Abstract</vt:lpstr>
      <vt:lpstr>    Abbreviations</vt:lpstr>
      <vt:lpstr>    Keywords</vt:lpstr>
      <vt:lpstr>    </vt:lpstr>
      <vt:lpstr>    Process </vt:lpstr>
      <vt:lpstr>    Results </vt:lpstr>
    </vt:vector>
  </TitlesOfParts>
  <LinksUpToDate>false</LinksUpToDate>
  <CharactersWithSpaces>10116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3</cp:revision>
  <dcterms:created xsi:type="dcterms:W3CDTF">2017-02-23T22:26:00Z</dcterms:created>
  <dcterms:modified xsi:type="dcterms:W3CDTF">2017-02-25T01:22:00Z</dcterms:modified>
</cp:coreProperties>
</file>