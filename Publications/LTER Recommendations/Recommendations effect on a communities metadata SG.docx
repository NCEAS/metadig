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1.xml" ContentType="application/vnd.openxmlformats-officedocument.drawingml.chartshapes+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70828A3E" w14:textId="77777777" w:rsidR="004C36F2"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8726987" w:history="1">
            <w:r w:rsidR="004C36F2" w:rsidRPr="00EB4C0E">
              <w:rPr>
                <w:rStyle w:val="Hyperlink"/>
                <w:noProof/>
              </w:rPr>
              <w:t>Highlights</w:t>
            </w:r>
            <w:r w:rsidR="004C36F2">
              <w:rPr>
                <w:noProof/>
                <w:webHidden/>
              </w:rPr>
              <w:tab/>
            </w:r>
            <w:r w:rsidR="004C36F2">
              <w:rPr>
                <w:noProof/>
                <w:webHidden/>
              </w:rPr>
              <w:fldChar w:fldCharType="begin"/>
            </w:r>
            <w:r w:rsidR="004C36F2">
              <w:rPr>
                <w:noProof/>
                <w:webHidden/>
              </w:rPr>
              <w:instrText xml:space="preserve"> PAGEREF _Toc478726987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5AFE6635" w14:textId="77777777" w:rsidR="004C36F2" w:rsidRDefault="0085042D">
          <w:pPr>
            <w:pStyle w:val="TOC2"/>
            <w:tabs>
              <w:tab w:val="right" w:leader="dot" w:pos="9350"/>
            </w:tabs>
            <w:rPr>
              <w:rFonts w:eastAsiaTheme="minorEastAsia" w:cstheme="minorBidi"/>
              <w:b w:val="0"/>
              <w:bCs w:val="0"/>
              <w:noProof/>
              <w:sz w:val="24"/>
              <w:szCs w:val="24"/>
            </w:rPr>
          </w:pPr>
          <w:hyperlink w:anchor="_Toc478726988" w:history="1">
            <w:r w:rsidR="004C36F2" w:rsidRPr="00EB4C0E">
              <w:rPr>
                <w:rStyle w:val="Hyperlink"/>
                <w:rFonts w:eastAsia="Times New Roman"/>
                <w:noProof/>
              </w:rPr>
              <w:t>Abstract</w:t>
            </w:r>
            <w:r w:rsidR="004C36F2">
              <w:rPr>
                <w:noProof/>
                <w:webHidden/>
              </w:rPr>
              <w:tab/>
            </w:r>
            <w:r w:rsidR="004C36F2">
              <w:rPr>
                <w:noProof/>
                <w:webHidden/>
              </w:rPr>
              <w:fldChar w:fldCharType="begin"/>
            </w:r>
            <w:r w:rsidR="004C36F2">
              <w:rPr>
                <w:noProof/>
                <w:webHidden/>
              </w:rPr>
              <w:instrText xml:space="preserve"> PAGEREF _Toc478726988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6CA3D87E" w14:textId="77777777" w:rsidR="004C36F2" w:rsidRDefault="0085042D">
          <w:pPr>
            <w:pStyle w:val="TOC2"/>
            <w:tabs>
              <w:tab w:val="right" w:leader="dot" w:pos="9350"/>
            </w:tabs>
            <w:rPr>
              <w:rFonts w:eastAsiaTheme="minorEastAsia" w:cstheme="minorBidi"/>
              <w:b w:val="0"/>
              <w:bCs w:val="0"/>
              <w:noProof/>
              <w:sz w:val="24"/>
              <w:szCs w:val="24"/>
            </w:rPr>
          </w:pPr>
          <w:hyperlink w:anchor="_Toc478726989" w:history="1">
            <w:r w:rsidR="004C36F2" w:rsidRPr="00EB4C0E">
              <w:rPr>
                <w:rStyle w:val="Hyperlink"/>
                <w:noProof/>
              </w:rPr>
              <w:t>Abbreviations</w:t>
            </w:r>
            <w:r w:rsidR="004C36F2">
              <w:rPr>
                <w:noProof/>
                <w:webHidden/>
              </w:rPr>
              <w:tab/>
            </w:r>
            <w:r w:rsidR="004C36F2">
              <w:rPr>
                <w:noProof/>
                <w:webHidden/>
              </w:rPr>
              <w:fldChar w:fldCharType="begin"/>
            </w:r>
            <w:r w:rsidR="004C36F2">
              <w:rPr>
                <w:noProof/>
                <w:webHidden/>
              </w:rPr>
              <w:instrText xml:space="preserve"> PAGEREF _Toc478726989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64B5406C" w14:textId="77777777" w:rsidR="004C36F2" w:rsidRDefault="0085042D">
          <w:pPr>
            <w:pStyle w:val="TOC2"/>
            <w:tabs>
              <w:tab w:val="right" w:leader="dot" w:pos="9350"/>
            </w:tabs>
            <w:rPr>
              <w:rFonts w:eastAsiaTheme="minorEastAsia" w:cstheme="minorBidi"/>
              <w:b w:val="0"/>
              <w:bCs w:val="0"/>
              <w:noProof/>
              <w:sz w:val="24"/>
              <w:szCs w:val="24"/>
            </w:rPr>
          </w:pPr>
          <w:hyperlink w:anchor="_Toc478726990" w:history="1">
            <w:r w:rsidR="004C36F2" w:rsidRPr="00EB4C0E">
              <w:rPr>
                <w:rStyle w:val="Hyperlink"/>
                <w:noProof/>
              </w:rPr>
              <w:t>Keywords</w:t>
            </w:r>
            <w:r w:rsidR="004C36F2">
              <w:rPr>
                <w:noProof/>
                <w:webHidden/>
              </w:rPr>
              <w:tab/>
            </w:r>
            <w:r w:rsidR="004C36F2">
              <w:rPr>
                <w:noProof/>
                <w:webHidden/>
              </w:rPr>
              <w:fldChar w:fldCharType="begin"/>
            </w:r>
            <w:r w:rsidR="004C36F2">
              <w:rPr>
                <w:noProof/>
                <w:webHidden/>
              </w:rPr>
              <w:instrText xml:space="preserve"> PAGEREF _Toc478726990 \h </w:instrText>
            </w:r>
            <w:r w:rsidR="004C36F2">
              <w:rPr>
                <w:noProof/>
                <w:webHidden/>
              </w:rPr>
            </w:r>
            <w:r w:rsidR="004C36F2">
              <w:rPr>
                <w:noProof/>
                <w:webHidden/>
              </w:rPr>
              <w:fldChar w:fldCharType="separate"/>
            </w:r>
            <w:r w:rsidR="004C36F2">
              <w:rPr>
                <w:noProof/>
                <w:webHidden/>
              </w:rPr>
              <w:t>3</w:t>
            </w:r>
            <w:r w:rsidR="004C36F2">
              <w:rPr>
                <w:noProof/>
                <w:webHidden/>
              </w:rPr>
              <w:fldChar w:fldCharType="end"/>
            </w:r>
          </w:hyperlink>
        </w:p>
        <w:p w14:paraId="187569BF" w14:textId="77777777" w:rsidR="004C36F2" w:rsidRDefault="0085042D">
          <w:pPr>
            <w:pStyle w:val="TOC1"/>
            <w:tabs>
              <w:tab w:val="right" w:leader="dot" w:pos="9350"/>
            </w:tabs>
            <w:rPr>
              <w:rFonts w:eastAsiaTheme="minorEastAsia" w:cstheme="minorBidi"/>
              <w:b w:val="0"/>
              <w:bCs w:val="0"/>
              <w:noProof/>
            </w:rPr>
          </w:pPr>
          <w:hyperlink w:anchor="_Toc478726991" w:history="1">
            <w:r w:rsidR="004C36F2" w:rsidRPr="00EB4C0E">
              <w:rPr>
                <w:rStyle w:val="Hyperlink"/>
                <w:rFonts w:ascii="Book Antiqua" w:eastAsia="Book Antiqua" w:hAnsi="Book Antiqua"/>
                <w:noProof/>
              </w:rPr>
              <w:t>Introduction</w:t>
            </w:r>
            <w:r w:rsidR="004C36F2">
              <w:rPr>
                <w:noProof/>
                <w:webHidden/>
              </w:rPr>
              <w:tab/>
            </w:r>
            <w:r w:rsidR="004C36F2">
              <w:rPr>
                <w:noProof/>
                <w:webHidden/>
              </w:rPr>
              <w:fldChar w:fldCharType="begin"/>
            </w:r>
            <w:r w:rsidR="004C36F2">
              <w:rPr>
                <w:noProof/>
                <w:webHidden/>
              </w:rPr>
              <w:instrText xml:space="preserve"> PAGEREF _Toc478726991 \h </w:instrText>
            </w:r>
            <w:r w:rsidR="004C36F2">
              <w:rPr>
                <w:noProof/>
                <w:webHidden/>
              </w:rPr>
            </w:r>
            <w:r w:rsidR="004C36F2">
              <w:rPr>
                <w:noProof/>
                <w:webHidden/>
              </w:rPr>
              <w:fldChar w:fldCharType="separate"/>
            </w:r>
            <w:r w:rsidR="004C36F2">
              <w:rPr>
                <w:noProof/>
                <w:webHidden/>
              </w:rPr>
              <w:t>3</w:t>
            </w:r>
            <w:r w:rsidR="004C36F2">
              <w:rPr>
                <w:noProof/>
                <w:webHidden/>
              </w:rPr>
              <w:fldChar w:fldCharType="end"/>
            </w:r>
          </w:hyperlink>
        </w:p>
        <w:p w14:paraId="6B667730" w14:textId="77777777" w:rsidR="004C36F2" w:rsidRDefault="0085042D">
          <w:pPr>
            <w:pStyle w:val="TOC2"/>
            <w:tabs>
              <w:tab w:val="right" w:leader="dot" w:pos="9350"/>
            </w:tabs>
            <w:rPr>
              <w:rFonts w:eastAsiaTheme="minorEastAsia" w:cstheme="minorBidi"/>
              <w:b w:val="0"/>
              <w:bCs w:val="0"/>
              <w:noProof/>
              <w:sz w:val="24"/>
              <w:szCs w:val="24"/>
            </w:rPr>
          </w:pPr>
          <w:hyperlink w:anchor="_Toc478726992" w:history="1">
            <w:r w:rsidR="004C36F2" w:rsidRPr="00EB4C0E">
              <w:rPr>
                <w:rStyle w:val="Hyperlink"/>
                <w:noProof/>
              </w:rPr>
              <w:t>Metadata Standards/Dialects/Recommendations/Concepts</w:t>
            </w:r>
            <w:r w:rsidR="004C36F2">
              <w:rPr>
                <w:noProof/>
                <w:webHidden/>
              </w:rPr>
              <w:tab/>
            </w:r>
            <w:r w:rsidR="004C36F2">
              <w:rPr>
                <w:noProof/>
                <w:webHidden/>
              </w:rPr>
              <w:fldChar w:fldCharType="begin"/>
            </w:r>
            <w:r w:rsidR="004C36F2">
              <w:rPr>
                <w:noProof/>
                <w:webHidden/>
              </w:rPr>
              <w:instrText xml:space="preserve"> PAGEREF _Toc478726992 \h </w:instrText>
            </w:r>
            <w:r w:rsidR="004C36F2">
              <w:rPr>
                <w:noProof/>
                <w:webHidden/>
              </w:rPr>
            </w:r>
            <w:r w:rsidR="004C36F2">
              <w:rPr>
                <w:noProof/>
                <w:webHidden/>
              </w:rPr>
              <w:fldChar w:fldCharType="separate"/>
            </w:r>
            <w:r w:rsidR="004C36F2">
              <w:rPr>
                <w:noProof/>
                <w:webHidden/>
              </w:rPr>
              <w:t>3</w:t>
            </w:r>
            <w:r w:rsidR="004C36F2">
              <w:rPr>
                <w:noProof/>
                <w:webHidden/>
              </w:rPr>
              <w:fldChar w:fldCharType="end"/>
            </w:r>
          </w:hyperlink>
        </w:p>
        <w:p w14:paraId="54F74C1F" w14:textId="77777777" w:rsidR="004C36F2" w:rsidRDefault="0085042D">
          <w:pPr>
            <w:pStyle w:val="TOC2"/>
            <w:tabs>
              <w:tab w:val="right" w:leader="dot" w:pos="9350"/>
            </w:tabs>
            <w:rPr>
              <w:rFonts w:eastAsiaTheme="minorEastAsia" w:cstheme="minorBidi"/>
              <w:b w:val="0"/>
              <w:bCs w:val="0"/>
              <w:noProof/>
              <w:sz w:val="24"/>
              <w:szCs w:val="24"/>
            </w:rPr>
          </w:pPr>
          <w:hyperlink w:anchor="_Toc478726993" w:history="1">
            <w:r w:rsidR="004C36F2" w:rsidRPr="00EB4C0E">
              <w:rPr>
                <w:rStyle w:val="Hyperlink"/>
                <w:noProof/>
              </w:rPr>
              <w:t>Dialects and Recommendations at DataONE</w:t>
            </w:r>
            <w:r w:rsidR="004C36F2">
              <w:rPr>
                <w:noProof/>
                <w:webHidden/>
              </w:rPr>
              <w:tab/>
            </w:r>
            <w:r w:rsidR="004C36F2">
              <w:rPr>
                <w:noProof/>
                <w:webHidden/>
              </w:rPr>
              <w:fldChar w:fldCharType="begin"/>
            </w:r>
            <w:r w:rsidR="004C36F2">
              <w:rPr>
                <w:noProof/>
                <w:webHidden/>
              </w:rPr>
              <w:instrText xml:space="preserve"> PAGEREF _Toc478726993 \h </w:instrText>
            </w:r>
            <w:r w:rsidR="004C36F2">
              <w:rPr>
                <w:noProof/>
                <w:webHidden/>
              </w:rPr>
            </w:r>
            <w:r w:rsidR="004C36F2">
              <w:rPr>
                <w:noProof/>
                <w:webHidden/>
              </w:rPr>
              <w:fldChar w:fldCharType="separate"/>
            </w:r>
            <w:r w:rsidR="004C36F2">
              <w:rPr>
                <w:noProof/>
                <w:webHidden/>
              </w:rPr>
              <w:t>4</w:t>
            </w:r>
            <w:r w:rsidR="004C36F2">
              <w:rPr>
                <w:noProof/>
                <w:webHidden/>
              </w:rPr>
              <w:fldChar w:fldCharType="end"/>
            </w:r>
          </w:hyperlink>
        </w:p>
        <w:p w14:paraId="2E301974" w14:textId="77777777" w:rsidR="004C36F2" w:rsidRDefault="0085042D">
          <w:pPr>
            <w:pStyle w:val="TOC2"/>
            <w:tabs>
              <w:tab w:val="right" w:leader="dot" w:pos="9350"/>
            </w:tabs>
            <w:rPr>
              <w:rFonts w:eastAsiaTheme="minorEastAsia" w:cstheme="minorBidi"/>
              <w:b w:val="0"/>
              <w:bCs w:val="0"/>
              <w:noProof/>
              <w:sz w:val="24"/>
              <w:szCs w:val="24"/>
            </w:rPr>
          </w:pPr>
          <w:hyperlink w:anchor="_Toc478726994" w:history="1">
            <w:r w:rsidR="004C36F2" w:rsidRPr="00EB4C0E">
              <w:rPr>
                <w:rStyle w:val="Hyperlink"/>
                <w:noProof/>
              </w:rPr>
              <w:t>LTER Recommendation</w:t>
            </w:r>
            <w:r w:rsidR="004C36F2">
              <w:rPr>
                <w:noProof/>
                <w:webHidden/>
              </w:rPr>
              <w:tab/>
            </w:r>
            <w:r w:rsidR="004C36F2">
              <w:rPr>
                <w:noProof/>
                <w:webHidden/>
              </w:rPr>
              <w:fldChar w:fldCharType="begin"/>
            </w:r>
            <w:r w:rsidR="004C36F2">
              <w:rPr>
                <w:noProof/>
                <w:webHidden/>
              </w:rPr>
              <w:instrText xml:space="preserve"> PAGEREF _Toc478726994 \h </w:instrText>
            </w:r>
            <w:r w:rsidR="004C36F2">
              <w:rPr>
                <w:noProof/>
                <w:webHidden/>
              </w:rPr>
            </w:r>
            <w:r w:rsidR="004C36F2">
              <w:rPr>
                <w:noProof/>
                <w:webHidden/>
              </w:rPr>
              <w:fldChar w:fldCharType="separate"/>
            </w:r>
            <w:r w:rsidR="004C36F2">
              <w:rPr>
                <w:noProof/>
                <w:webHidden/>
              </w:rPr>
              <w:t>4</w:t>
            </w:r>
            <w:r w:rsidR="004C36F2">
              <w:rPr>
                <w:noProof/>
                <w:webHidden/>
              </w:rPr>
              <w:fldChar w:fldCharType="end"/>
            </w:r>
          </w:hyperlink>
        </w:p>
        <w:p w14:paraId="064D48F7" w14:textId="77777777" w:rsidR="004C36F2" w:rsidRDefault="0085042D">
          <w:pPr>
            <w:pStyle w:val="TOC2"/>
            <w:tabs>
              <w:tab w:val="right" w:leader="dot" w:pos="9350"/>
            </w:tabs>
            <w:rPr>
              <w:rFonts w:eastAsiaTheme="minorEastAsia" w:cstheme="minorBidi"/>
              <w:b w:val="0"/>
              <w:bCs w:val="0"/>
              <w:noProof/>
              <w:sz w:val="24"/>
              <w:szCs w:val="24"/>
            </w:rPr>
          </w:pPr>
          <w:hyperlink w:anchor="_Toc478726995" w:history="1">
            <w:r w:rsidR="004C36F2" w:rsidRPr="00EB4C0E">
              <w:rPr>
                <w:rStyle w:val="Hyperlink"/>
                <w:noProof/>
              </w:rPr>
              <w:t>Comparison of DataONE dialects and the LTER Recommendation</w:t>
            </w:r>
            <w:r w:rsidR="004C36F2">
              <w:rPr>
                <w:noProof/>
                <w:webHidden/>
              </w:rPr>
              <w:tab/>
            </w:r>
            <w:r w:rsidR="004C36F2">
              <w:rPr>
                <w:noProof/>
                <w:webHidden/>
              </w:rPr>
              <w:fldChar w:fldCharType="begin"/>
            </w:r>
            <w:r w:rsidR="004C36F2">
              <w:rPr>
                <w:noProof/>
                <w:webHidden/>
              </w:rPr>
              <w:instrText xml:space="preserve"> PAGEREF _Toc478726995 \h </w:instrText>
            </w:r>
            <w:r w:rsidR="004C36F2">
              <w:rPr>
                <w:noProof/>
                <w:webHidden/>
              </w:rPr>
            </w:r>
            <w:r w:rsidR="004C36F2">
              <w:rPr>
                <w:noProof/>
                <w:webHidden/>
              </w:rPr>
              <w:fldChar w:fldCharType="separate"/>
            </w:r>
            <w:r w:rsidR="004C36F2">
              <w:rPr>
                <w:noProof/>
                <w:webHidden/>
              </w:rPr>
              <w:t>6</w:t>
            </w:r>
            <w:r w:rsidR="004C36F2">
              <w:rPr>
                <w:noProof/>
                <w:webHidden/>
              </w:rPr>
              <w:fldChar w:fldCharType="end"/>
            </w:r>
          </w:hyperlink>
        </w:p>
        <w:p w14:paraId="5DF4ECB1" w14:textId="77777777" w:rsidR="004C36F2" w:rsidRDefault="0085042D">
          <w:pPr>
            <w:pStyle w:val="TOC1"/>
            <w:tabs>
              <w:tab w:val="right" w:leader="dot" w:pos="9350"/>
            </w:tabs>
            <w:rPr>
              <w:rFonts w:eastAsiaTheme="minorEastAsia" w:cstheme="minorBidi"/>
              <w:b w:val="0"/>
              <w:bCs w:val="0"/>
              <w:noProof/>
            </w:rPr>
          </w:pPr>
          <w:hyperlink w:anchor="_Toc478726996" w:history="1">
            <w:r w:rsidR="004C36F2" w:rsidRPr="00EB4C0E">
              <w:rPr>
                <w:rStyle w:val="Hyperlink"/>
                <w:rFonts w:ascii="Book Antiqua" w:hAnsi="Book Antiqua"/>
                <w:noProof/>
              </w:rPr>
              <w:t>Data</w:t>
            </w:r>
            <w:r w:rsidR="004C36F2">
              <w:rPr>
                <w:noProof/>
                <w:webHidden/>
              </w:rPr>
              <w:tab/>
            </w:r>
            <w:r w:rsidR="004C36F2">
              <w:rPr>
                <w:noProof/>
                <w:webHidden/>
              </w:rPr>
              <w:fldChar w:fldCharType="begin"/>
            </w:r>
            <w:r w:rsidR="004C36F2">
              <w:rPr>
                <w:noProof/>
                <w:webHidden/>
              </w:rPr>
              <w:instrText xml:space="preserve"> PAGEREF _Toc478726996 \h </w:instrText>
            </w:r>
            <w:r w:rsidR="004C36F2">
              <w:rPr>
                <w:noProof/>
                <w:webHidden/>
              </w:rPr>
            </w:r>
            <w:r w:rsidR="004C36F2">
              <w:rPr>
                <w:noProof/>
                <w:webHidden/>
              </w:rPr>
              <w:fldChar w:fldCharType="separate"/>
            </w:r>
            <w:r w:rsidR="004C36F2">
              <w:rPr>
                <w:noProof/>
                <w:webHidden/>
              </w:rPr>
              <w:t>6</w:t>
            </w:r>
            <w:r w:rsidR="004C36F2">
              <w:rPr>
                <w:noProof/>
                <w:webHidden/>
              </w:rPr>
              <w:fldChar w:fldCharType="end"/>
            </w:r>
          </w:hyperlink>
        </w:p>
        <w:p w14:paraId="18292EA6" w14:textId="77777777" w:rsidR="004C36F2" w:rsidRDefault="0085042D">
          <w:pPr>
            <w:pStyle w:val="TOC2"/>
            <w:tabs>
              <w:tab w:val="right" w:leader="dot" w:pos="9350"/>
            </w:tabs>
            <w:rPr>
              <w:rFonts w:eastAsiaTheme="minorEastAsia" w:cstheme="minorBidi"/>
              <w:b w:val="0"/>
              <w:bCs w:val="0"/>
              <w:noProof/>
              <w:sz w:val="24"/>
              <w:szCs w:val="24"/>
            </w:rPr>
          </w:pPr>
          <w:hyperlink w:anchor="_Toc478726997" w:history="1">
            <w:r w:rsidR="004C36F2" w:rsidRPr="00EB4C0E">
              <w:rPr>
                <w:rStyle w:val="Hyperlink"/>
                <w:rFonts w:eastAsia="Book Antiqua"/>
                <w:noProof/>
              </w:rPr>
              <w:t>Dialects</w:t>
            </w:r>
            <w:r w:rsidR="004C36F2">
              <w:rPr>
                <w:noProof/>
                <w:webHidden/>
              </w:rPr>
              <w:tab/>
            </w:r>
            <w:r w:rsidR="004C36F2">
              <w:rPr>
                <w:noProof/>
                <w:webHidden/>
              </w:rPr>
              <w:fldChar w:fldCharType="begin"/>
            </w:r>
            <w:r w:rsidR="004C36F2">
              <w:rPr>
                <w:noProof/>
                <w:webHidden/>
              </w:rPr>
              <w:instrText xml:space="preserve"> PAGEREF _Toc478726997 \h </w:instrText>
            </w:r>
            <w:r w:rsidR="004C36F2">
              <w:rPr>
                <w:noProof/>
                <w:webHidden/>
              </w:rPr>
            </w:r>
            <w:r w:rsidR="004C36F2">
              <w:rPr>
                <w:noProof/>
                <w:webHidden/>
              </w:rPr>
              <w:fldChar w:fldCharType="separate"/>
            </w:r>
            <w:r w:rsidR="004C36F2">
              <w:rPr>
                <w:noProof/>
                <w:webHidden/>
              </w:rPr>
              <w:t>7</w:t>
            </w:r>
            <w:r w:rsidR="004C36F2">
              <w:rPr>
                <w:noProof/>
                <w:webHidden/>
              </w:rPr>
              <w:fldChar w:fldCharType="end"/>
            </w:r>
          </w:hyperlink>
        </w:p>
        <w:p w14:paraId="7EEF62CE" w14:textId="77777777" w:rsidR="004C36F2" w:rsidRDefault="0085042D">
          <w:pPr>
            <w:pStyle w:val="TOC2"/>
            <w:tabs>
              <w:tab w:val="right" w:leader="dot" w:pos="9350"/>
            </w:tabs>
            <w:rPr>
              <w:rFonts w:eastAsiaTheme="minorEastAsia" w:cstheme="minorBidi"/>
              <w:b w:val="0"/>
              <w:bCs w:val="0"/>
              <w:noProof/>
              <w:sz w:val="24"/>
              <w:szCs w:val="24"/>
            </w:rPr>
          </w:pPr>
          <w:hyperlink w:anchor="_Toc478726998" w:history="1">
            <w:r w:rsidR="004C36F2" w:rsidRPr="00EB4C0E">
              <w:rPr>
                <w:rStyle w:val="Hyperlink"/>
                <w:noProof/>
              </w:rPr>
              <w:t>DataONE Member Node Sampling</w:t>
            </w:r>
            <w:r w:rsidR="004C36F2">
              <w:rPr>
                <w:noProof/>
                <w:webHidden/>
              </w:rPr>
              <w:tab/>
            </w:r>
            <w:r w:rsidR="004C36F2">
              <w:rPr>
                <w:noProof/>
                <w:webHidden/>
              </w:rPr>
              <w:fldChar w:fldCharType="begin"/>
            </w:r>
            <w:r w:rsidR="004C36F2">
              <w:rPr>
                <w:noProof/>
                <w:webHidden/>
              </w:rPr>
              <w:instrText xml:space="preserve"> PAGEREF _Toc478726998 \h </w:instrText>
            </w:r>
            <w:r w:rsidR="004C36F2">
              <w:rPr>
                <w:noProof/>
                <w:webHidden/>
              </w:rPr>
            </w:r>
            <w:r w:rsidR="004C36F2">
              <w:rPr>
                <w:noProof/>
                <w:webHidden/>
              </w:rPr>
              <w:fldChar w:fldCharType="separate"/>
            </w:r>
            <w:r w:rsidR="004C36F2">
              <w:rPr>
                <w:noProof/>
                <w:webHidden/>
              </w:rPr>
              <w:t>7</w:t>
            </w:r>
            <w:r w:rsidR="004C36F2">
              <w:rPr>
                <w:noProof/>
                <w:webHidden/>
              </w:rPr>
              <w:fldChar w:fldCharType="end"/>
            </w:r>
          </w:hyperlink>
        </w:p>
        <w:p w14:paraId="40AE6422" w14:textId="77777777" w:rsidR="004C36F2" w:rsidRDefault="0085042D">
          <w:pPr>
            <w:pStyle w:val="TOC2"/>
            <w:tabs>
              <w:tab w:val="right" w:leader="dot" w:pos="9350"/>
            </w:tabs>
            <w:rPr>
              <w:rFonts w:eastAsiaTheme="minorEastAsia" w:cstheme="minorBidi"/>
              <w:b w:val="0"/>
              <w:bCs w:val="0"/>
              <w:noProof/>
              <w:sz w:val="24"/>
              <w:szCs w:val="24"/>
            </w:rPr>
          </w:pPr>
          <w:hyperlink w:anchor="_Toc478726999" w:history="1">
            <w:r w:rsidR="004C36F2" w:rsidRPr="00EB4C0E">
              <w:rPr>
                <w:rStyle w:val="Hyperlink"/>
                <w:rFonts w:eastAsia="Book Antiqua"/>
                <w:noProof/>
              </w:rPr>
              <w:t>Methods</w:t>
            </w:r>
            <w:r w:rsidR="004C36F2">
              <w:rPr>
                <w:noProof/>
                <w:webHidden/>
              </w:rPr>
              <w:tab/>
            </w:r>
            <w:r w:rsidR="004C36F2">
              <w:rPr>
                <w:noProof/>
                <w:webHidden/>
              </w:rPr>
              <w:fldChar w:fldCharType="begin"/>
            </w:r>
            <w:r w:rsidR="004C36F2">
              <w:rPr>
                <w:noProof/>
                <w:webHidden/>
              </w:rPr>
              <w:instrText xml:space="preserve"> PAGEREF _Toc478726999 \h </w:instrText>
            </w:r>
            <w:r w:rsidR="004C36F2">
              <w:rPr>
                <w:noProof/>
                <w:webHidden/>
              </w:rPr>
            </w:r>
            <w:r w:rsidR="004C36F2">
              <w:rPr>
                <w:noProof/>
                <w:webHidden/>
              </w:rPr>
              <w:fldChar w:fldCharType="separate"/>
            </w:r>
            <w:r w:rsidR="004C36F2">
              <w:rPr>
                <w:noProof/>
                <w:webHidden/>
              </w:rPr>
              <w:t>8</w:t>
            </w:r>
            <w:r w:rsidR="004C36F2">
              <w:rPr>
                <w:noProof/>
                <w:webHidden/>
              </w:rPr>
              <w:fldChar w:fldCharType="end"/>
            </w:r>
          </w:hyperlink>
        </w:p>
        <w:p w14:paraId="7D444A62" w14:textId="77777777" w:rsidR="004C36F2" w:rsidRDefault="0085042D">
          <w:pPr>
            <w:pStyle w:val="TOC2"/>
            <w:tabs>
              <w:tab w:val="right" w:leader="dot" w:pos="9350"/>
            </w:tabs>
            <w:rPr>
              <w:rFonts w:eastAsiaTheme="minorEastAsia" w:cstheme="minorBidi"/>
              <w:b w:val="0"/>
              <w:bCs w:val="0"/>
              <w:noProof/>
              <w:sz w:val="24"/>
              <w:szCs w:val="24"/>
            </w:rPr>
          </w:pPr>
          <w:hyperlink w:anchor="_Toc478727000" w:history="1">
            <w:r w:rsidR="004C36F2" w:rsidRPr="00EB4C0E">
              <w:rPr>
                <w:rStyle w:val="Hyperlink"/>
                <w:rFonts w:eastAsia="Book Antiqua"/>
                <w:noProof/>
              </w:rPr>
              <w:t>Process</w:t>
            </w:r>
            <w:r w:rsidR="004C36F2">
              <w:rPr>
                <w:noProof/>
                <w:webHidden/>
              </w:rPr>
              <w:tab/>
            </w:r>
            <w:r w:rsidR="004C36F2">
              <w:rPr>
                <w:noProof/>
                <w:webHidden/>
              </w:rPr>
              <w:fldChar w:fldCharType="begin"/>
            </w:r>
            <w:r w:rsidR="004C36F2">
              <w:rPr>
                <w:noProof/>
                <w:webHidden/>
              </w:rPr>
              <w:instrText xml:space="preserve"> PAGEREF _Toc478727000 \h </w:instrText>
            </w:r>
            <w:r w:rsidR="004C36F2">
              <w:rPr>
                <w:noProof/>
                <w:webHidden/>
              </w:rPr>
            </w:r>
            <w:r w:rsidR="004C36F2">
              <w:rPr>
                <w:noProof/>
                <w:webHidden/>
              </w:rPr>
              <w:fldChar w:fldCharType="separate"/>
            </w:r>
            <w:r w:rsidR="004C36F2">
              <w:rPr>
                <w:noProof/>
                <w:webHidden/>
              </w:rPr>
              <w:t>9</w:t>
            </w:r>
            <w:r w:rsidR="004C36F2">
              <w:rPr>
                <w:noProof/>
                <w:webHidden/>
              </w:rPr>
              <w:fldChar w:fldCharType="end"/>
            </w:r>
          </w:hyperlink>
        </w:p>
        <w:p w14:paraId="3FE6903B" w14:textId="77777777" w:rsidR="004C36F2" w:rsidRDefault="0085042D">
          <w:pPr>
            <w:pStyle w:val="TOC1"/>
            <w:tabs>
              <w:tab w:val="right" w:leader="dot" w:pos="9350"/>
            </w:tabs>
            <w:rPr>
              <w:rFonts w:eastAsiaTheme="minorEastAsia" w:cstheme="minorBidi"/>
              <w:b w:val="0"/>
              <w:bCs w:val="0"/>
              <w:noProof/>
            </w:rPr>
          </w:pPr>
          <w:hyperlink w:anchor="_Toc478727001" w:history="1">
            <w:r w:rsidR="004C36F2" w:rsidRPr="00EB4C0E">
              <w:rPr>
                <w:rStyle w:val="Hyperlink"/>
                <w:rFonts w:ascii="Book Antiqua" w:hAnsi="Book Antiqua"/>
                <w:noProof/>
              </w:rPr>
              <w:t>Results</w:t>
            </w:r>
            <w:r w:rsidR="004C36F2">
              <w:rPr>
                <w:noProof/>
                <w:webHidden/>
              </w:rPr>
              <w:tab/>
            </w:r>
            <w:r w:rsidR="004C36F2">
              <w:rPr>
                <w:noProof/>
                <w:webHidden/>
              </w:rPr>
              <w:fldChar w:fldCharType="begin"/>
            </w:r>
            <w:r w:rsidR="004C36F2">
              <w:rPr>
                <w:noProof/>
                <w:webHidden/>
              </w:rPr>
              <w:instrText xml:space="preserve"> PAGEREF _Toc478727001 \h </w:instrText>
            </w:r>
            <w:r w:rsidR="004C36F2">
              <w:rPr>
                <w:noProof/>
                <w:webHidden/>
              </w:rPr>
            </w:r>
            <w:r w:rsidR="004C36F2">
              <w:rPr>
                <w:noProof/>
                <w:webHidden/>
              </w:rPr>
              <w:fldChar w:fldCharType="separate"/>
            </w:r>
            <w:r w:rsidR="004C36F2">
              <w:rPr>
                <w:noProof/>
                <w:webHidden/>
              </w:rPr>
              <w:t>10</w:t>
            </w:r>
            <w:r w:rsidR="004C36F2">
              <w:rPr>
                <w:noProof/>
                <w:webHidden/>
              </w:rPr>
              <w:fldChar w:fldCharType="end"/>
            </w:r>
          </w:hyperlink>
        </w:p>
        <w:p w14:paraId="0B380061" w14:textId="77777777" w:rsidR="004C36F2" w:rsidRDefault="0085042D">
          <w:pPr>
            <w:pStyle w:val="TOC2"/>
            <w:tabs>
              <w:tab w:val="right" w:leader="dot" w:pos="9350"/>
            </w:tabs>
            <w:rPr>
              <w:rFonts w:eastAsiaTheme="minorEastAsia" w:cstheme="minorBidi"/>
              <w:b w:val="0"/>
              <w:bCs w:val="0"/>
              <w:noProof/>
              <w:sz w:val="24"/>
              <w:szCs w:val="24"/>
            </w:rPr>
          </w:pPr>
          <w:hyperlink w:anchor="_Toc478727002" w:history="1">
            <w:r w:rsidR="004C36F2" w:rsidRPr="00EB4C0E">
              <w:rPr>
                <w:rStyle w:val="Hyperlink"/>
                <w:noProof/>
              </w:rPr>
              <w:t>Concept Occurrence Percentages</w:t>
            </w:r>
            <w:r w:rsidR="004C36F2">
              <w:rPr>
                <w:noProof/>
                <w:webHidden/>
              </w:rPr>
              <w:tab/>
            </w:r>
            <w:r w:rsidR="004C36F2">
              <w:rPr>
                <w:noProof/>
                <w:webHidden/>
              </w:rPr>
              <w:fldChar w:fldCharType="begin"/>
            </w:r>
            <w:r w:rsidR="004C36F2">
              <w:rPr>
                <w:noProof/>
                <w:webHidden/>
              </w:rPr>
              <w:instrText xml:space="preserve"> PAGEREF _Toc478727002 \h </w:instrText>
            </w:r>
            <w:r w:rsidR="004C36F2">
              <w:rPr>
                <w:noProof/>
                <w:webHidden/>
              </w:rPr>
            </w:r>
            <w:r w:rsidR="004C36F2">
              <w:rPr>
                <w:noProof/>
                <w:webHidden/>
              </w:rPr>
              <w:fldChar w:fldCharType="separate"/>
            </w:r>
            <w:r w:rsidR="004C36F2">
              <w:rPr>
                <w:noProof/>
                <w:webHidden/>
              </w:rPr>
              <w:t>11</w:t>
            </w:r>
            <w:r w:rsidR="004C36F2">
              <w:rPr>
                <w:noProof/>
                <w:webHidden/>
              </w:rPr>
              <w:fldChar w:fldCharType="end"/>
            </w:r>
          </w:hyperlink>
        </w:p>
        <w:p w14:paraId="7E732DA6" w14:textId="77777777" w:rsidR="004C36F2" w:rsidRDefault="0085042D">
          <w:pPr>
            <w:pStyle w:val="TOC3"/>
            <w:tabs>
              <w:tab w:val="right" w:leader="dot" w:pos="9350"/>
            </w:tabs>
            <w:rPr>
              <w:rFonts w:eastAsiaTheme="minorEastAsia" w:cstheme="minorBidi"/>
              <w:noProof/>
              <w:sz w:val="24"/>
              <w:szCs w:val="24"/>
            </w:rPr>
          </w:pPr>
          <w:hyperlink w:anchor="_Toc478727003" w:history="1">
            <w:r w:rsidR="004C36F2" w:rsidRPr="00EB4C0E">
              <w:rPr>
                <w:rStyle w:val="Hyperlink"/>
                <w:noProof/>
              </w:rPr>
              <w:t>Identification Level</w:t>
            </w:r>
            <w:r w:rsidR="004C36F2">
              <w:rPr>
                <w:noProof/>
                <w:webHidden/>
              </w:rPr>
              <w:tab/>
            </w:r>
            <w:r w:rsidR="004C36F2">
              <w:rPr>
                <w:noProof/>
                <w:webHidden/>
              </w:rPr>
              <w:fldChar w:fldCharType="begin"/>
            </w:r>
            <w:r w:rsidR="004C36F2">
              <w:rPr>
                <w:noProof/>
                <w:webHidden/>
              </w:rPr>
              <w:instrText xml:space="preserve"> PAGEREF _Toc478727003 \h </w:instrText>
            </w:r>
            <w:r w:rsidR="004C36F2">
              <w:rPr>
                <w:noProof/>
                <w:webHidden/>
              </w:rPr>
            </w:r>
            <w:r w:rsidR="004C36F2">
              <w:rPr>
                <w:noProof/>
                <w:webHidden/>
              </w:rPr>
              <w:fldChar w:fldCharType="separate"/>
            </w:r>
            <w:r w:rsidR="004C36F2">
              <w:rPr>
                <w:noProof/>
                <w:webHidden/>
              </w:rPr>
              <w:t>11</w:t>
            </w:r>
            <w:r w:rsidR="004C36F2">
              <w:rPr>
                <w:noProof/>
                <w:webHidden/>
              </w:rPr>
              <w:fldChar w:fldCharType="end"/>
            </w:r>
          </w:hyperlink>
        </w:p>
        <w:p w14:paraId="23AB4426" w14:textId="77777777" w:rsidR="004C36F2" w:rsidRDefault="0085042D">
          <w:pPr>
            <w:pStyle w:val="TOC3"/>
            <w:tabs>
              <w:tab w:val="right" w:leader="dot" w:pos="9350"/>
            </w:tabs>
            <w:rPr>
              <w:rFonts w:eastAsiaTheme="minorEastAsia" w:cstheme="minorBidi"/>
              <w:noProof/>
              <w:sz w:val="24"/>
              <w:szCs w:val="24"/>
            </w:rPr>
          </w:pPr>
          <w:hyperlink w:anchor="_Toc478727004" w:history="1">
            <w:r w:rsidR="004C36F2" w:rsidRPr="00EB4C0E">
              <w:rPr>
                <w:rStyle w:val="Hyperlink"/>
                <w:noProof/>
              </w:rPr>
              <w:t>Discovery Level</w:t>
            </w:r>
            <w:r w:rsidR="004C36F2">
              <w:rPr>
                <w:noProof/>
                <w:webHidden/>
              </w:rPr>
              <w:tab/>
            </w:r>
            <w:r w:rsidR="004C36F2">
              <w:rPr>
                <w:noProof/>
                <w:webHidden/>
              </w:rPr>
              <w:fldChar w:fldCharType="begin"/>
            </w:r>
            <w:r w:rsidR="004C36F2">
              <w:rPr>
                <w:noProof/>
                <w:webHidden/>
              </w:rPr>
              <w:instrText xml:space="preserve"> PAGEREF _Toc478727004 \h </w:instrText>
            </w:r>
            <w:r w:rsidR="004C36F2">
              <w:rPr>
                <w:noProof/>
                <w:webHidden/>
              </w:rPr>
            </w:r>
            <w:r w:rsidR="004C36F2">
              <w:rPr>
                <w:noProof/>
                <w:webHidden/>
              </w:rPr>
              <w:fldChar w:fldCharType="separate"/>
            </w:r>
            <w:r w:rsidR="004C36F2">
              <w:rPr>
                <w:noProof/>
                <w:webHidden/>
              </w:rPr>
              <w:t>12</w:t>
            </w:r>
            <w:r w:rsidR="004C36F2">
              <w:rPr>
                <w:noProof/>
                <w:webHidden/>
              </w:rPr>
              <w:fldChar w:fldCharType="end"/>
            </w:r>
          </w:hyperlink>
        </w:p>
        <w:p w14:paraId="7C622F9B" w14:textId="77777777" w:rsidR="004C36F2" w:rsidRDefault="0085042D">
          <w:pPr>
            <w:pStyle w:val="TOC3"/>
            <w:tabs>
              <w:tab w:val="right" w:leader="dot" w:pos="9350"/>
            </w:tabs>
            <w:rPr>
              <w:rFonts w:eastAsiaTheme="minorEastAsia" w:cstheme="minorBidi"/>
              <w:noProof/>
              <w:sz w:val="24"/>
              <w:szCs w:val="24"/>
            </w:rPr>
          </w:pPr>
          <w:hyperlink w:anchor="_Toc478727005" w:history="1">
            <w:r w:rsidR="004C36F2" w:rsidRPr="00EB4C0E">
              <w:rPr>
                <w:rStyle w:val="Hyperlink"/>
                <w:noProof/>
              </w:rPr>
              <w:t>Evaluation Level</w:t>
            </w:r>
            <w:r w:rsidR="004C36F2">
              <w:rPr>
                <w:noProof/>
                <w:webHidden/>
              </w:rPr>
              <w:tab/>
            </w:r>
            <w:r w:rsidR="004C36F2">
              <w:rPr>
                <w:noProof/>
                <w:webHidden/>
              </w:rPr>
              <w:fldChar w:fldCharType="begin"/>
            </w:r>
            <w:r w:rsidR="004C36F2">
              <w:rPr>
                <w:noProof/>
                <w:webHidden/>
              </w:rPr>
              <w:instrText xml:space="preserve"> PAGEREF _Toc478727005 \h </w:instrText>
            </w:r>
            <w:r w:rsidR="004C36F2">
              <w:rPr>
                <w:noProof/>
                <w:webHidden/>
              </w:rPr>
            </w:r>
            <w:r w:rsidR="004C36F2">
              <w:rPr>
                <w:noProof/>
                <w:webHidden/>
              </w:rPr>
              <w:fldChar w:fldCharType="separate"/>
            </w:r>
            <w:r w:rsidR="004C36F2">
              <w:rPr>
                <w:noProof/>
                <w:webHidden/>
              </w:rPr>
              <w:t>13</w:t>
            </w:r>
            <w:r w:rsidR="004C36F2">
              <w:rPr>
                <w:noProof/>
                <w:webHidden/>
              </w:rPr>
              <w:fldChar w:fldCharType="end"/>
            </w:r>
          </w:hyperlink>
        </w:p>
        <w:p w14:paraId="5DC94A4A" w14:textId="77777777" w:rsidR="004C36F2" w:rsidRDefault="0085042D">
          <w:pPr>
            <w:pStyle w:val="TOC3"/>
            <w:tabs>
              <w:tab w:val="right" w:leader="dot" w:pos="9350"/>
            </w:tabs>
            <w:rPr>
              <w:rFonts w:eastAsiaTheme="minorEastAsia" w:cstheme="minorBidi"/>
              <w:noProof/>
              <w:sz w:val="24"/>
              <w:szCs w:val="24"/>
            </w:rPr>
          </w:pPr>
          <w:hyperlink w:anchor="_Toc478727006" w:history="1">
            <w:r w:rsidR="004C36F2" w:rsidRPr="00EB4C0E">
              <w:rPr>
                <w:rStyle w:val="Hyperlink"/>
                <w:noProof/>
              </w:rPr>
              <w:t>Access Level</w:t>
            </w:r>
            <w:r w:rsidR="004C36F2">
              <w:rPr>
                <w:noProof/>
                <w:webHidden/>
              </w:rPr>
              <w:tab/>
            </w:r>
            <w:r w:rsidR="004C36F2">
              <w:rPr>
                <w:noProof/>
                <w:webHidden/>
              </w:rPr>
              <w:fldChar w:fldCharType="begin"/>
            </w:r>
            <w:r w:rsidR="004C36F2">
              <w:rPr>
                <w:noProof/>
                <w:webHidden/>
              </w:rPr>
              <w:instrText xml:space="preserve"> PAGEREF _Toc478727006 \h </w:instrText>
            </w:r>
            <w:r w:rsidR="004C36F2">
              <w:rPr>
                <w:noProof/>
                <w:webHidden/>
              </w:rPr>
            </w:r>
            <w:r w:rsidR="004C36F2">
              <w:rPr>
                <w:noProof/>
                <w:webHidden/>
              </w:rPr>
              <w:fldChar w:fldCharType="separate"/>
            </w:r>
            <w:r w:rsidR="004C36F2">
              <w:rPr>
                <w:noProof/>
                <w:webHidden/>
              </w:rPr>
              <w:t>13</w:t>
            </w:r>
            <w:r w:rsidR="004C36F2">
              <w:rPr>
                <w:noProof/>
                <w:webHidden/>
              </w:rPr>
              <w:fldChar w:fldCharType="end"/>
            </w:r>
          </w:hyperlink>
        </w:p>
        <w:p w14:paraId="0E33D1D3" w14:textId="77777777" w:rsidR="004C36F2" w:rsidRDefault="0085042D">
          <w:pPr>
            <w:pStyle w:val="TOC3"/>
            <w:tabs>
              <w:tab w:val="right" w:leader="dot" w:pos="9350"/>
            </w:tabs>
            <w:rPr>
              <w:rFonts w:eastAsiaTheme="minorEastAsia" w:cstheme="minorBidi"/>
              <w:noProof/>
              <w:sz w:val="24"/>
              <w:szCs w:val="24"/>
            </w:rPr>
          </w:pPr>
          <w:hyperlink w:anchor="_Toc478727007" w:history="1">
            <w:r w:rsidR="004C36F2" w:rsidRPr="00EB4C0E">
              <w:rPr>
                <w:rStyle w:val="Hyperlink"/>
                <w:noProof/>
              </w:rPr>
              <w:t>Integration Level</w:t>
            </w:r>
            <w:r w:rsidR="004C36F2">
              <w:rPr>
                <w:noProof/>
                <w:webHidden/>
              </w:rPr>
              <w:tab/>
            </w:r>
            <w:r w:rsidR="004C36F2">
              <w:rPr>
                <w:noProof/>
                <w:webHidden/>
              </w:rPr>
              <w:fldChar w:fldCharType="begin"/>
            </w:r>
            <w:r w:rsidR="004C36F2">
              <w:rPr>
                <w:noProof/>
                <w:webHidden/>
              </w:rPr>
              <w:instrText xml:space="preserve"> PAGEREF _Toc478727007 \h </w:instrText>
            </w:r>
            <w:r w:rsidR="004C36F2">
              <w:rPr>
                <w:noProof/>
                <w:webHidden/>
              </w:rPr>
            </w:r>
            <w:r w:rsidR="004C36F2">
              <w:rPr>
                <w:noProof/>
                <w:webHidden/>
              </w:rPr>
              <w:fldChar w:fldCharType="separate"/>
            </w:r>
            <w:r w:rsidR="004C36F2">
              <w:rPr>
                <w:noProof/>
                <w:webHidden/>
              </w:rPr>
              <w:t>14</w:t>
            </w:r>
            <w:r w:rsidR="004C36F2">
              <w:rPr>
                <w:noProof/>
                <w:webHidden/>
              </w:rPr>
              <w:fldChar w:fldCharType="end"/>
            </w:r>
          </w:hyperlink>
        </w:p>
        <w:p w14:paraId="7505566E" w14:textId="77777777" w:rsidR="004C36F2" w:rsidRDefault="0085042D">
          <w:pPr>
            <w:pStyle w:val="TOC2"/>
            <w:tabs>
              <w:tab w:val="right" w:leader="dot" w:pos="9350"/>
            </w:tabs>
            <w:rPr>
              <w:rFonts w:eastAsiaTheme="minorEastAsia" w:cstheme="minorBidi"/>
              <w:b w:val="0"/>
              <w:bCs w:val="0"/>
              <w:noProof/>
              <w:sz w:val="24"/>
              <w:szCs w:val="24"/>
            </w:rPr>
          </w:pPr>
          <w:hyperlink w:anchor="_Toc478727008" w:history="1">
            <w:r w:rsidR="004C36F2" w:rsidRPr="00EB4C0E">
              <w:rPr>
                <w:rStyle w:val="Hyperlink"/>
                <w:noProof/>
              </w:rPr>
              <w:t>Level Completeness by Collection</w:t>
            </w:r>
            <w:r w:rsidR="004C36F2">
              <w:rPr>
                <w:noProof/>
                <w:webHidden/>
              </w:rPr>
              <w:tab/>
            </w:r>
            <w:r w:rsidR="004C36F2">
              <w:rPr>
                <w:noProof/>
                <w:webHidden/>
              </w:rPr>
              <w:fldChar w:fldCharType="begin"/>
            </w:r>
            <w:r w:rsidR="004C36F2">
              <w:rPr>
                <w:noProof/>
                <w:webHidden/>
              </w:rPr>
              <w:instrText xml:space="preserve"> PAGEREF _Toc478727008 \h </w:instrText>
            </w:r>
            <w:r w:rsidR="004C36F2">
              <w:rPr>
                <w:noProof/>
                <w:webHidden/>
              </w:rPr>
            </w:r>
            <w:r w:rsidR="004C36F2">
              <w:rPr>
                <w:noProof/>
                <w:webHidden/>
              </w:rPr>
              <w:fldChar w:fldCharType="separate"/>
            </w:r>
            <w:r w:rsidR="004C36F2">
              <w:rPr>
                <w:noProof/>
                <w:webHidden/>
              </w:rPr>
              <w:t>15</w:t>
            </w:r>
            <w:r w:rsidR="004C36F2">
              <w:rPr>
                <w:noProof/>
                <w:webHidden/>
              </w:rPr>
              <w:fldChar w:fldCharType="end"/>
            </w:r>
          </w:hyperlink>
        </w:p>
        <w:p w14:paraId="68D19E70" w14:textId="77777777" w:rsidR="004C36F2" w:rsidRDefault="0085042D">
          <w:pPr>
            <w:pStyle w:val="TOC3"/>
            <w:tabs>
              <w:tab w:val="right" w:leader="dot" w:pos="9350"/>
            </w:tabs>
            <w:rPr>
              <w:rFonts w:eastAsiaTheme="minorEastAsia" w:cstheme="minorBidi"/>
              <w:noProof/>
              <w:sz w:val="24"/>
              <w:szCs w:val="24"/>
            </w:rPr>
          </w:pPr>
          <w:hyperlink w:anchor="_Toc478727009" w:history="1">
            <w:r w:rsidR="004C36F2" w:rsidRPr="00EB4C0E">
              <w:rPr>
                <w:rStyle w:val="Hyperlink"/>
                <w:noProof/>
              </w:rPr>
              <w:t>Identification Level</w:t>
            </w:r>
            <w:r w:rsidR="004C36F2">
              <w:rPr>
                <w:noProof/>
                <w:webHidden/>
              </w:rPr>
              <w:tab/>
            </w:r>
            <w:r w:rsidR="004C36F2">
              <w:rPr>
                <w:noProof/>
                <w:webHidden/>
              </w:rPr>
              <w:fldChar w:fldCharType="begin"/>
            </w:r>
            <w:r w:rsidR="004C36F2">
              <w:rPr>
                <w:noProof/>
                <w:webHidden/>
              </w:rPr>
              <w:instrText xml:space="preserve"> PAGEREF _Toc478727009 \h </w:instrText>
            </w:r>
            <w:r w:rsidR="004C36F2">
              <w:rPr>
                <w:noProof/>
                <w:webHidden/>
              </w:rPr>
            </w:r>
            <w:r w:rsidR="004C36F2">
              <w:rPr>
                <w:noProof/>
                <w:webHidden/>
              </w:rPr>
              <w:fldChar w:fldCharType="separate"/>
            </w:r>
            <w:r w:rsidR="004C36F2">
              <w:rPr>
                <w:noProof/>
                <w:webHidden/>
              </w:rPr>
              <w:t>15</w:t>
            </w:r>
            <w:r w:rsidR="004C36F2">
              <w:rPr>
                <w:noProof/>
                <w:webHidden/>
              </w:rPr>
              <w:fldChar w:fldCharType="end"/>
            </w:r>
          </w:hyperlink>
        </w:p>
        <w:p w14:paraId="4CB81EDB" w14:textId="77777777" w:rsidR="004C36F2" w:rsidRDefault="0085042D">
          <w:pPr>
            <w:pStyle w:val="TOC3"/>
            <w:tabs>
              <w:tab w:val="right" w:leader="dot" w:pos="9350"/>
            </w:tabs>
            <w:rPr>
              <w:rFonts w:eastAsiaTheme="minorEastAsia" w:cstheme="minorBidi"/>
              <w:noProof/>
              <w:sz w:val="24"/>
              <w:szCs w:val="24"/>
            </w:rPr>
          </w:pPr>
          <w:hyperlink w:anchor="_Toc478727010" w:history="1">
            <w:r w:rsidR="004C36F2" w:rsidRPr="00EB4C0E">
              <w:rPr>
                <w:rStyle w:val="Hyperlink"/>
                <w:noProof/>
              </w:rPr>
              <w:t>Discovery Level</w:t>
            </w:r>
            <w:r w:rsidR="004C36F2">
              <w:rPr>
                <w:noProof/>
                <w:webHidden/>
              </w:rPr>
              <w:tab/>
            </w:r>
            <w:r w:rsidR="004C36F2">
              <w:rPr>
                <w:noProof/>
                <w:webHidden/>
              </w:rPr>
              <w:fldChar w:fldCharType="begin"/>
            </w:r>
            <w:r w:rsidR="004C36F2">
              <w:rPr>
                <w:noProof/>
                <w:webHidden/>
              </w:rPr>
              <w:instrText xml:space="preserve"> PAGEREF _Toc478727010 \h </w:instrText>
            </w:r>
            <w:r w:rsidR="004C36F2">
              <w:rPr>
                <w:noProof/>
                <w:webHidden/>
              </w:rPr>
            </w:r>
            <w:r w:rsidR="004C36F2">
              <w:rPr>
                <w:noProof/>
                <w:webHidden/>
              </w:rPr>
              <w:fldChar w:fldCharType="separate"/>
            </w:r>
            <w:r w:rsidR="004C36F2">
              <w:rPr>
                <w:noProof/>
                <w:webHidden/>
              </w:rPr>
              <w:t>16</w:t>
            </w:r>
            <w:r w:rsidR="004C36F2">
              <w:rPr>
                <w:noProof/>
                <w:webHidden/>
              </w:rPr>
              <w:fldChar w:fldCharType="end"/>
            </w:r>
          </w:hyperlink>
        </w:p>
        <w:p w14:paraId="4E848E2D" w14:textId="77777777" w:rsidR="004C36F2" w:rsidRDefault="0085042D">
          <w:pPr>
            <w:pStyle w:val="TOC3"/>
            <w:tabs>
              <w:tab w:val="right" w:leader="dot" w:pos="9350"/>
            </w:tabs>
            <w:rPr>
              <w:rFonts w:eastAsiaTheme="minorEastAsia" w:cstheme="minorBidi"/>
              <w:noProof/>
              <w:sz w:val="24"/>
              <w:szCs w:val="24"/>
            </w:rPr>
          </w:pPr>
          <w:hyperlink w:anchor="_Toc478727011" w:history="1">
            <w:r w:rsidR="004C36F2" w:rsidRPr="00EB4C0E">
              <w:rPr>
                <w:rStyle w:val="Hyperlink"/>
                <w:noProof/>
              </w:rPr>
              <w:t>Evaluation Level</w:t>
            </w:r>
            <w:r w:rsidR="004C36F2">
              <w:rPr>
                <w:noProof/>
                <w:webHidden/>
              </w:rPr>
              <w:tab/>
            </w:r>
            <w:r w:rsidR="004C36F2">
              <w:rPr>
                <w:noProof/>
                <w:webHidden/>
              </w:rPr>
              <w:fldChar w:fldCharType="begin"/>
            </w:r>
            <w:r w:rsidR="004C36F2">
              <w:rPr>
                <w:noProof/>
                <w:webHidden/>
              </w:rPr>
              <w:instrText xml:space="preserve"> PAGEREF _Toc478727011 \h </w:instrText>
            </w:r>
            <w:r w:rsidR="004C36F2">
              <w:rPr>
                <w:noProof/>
                <w:webHidden/>
              </w:rPr>
            </w:r>
            <w:r w:rsidR="004C36F2">
              <w:rPr>
                <w:noProof/>
                <w:webHidden/>
              </w:rPr>
              <w:fldChar w:fldCharType="separate"/>
            </w:r>
            <w:r w:rsidR="004C36F2">
              <w:rPr>
                <w:noProof/>
                <w:webHidden/>
              </w:rPr>
              <w:t>17</w:t>
            </w:r>
            <w:r w:rsidR="004C36F2">
              <w:rPr>
                <w:noProof/>
                <w:webHidden/>
              </w:rPr>
              <w:fldChar w:fldCharType="end"/>
            </w:r>
          </w:hyperlink>
        </w:p>
        <w:p w14:paraId="4E4F2D49" w14:textId="77777777" w:rsidR="004C36F2" w:rsidRDefault="0085042D">
          <w:pPr>
            <w:pStyle w:val="TOC3"/>
            <w:tabs>
              <w:tab w:val="right" w:leader="dot" w:pos="9350"/>
            </w:tabs>
            <w:rPr>
              <w:rFonts w:eastAsiaTheme="minorEastAsia" w:cstheme="minorBidi"/>
              <w:noProof/>
              <w:sz w:val="24"/>
              <w:szCs w:val="24"/>
            </w:rPr>
          </w:pPr>
          <w:hyperlink w:anchor="_Toc478727012" w:history="1">
            <w:r w:rsidR="004C36F2" w:rsidRPr="00EB4C0E">
              <w:rPr>
                <w:rStyle w:val="Hyperlink"/>
                <w:noProof/>
              </w:rPr>
              <w:t>Access Level</w:t>
            </w:r>
            <w:r w:rsidR="004C36F2">
              <w:rPr>
                <w:noProof/>
                <w:webHidden/>
              </w:rPr>
              <w:tab/>
            </w:r>
            <w:r w:rsidR="004C36F2">
              <w:rPr>
                <w:noProof/>
                <w:webHidden/>
              </w:rPr>
              <w:fldChar w:fldCharType="begin"/>
            </w:r>
            <w:r w:rsidR="004C36F2">
              <w:rPr>
                <w:noProof/>
                <w:webHidden/>
              </w:rPr>
              <w:instrText xml:space="preserve"> PAGEREF _Toc478727012 \h </w:instrText>
            </w:r>
            <w:r w:rsidR="004C36F2">
              <w:rPr>
                <w:noProof/>
                <w:webHidden/>
              </w:rPr>
            </w:r>
            <w:r w:rsidR="004C36F2">
              <w:rPr>
                <w:noProof/>
                <w:webHidden/>
              </w:rPr>
              <w:fldChar w:fldCharType="separate"/>
            </w:r>
            <w:r w:rsidR="004C36F2">
              <w:rPr>
                <w:noProof/>
                <w:webHidden/>
              </w:rPr>
              <w:t>18</w:t>
            </w:r>
            <w:r w:rsidR="004C36F2">
              <w:rPr>
                <w:noProof/>
                <w:webHidden/>
              </w:rPr>
              <w:fldChar w:fldCharType="end"/>
            </w:r>
          </w:hyperlink>
        </w:p>
        <w:p w14:paraId="4E893AA9" w14:textId="77777777" w:rsidR="004C36F2" w:rsidRDefault="0085042D">
          <w:pPr>
            <w:pStyle w:val="TOC3"/>
            <w:tabs>
              <w:tab w:val="right" w:leader="dot" w:pos="9350"/>
            </w:tabs>
            <w:rPr>
              <w:rFonts w:eastAsiaTheme="minorEastAsia" w:cstheme="minorBidi"/>
              <w:noProof/>
              <w:sz w:val="24"/>
              <w:szCs w:val="24"/>
            </w:rPr>
          </w:pPr>
          <w:hyperlink w:anchor="_Toc478727013" w:history="1">
            <w:r w:rsidR="004C36F2" w:rsidRPr="00EB4C0E">
              <w:rPr>
                <w:rStyle w:val="Hyperlink"/>
                <w:noProof/>
              </w:rPr>
              <w:t>Integration Level</w:t>
            </w:r>
            <w:r w:rsidR="004C36F2">
              <w:rPr>
                <w:noProof/>
                <w:webHidden/>
              </w:rPr>
              <w:tab/>
            </w:r>
            <w:r w:rsidR="004C36F2">
              <w:rPr>
                <w:noProof/>
                <w:webHidden/>
              </w:rPr>
              <w:fldChar w:fldCharType="begin"/>
            </w:r>
            <w:r w:rsidR="004C36F2">
              <w:rPr>
                <w:noProof/>
                <w:webHidden/>
              </w:rPr>
              <w:instrText xml:space="preserve"> PAGEREF _Toc478727013 \h </w:instrText>
            </w:r>
            <w:r w:rsidR="004C36F2">
              <w:rPr>
                <w:noProof/>
                <w:webHidden/>
              </w:rPr>
            </w:r>
            <w:r w:rsidR="004C36F2">
              <w:rPr>
                <w:noProof/>
                <w:webHidden/>
              </w:rPr>
              <w:fldChar w:fldCharType="separate"/>
            </w:r>
            <w:r w:rsidR="004C36F2">
              <w:rPr>
                <w:noProof/>
                <w:webHidden/>
              </w:rPr>
              <w:t>19</w:t>
            </w:r>
            <w:r w:rsidR="004C36F2">
              <w:rPr>
                <w:noProof/>
                <w:webHidden/>
              </w:rPr>
              <w:fldChar w:fldCharType="end"/>
            </w:r>
          </w:hyperlink>
        </w:p>
        <w:p w14:paraId="019C49E1" w14:textId="77777777" w:rsidR="004C36F2" w:rsidRDefault="0085042D">
          <w:pPr>
            <w:pStyle w:val="TOC2"/>
            <w:tabs>
              <w:tab w:val="right" w:leader="dot" w:pos="9350"/>
            </w:tabs>
            <w:rPr>
              <w:rFonts w:eastAsiaTheme="minorEastAsia" w:cstheme="minorBidi"/>
              <w:b w:val="0"/>
              <w:bCs w:val="0"/>
              <w:noProof/>
              <w:sz w:val="24"/>
              <w:szCs w:val="24"/>
            </w:rPr>
          </w:pPr>
          <w:hyperlink w:anchor="_Toc478727014" w:history="1">
            <w:r w:rsidR="004C36F2" w:rsidRPr="00EB4C0E">
              <w:rPr>
                <w:rStyle w:val="Hyperlink"/>
                <w:noProof/>
              </w:rPr>
              <w:t>Signature Scores</w:t>
            </w:r>
            <w:r w:rsidR="004C36F2">
              <w:rPr>
                <w:noProof/>
                <w:webHidden/>
              </w:rPr>
              <w:tab/>
            </w:r>
            <w:r w:rsidR="004C36F2">
              <w:rPr>
                <w:noProof/>
                <w:webHidden/>
              </w:rPr>
              <w:fldChar w:fldCharType="begin"/>
            </w:r>
            <w:r w:rsidR="004C36F2">
              <w:rPr>
                <w:noProof/>
                <w:webHidden/>
              </w:rPr>
              <w:instrText xml:space="preserve"> PAGEREF _Toc478727014 \h </w:instrText>
            </w:r>
            <w:r w:rsidR="004C36F2">
              <w:rPr>
                <w:noProof/>
                <w:webHidden/>
              </w:rPr>
            </w:r>
            <w:r w:rsidR="004C36F2">
              <w:rPr>
                <w:noProof/>
                <w:webHidden/>
              </w:rPr>
              <w:fldChar w:fldCharType="separate"/>
            </w:r>
            <w:r w:rsidR="004C36F2">
              <w:rPr>
                <w:noProof/>
                <w:webHidden/>
              </w:rPr>
              <w:t>20</w:t>
            </w:r>
            <w:r w:rsidR="004C36F2">
              <w:rPr>
                <w:noProof/>
                <w:webHidden/>
              </w:rPr>
              <w:fldChar w:fldCharType="end"/>
            </w:r>
          </w:hyperlink>
        </w:p>
        <w:p w14:paraId="63CAE01A" w14:textId="77777777" w:rsidR="004C36F2" w:rsidRDefault="0085042D">
          <w:pPr>
            <w:pStyle w:val="TOC2"/>
            <w:tabs>
              <w:tab w:val="right" w:leader="dot" w:pos="9350"/>
            </w:tabs>
            <w:rPr>
              <w:rFonts w:eastAsiaTheme="minorEastAsia" w:cstheme="minorBidi"/>
              <w:b w:val="0"/>
              <w:bCs w:val="0"/>
              <w:noProof/>
              <w:sz w:val="24"/>
              <w:szCs w:val="24"/>
            </w:rPr>
          </w:pPr>
          <w:hyperlink w:anchor="_Toc478727015" w:history="1">
            <w:r w:rsidR="004C36F2" w:rsidRPr="00EB4C0E">
              <w:rPr>
                <w:rStyle w:val="Hyperlink"/>
                <w:noProof/>
              </w:rPr>
              <w:t>Average Signature Score Sums</w:t>
            </w:r>
            <w:r w:rsidR="004C36F2">
              <w:rPr>
                <w:noProof/>
                <w:webHidden/>
              </w:rPr>
              <w:tab/>
            </w:r>
            <w:r w:rsidR="004C36F2">
              <w:rPr>
                <w:noProof/>
                <w:webHidden/>
              </w:rPr>
              <w:fldChar w:fldCharType="begin"/>
            </w:r>
            <w:r w:rsidR="004C36F2">
              <w:rPr>
                <w:noProof/>
                <w:webHidden/>
              </w:rPr>
              <w:instrText xml:space="preserve"> PAGEREF _Toc478727015 \h </w:instrText>
            </w:r>
            <w:r w:rsidR="004C36F2">
              <w:rPr>
                <w:noProof/>
                <w:webHidden/>
              </w:rPr>
            </w:r>
            <w:r w:rsidR="004C36F2">
              <w:rPr>
                <w:noProof/>
                <w:webHidden/>
              </w:rPr>
              <w:fldChar w:fldCharType="separate"/>
            </w:r>
            <w:r w:rsidR="004C36F2">
              <w:rPr>
                <w:noProof/>
                <w:webHidden/>
              </w:rPr>
              <w:t>20</w:t>
            </w:r>
            <w:r w:rsidR="004C36F2">
              <w:rPr>
                <w:noProof/>
                <w:webHidden/>
              </w:rPr>
              <w:fldChar w:fldCharType="end"/>
            </w:r>
          </w:hyperlink>
        </w:p>
        <w:p w14:paraId="79043B75" w14:textId="77777777" w:rsidR="004C36F2" w:rsidRDefault="0085042D">
          <w:pPr>
            <w:pStyle w:val="TOC2"/>
            <w:tabs>
              <w:tab w:val="right" w:leader="dot" w:pos="9350"/>
            </w:tabs>
            <w:rPr>
              <w:rFonts w:eastAsiaTheme="minorEastAsia" w:cstheme="minorBidi"/>
              <w:b w:val="0"/>
              <w:bCs w:val="0"/>
              <w:noProof/>
              <w:sz w:val="24"/>
              <w:szCs w:val="24"/>
            </w:rPr>
          </w:pPr>
          <w:hyperlink w:anchor="_Toc478727016" w:history="1">
            <w:r w:rsidR="004C36F2" w:rsidRPr="00EB4C0E">
              <w:rPr>
                <w:rStyle w:val="Hyperlink"/>
                <w:noProof/>
              </w:rPr>
              <w:t>Signature Sum Distribution</w:t>
            </w:r>
            <w:r w:rsidR="004C36F2">
              <w:rPr>
                <w:noProof/>
                <w:webHidden/>
              </w:rPr>
              <w:tab/>
            </w:r>
            <w:r w:rsidR="004C36F2">
              <w:rPr>
                <w:noProof/>
                <w:webHidden/>
              </w:rPr>
              <w:fldChar w:fldCharType="begin"/>
            </w:r>
            <w:r w:rsidR="004C36F2">
              <w:rPr>
                <w:noProof/>
                <w:webHidden/>
              </w:rPr>
              <w:instrText xml:space="preserve"> PAGEREF _Toc478727016 \h </w:instrText>
            </w:r>
            <w:r w:rsidR="004C36F2">
              <w:rPr>
                <w:noProof/>
                <w:webHidden/>
              </w:rPr>
            </w:r>
            <w:r w:rsidR="004C36F2">
              <w:rPr>
                <w:noProof/>
                <w:webHidden/>
              </w:rPr>
              <w:fldChar w:fldCharType="separate"/>
            </w:r>
            <w:r w:rsidR="004C36F2">
              <w:rPr>
                <w:noProof/>
                <w:webHidden/>
              </w:rPr>
              <w:t>21</w:t>
            </w:r>
            <w:r w:rsidR="004C36F2">
              <w:rPr>
                <w:noProof/>
                <w:webHidden/>
              </w:rPr>
              <w:fldChar w:fldCharType="end"/>
            </w:r>
          </w:hyperlink>
        </w:p>
        <w:p w14:paraId="3269E008" w14:textId="77777777" w:rsidR="004C36F2" w:rsidRDefault="0085042D">
          <w:pPr>
            <w:pStyle w:val="TOC2"/>
            <w:tabs>
              <w:tab w:val="right" w:leader="dot" w:pos="9350"/>
            </w:tabs>
            <w:rPr>
              <w:rFonts w:eastAsiaTheme="minorEastAsia" w:cstheme="minorBidi"/>
              <w:b w:val="0"/>
              <w:bCs w:val="0"/>
              <w:noProof/>
              <w:sz w:val="24"/>
              <w:szCs w:val="24"/>
            </w:rPr>
          </w:pPr>
          <w:hyperlink w:anchor="_Toc478727017" w:history="1">
            <w:r w:rsidR="004C36F2" w:rsidRPr="00EB4C0E">
              <w:rPr>
                <w:rStyle w:val="Hyperlink"/>
                <w:noProof/>
              </w:rPr>
              <w:t>Signature Scores by Recommendation Level</w:t>
            </w:r>
            <w:r w:rsidR="004C36F2">
              <w:rPr>
                <w:noProof/>
                <w:webHidden/>
              </w:rPr>
              <w:tab/>
            </w:r>
            <w:r w:rsidR="004C36F2">
              <w:rPr>
                <w:noProof/>
                <w:webHidden/>
              </w:rPr>
              <w:fldChar w:fldCharType="begin"/>
            </w:r>
            <w:r w:rsidR="004C36F2">
              <w:rPr>
                <w:noProof/>
                <w:webHidden/>
              </w:rPr>
              <w:instrText xml:space="preserve"> PAGEREF _Toc478727017 \h </w:instrText>
            </w:r>
            <w:r w:rsidR="004C36F2">
              <w:rPr>
                <w:noProof/>
                <w:webHidden/>
              </w:rPr>
            </w:r>
            <w:r w:rsidR="004C36F2">
              <w:rPr>
                <w:noProof/>
                <w:webHidden/>
              </w:rPr>
              <w:fldChar w:fldCharType="separate"/>
            </w:r>
            <w:r w:rsidR="004C36F2">
              <w:rPr>
                <w:noProof/>
                <w:webHidden/>
              </w:rPr>
              <w:t>22</w:t>
            </w:r>
            <w:r w:rsidR="004C36F2">
              <w:rPr>
                <w:noProof/>
                <w:webHidden/>
              </w:rPr>
              <w:fldChar w:fldCharType="end"/>
            </w:r>
          </w:hyperlink>
        </w:p>
        <w:p w14:paraId="22C4555F" w14:textId="77777777" w:rsidR="004C36F2" w:rsidRDefault="0085042D">
          <w:pPr>
            <w:pStyle w:val="TOC3"/>
            <w:tabs>
              <w:tab w:val="right" w:leader="dot" w:pos="9350"/>
            </w:tabs>
            <w:rPr>
              <w:rFonts w:eastAsiaTheme="minorEastAsia" w:cstheme="minorBidi"/>
              <w:noProof/>
              <w:sz w:val="24"/>
              <w:szCs w:val="24"/>
            </w:rPr>
          </w:pPr>
          <w:hyperlink w:anchor="_Toc478727018" w:history="1">
            <w:r w:rsidR="004C36F2" w:rsidRPr="00EB4C0E">
              <w:rPr>
                <w:rStyle w:val="Hyperlink"/>
                <w:noProof/>
              </w:rPr>
              <w:t>Identification Level</w:t>
            </w:r>
            <w:r w:rsidR="004C36F2">
              <w:rPr>
                <w:noProof/>
                <w:webHidden/>
              </w:rPr>
              <w:tab/>
            </w:r>
            <w:r w:rsidR="004C36F2">
              <w:rPr>
                <w:noProof/>
                <w:webHidden/>
              </w:rPr>
              <w:fldChar w:fldCharType="begin"/>
            </w:r>
            <w:r w:rsidR="004C36F2">
              <w:rPr>
                <w:noProof/>
                <w:webHidden/>
              </w:rPr>
              <w:instrText xml:space="preserve"> PAGEREF _Toc478727018 \h </w:instrText>
            </w:r>
            <w:r w:rsidR="004C36F2">
              <w:rPr>
                <w:noProof/>
                <w:webHidden/>
              </w:rPr>
            </w:r>
            <w:r w:rsidR="004C36F2">
              <w:rPr>
                <w:noProof/>
                <w:webHidden/>
              </w:rPr>
              <w:fldChar w:fldCharType="separate"/>
            </w:r>
            <w:r w:rsidR="004C36F2">
              <w:rPr>
                <w:noProof/>
                <w:webHidden/>
              </w:rPr>
              <w:t>23</w:t>
            </w:r>
            <w:r w:rsidR="004C36F2">
              <w:rPr>
                <w:noProof/>
                <w:webHidden/>
              </w:rPr>
              <w:fldChar w:fldCharType="end"/>
            </w:r>
          </w:hyperlink>
        </w:p>
        <w:p w14:paraId="610BD568" w14:textId="77777777" w:rsidR="004C36F2" w:rsidRDefault="0085042D">
          <w:pPr>
            <w:pStyle w:val="TOC3"/>
            <w:tabs>
              <w:tab w:val="right" w:leader="dot" w:pos="9350"/>
            </w:tabs>
            <w:rPr>
              <w:rFonts w:eastAsiaTheme="minorEastAsia" w:cstheme="minorBidi"/>
              <w:noProof/>
              <w:sz w:val="24"/>
              <w:szCs w:val="24"/>
            </w:rPr>
          </w:pPr>
          <w:hyperlink w:anchor="_Toc478727019" w:history="1">
            <w:r w:rsidR="004C36F2" w:rsidRPr="00EB4C0E">
              <w:rPr>
                <w:rStyle w:val="Hyperlink"/>
                <w:noProof/>
              </w:rPr>
              <w:t>Discovery Level</w:t>
            </w:r>
            <w:r w:rsidR="004C36F2">
              <w:rPr>
                <w:noProof/>
                <w:webHidden/>
              </w:rPr>
              <w:tab/>
            </w:r>
            <w:r w:rsidR="004C36F2">
              <w:rPr>
                <w:noProof/>
                <w:webHidden/>
              </w:rPr>
              <w:fldChar w:fldCharType="begin"/>
            </w:r>
            <w:r w:rsidR="004C36F2">
              <w:rPr>
                <w:noProof/>
                <w:webHidden/>
              </w:rPr>
              <w:instrText xml:space="preserve"> PAGEREF _Toc478727019 \h </w:instrText>
            </w:r>
            <w:r w:rsidR="004C36F2">
              <w:rPr>
                <w:noProof/>
                <w:webHidden/>
              </w:rPr>
            </w:r>
            <w:r w:rsidR="004C36F2">
              <w:rPr>
                <w:noProof/>
                <w:webHidden/>
              </w:rPr>
              <w:fldChar w:fldCharType="separate"/>
            </w:r>
            <w:r w:rsidR="004C36F2">
              <w:rPr>
                <w:noProof/>
                <w:webHidden/>
              </w:rPr>
              <w:t>23</w:t>
            </w:r>
            <w:r w:rsidR="004C36F2">
              <w:rPr>
                <w:noProof/>
                <w:webHidden/>
              </w:rPr>
              <w:fldChar w:fldCharType="end"/>
            </w:r>
          </w:hyperlink>
        </w:p>
        <w:p w14:paraId="1E06E3F4" w14:textId="77777777" w:rsidR="004C36F2" w:rsidRDefault="0085042D">
          <w:pPr>
            <w:pStyle w:val="TOC3"/>
            <w:tabs>
              <w:tab w:val="right" w:leader="dot" w:pos="9350"/>
            </w:tabs>
            <w:rPr>
              <w:rFonts w:eastAsiaTheme="minorEastAsia" w:cstheme="minorBidi"/>
              <w:noProof/>
              <w:sz w:val="24"/>
              <w:szCs w:val="24"/>
            </w:rPr>
          </w:pPr>
          <w:hyperlink w:anchor="_Toc478727020" w:history="1">
            <w:r w:rsidR="004C36F2" w:rsidRPr="00EB4C0E">
              <w:rPr>
                <w:rStyle w:val="Hyperlink"/>
                <w:noProof/>
              </w:rPr>
              <w:t>Evaluation Level</w:t>
            </w:r>
            <w:r w:rsidR="004C36F2">
              <w:rPr>
                <w:noProof/>
                <w:webHidden/>
              </w:rPr>
              <w:tab/>
            </w:r>
            <w:r w:rsidR="004C36F2">
              <w:rPr>
                <w:noProof/>
                <w:webHidden/>
              </w:rPr>
              <w:fldChar w:fldCharType="begin"/>
            </w:r>
            <w:r w:rsidR="004C36F2">
              <w:rPr>
                <w:noProof/>
                <w:webHidden/>
              </w:rPr>
              <w:instrText xml:space="preserve"> PAGEREF _Toc478727020 \h </w:instrText>
            </w:r>
            <w:r w:rsidR="004C36F2">
              <w:rPr>
                <w:noProof/>
                <w:webHidden/>
              </w:rPr>
            </w:r>
            <w:r w:rsidR="004C36F2">
              <w:rPr>
                <w:noProof/>
                <w:webHidden/>
              </w:rPr>
              <w:fldChar w:fldCharType="separate"/>
            </w:r>
            <w:r w:rsidR="004C36F2">
              <w:rPr>
                <w:noProof/>
                <w:webHidden/>
              </w:rPr>
              <w:t>24</w:t>
            </w:r>
            <w:r w:rsidR="004C36F2">
              <w:rPr>
                <w:noProof/>
                <w:webHidden/>
              </w:rPr>
              <w:fldChar w:fldCharType="end"/>
            </w:r>
          </w:hyperlink>
        </w:p>
        <w:p w14:paraId="0963D412" w14:textId="77777777" w:rsidR="004C36F2" w:rsidRDefault="0085042D">
          <w:pPr>
            <w:pStyle w:val="TOC3"/>
            <w:tabs>
              <w:tab w:val="right" w:leader="dot" w:pos="9350"/>
            </w:tabs>
            <w:rPr>
              <w:rFonts w:eastAsiaTheme="minorEastAsia" w:cstheme="minorBidi"/>
              <w:noProof/>
              <w:sz w:val="24"/>
              <w:szCs w:val="24"/>
            </w:rPr>
          </w:pPr>
          <w:hyperlink w:anchor="_Toc478727021" w:history="1">
            <w:r w:rsidR="004C36F2" w:rsidRPr="00EB4C0E">
              <w:rPr>
                <w:rStyle w:val="Hyperlink"/>
                <w:noProof/>
              </w:rPr>
              <w:t>Access Level</w:t>
            </w:r>
            <w:r w:rsidR="004C36F2">
              <w:rPr>
                <w:noProof/>
                <w:webHidden/>
              </w:rPr>
              <w:tab/>
            </w:r>
            <w:r w:rsidR="004C36F2">
              <w:rPr>
                <w:noProof/>
                <w:webHidden/>
              </w:rPr>
              <w:fldChar w:fldCharType="begin"/>
            </w:r>
            <w:r w:rsidR="004C36F2">
              <w:rPr>
                <w:noProof/>
                <w:webHidden/>
              </w:rPr>
              <w:instrText xml:space="preserve"> PAGEREF _Toc478727021 \h </w:instrText>
            </w:r>
            <w:r w:rsidR="004C36F2">
              <w:rPr>
                <w:noProof/>
                <w:webHidden/>
              </w:rPr>
            </w:r>
            <w:r w:rsidR="004C36F2">
              <w:rPr>
                <w:noProof/>
                <w:webHidden/>
              </w:rPr>
              <w:fldChar w:fldCharType="separate"/>
            </w:r>
            <w:r w:rsidR="004C36F2">
              <w:rPr>
                <w:noProof/>
                <w:webHidden/>
              </w:rPr>
              <w:t>25</w:t>
            </w:r>
            <w:r w:rsidR="004C36F2">
              <w:rPr>
                <w:noProof/>
                <w:webHidden/>
              </w:rPr>
              <w:fldChar w:fldCharType="end"/>
            </w:r>
          </w:hyperlink>
        </w:p>
        <w:p w14:paraId="55CB7481" w14:textId="77777777" w:rsidR="004C36F2" w:rsidRDefault="0085042D">
          <w:pPr>
            <w:pStyle w:val="TOC3"/>
            <w:tabs>
              <w:tab w:val="right" w:leader="dot" w:pos="9350"/>
            </w:tabs>
            <w:rPr>
              <w:rFonts w:eastAsiaTheme="minorEastAsia" w:cstheme="minorBidi"/>
              <w:noProof/>
              <w:sz w:val="24"/>
              <w:szCs w:val="24"/>
            </w:rPr>
          </w:pPr>
          <w:hyperlink w:anchor="_Toc478727022" w:history="1">
            <w:r w:rsidR="004C36F2" w:rsidRPr="00EB4C0E">
              <w:rPr>
                <w:rStyle w:val="Hyperlink"/>
                <w:noProof/>
              </w:rPr>
              <w:t>Integration Level</w:t>
            </w:r>
            <w:r w:rsidR="004C36F2">
              <w:rPr>
                <w:noProof/>
                <w:webHidden/>
              </w:rPr>
              <w:tab/>
            </w:r>
            <w:r w:rsidR="004C36F2">
              <w:rPr>
                <w:noProof/>
                <w:webHidden/>
              </w:rPr>
              <w:fldChar w:fldCharType="begin"/>
            </w:r>
            <w:r w:rsidR="004C36F2">
              <w:rPr>
                <w:noProof/>
                <w:webHidden/>
              </w:rPr>
              <w:instrText xml:space="preserve"> PAGEREF _Toc478727022 \h </w:instrText>
            </w:r>
            <w:r w:rsidR="004C36F2">
              <w:rPr>
                <w:noProof/>
                <w:webHidden/>
              </w:rPr>
            </w:r>
            <w:r w:rsidR="004C36F2">
              <w:rPr>
                <w:noProof/>
                <w:webHidden/>
              </w:rPr>
              <w:fldChar w:fldCharType="separate"/>
            </w:r>
            <w:r w:rsidR="004C36F2">
              <w:rPr>
                <w:noProof/>
                <w:webHidden/>
              </w:rPr>
              <w:t>26</w:t>
            </w:r>
            <w:r w:rsidR="004C36F2">
              <w:rPr>
                <w:noProof/>
                <w:webHidden/>
              </w:rPr>
              <w:fldChar w:fldCharType="end"/>
            </w:r>
          </w:hyperlink>
        </w:p>
        <w:p w14:paraId="79415B04" w14:textId="77777777" w:rsidR="004C36F2" w:rsidRDefault="0085042D">
          <w:pPr>
            <w:pStyle w:val="TOC1"/>
            <w:tabs>
              <w:tab w:val="right" w:leader="dot" w:pos="9350"/>
            </w:tabs>
            <w:rPr>
              <w:rFonts w:eastAsiaTheme="minorEastAsia" w:cstheme="minorBidi"/>
              <w:b w:val="0"/>
              <w:bCs w:val="0"/>
              <w:noProof/>
            </w:rPr>
          </w:pPr>
          <w:hyperlink w:anchor="_Toc478727023" w:history="1">
            <w:r w:rsidR="004C36F2" w:rsidRPr="00EB4C0E">
              <w:rPr>
                <w:rStyle w:val="Hyperlink"/>
                <w:rFonts w:ascii="Book Antiqua" w:hAnsi="Book Antiqua"/>
                <w:noProof/>
              </w:rPr>
              <w:t>Conclusions and Further Questions</w:t>
            </w:r>
            <w:r w:rsidR="004C36F2">
              <w:rPr>
                <w:noProof/>
                <w:webHidden/>
              </w:rPr>
              <w:tab/>
            </w:r>
            <w:r w:rsidR="004C36F2">
              <w:rPr>
                <w:noProof/>
                <w:webHidden/>
              </w:rPr>
              <w:fldChar w:fldCharType="begin"/>
            </w:r>
            <w:r w:rsidR="004C36F2">
              <w:rPr>
                <w:noProof/>
                <w:webHidden/>
              </w:rPr>
              <w:instrText xml:space="preserve"> PAGEREF _Toc478727023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5B4DA6B5" w14:textId="77777777" w:rsidR="004C36F2" w:rsidRDefault="0085042D">
          <w:pPr>
            <w:pStyle w:val="TOC3"/>
            <w:tabs>
              <w:tab w:val="right" w:leader="dot" w:pos="9350"/>
            </w:tabs>
            <w:rPr>
              <w:rFonts w:eastAsiaTheme="minorEastAsia" w:cstheme="minorBidi"/>
              <w:noProof/>
              <w:sz w:val="24"/>
              <w:szCs w:val="24"/>
            </w:rPr>
          </w:pPr>
          <w:hyperlink w:anchor="_Toc478727024" w:history="1">
            <w:r w:rsidR="004C36F2" w:rsidRPr="00EB4C0E">
              <w:rPr>
                <w:rStyle w:val="Hyperlink"/>
                <w:noProof/>
              </w:rPr>
              <w:t>Observation 1</w:t>
            </w:r>
            <w:r w:rsidR="004C36F2">
              <w:rPr>
                <w:noProof/>
                <w:webHidden/>
              </w:rPr>
              <w:tab/>
            </w:r>
            <w:r w:rsidR="004C36F2">
              <w:rPr>
                <w:noProof/>
                <w:webHidden/>
              </w:rPr>
              <w:fldChar w:fldCharType="begin"/>
            </w:r>
            <w:r w:rsidR="004C36F2">
              <w:rPr>
                <w:noProof/>
                <w:webHidden/>
              </w:rPr>
              <w:instrText xml:space="preserve"> PAGEREF _Toc478727024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4D014A24" w14:textId="77777777" w:rsidR="004C36F2" w:rsidRDefault="0085042D">
          <w:pPr>
            <w:pStyle w:val="TOC3"/>
            <w:tabs>
              <w:tab w:val="right" w:leader="dot" w:pos="9350"/>
            </w:tabs>
            <w:rPr>
              <w:rFonts w:eastAsiaTheme="minorEastAsia" w:cstheme="minorBidi"/>
              <w:noProof/>
              <w:sz w:val="24"/>
              <w:szCs w:val="24"/>
            </w:rPr>
          </w:pPr>
          <w:hyperlink w:anchor="_Toc478727025" w:history="1">
            <w:r w:rsidR="004C36F2" w:rsidRPr="00EB4C0E">
              <w:rPr>
                <w:rStyle w:val="Hyperlink"/>
                <w:noProof/>
              </w:rPr>
              <w:t>Conclusion 1</w:t>
            </w:r>
            <w:r w:rsidR="004C36F2">
              <w:rPr>
                <w:noProof/>
                <w:webHidden/>
              </w:rPr>
              <w:tab/>
            </w:r>
            <w:r w:rsidR="004C36F2">
              <w:rPr>
                <w:noProof/>
                <w:webHidden/>
              </w:rPr>
              <w:fldChar w:fldCharType="begin"/>
            </w:r>
            <w:r w:rsidR="004C36F2">
              <w:rPr>
                <w:noProof/>
                <w:webHidden/>
              </w:rPr>
              <w:instrText xml:space="preserve"> PAGEREF _Toc478727025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45861F7E" w14:textId="77777777" w:rsidR="004C36F2" w:rsidRDefault="0085042D">
          <w:pPr>
            <w:pStyle w:val="TOC3"/>
            <w:tabs>
              <w:tab w:val="right" w:leader="dot" w:pos="9350"/>
            </w:tabs>
            <w:rPr>
              <w:rFonts w:eastAsiaTheme="minorEastAsia" w:cstheme="minorBidi"/>
              <w:noProof/>
              <w:sz w:val="24"/>
              <w:szCs w:val="24"/>
            </w:rPr>
          </w:pPr>
          <w:hyperlink w:anchor="_Toc478727026" w:history="1">
            <w:r w:rsidR="004C36F2" w:rsidRPr="00EB4C0E">
              <w:rPr>
                <w:rStyle w:val="Hyperlink"/>
                <w:noProof/>
              </w:rPr>
              <w:t>Observation 2</w:t>
            </w:r>
            <w:r w:rsidR="004C36F2">
              <w:rPr>
                <w:noProof/>
                <w:webHidden/>
              </w:rPr>
              <w:tab/>
            </w:r>
            <w:r w:rsidR="004C36F2">
              <w:rPr>
                <w:noProof/>
                <w:webHidden/>
              </w:rPr>
              <w:fldChar w:fldCharType="begin"/>
            </w:r>
            <w:r w:rsidR="004C36F2">
              <w:rPr>
                <w:noProof/>
                <w:webHidden/>
              </w:rPr>
              <w:instrText xml:space="preserve"> PAGEREF _Toc478727026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45730B80" w14:textId="77777777" w:rsidR="004C36F2" w:rsidRDefault="0085042D">
          <w:pPr>
            <w:pStyle w:val="TOC3"/>
            <w:tabs>
              <w:tab w:val="right" w:leader="dot" w:pos="9350"/>
            </w:tabs>
            <w:rPr>
              <w:rFonts w:eastAsiaTheme="minorEastAsia" w:cstheme="minorBidi"/>
              <w:noProof/>
              <w:sz w:val="24"/>
              <w:szCs w:val="24"/>
            </w:rPr>
          </w:pPr>
          <w:hyperlink w:anchor="_Toc478727027" w:history="1">
            <w:r w:rsidR="004C36F2" w:rsidRPr="00EB4C0E">
              <w:rPr>
                <w:rStyle w:val="Hyperlink"/>
                <w:noProof/>
              </w:rPr>
              <w:t>Conclusion 2</w:t>
            </w:r>
            <w:r w:rsidR="004C36F2">
              <w:rPr>
                <w:noProof/>
                <w:webHidden/>
              </w:rPr>
              <w:tab/>
            </w:r>
            <w:r w:rsidR="004C36F2">
              <w:rPr>
                <w:noProof/>
                <w:webHidden/>
              </w:rPr>
              <w:fldChar w:fldCharType="begin"/>
            </w:r>
            <w:r w:rsidR="004C36F2">
              <w:rPr>
                <w:noProof/>
                <w:webHidden/>
              </w:rPr>
              <w:instrText xml:space="preserve"> PAGEREF _Toc478727027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698D0876" w14:textId="77777777" w:rsidR="004C36F2" w:rsidRDefault="0085042D">
          <w:pPr>
            <w:pStyle w:val="TOC3"/>
            <w:tabs>
              <w:tab w:val="right" w:leader="dot" w:pos="9350"/>
            </w:tabs>
            <w:rPr>
              <w:rFonts w:eastAsiaTheme="minorEastAsia" w:cstheme="minorBidi"/>
              <w:noProof/>
              <w:sz w:val="24"/>
              <w:szCs w:val="24"/>
            </w:rPr>
          </w:pPr>
          <w:hyperlink w:anchor="_Toc478727028" w:history="1">
            <w:r w:rsidR="004C36F2" w:rsidRPr="00EB4C0E">
              <w:rPr>
                <w:rStyle w:val="Hyperlink"/>
                <w:noProof/>
              </w:rPr>
              <w:t>Observation 3</w:t>
            </w:r>
            <w:r w:rsidR="004C36F2">
              <w:rPr>
                <w:noProof/>
                <w:webHidden/>
              </w:rPr>
              <w:tab/>
            </w:r>
            <w:r w:rsidR="004C36F2">
              <w:rPr>
                <w:noProof/>
                <w:webHidden/>
              </w:rPr>
              <w:fldChar w:fldCharType="begin"/>
            </w:r>
            <w:r w:rsidR="004C36F2">
              <w:rPr>
                <w:noProof/>
                <w:webHidden/>
              </w:rPr>
              <w:instrText xml:space="preserve"> PAGEREF _Toc478727028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628A8456" w14:textId="77777777" w:rsidR="004C36F2" w:rsidRDefault="0085042D">
          <w:pPr>
            <w:pStyle w:val="TOC3"/>
            <w:tabs>
              <w:tab w:val="right" w:leader="dot" w:pos="9350"/>
            </w:tabs>
            <w:rPr>
              <w:rFonts w:eastAsiaTheme="minorEastAsia" w:cstheme="minorBidi"/>
              <w:noProof/>
              <w:sz w:val="24"/>
              <w:szCs w:val="24"/>
            </w:rPr>
          </w:pPr>
          <w:hyperlink w:anchor="_Toc478727029" w:history="1">
            <w:r w:rsidR="004C36F2" w:rsidRPr="00EB4C0E">
              <w:rPr>
                <w:rStyle w:val="Hyperlink"/>
                <w:noProof/>
              </w:rPr>
              <w:t>Conclusion 3</w:t>
            </w:r>
            <w:r w:rsidR="004C36F2">
              <w:rPr>
                <w:noProof/>
                <w:webHidden/>
              </w:rPr>
              <w:tab/>
            </w:r>
            <w:r w:rsidR="004C36F2">
              <w:rPr>
                <w:noProof/>
                <w:webHidden/>
              </w:rPr>
              <w:fldChar w:fldCharType="begin"/>
            </w:r>
            <w:r w:rsidR="004C36F2">
              <w:rPr>
                <w:noProof/>
                <w:webHidden/>
              </w:rPr>
              <w:instrText xml:space="preserve"> PAGEREF _Toc478727029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7703BF8A" w14:textId="77777777" w:rsidR="004C36F2" w:rsidRDefault="0085042D">
          <w:pPr>
            <w:pStyle w:val="TOC3"/>
            <w:tabs>
              <w:tab w:val="right" w:leader="dot" w:pos="9350"/>
            </w:tabs>
            <w:rPr>
              <w:rFonts w:eastAsiaTheme="minorEastAsia" w:cstheme="minorBidi"/>
              <w:noProof/>
              <w:sz w:val="24"/>
              <w:szCs w:val="24"/>
            </w:rPr>
          </w:pPr>
          <w:hyperlink w:anchor="_Toc478727030" w:history="1">
            <w:r w:rsidR="004C36F2" w:rsidRPr="00EB4C0E">
              <w:rPr>
                <w:rStyle w:val="Hyperlink"/>
                <w:noProof/>
              </w:rPr>
              <w:t>Observation 4</w:t>
            </w:r>
            <w:r w:rsidR="004C36F2">
              <w:rPr>
                <w:noProof/>
                <w:webHidden/>
              </w:rPr>
              <w:tab/>
            </w:r>
            <w:r w:rsidR="004C36F2">
              <w:rPr>
                <w:noProof/>
                <w:webHidden/>
              </w:rPr>
              <w:fldChar w:fldCharType="begin"/>
            </w:r>
            <w:r w:rsidR="004C36F2">
              <w:rPr>
                <w:noProof/>
                <w:webHidden/>
              </w:rPr>
              <w:instrText xml:space="preserve"> PAGEREF _Toc478727030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65D80B57" w14:textId="77777777" w:rsidR="004C36F2" w:rsidRDefault="0085042D">
          <w:pPr>
            <w:pStyle w:val="TOC3"/>
            <w:tabs>
              <w:tab w:val="right" w:leader="dot" w:pos="9350"/>
            </w:tabs>
            <w:rPr>
              <w:rFonts w:eastAsiaTheme="minorEastAsia" w:cstheme="minorBidi"/>
              <w:noProof/>
              <w:sz w:val="24"/>
              <w:szCs w:val="24"/>
            </w:rPr>
          </w:pPr>
          <w:hyperlink w:anchor="_Toc478727031" w:history="1">
            <w:r w:rsidR="004C36F2" w:rsidRPr="00EB4C0E">
              <w:rPr>
                <w:rStyle w:val="Hyperlink"/>
                <w:noProof/>
              </w:rPr>
              <w:t>Conclusion 4</w:t>
            </w:r>
            <w:r w:rsidR="004C36F2">
              <w:rPr>
                <w:noProof/>
                <w:webHidden/>
              </w:rPr>
              <w:tab/>
            </w:r>
            <w:r w:rsidR="004C36F2">
              <w:rPr>
                <w:noProof/>
                <w:webHidden/>
              </w:rPr>
              <w:fldChar w:fldCharType="begin"/>
            </w:r>
            <w:r w:rsidR="004C36F2">
              <w:rPr>
                <w:noProof/>
                <w:webHidden/>
              </w:rPr>
              <w:instrText xml:space="preserve"> PAGEREF _Toc478727031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2C37EC56" w14:textId="77777777" w:rsidR="004C36F2" w:rsidRDefault="0085042D">
          <w:pPr>
            <w:pStyle w:val="TOC3"/>
            <w:tabs>
              <w:tab w:val="right" w:leader="dot" w:pos="9350"/>
            </w:tabs>
            <w:rPr>
              <w:rFonts w:eastAsiaTheme="minorEastAsia" w:cstheme="minorBidi"/>
              <w:noProof/>
              <w:sz w:val="24"/>
              <w:szCs w:val="24"/>
            </w:rPr>
          </w:pPr>
          <w:hyperlink w:anchor="_Toc478727032" w:history="1">
            <w:r w:rsidR="004C36F2" w:rsidRPr="00EB4C0E">
              <w:rPr>
                <w:rStyle w:val="Hyperlink"/>
                <w:noProof/>
              </w:rPr>
              <w:t>Observation 5</w:t>
            </w:r>
            <w:r w:rsidR="004C36F2">
              <w:rPr>
                <w:noProof/>
                <w:webHidden/>
              </w:rPr>
              <w:tab/>
            </w:r>
            <w:r w:rsidR="004C36F2">
              <w:rPr>
                <w:noProof/>
                <w:webHidden/>
              </w:rPr>
              <w:fldChar w:fldCharType="begin"/>
            </w:r>
            <w:r w:rsidR="004C36F2">
              <w:rPr>
                <w:noProof/>
                <w:webHidden/>
              </w:rPr>
              <w:instrText xml:space="preserve"> PAGEREF _Toc478727032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78727003" w14:textId="77777777" w:rsidR="004C36F2" w:rsidRDefault="0085042D">
          <w:pPr>
            <w:pStyle w:val="TOC3"/>
            <w:tabs>
              <w:tab w:val="right" w:leader="dot" w:pos="9350"/>
            </w:tabs>
            <w:rPr>
              <w:rFonts w:eastAsiaTheme="minorEastAsia" w:cstheme="minorBidi"/>
              <w:noProof/>
              <w:sz w:val="24"/>
              <w:szCs w:val="24"/>
            </w:rPr>
          </w:pPr>
          <w:hyperlink w:anchor="_Toc478727033" w:history="1">
            <w:r w:rsidR="004C36F2" w:rsidRPr="00EB4C0E">
              <w:rPr>
                <w:rStyle w:val="Hyperlink"/>
                <w:noProof/>
              </w:rPr>
              <w:t>Conclusion 5</w:t>
            </w:r>
            <w:r w:rsidR="004C36F2">
              <w:rPr>
                <w:noProof/>
                <w:webHidden/>
              </w:rPr>
              <w:tab/>
            </w:r>
            <w:r w:rsidR="004C36F2">
              <w:rPr>
                <w:noProof/>
                <w:webHidden/>
              </w:rPr>
              <w:fldChar w:fldCharType="begin"/>
            </w:r>
            <w:r w:rsidR="004C36F2">
              <w:rPr>
                <w:noProof/>
                <w:webHidden/>
              </w:rPr>
              <w:instrText xml:space="preserve"> PAGEREF _Toc478727033 \h </w:instrText>
            </w:r>
            <w:r w:rsidR="004C36F2">
              <w:rPr>
                <w:noProof/>
                <w:webHidden/>
              </w:rPr>
            </w:r>
            <w:r w:rsidR="004C36F2">
              <w:rPr>
                <w:noProof/>
                <w:webHidden/>
              </w:rPr>
              <w:fldChar w:fldCharType="separate"/>
            </w:r>
            <w:r w:rsidR="004C36F2">
              <w:rPr>
                <w:noProof/>
                <w:webHidden/>
              </w:rPr>
              <w:t>28</w:t>
            </w:r>
            <w:r w:rsidR="004C36F2">
              <w:rPr>
                <w:noProof/>
                <w:webHidden/>
              </w:rPr>
              <w:fldChar w:fldCharType="end"/>
            </w:r>
          </w:hyperlink>
        </w:p>
        <w:p w14:paraId="59401BF3" w14:textId="77777777" w:rsidR="004C36F2" w:rsidRDefault="0085042D">
          <w:pPr>
            <w:pStyle w:val="TOC3"/>
            <w:tabs>
              <w:tab w:val="right" w:leader="dot" w:pos="9350"/>
            </w:tabs>
            <w:rPr>
              <w:rFonts w:eastAsiaTheme="minorEastAsia" w:cstheme="minorBidi"/>
              <w:noProof/>
              <w:sz w:val="24"/>
              <w:szCs w:val="24"/>
            </w:rPr>
          </w:pPr>
          <w:hyperlink w:anchor="_Toc478727034" w:history="1">
            <w:r w:rsidR="004C36F2" w:rsidRPr="00EB4C0E">
              <w:rPr>
                <w:rStyle w:val="Hyperlink"/>
                <w:noProof/>
              </w:rPr>
              <w:t>Questions</w:t>
            </w:r>
            <w:r w:rsidR="004C36F2">
              <w:rPr>
                <w:noProof/>
                <w:webHidden/>
              </w:rPr>
              <w:tab/>
            </w:r>
            <w:r w:rsidR="004C36F2">
              <w:rPr>
                <w:noProof/>
                <w:webHidden/>
              </w:rPr>
              <w:fldChar w:fldCharType="begin"/>
            </w:r>
            <w:r w:rsidR="004C36F2">
              <w:rPr>
                <w:noProof/>
                <w:webHidden/>
              </w:rPr>
              <w:instrText xml:space="preserve"> PAGEREF _Toc478727034 \h </w:instrText>
            </w:r>
            <w:r w:rsidR="004C36F2">
              <w:rPr>
                <w:noProof/>
                <w:webHidden/>
              </w:rPr>
            </w:r>
            <w:r w:rsidR="004C36F2">
              <w:rPr>
                <w:noProof/>
                <w:webHidden/>
              </w:rPr>
              <w:fldChar w:fldCharType="separate"/>
            </w:r>
            <w:r w:rsidR="004C36F2">
              <w:rPr>
                <w:noProof/>
                <w:webHidden/>
              </w:rPr>
              <w:t>28</w:t>
            </w:r>
            <w:r w:rsidR="004C36F2">
              <w:rPr>
                <w:noProof/>
                <w:webHidden/>
              </w:rPr>
              <w:fldChar w:fldCharType="end"/>
            </w:r>
          </w:hyperlink>
        </w:p>
        <w:p w14:paraId="0B7D12AC" w14:textId="77777777" w:rsidR="004C36F2" w:rsidRDefault="0085042D">
          <w:pPr>
            <w:pStyle w:val="TOC1"/>
            <w:tabs>
              <w:tab w:val="right" w:leader="dot" w:pos="9350"/>
            </w:tabs>
            <w:rPr>
              <w:rFonts w:eastAsiaTheme="minorEastAsia" w:cstheme="minorBidi"/>
              <w:b w:val="0"/>
              <w:bCs w:val="0"/>
              <w:noProof/>
            </w:rPr>
          </w:pPr>
          <w:hyperlink w:anchor="_Toc478727035" w:history="1">
            <w:r w:rsidR="004C36F2" w:rsidRPr="00EB4C0E">
              <w:rPr>
                <w:rStyle w:val="Hyperlink"/>
                <w:rFonts w:ascii="Book Antiqua" w:hAnsi="Book Antiqua"/>
                <w:noProof/>
              </w:rPr>
              <w:t>Bibliography</w:t>
            </w:r>
            <w:r w:rsidR="004C36F2">
              <w:rPr>
                <w:noProof/>
                <w:webHidden/>
              </w:rPr>
              <w:tab/>
            </w:r>
            <w:r w:rsidR="004C36F2">
              <w:rPr>
                <w:noProof/>
                <w:webHidden/>
              </w:rPr>
              <w:fldChar w:fldCharType="begin"/>
            </w:r>
            <w:r w:rsidR="004C36F2">
              <w:rPr>
                <w:noProof/>
                <w:webHidden/>
              </w:rPr>
              <w:instrText xml:space="preserve"> PAGEREF _Toc478727035 \h </w:instrText>
            </w:r>
            <w:r w:rsidR="004C36F2">
              <w:rPr>
                <w:noProof/>
                <w:webHidden/>
              </w:rPr>
            </w:r>
            <w:r w:rsidR="004C36F2">
              <w:rPr>
                <w:noProof/>
                <w:webHidden/>
              </w:rPr>
              <w:fldChar w:fldCharType="separate"/>
            </w:r>
            <w:r w:rsidR="004C36F2">
              <w:rPr>
                <w:noProof/>
                <w:webHidden/>
              </w:rPr>
              <w:t>28</w:t>
            </w:r>
            <w:r w:rsidR="004C36F2">
              <w:rPr>
                <w:noProof/>
                <w:webHidden/>
              </w:rPr>
              <w:fldChar w:fldCharType="end"/>
            </w:r>
          </w:hyperlink>
        </w:p>
        <w:p w14:paraId="478513DA" w14:textId="11A5632A" w:rsidR="006173EA" w:rsidRDefault="006173EA">
          <w:r>
            <w:rPr>
              <w:b/>
              <w:bCs/>
              <w:noProof/>
            </w:rPr>
            <w:fldChar w:fldCharType="end"/>
          </w:r>
        </w:p>
      </w:sdtContent>
    </w:sdt>
    <w:p w14:paraId="149F1215" w14:textId="3D1745EB" w:rsidR="00C1488D" w:rsidRPr="00E6609A" w:rsidRDefault="00C1488D" w:rsidP="00E6609A">
      <w:pPr>
        <w:pStyle w:val="Heading2"/>
      </w:pPr>
      <w:bookmarkStart w:id="2" w:name="_Toc478726987"/>
      <w:r w:rsidRPr="00E6609A">
        <w:t>Highlights</w:t>
      </w:r>
      <w:bookmarkEnd w:id="2"/>
    </w:p>
    <w:p w14:paraId="6EF2E269" w14:textId="77777777" w:rsidR="00836B7B" w:rsidRPr="00E6609A" w:rsidRDefault="00836B7B" w:rsidP="00836B7B">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Collections in EML and CSDGM measured by a conceptual version of the LTER Recommendation for Completeness</w:t>
      </w:r>
    </w:p>
    <w:p w14:paraId="35856DE5" w14:textId="1E74B2C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w:t>
      </w:r>
      <w:r w:rsidR="003751A7">
        <w:rPr>
          <w:rFonts w:ascii="Book Antiqua" w:eastAsia="Times New Roman" w:hAnsi="Book Antiqua" w:cs="Arial"/>
          <w:color w:val="2E2E2E"/>
        </w:rPr>
        <w:t xml:space="preserve"> and CSDGM</w:t>
      </w:r>
      <w:r w:rsidRPr="00E6609A">
        <w:rPr>
          <w:rFonts w:ascii="Book Antiqua" w:eastAsia="Times New Roman" w:hAnsi="Book Antiqua" w:cs="Arial"/>
          <w:color w:val="2E2E2E"/>
        </w:rPr>
        <w:t xml:space="preserve">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6870DC6F" w14:textId="2D397153" w:rsidR="00592743" w:rsidRDefault="00592743"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Quantitative measures of recommendation completeness</w:t>
      </w:r>
    </w:p>
    <w:p w14:paraId="6A452EE4" w14:textId="77777777" w:rsidR="006A59F6" w:rsidRPr="006A59F6" w:rsidRDefault="006A59F6" w:rsidP="006A59F6">
      <w:pPr>
        <w:shd w:val="clear" w:color="auto" w:fill="F9FBFC"/>
        <w:textAlignment w:val="baseline"/>
        <w:rPr>
          <w:rFonts w:ascii="Book Antiqua" w:eastAsia="Times New Roman" w:hAnsi="Book Antiqua" w:cs="Arial"/>
          <w:color w:val="2E2E2E"/>
        </w:rPr>
      </w:pPr>
    </w:p>
    <w:p w14:paraId="557ADC54" w14:textId="71860247" w:rsidR="00C1488D" w:rsidRPr="00E6609A" w:rsidRDefault="00C1488D" w:rsidP="00E6609A">
      <w:pPr>
        <w:pStyle w:val="Heading2"/>
        <w:rPr>
          <w:rFonts w:eastAsia="Times New Roman"/>
        </w:rPr>
      </w:pPr>
      <w:bookmarkStart w:id="3" w:name="_Toc478726988"/>
      <w:r w:rsidRPr="00E6609A">
        <w:rPr>
          <w:rFonts w:eastAsia="Times New Roman"/>
        </w:rPr>
        <w:t>Abstract</w:t>
      </w:r>
      <w:bookmarkEnd w:id="3"/>
    </w:p>
    <w:p w14:paraId="65636053" w14:textId="6A579E4D"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w:t>
      </w:r>
      <w:r w:rsidR="00592743">
        <w:rPr>
          <w:rFonts w:ascii="Book Antiqua" w:hAnsi="Book Antiqua" w:cs="Arial"/>
          <w:color w:val="2E2E2E"/>
        </w:rPr>
        <w:t>ation that is machine-readable. M</w:t>
      </w:r>
      <w:r w:rsidRPr="00E6609A">
        <w:rPr>
          <w:rFonts w:ascii="Book Antiqua" w:hAnsi="Book Antiqua" w:cs="Arial"/>
          <w:color w:val="2E2E2E"/>
        </w:rPr>
        <w:t xml:space="preserve">etadata makes discovery, access, use, and understanding </w:t>
      </w:r>
      <w:r w:rsidR="00592743">
        <w:rPr>
          <w:rFonts w:ascii="Book Antiqua" w:hAnsi="Book Antiqua" w:cs="Arial"/>
          <w:color w:val="2E2E2E"/>
        </w:rPr>
        <w:t>of scientific datasets possible.</w:t>
      </w:r>
      <w:r w:rsidRPr="00E6609A">
        <w:rPr>
          <w:rFonts w:ascii="Book Antiqua" w:hAnsi="Book Antiqua" w:cs="Arial"/>
          <w:color w:val="2E2E2E"/>
        </w:rPr>
        <w:t xml:space="preserve"> </w:t>
      </w:r>
      <w:r w:rsidR="00592743">
        <w:rPr>
          <w:rFonts w:ascii="Book Antiqua" w:hAnsi="Book Antiqua" w:cs="Arial"/>
          <w:color w:val="2E2E2E"/>
        </w:rPr>
        <w:t xml:space="preserve">Organizations and communities have created recommendations for metadata. These recommendations are often dialect specific. </w:t>
      </w:r>
      <w:r w:rsidR="00554F2A">
        <w:rPr>
          <w:rFonts w:ascii="Book Antiqua" w:hAnsi="Book Antiqua" w:cs="Arial"/>
          <w:color w:val="2E2E2E"/>
        </w:rPr>
        <w:t xml:space="preserve">By </w:t>
      </w:r>
      <w:r w:rsidR="00592743">
        <w:rPr>
          <w:rFonts w:ascii="Book Antiqua" w:hAnsi="Book Antiqua" w:cs="Arial"/>
          <w:color w:val="2E2E2E"/>
        </w:rPr>
        <w:t xml:space="preserve">rewriting the recommendations </w:t>
      </w:r>
      <w:r w:rsidR="00554F2A">
        <w:rPr>
          <w:rFonts w:ascii="Book Antiqua" w:hAnsi="Book Antiqua" w:cs="Arial"/>
          <w:color w:val="2E2E2E"/>
        </w:rPr>
        <w:t>conceptually, quantitative analysis of the structures of multiple dialects becomes possible. This is a study of the LTER recommendation for Completeness and CSDGM and EML records in DataONE. The purpose of the study is to determine if LTER create</w:t>
      </w:r>
      <w:r w:rsidR="006A59F6">
        <w:rPr>
          <w:rFonts w:ascii="Book Antiqua" w:hAnsi="Book Antiqua" w:cs="Arial"/>
          <w:color w:val="2E2E2E"/>
        </w:rPr>
        <w:t>d more complete metadata by utiliz</w:t>
      </w:r>
      <w:r w:rsidR="00554F2A">
        <w:rPr>
          <w:rFonts w:ascii="Book Antiqua" w:hAnsi="Book Antiqua" w:cs="Arial"/>
          <w:color w:val="2E2E2E"/>
        </w:rPr>
        <w:t xml:space="preserve">ing a community recommendation for documentation </w:t>
      </w:r>
      <w:r w:rsidR="006A59F6">
        <w:rPr>
          <w:rFonts w:ascii="Book Antiqua" w:hAnsi="Book Antiqua" w:cs="Arial"/>
          <w:color w:val="2E2E2E"/>
        </w:rPr>
        <w:t>of datasets through</w:t>
      </w:r>
      <w:r w:rsidR="00554F2A">
        <w:rPr>
          <w:rFonts w:ascii="Book Antiqua" w:hAnsi="Book Antiqua" w:cs="Arial"/>
          <w:color w:val="2E2E2E"/>
        </w:rPr>
        <w:t xml:space="preserve"> providing guidance and tools for the metadata creators.</w:t>
      </w:r>
    </w:p>
    <w:p w14:paraId="307339E1" w14:textId="77777777" w:rsidR="00C1488D" w:rsidRPr="00E6609A" w:rsidRDefault="00C1488D" w:rsidP="00E6609A">
      <w:pPr>
        <w:pStyle w:val="Heading2"/>
      </w:pPr>
      <w:bookmarkStart w:id="4" w:name="_Toc478726989"/>
      <w:r w:rsidRPr="00E6609A">
        <w:t>Abbreviations</w:t>
      </w:r>
      <w:bookmarkEnd w:id="4"/>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lastRenderedPageBreak/>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proofErr w:type="spellStart"/>
      <w:r>
        <w:rPr>
          <w:rFonts w:ascii="Book Antiqua" w:eastAsia="Times New Roman" w:hAnsi="Book Antiqua"/>
          <w:color w:val="000000"/>
        </w:rPr>
        <w:t>DataONE</w:t>
      </w:r>
      <w:proofErr w:type="spellEnd"/>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5" w:name="_Toc478726990"/>
      <w:r w:rsidRPr="00E6609A">
        <w:t>Keywords</w:t>
      </w:r>
      <w:bookmarkEnd w:id="5"/>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Default="00C1488D" w:rsidP="00C1488D">
      <w:pPr>
        <w:numPr>
          <w:ilvl w:val="0"/>
          <w:numId w:val="2"/>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1939662A" w14:textId="4A111F2A" w:rsidR="00554F2A" w:rsidRPr="00E6609A" w:rsidRDefault="00554F2A"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67E2BC61" w:rsidR="00C1488D" w:rsidRPr="005D3634" w:rsidRDefault="005D3634"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Convergence</w:t>
      </w:r>
    </w:p>
    <w:p w14:paraId="28D16198" w14:textId="0061C077" w:rsidR="00403F63" w:rsidRPr="005D3634" w:rsidRDefault="00C1488D" w:rsidP="005D3634">
      <w:pPr>
        <w:pStyle w:val="Heading1"/>
        <w:rPr>
          <w:rFonts w:ascii="Book Antiqua" w:eastAsia="Book Antiqua" w:hAnsi="Book Antiqua"/>
        </w:rPr>
      </w:pPr>
      <w:bookmarkStart w:id="6" w:name="_Toc349386088"/>
      <w:bookmarkStart w:id="7" w:name="_Toc478726991"/>
      <w:r w:rsidRPr="00E6609A">
        <w:rPr>
          <w:rFonts w:ascii="Book Antiqua" w:eastAsia="Book Antiqua" w:hAnsi="Book Antiqua"/>
        </w:rPr>
        <w:t>Introduction</w:t>
      </w:r>
      <w:bookmarkEnd w:id="6"/>
      <w:bookmarkEnd w:id="7"/>
    </w:p>
    <w:p w14:paraId="589D3C68" w14:textId="026148F7" w:rsidR="00C1488D"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w:t>
      </w:r>
      <w:ins w:id="8" w:author="Ted Habermann" w:date="2017-04-04T08:07:00Z">
        <w:r w:rsidR="005476B4">
          <w:rPr>
            <w:rFonts w:ascii="Book Antiqua" w:hAnsi="Book Antiqua"/>
          </w:rPr>
          <w:t xml:space="preserve">discovery, </w:t>
        </w:r>
      </w:ins>
      <w:r w:rsidRPr="00E6609A">
        <w:rPr>
          <w:rFonts w:ascii="Book Antiqua" w:hAnsi="Book Antiqua"/>
        </w:rPr>
        <w:t xml:space="preserve">understanding and reproducibility of their scientific results. Many datasets and products are documented using approaches and tools developed by data collectors to support their own analysis and understanding needs. This documentation can exist </w:t>
      </w:r>
      <w:ins w:id="9" w:author="Ted Habermann" w:date="2017-04-04T08:07:00Z">
        <w:r w:rsidR="005476B4">
          <w:rPr>
            <w:rFonts w:ascii="Book Antiqua" w:hAnsi="Book Antiqua"/>
          </w:rPr>
          <w:t xml:space="preserve">in </w:t>
        </w:r>
      </w:ins>
      <w:r w:rsidRPr="00E6609A">
        <w:rPr>
          <w:rFonts w:ascii="Book Antiqua" w:hAnsi="Book Antiqua"/>
        </w:rPr>
        <w:t>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1D314EFB"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 xml:space="preserve">defined content in structured representations that make it easier to share and discover. This makes it possible for users to access and quickly understand many aspects of datasets that they </w:t>
      </w:r>
      <w:ins w:id="10" w:author="Ted Habermann" w:date="2017-04-04T08:07:00Z">
        <w:r w:rsidR="005476B4" w:rsidRPr="00E6609A">
          <w:rPr>
            <w:rFonts w:ascii="Book Antiqua" w:hAnsi="Book Antiqua"/>
          </w:rPr>
          <w:t xml:space="preserve">have not collected or created themselves </w:t>
        </w:r>
        <w:r w:rsidR="005476B4">
          <w:rPr>
            <w:rFonts w:ascii="Book Antiqua" w:hAnsi="Book Antiqua"/>
          </w:rPr>
          <w:t xml:space="preserve">but </w:t>
        </w:r>
      </w:ins>
      <w:r w:rsidRPr="00E6609A">
        <w:rPr>
          <w:rFonts w:ascii="Book Antiqua" w:hAnsi="Book Antiqua"/>
        </w:rPr>
        <w:t>need to answer specific questions</w:t>
      </w:r>
      <w:del w:id="11" w:author="Ted Habermann" w:date="2017-04-04T08:07:00Z">
        <w:r w:rsidRPr="00E6609A" w:rsidDel="005476B4">
          <w:rPr>
            <w:rFonts w:ascii="Book Antiqua" w:hAnsi="Book Antiqua"/>
          </w:rPr>
          <w:delText>, but have not collected or created themselves</w:delText>
        </w:r>
      </w:del>
      <w:r w:rsidRPr="00E6609A">
        <w:rPr>
          <w:rFonts w:ascii="Book Antiqua" w:hAnsi="Book Antiqua"/>
        </w:rPr>
        <w:t>.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5476B4">
      <w:pPr>
        <w:pStyle w:val="Heading2"/>
      </w:pPr>
      <w:bookmarkStart w:id="12" w:name="_Toc349386089"/>
      <w:bookmarkStart w:id="13" w:name="_Toc478726992"/>
      <w:r w:rsidRPr="00E6609A">
        <w:t>Metadata Standards/Dialects/Recommendations</w:t>
      </w:r>
      <w:bookmarkEnd w:id="12"/>
      <w:r w:rsidR="00DF682E" w:rsidRPr="00E6609A">
        <w:t>/Concepts</w:t>
      </w:r>
      <w:bookmarkEnd w:id="13"/>
      <w:r w:rsidRPr="00E6609A">
        <w:t xml:space="preserve"> </w:t>
      </w:r>
    </w:p>
    <w:p w14:paraId="05882E2F" w14:textId="119F1FE4"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w:t>
      </w:r>
      <w:del w:id="14" w:author="Ted Habermann" w:date="2017-04-04T08:08:00Z">
        <w:r w:rsidRPr="00E6609A" w:rsidDel="005476B4">
          <w:rPr>
            <w:rFonts w:ascii="Book Antiqua" w:hAnsi="Book Antiqua"/>
          </w:rPr>
          <w:delText>a couple</w:delText>
        </w:r>
      </w:del>
      <w:ins w:id="15" w:author="Ted Habermann" w:date="2017-04-04T08:08:00Z">
        <w:r w:rsidR="005476B4">
          <w:rPr>
            <w:rFonts w:ascii="Book Antiqua" w:hAnsi="Book Antiqua"/>
          </w:rPr>
          <w:t>several</w:t>
        </w:r>
      </w:ins>
      <w:r w:rsidRPr="00E6609A">
        <w:rPr>
          <w:rFonts w:ascii="Book Antiqua" w:hAnsi="Book Antiqua"/>
        </w:rPr>
        <w:t xml:space="preserve"> approaches: they either use a metadata standard proposed by a related community or organization, or they develop </w:t>
      </w:r>
      <w:del w:id="16" w:author="Ted Habermann" w:date="2017-04-04T08:09:00Z">
        <w:r w:rsidRPr="00E6609A" w:rsidDel="005476B4">
          <w:rPr>
            <w:rFonts w:ascii="Book Antiqua" w:hAnsi="Book Antiqua"/>
          </w:rPr>
          <w:delText>one that fits their needs</w:delText>
        </w:r>
      </w:del>
      <w:ins w:id="17" w:author="Ted Habermann" w:date="2017-04-04T08:09:00Z">
        <w:r w:rsidR="005476B4">
          <w:rPr>
            <w:rFonts w:ascii="Book Antiqua" w:hAnsi="Book Antiqua"/>
          </w:rPr>
          <w:t>a community standard</w:t>
        </w:r>
      </w:ins>
      <w:r w:rsidRPr="00E6609A">
        <w:rPr>
          <w:rFonts w:ascii="Book Antiqua" w:hAnsi="Book Antiqua"/>
        </w:rPr>
        <w:t xml:space="preserve">. In most </w:t>
      </w:r>
      <w:r w:rsidRPr="00E6609A">
        <w:rPr>
          <w:rFonts w:ascii="Book Antiqua" w:hAnsi="Book Antiqua"/>
        </w:rPr>
        <w:lastRenderedPageBreak/>
        <w:t xml:space="preserve">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w:t>
      </w:r>
      <w:r w:rsidR="002A53D1">
        <w:rPr>
          <w:rFonts w:ascii="Book Antiqua" w:hAnsi="Book Antiqua"/>
        </w:rPr>
        <w:t xml:space="preserve"> These metadata dialects</w:t>
      </w:r>
      <w:r w:rsidR="002A53D1" w:rsidRPr="00E6609A">
        <w:rPr>
          <w:rFonts w:ascii="Book Antiqua" w:hAnsi="Book Antiqua"/>
        </w:rPr>
        <w:t xml:space="preserve"> include concept names, definitions and associated structures. A </w:t>
      </w:r>
      <w:r w:rsidR="002A53D1" w:rsidRPr="00C67752">
        <w:rPr>
          <w:rFonts w:ascii="Book Antiqua" w:hAnsi="Book Antiqua"/>
          <w:i/>
        </w:rPr>
        <w:t>concept</w:t>
      </w:r>
      <w:r w:rsidR="002A53D1" w:rsidRPr="00E6609A">
        <w:rPr>
          <w:rFonts w:ascii="Book Antiqua" w:hAnsi="Book Antiqua"/>
        </w:rPr>
        <w:t xml:space="preserve"> is a general term for describing a documentation</w:t>
      </w:r>
      <w:r w:rsidR="002A53D1">
        <w:rPr>
          <w:rFonts w:ascii="Book Antiqua" w:hAnsi="Book Antiqua"/>
        </w:rPr>
        <w:t xml:space="preserve"> entity, typically a defined element or</w:t>
      </w:r>
      <w:r w:rsidR="003055E0">
        <w:rPr>
          <w:rFonts w:ascii="Book Antiqua" w:hAnsi="Book Antiqua"/>
        </w:rPr>
        <w:t xml:space="preserve"> attribute in XML.</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pPr>
      <w:bookmarkStart w:id="18" w:name="_Toc349386090"/>
      <w:bookmarkStart w:id="19" w:name="_Toc478726993"/>
      <w:r w:rsidRPr="00E6609A">
        <w:t>Dialects and Recommendations at DataO</w:t>
      </w:r>
      <w:bookmarkEnd w:id="18"/>
      <w:r w:rsidRPr="00E6609A">
        <w:t>NE</w:t>
      </w:r>
      <w:bookmarkEnd w:id="19"/>
    </w:p>
    <w:p w14:paraId="13A7DBCD" w14:textId="6A3C7F79"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w:t>
      </w:r>
      <w:proofErr w:type="spellStart"/>
      <w:r w:rsidR="00C1488D" w:rsidRPr="00E6609A">
        <w:rPr>
          <w:rFonts w:ascii="Book Antiqua" w:hAnsi="Book Antiqua"/>
        </w:rPr>
        <w:t>DataONE</w:t>
      </w:r>
      <w:proofErr w:type="spellEnd"/>
      <w:r w:rsidR="00C1488D" w:rsidRPr="00E6609A">
        <w:rPr>
          <w:rFonts w:ascii="Book Antiqua" w:hAnsi="Book Antiqua"/>
        </w:rPr>
        <w:t xml:space="preserv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w:t>
      </w:r>
      <w:proofErr w:type="spellStart"/>
      <w:r w:rsidR="003A2B10" w:rsidRPr="00E6609A">
        <w:rPr>
          <w:rFonts w:ascii="Book Antiqua" w:eastAsia="Times New Roman" w:hAnsi="Book Antiqua"/>
        </w:rPr>
        <w:t>DataONE</w:t>
      </w:r>
      <w:proofErr w:type="spellEnd"/>
      <w:r w:rsidR="003A2B10" w:rsidRPr="00E6609A">
        <w:rPr>
          <w:rFonts w:ascii="Book Antiqua" w:eastAsia="Times New Roman" w:hAnsi="Book Antiqua"/>
        </w:rPr>
        <w:t xml:space="preserv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20"/>
      <w:del w:id="21" w:author="Ted Habermann" w:date="2017-04-04T08:09:00Z">
        <w:r w:rsidR="00C1488D" w:rsidRPr="00E6609A" w:rsidDel="005476B4">
          <w:rPr>
            <w:rFonts w:ascii="Book Antiqua" w:hAnsi="Book Antiqua"/>
          </w:rPr>
          <w:delText>2</w:delText>
        </w:r>
        <w:r w:rsidR="006E32E0" w:rsidDel="005476B4">
          <w:rPr>
            <w:rFonts w:ascii="Book Antiqua" w:hAnsi="Book Antiqua"/>
          </w:rPr>
          <w:delText xml:space="preserve">6 </w:delText>
        </w:r>
      </w:del>
      <w:ins w:id="22" w:author="Ted Habermann" w:date="2017-04-04T08:09:00Z">
        <w:r w:rsidR="005476B4">
          <w:rPr>
            <w:rFonts w:ascii="Book Antiqua" w:hAnsi="Book Antiqua"/>
          </w:rPr>
          <w:t xml:space="preserve">over 25 </w:t>
        </w:r>
      </w:ins>
      <w:r w:rsidR="006E32E0">
        <w:rPr>
          <w:rFonts w:ascii="Book Antiqua" w:hAnsi="Book Antiqua"/>
        </w:rPr>
        <w:t xml:space="preserve">different Member Nodes in </w:t>
      </w:r>
      <w:del w:id="23" w:author="Ted Habermann" w:date="2017-04-04T08:09:00Z">
        <w:r w:rsidR="006E32E0" w:rsidDel="005476B4">
          <w:rPr>
            <w:rFonts w:ascii="Book Antiqua" w:hAnsi="Book Antiqua"/>
          </w:rPr>
          <w:delText>6</w:delText>
        </w:r>
        <w:r w:rsidR="00C1488D" w:rsidRPr="00E6609A" w:rsidDel="005476B4">
          <w:rPr>
            <w:rFonts w:ascii="Book Antiqua" w:hAnsi="Book Antiqua"/>
          </w:rPr>
          <w:delText xml:space="preserve"> </w:delText>
        </w:r>
      </w:del>
      <w:ins w:id="24" w:author="Ted Habermann" w:date="2017-04-04T08:09:00Z">
        <w:r w:rsidR="005476B4">
          <w:rPr>
            <w:rFonts w:ascii="Book Antiqua" w:hAnsi="Book Antiqua"/>
          </w:rPr>
          <w:t>at least six</w:t>
        </w:r>
        <w:r w:rsidR="005476B4" w:rsidRPr="00E6609A">
          <w:rPr>
            <w:rFonts w:ascii="Book Antiqua" w:hAnsi="Book Antiqua"/>
          </w:rPr>
          <w:t xml:space="preserve"> </w:t>
        </w:r>
      </w:ins>
      <w:r w:rsidR="00C1488D" w:rsidRPr="00E6609A">
        <w:rPr>
          <w:rFonts w:ascii="Book Antiqua" w:hAnsi="Book Antiqua"/>
        </w:rPr>
        <w:t xml:space="preserve">different dialects. </w:t>
      </w:r>
      <w:commentRangeEnd w:id="20"/>
      <w:r w:rsidR="00C1488D" w:rsidRPr="00E6609A">
        <w:rPr>
          <w:rStyle w:val="CommentReference"/>
          <w:rFonts w:ascii="Book Antiqua" w:hAnsi="Book Antiqua"/>
        </w:rPr>
        <w:commentReference w:id="20"/>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6419CFBF" w:rsidR="00C1488D" w:rsidRDefault="00C1488D" w:rsidP="00C1488D">
      <w:pPr>
        <w:rPr>
          <w:rFonts w:ascii="Book Antiqua" w:hAnsi="Book Antiqua"/>
        </w:rPr>
      </w:pPr>
      <w:r w:rsidRPr="00E6609A">
        <w:rPr>
          <w:rFonts w:ascii="Book Antiqua" w:hAnsi="Book Antiqua"/>
        </w:rPr>
        <w:t xml:space="preserve"> to address specific needs of the ecological research community</w:t>
      </w:r>
      <w:del w:id="25" w:author="Ted Habermann" w:date="2017-04-04T08:10:00Z">
        <w:r w:rsidRPr="00E6609A" w:rsidDel="005476B4">
          <w:rPr>
            <w:rFonts w:ascii="Book Antiqua" w:hAnsi="Book Antiqua"/>
          </w:rPr>
          <w:delText xml:space="preserve">. </w:delText>
        </w:r>
      </w:del>
      <w:ins w:id="26" w:author="Ted Habermann" w:date="2017-04-04T08:10:00Z">
        <w:r w:rsidR="005476B4">
          <w:rPr>
            <w:rFonts w:ascii="Book Antiqua" w:hAnsi="Book Antiqua"/>
          </w:rPr>
          <w:t xml:space="preserve"> and</w:t>
        </w:r>
        <w:r w:rsidR="005476B4" w:rsidRPr="00E6609A">
          <w:rPr>
            <w:rFonts w:ascii="Book Antiqua" w:hAnsi="Book Antiqua"/>
          </w:rPr>
          <w:t xml:space="preserve"> </w:t>
        </w:r>
        <w:r w:rsidR="005476B4">
          <w:rPr>
            <w:rFonts w:ascii="Book Antiqua" w:hAnsi="Book Antiqua"/>
          </w:rPr>
          <w:t>m</w:t>
        </w:r>
        <w:r w:rsidR="005476B4" w:rsidRPr="00E6609A">
          <w:rPr>
            <w:rFonts w:ascii="Book Antiqua" w:hAnsi="Book Antiqua"/>
          </w:rPr>
          <w:t xml:space="preserve">any ecological research groups in the U.S. and around the world actively use </w:t>
        </w:r>
        <w:r w:rsidR="005476B4">
          <w:rPr>
            <w:rFonts w:ascii="Book Antiqua" w:hAnsi="Book Antiqua"/>
          </w:rPr>
          <w:t>it.</w:t>
        </w:r>
        <w:r w:rsidR="005476B4" w:rsidRPr="00E6609A">
          <w:rPr>
            <w:rFonts w:ascii="Book Antiqua" w:hAnsi="Book Antiqua"/>
          </w:rPr>
          <w:t xml:space="preserve"> </w:t>
        </w:r>
      </w:ins>
      <w:r w:rsidRPr="00E6609A">
        <w:rPr>
          <w:rFonts w:ascii="Book Antiqua" w:hAnsi="Book Antiqua"/>
        </w:rPr>
        <w:t>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w:t>
      </w:r>
      <w:del w:id="27" w:author="Ted Habermann" w:date="2017-04-04T08:10:00Z">
        <w:r w:rsidRPr="00E6609A" w:rsidDel="005476B4">
          <w:rPr>
            <w:rFonts w:ascii="Book Antiqua" w:hAnsi="Book Antiqua"/>
          </w:rPr>
          <w:delText xml:space="preserve"> Many ecological research groups in the U.S. and around the world actively use EML.</w:delText>
        </w:r>
      </w:del>
    </w:p>
    <w:p w14:paraId="412145EF" w14:textId="77777777" w:rsidR="005D3634" w:rsidRPr="00E6609A" w:rsidRDefault="005D3634" w:rsidP="00C1488D">
      <w:pPr>
        <w:rPr>
          <w:rFonts w:ascii="Book Antiqua" w:hAnsi="Book Antiqua"/>
        </w:rPr>
      </w:pPr>
    </w:p>
    <w:p w14:paraId="2CA0AA75" w14:textId="20A51641" w:rsidR="00C1488D" w:rsidRPr="00E6609A"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2334CD35"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w:t>
      </w:r>
      <w:r w:rsidR="006B5AB8">
        <w:rPr>
          <w:rFonts w:ascii="Book Antiqua" w:hAnsi="Book Antiqua"/>
        </w:rPr>
        <w:t>e recommendations than other</w:t>
      </w:r>
      <w:r w:rsidR="00C1488D" w:rsidRPr="00E6609A">
        <w:rPr>
          <w:rFonts w:ascii="Book Antiqua" w:hAnsi="Book Antiqua"/>
        </w:rPr>
        <w:t xml:space="preserve"> collections</w:t>
      </w:r>
      <w:r w:rsidR="006B5AB8">
        <w:rPr>
          <w:rFonts w:ascii="Book Antiqua" w:hAnsi="Book Antiqua"/>
        </w:rPr>
        <w:t xml:space="preserve"> in DataONE</w:t>
      </w:r>
      <w:r w:rsidR="00C1488D" w:rsidRPr="00E6609A">
        <w:rPr>
          <w:rFonts w:ascii="Book Antiqua" w:hAnsi="Book Antiqua"/>
        </w:rPr>
        <w:t xml:space="preserve">. The DataONE Repository includes many EML </w:t>
      </w:r>
      <w:r w:rsidR="00C456B2">
        <w:rPr>
          <w:rFonts w:ascii="Book Antiqua" w:hAnsi="Book Antiqua"/>
        </w:rPr>
        <w:t xml:space="preserve">and CSDGM </w:t>
      </w:r>
      <w:r w:rsidR="00C1488D" w:rsidRPr="00E6609A">
        <w:rPr>
          <w:rFonts w:ascii="Book Antiqua" w:hAnsi="Book Antiqua"/>
        </w:rPr>
        <w:t>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02978A12" w:rsidR="00403F63" w:rsidRPr="00403F63" w:rsidRDefault="00C1488D" w:rsidP="00403F63">
      <w:pPr>
        <w:pStyle w:val="Heading2"/>
      </w:pPr>
      <w:bookmarkStart w:id="28" w:name="_Toc349386091"/>
      <w:bookmarkStart w:id="29" w:name="_Toc478726994"/>
      <w:r w:rsidRPr="00E6609A">
        <w:t>LTER Recommendation</w:t>
      </w:r>
      <w:bookmarkEnd w:id="28"/>
      <w:bookmarkEnd w:id="29"/>
    </w:p>
    <w:p w14:paraId="0B46AB0D" w14:textId="17AB5FA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w:t>
      </w:r>
      <w:r w:rsidR="00C456B2">
        <w:rPr>
          <w:rFonts w:ascii="Book Antiqua" w:hAnsi="Book Antiqua"/>
        </w:rPr>
        <w:t xml:space="preserve">metadata </w:t>
      </w:r>
      <w:r w:rsidRPr="00E6609A">
        <w:rPr>
          <w:rFonts w:ascii="Book Antiqua" w:hAnsi="Book Antiqua"/>
        </w:rPr>
        <w:t xml:space="preserve">records. There are five levels in the LTER recommendation: Identification, Discovery, Evaluation, Access, and Integration. Each of the levels recommend specific concepts </w:t>
      </w:r>
      <w:r w:rsidRPr="00E6609A">
        <w:rPr>
          <w:rFonts w:ascii="Book Antiqua" w:hAnsi="Book Antiqua"/>
        </w:rPr>
        <w:lastRenderedPageBreak/>
        <w:t>designed to provide information about the dataset for a specific use case</w:t>
      </w:r>
      <w:r w:rsidR="00C456B2">
        <w:rPr>
          <w:rFonts w:ascii="Book Antiqua" w:hAnsi="Book Antiqua"/>
        </w:rPr>
        <w:t>, or need</w:t>
      </w:r>
      <w:r w:rsidRPr="00E6609A">
        <w:rPr>
          <w:rFonts w:ascii="Book Antiqua" w:hAnsi="Book Antiqua"/>
        </w:rPr>
        <w:t xml:space="preserv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w:t>
      </w:r>
      <w:r w:rsidR="0094131C">
        <w:rPr>
          <w:rFonts w:ascii="Book Antiqua" w:hAnsi="Book Antiqua"/>
        </w:rPr>
        <w:t>arly for the discovery use case as defined by USGEO. In LTER these concepts are found in the Identification and Discovery levels.</w:t>
      </w:r>
    </w:p>
    <w:p w14:paraId="311CCA98" w14:textId="77777777" w:rsidR="00C1488D" w:rsidRPr="00E6609A" w:rsidRDefault="00C1488D" w:rsidP="00C1488D">
      <w:pPr>
        <w:rPr>
          <w:rFonts w:ascii="Book Antiqua" w:hAnsi="Book Antiqua"/>
        </w:rPr>
      </w:pPr>
      <w:commentRangeStart w:id="30"/>
      <w:r w:rsidRPr="00E6609A">
        <w:rPr>
          <w:rFonts w:ascii="Book Antiqua" w:hAnsi="Book Antiqua"/>
          <w:noProof/>
          <w:lang w:eastAsia="zh-CN"/>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30"/>
      <w:r w:rsidR="0094131C">
        <w:rPr>
          <w:rStyle w:val="CommentReference"/>
          <w:rFonts w:asciiTheme="minorHAnsi" w:hAnsiTheme="minorHAnsi" w:cstheme="minorBidi"/>
        </w:rPr>
        <w:commentReference w:id="30"/>
      </w:r>
    </w:p>
    <w:p w14:paraId="0163836D" w14:textId="77777777" w:rsidR="00052BEE" w:rsidRDefault="00052BEE" w:rsidP="00C1488D">
      <w:pPr>
        <w:rPr>
          <w:rFonts w:ascii="Book Antiqua" w:hAnsi="Book Antiqua"/>
        </w:rPr>
      </w:pPr>
    </w:p>
    <w:p w14:paraId="61B58B64" w14:textId="66D80064"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w:t>
      </w:r>
      <w:r w:rsidR="0094131C">
        <w:rPr>
          <w:rFonts w:ascii="Book Antiqua" w:hAnsi="Book Antiqua"/>
        </w:rPr>
        <w:t xml:space="preserve">The blue concept names are concepts that appear in the FGDC recommendation as well. 10 of the 25 concepts in the LTER recommendation are present in the FGDC recommendation. </w:t>
      </w:r>
      <w:r w:rsidR="00DA7AC5">
        <w:rPr>
          <w:rFonts w:ascii="Book Antiqua" w:hAnsi="Book Antiqua"/>
        </w:rPr>
        <w:t>Many other concepts are closely related to concepts in the FGDC recommendation, such as Keyword and Spatial Extent. FGDC calls for Theme Keyword and Bounding Box</w:t>
      </w:r>
      <w:r w:rsidR="0025222E">
        <w:rPr>
          <w:rFonts w:ascii="Book Antiqua" w:hAnsi="Book Antiqua"/>
        </w:rPr>
        <w:t>.</w:t>
      </w:r>
    </w:p>
    <w:p w14:paraId="3D01292E" w14:textId="77777777" w:rsidR="00403F63" w:rsidRDefault="00403F63" w:rsidP="00C1488D">
      <w:pPr>
        <w:rPr>
          <w:rFonts w:ascii="Book Antiqua" w:hAnsi="Book Antiqua"/>
        </w:rPr>
      </w:pPr>
    </w:p>
    <w:p w14:paraId="4B7E4FB2" w14:textId="4CB6C8DB" w:rsidR="002D5080" w:rsidRPr="00403F63" w:rsidRDefault="002D5080" w:rsidP="00C1488D">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5476B4"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5476B4" w:rsidRDefault="00C1488D" w:rsidP="004F3007">
            <w:pPr>
              <w:rPr>
                <w:rFonts w:ascii="Book Antiqua" w:hAnsi="Book Antiqua"/>
                <w:lang w:val="fr-FR"/>
                <w:rPrChange w:id="31" w:author="Ted Habermann" w:date="2017-04-04T08:07:00Z">
                  <w:rPr>
                    <w:rFonts w:ascii="Book Antiqua" w:hAnsi="Book Antiqua"/>
                  </w:rPr>
                </w:rPrChange>
              </w:rPr>
            </w:pPr>
            <w:r w:rsidRPr="005476B4">
              <w:rPr>
                <w:rFonts w:ascii="Book Antiqua" w:eastAsia="Times New Roman" w:hAnsi="Book Antiqua"/>
                <w:color w:val="222426"/>
                <w:lang w:val="fr-FR"/>
                <w:rPrChange w:id="32" w:author="Ted Habermann" w:date="2017-04-04T08:07:00Z">
                  <w:rPr>
                    <w:rFonts w:ascii="Book Antiqua" w:eastAsia="Times New Roman" w:hAnsi="Book Antiqua"/>
                    <w:color w:val="222426"/>
                  </w:rPr>
                </w:rPrChange>
              </w:rPr>
              <w:t xml:space="preserve">Spatial </w:t>
            </w:r>
            <w:proofErr w:type="spellStart"/>
            <w:r w:rsidRPr="005476B4">
              <w:rPr>
                <w:rFonts w:ascii="Book Antiqua" w:eastAsia="Times New Roman" w:hAnsi="Book Antiqua"/>
                <w:color w:val="222426"/>
                <w:lang w:val="fr-FR"/>
                <w:rPrChange w:id="33" w:author="Ted Habermann" w:date="2017-04-04T08:07:00Z">
                  <w:rPr>
                    <w:rFonts w:ascii="Book Antiqua" w:eastAsia="Times New Roman" w:hAnsi="Book Antiqua"/>
                    <w:color w:val="222426"/>
                  </w:rPr>
                </w:rPrChange>
              </w:rPr>
              <w:t>Extent</w:t>
            </w:r>
            <w:proofErr w:type="spellEnd"/>
            <w:r w:rsidRPr="005476B4">
              <w:rPr>
                <w:rFonts w:ascii="Book Antiqua" w:eastAsia="Times New Roman" w:hAnsi="Book Antiqua"/>
                <w:color w:val="222426"/>
                <w:lang w:val="fr-FR"/>
                <w:rPrChange w:id="34" w:author="Ted Habermann" w:date="2017-04-04T08:07:00Z">
                  <w:rPr>
                    <w:rFonts w:ascii="Book Antiqua" w:eastAsia="Times New Roman" w:hAnsi="Book Antiqua"/>
                    <w:color w:val="222426"/>
                  </w:rPr>
                </w:rPrChange>
              </w:rPr>
              <w:t xml:space="preserve">, </w:t>
            </w:r>
            <w:proofErr w:type="spellStart"/>
            <w:r w:rsidRPr="005476B4">
              <w:rPr>
                <w:rFonts w:ascii="Book Antiqua" w:eastAsia="Times New Roman" w:hAnsi="Book Antiqua"/>
                <w:color w:val="222426"/>
                <w:lang w:val="fr-FR"/>
                <w:rPrChange w:id="35" w:author="Ted Habermann" w:date="2017-04-04T08:07:00Z">
                  <w:rPr>
                    <w:rFonts w:ascii="Book Antiqua" w:eastAsia="Times New Roman" w:hAnsi="Book Antiqua"/>
                    <w:color w:val="222426"/>
                  </w:rPr>
                </w:rPrChange>
              </w:rPr>
              <w:t>Taxonomic</w:t>
            </w:r>
            <w:proofErr w:type="spellEnd"/>
            <w:r w:rsidRPr="005476B4">
              <w:rPr>
                <w:rFonts w:ascii="Book Antiqua" w:eastAsia="Times New Roman" w:hAnsi="Book Antiqua"/>
                <w:color w:val="222426"/>
                <w:lang w:val="fr-FR"/>
                <w:rPrChange w:id="36" w:author="Ted Habermann" w:date="2017-04-04T08:07:00Z">
                  <w:rPr>
                    <w:rFonts w:ascii="Book Antiqua" w:eastAsia="Times New Roman" w:hAnsi="Book Antiqua"/>
                    <w:color w:val="222426"/>
                  </w:rPr>
                </w:rPrChange>
              </w:rPr>
              <w:t xml:space="preserve"> </w:t>
            </w:r>
            <w:proofErr w:type="spellStart"/>
            <w:r w:rsidRPr="005476B4">
              <w:rPr>
                <w:rFonts w:ascii="Book Antiqua" w:eastAsia="Times New Roman" w:hAnsi="Book Antiqua"/>
                <w:color w:val="222426"/>
                <w:lang w:val="fr-FR"/>
                <w:rPrChange w:id="37" w:author="Ted Habermann" w:date="2017-04-04T08:07:00Z">
                  <w:rPr>
                    <w:rFonts w:ascii="Book Antiqua" w:eastAsia="Times New Roman" w:hAnsi="Book Antiqua"/>
                    <w:color w:val="222426"/>
                  </w:rPr>
                </w:rPrChange>
              </w:rPr>
              <w:t>Extent</w:t>
            </w:r>
            <w:proofErr w:type="spellEnd"/>
            <w:r w:rsidRPr="005476B4">
              <w:rPr>
                <w:rFonts w:ascii="Book Antiqua" w:eastAsia="Times New Roman" w:hAnsi="Book Antiqua"/>
                <w:color w:val="222426"/>
                <w:lang w:val="fr-FR"/>
                <w:rPrChange w:id="38" w:author="Ted Habermann" w:date="2017-04-04T08:07:00Z">
                  <w:rPr>
                    <w:rFonts w:ascii="Book Antiqua" w:eastAsia="Times New Roman" w:hAnsi="Book Antiqua"/>
                    <w:color w:val="222426"/>
                  </w:rPr>
                </w:rPrChange>
              </w:rPr>
              <w:t xml:space="preserve">, </w:t>
            </w:r>
            <w:r w:rsidRPr="005476B4">
              <w:rPr>
                <w:rFonts w:ascii="Book Antiqua" w:eastAsia="Times New Roman" w:hAnsi="Book Antiqua"/>
                <w:color w:val="5B9BD5" w:themeColor="accent5"/>
                <w:lang w:val="fr-FR"/>
                <w:rPrChange w:id="39" w:author="Ted Habermann" w:date="2017-04-04T08:07:00Z">
                  <w:rPr>
                    <w:rFonts w:ascii="Book Antiqua" w:eastAsia="Times New Roman" w:hAnsi="Book Antiqua"/>
                    <w:color w:val="5B9BD5" w:themeColor="accent5"/>
                  </w:rPr>
                </w:rPrChange>
              </w:rPr>
              <w:t xml:space="preserve">Temporal </w:t>
            </w:r>
            <w:proofErr w:type="spellStart"/>
            <w:r w:rsidRPr="005476B4">
              <w:rPr>
                <w:rFonts w:ascii="Book Antiqua" w:eastAsia="Times New Roman" w:hAnsi="Book Antiqua"/>
                <w:color w:val="5B9BD5" w:themeColor="accent5"/>
                <w:lang w:val="fr-FR"/>
                <w:rPrChange w:id="40" w:author="Ted Habermann" w:date="2017-04-04T08:07:00Z">
                  <w:rPr>
                    <w:rFonts w:ascii="Book Antiqua" w:eastAsia="Times New Roman" w:hAnsi="Book Antiqua"/>
                    <w:color w:val="5B9BD5" w:themeColor="accent5"/>
                  </w:rPr>
                </w:rPrChange>
              </w:rPr>
              <w:t>Extent</w:t>
            </w:r>
            <w:proofErr w:type="spellEnd"/>
            <w:r w:rsidRPr="005476B4">
              <w:rPr>
                <w:rFonts w:ascii="Book Antiqua" w:eastAsia="Times New Roman" w:hAnsi="Book Antiqua"/>
                <w:color w:val="222426"/>
                <w:lang w:val="fr-FR"/>
                <w:rPrChange w:id="41" w:author="Ted Habermann" w:date="2017-04-04T08:07:00Z">
                  <w:rPr>
                    <w:rFonts w:ascii="Book Antiqua" w:eastAsia="Times New Roman" w:hAnsi="Book Antiqua"/>
                    <w:color w:val="222426"/>
                  </w:rPr>
                </w:rPrChange>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lastRenderedPageBreak/>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5476B4"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5476B4" w:rsidRDefault="00C1488D" w:rsidP="004F3007">
            <w:pPr>
              <w:rPr>
                <w:rFonts w:ascii="Book Antiqua" w:hAnsi="Book Antiqua"/>
                <w:lang w:val="fr-FR"/>
                <w:rPrChange w:id="42" w:author="Ted Habermann" w:date="2017-04-04T08:07:00Z">
                  <w:rPr>
                    <w:rFonts w:ascii="Book Antiqua" w:hAnsi="Book Antiqua"/>
                  </w:rPr>
                </w:rPrChange>
              </w:rPr>
            </w:pPr>
            <w:proofErr w:type="spellStart"/>
            <w:r w:rsidRPr="005476B4">
              <w:rPr>
                <w:rFonts w:ascii="Book Antiqua" w:eastAsia="Times New Roman" w:hAnsi="Book Antiqua"/>
                <w:color w:val="222426"/>
                <w:lang w:val="fr-FR"/>
                <w:rPrChange w:id="43" w:author="Ted Habermann" w:date="2017-04-04T08:07:00Z">
                  <w:rPr>
                    <w:rFonts w:ascii="Book Antiqua" w:eastAsia="Times New Roman" w:hAnsi="Book Antiqua"/>
                    <w:color w:val="222426"/>
                  </w:rPr>
                </w:rPrChange>
              </w:rPr>
              <w:t>Attribute</w:t>
            </w:r>
            <w:proofErr w:type="spellEnd"/>
            <w:r w:rsidRPr="005476B4">
              <w:rPr>
                <w:rFonts w:ascii="Book Antiqua" w:eastAsia="Times New Roman" w:hAnsi="Book Antiqua"/>
                <w:color w:val="222426"/>
                <w:lang w:val="fr-FR"/>
                <w:rPrChange w:id="44" w:author="Ted Habermann" w:date="2017-04-04T08:07:00Z">
                  <w:rPr>
                    <w:rFonts w:ascii="Book Antiqua" w:eastAsia="Times New Roman" w:hAnsi="Book Antiqua"/>
                    <w:color w:val="222426"/>
                  </w:rPr>
                </w:rPrChange>
              </w:rPr>
              <w:t xml:space="preserve"> List, </w:t>
            </w:r>
            <w:proofErr w:type="spellStart"/>
            <w:r w:rsidRPr="005476B4">
              <w:rPr>
                <w:rFonts w:ascii="Book Antiqua" w:eastAsia="Times New Roman" w:hAnsi="Book Antiqua"/>
                <w:color w:val="222426"/>
                <w:lang w:val="fr-FR"/>
                <w:rPrChange w:id="45" w:author="Ted Habermann" w:date="2017-04-04T08:07:00Z">
                  <w:rPr>
                    <w:rFonts w:ascii="Book Antiqua" w:eastAsia="Times New Roman" w:hAnsi="Book Antiqua"/>
                    <w:color w:val="222426"/>
                  </w:rPr>
                </w:rPrChange>
              </w:rPr>
              <w:t>Attribute</w:t>
            </w:r>
            <w:proofErr w:type="spellEnd"/>
            <w:r w:rsidRPr="005476B4">
              <w:rPr>
                <w:rFonts w:ascii="Book Antiqua" w:eastAsia="Times New Roman" w:hAnsi="Book Antiqua"/>
                <w:color w:val="222426"/>
                <w:lang w:val="fr-FR"/>
                <w:rPrChange w:id="46" w:author="Ted Habermann" w:date="2017-04-04T08:07:00Z">
                  <w:rPr>
                    <w:rFonts w:ascii="Book Antiqua" w:eastAsia="Times New Roman" w:hAnsi="Book Antiqua"/>
                    <w:color w:val="222426"/>
                  </w:rPr>
                </w:rPrChange>
              </w:rPr>
              <w:t xml:space="preserve"> </w:t>
            </w:r>
            <w:proofErr w:type="spellStart"/>
            <w:r w:rsidRPr="005476B4">
              <w:rPr>
                <w:rFonts w:ascii="Book Antiqua" w:eastAsia="Times New Roman" w:hAnsi="Book Antiqua"/>
                <w:color w:val="222426"/>
                <w:lang w:val="fr-FR"/>
                <w:rPrChange w:id="47" w:author="Ted Habermann" w:date="2017-04-04T08:07:00Z">
                  <w:rPr>
                    <w:rFonts w:ascii="Book Antiqua" w:eastAsia="Times New Roman" w:hAnsi="Book Antiqua"/>
                    <w:color w:val="222426"/>
                  </w:rPr>
                </w:rPrChange>
              </w:rPr>
              <w:t>Constraints</w:t>
            </w:r>
            <w:proofErr w:type="spellEnd"/>
            <w:r w:rsidRPr="005476B4">
              <w:rPr>
                <w:rFonts w:ascii="Book Antiqua" w:eastAsia="Times New Roman" w:hAnsi="Book Antiqua"/>
                <w:color w:val="222426"/>
                <w:lang w:val="fr-FR"/>
                <w:rPrChange w:id="48" w:author="Ted Habermann" w:date="2017-04-04T08:07:00Z">
                  <w:rPr>
                    <w:rFonts w:ascii="Book Antiqua" w:eastAsia="Times New Roman" w:hAnsi="Book Antiqua"/>
                    <w:color w:val="222426"/>
                  </w:rPr>
                </w:rPrChange>
              </w:rPr>
              <w:t xml:space="preserve">, Resource </w:t>
            </w:r>
            <w:proofErr w:type="spellStart"/>
            <w:r w:rsidRPr="005476B4">
              <w:rPr>
                <w:rFonts w:ascii="Book Antiqua" w:eastAsia="Times New Roman" w:hAnsi="Book Antiqua"/>
                <w:color w:val="222426"/>
                <w:lang w:val="fr-FR"/>
                <w:rPrChange w:id="49" w:author="Ted Habermann" w:date="2017-04-04T08:07:00Z">
                  <w:rPr>
                    <w:rFonts w:ascii="Book Antiqua" w:eastAsia="Times New Roman" w:hAnsi="Book Antiqua"/>
                    <w:color w:val="222426"/>
                  </w:rPr>
                </w:rPrChange>
              </w:rPr>
              <w:t>Quality</w:t>
            </w:r>
            <w:proofErr w:type="spellEnd"/>
            <w:r w:rsidRPr="005476B4">
              <w:rPr>
                <w:rFonts w:ascii="Book Antiqua" w:eastAsia="Times New Roman" w:hAnsi="Book Antiqua"/>
                <w:color w:val="222426"/>
                <w:lang w:val="fr-FR"/>
                <w:rPrChange w:id="50" w:author="Ted Habermann" w:date="2017-04-04T08:07:00Z">
                  <w:rPr>
                    <w:rFonts w:ascii="Book Antiqua" w:eastAsia="Times New Roman" w:hAnsi="Book Antiqua"/>
                    <w:color w:val="222426"/>
                  </w:rPr>
                </w:rPrChange>
              </w:rPr>
              <w:t xml:space="preserve"> Description</w:t>
            </w:r>
          </w:p>
        </w:tc>
      </w:tr>
    </w:tbl>
    <w:p w14:paraId="2504DB93" w14:textId="77777777" w:rsidR="00C1488D" w:rsidRPr="005476B4" w:rsidRDefault="00C1488D" w:rsidP="00C1488D">
      <w:pPr>
        <w:rPr>
          <w:rFonts w:ascii="Book Antiqua" w:hAnsi="Book Antiqua"/>
          <w:lang w:val="fr-FR"/>
          <w:rPrChange w:id="51" w:author="Ted Habermann" w:date="2017-04-04T08:07:00Z">
            <w:rPr>
              <w:rFonts w:ascii="Book Antiqua" w:hAnsi="Book Antiqua"/>
            </w:rPr>
          </w:rPrChange>
        </w:rPr>
      </w:pPr>
    </w:p>
    <w:p w14:paraId="09091898" w14:textId="0399BA65" w:rsidR="00403F63" w:rsidRPr="00403F63" w:rsidRDefault="00C1488D" w:rsidP="00403F63">
      <w:pPr>
        <w:pStyle w:val="Heading2"/>
      </w:pPr>
      <w:bookmarkStart w:id="52" w:name="_Toc478726995"/>
      <w:r w:rsidRPr="00E6609A">
        <w:t xml:space="preserve">Comparison of </w:t>
      </w:r>
      <w:proofErr w:type="spellStart"/>
      <w:r w:rsidRPr="00E6609A">
        <w:t>DataONE</w:t>
      </w:r>
      <w:proofErr w:type="spellEnd"/>
      <w:r w:rsidRPr="00E6609A">
        <w:t xml:space="preserve"> dialects and </w:t>
      </w:r>
      <w:r w:rsidR="004D0295">
        <w:t>the LTER Recommendation</w:t>
      </w:r>
      <w:bookmarkEnd w:id="52"/>
    </w:p>
    <w:p w14:paraId="1AA10D9E" w14:textId="1C3B2D33" w:rsid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886DB0">
        <w:rPr>
          <w:rFonts w:ascii="Book Antiqua" w:eastAsia="Book Antiqua" w:hAnsi="Book Antiqua" w:cs="Book Antiqua"/>
        </w:rPr>
        <w:t xml:space="preserve">   </w:t>
      </w:r>
      <w:r w:rsidR="004D0295">
        <w:rPr>
          <w:rFonts w:ascii="Book Antiqua" w:eastAsia="Book Antiqua" w:hAnsi="Book Antiqua" w:cs="Book Antiqua"/>
        </w:rPr>
        <w:t>Each level</w:t>
      </w:r>
      <w:r w:rsidR="00886DB0">
        <w:rPr>
          <w:rFonts w:ascii="Book Antiqua" w:eastAsia="Book Antiqua" w:hAnsi="Book Antiqua" w:cs="Book Antiqua"/>
        </w:rPr>
        <w:t xml:space="preserve"> of the LTER recommendation</w:t>
      </w:r>
      <w:r w:rsidR="001758B0">
        <w:rPr>
          <w:rFonts w:ascii="Book Antiqua" w:eastAsia="Book Antiqua" w:hAnsi="Book Antiqua" w:cs="Book Antiqua"/>
        </w:rPr>
        <w:t xml:space="preserve"> contains</w:t>
      </w:r>
      <w:r w:rsidR="004D0295">
        <w:rPr>
          <w:rFonts w:ascii="Book Antiqua" w:eastAsia="Book Antiqua" w:hAnsi="Book Antiqua" w:cs="Book Antiqua"/>
        </w:rPr>
        <w:t xml:space="preserv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w:t>
      </w:r>
      <w:r w:rsidR="003135BB">
        <w:rPr>
          <w:rFonts w:ascii="Book Antiqua" w:eastAsia="Book Antiqua" w:hAnsi="Book Antiqua" w:cs="Book Antiqua"/>
        </w:rPr>
        <w:t>a record at the CSDGM dialect maximum will never contain</w:t>
      </w:r>
      <w:r>
        <w:rPr>
          <w:rFonts w:ascii="Book Antiqua" w:eastAsia="Book Antiqua" w:hAnsi="Book Antiqua" w:cs="Book Antiqua"/>
        </w:rPr>
        <w:t xml:space="preserve"> </w:t>
      </w:r>
      <w:r w:rsidR="00F37E6A">
        <w:rPr>
          <w:rFonts w:ascii="Book Antiqua" w:eastAsia="Book Antiqua" w:hAnsi="Book Antiqua" w:cs="Book Antiqua"/>
        </w:rPr>
        <w:t>all</w:t>
      </w:r>
      <w:r>
        <w:rPr>
          <w:rFonts w:ascii="Book Antiqua" w:eastAsia="Book Antiqua" w:hAnsi="Book Antiqua" w:cs="Book Antiqua"/>
        </w:rPr>
        <w:t xml:space="preserve"> the concepts in any of the </w:t>
      </w:r>
      <w:r w:rsidR="001758B0">
        <w:rPr>
          <w:rFonts w:ascii="Book Antiqua" w:eastAsia="Book Antiqua" w:hAnsi="Book Antiqua" w:cs="Book Antiqua"/>
        </w:rPr>
        <w:t xml:space="preserve">levels </w:t>
      </w:r>
      <w:r>
        <w:rPr>
          <w:rFonts w:ascii="Book Antiqua" w:eastAsia="Book Antiqua" w:hAnsi="Book Antiqua" w:cs="Book Antiqua"/>
        </w:rPr>
        <w:t>except for access.</w:t>
      </w:r>
      <w:r w:rsidR="003135BB">
        <w:rPr>
          <w:rFonts w:ascii="Book Antiqua" w:eastAsia="Book Antiqua" w:hAnsi="Book Antiqua" w:cs="Book Antiqua"/>
        </w:rPr>
        <w:t xml:space="preserve"> CSDGM records can only be complete with respe</w:t>
      </w:r>
      <w:r w:rsidR="001758B0">
        <w:rPr>
          <w:rFonts w:ascii="Book Antiqua" w:eastAsia="Book Antiqua" w:hAnsi="Book Antiqua" w:cs="Book Antiqua"/>
        </w:rPr>
        <w:t>ct to the CSDGM dialect maximum.</w:t>
      </w:r>
      <w:r w:rsidR="003135BB">
        <w:rPr>
          <w:rFonts w:ascii="Book Antiqua" w:eastAsia="Book Antiqua" w:hAnsi="Book Antiqua" w:cs="Book Antiqua"/>
        </w:rPr>
        <w:t xml:space="preserve"> CSDGM records will never be complete because there are concepts the dialect doesn’t contain.</w:t>
      </w:r>
      <w:r>
        <w:rPr>
          <w:rFonts w:ascii="Book Antiqua" w:eastAsia="Book Antiqua" w:hAnsi="Book Antiqua" w:cs="Book Antiqua"/>
        </w:rPr>
        <w:t xml:space="preserve">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w:t>
      </w:r>
      <w:proofErr w:type="gramStart"/>
      <w:r>
        <w:rPr>
          <w:rFonts w:ascii="Book Antiqua" w:eastAsia="Book Antiqua" w:hAnsi="Book Antiqua" w:cs="Book Antiqua"/>
        </w:rPr>
        <w:t>example</w:t>
      </w:r>
      <w:proofErr w:type="gramEnd"/>
      <w:r>
        <w:rPr>
          <w:rFonts w:ascii="Book Antiqua" w:eastAsia="Book Antiqua" w:hAnsi="Book Antiqua" w:cs="Book Antiqua"/>
        </w:rPr>
        <w:t xml:space="preserve"> Mercury and BDP are other dialects in DataONE that extend CSDGM to contain </w:t>
      </w:r>
      <w:r w:rsidR="00B71C33">
        <w:rPr>
          <w:rFonts w:ascii="Book Antiqua" w:eastAsia="Book Antiqua" w:hAnsi="Book Antiqua" w:cs="Book Antiqua"/>
        </w:rPr>
        <w:t>taxonomic</w:t>
      </w:r>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FA0D476" w14:textId="77777777" w:rsidR="00403F63" w:rsidRPr="007121FD" w:rsidRDefault="00403F63" w:rsidP="00C1488D">
      <w:pPr>
        <w:rPr>
          <w:rFonts w:ascii="Book Antiqua" w:eastAsia="Book Antiqua" w:hAnsi="Book Antiqua" w:cs="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lang w:eastAsia="zh-CN"/>
        </w:rPr>
        <w:drawing>
          <wp:inline distT="0" distB="0" distL="0" distR="0" wp14:anchorId="20B25DE3" wp14:editId="2AB1D335">
            <wp:extent cx="5943600" cy="3992992"/>
            <wp:effectExtent l="0" t="0" r="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8F2361" w14:textId="2541B62D" w:rsidR="006D7F12" w:rsidRPr="001758B0" w:rsidRDefault="00BE23CC" w:rsidP="001758B0">
      <w:pPr>
        <w:pStyle w:val="Heading1"/>
        <w:rPr>
          <w:rFonts w:ascii="Book Antiqua" w:hAnsi="Book Antiqua"/>
        </w:rPr>
      </w:pPr>
      <w:bookmarkStart w:id="53" w:name="_Toc478726996"/>
      <w:r>
        <w:rPr>
          <w:rFonts w:ascii="Book Antiqua" w:hAnsi="Book Antiqua"/>
        </w:rPr>
        <w:lastRenderedPageBreak/>
        <w:t>Data</w:t>
      </w:r>
      <w:bookmarkEnd w:id="53"/>
    </w:p>
    <w:p w14:paraId="3C5AAF8D" w14:textId="247CD6DC"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w:t>
      </w:r>
      <w:r w:rsidR="0007103A">
        <w:rPr>
          <w:rFonts w:ascii="Book Antiqua" w:eastAsia="Book Antiqua" w:hAnsi="Book Antiqua" w:cs="Book Antiqua"/>
        </w:rPr>
        <w:t xml:space="preserve"> By comparing record collections from other parts of the greater community with the LTER collection sample</w:t>
      </w:r>
      <w:r w:rsidR="0031366B" w:rsidRPr="00E6609A">
        <w:rPr>
          <w:rFonts w:ascii="Book Antiqua" w:eastAsia="Book Antiqua" w:hAnsi="Book Antiqua" w:cs="Book Antiqua"/>
        </w:rPr>
        <w:t xml:space="preserve"> </w:t>
      </w:r>
      <w:r w:rsidR="003B2038">
        <w:rPr>
          <w:rFonts w:ascii="Book Antiqua" w:eastAsia="Book Antiqua" w:hAnsi="Book Antiqua" w:cs="Book Antiqua"/>
        </w:rPr>
        <w:t xml:space="preserve">Since there are no </w:t>
      </w:r>
      <w:r w:rsidR="0007103A">
        <w:rPr>
          <w:rFonts w:ascii="Book Antiqua" w:eastAsia="Book Antiqua" w:hAnsi="Book Antiqua" w:cs="Book Antiqua"/>
        </w:rPr>
        <w:t>quality measures</w:t>
      </w:r>
      <w:r w:rsidR="003B2038">
        <w:rPr>
          <w:rFonts w:ascii="Book Antiqua" w:eastAsia="Book Antiqua" w:hAnsi="Book Antiqua" w:cs="Book Antiqua"/>
        </w:rPr>
        <w:t xml:space="preserve">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r w:rsidR="0007103A">
        <w:rPr>
          <w:rFonts w:ascii="Book Antiqua" w:eastAsia="Book Antiqua" w:hAnsi="Book Antiqua" w:cs="Book Antiqua"/>
        </w:rPr>
        <w:t xml:space="preserve"> </w:t>
      </w:r>
      <w:r w:rsidR="006B1309">
        <w:rPr>
          <w:rFonts w:ascii="Book Antiqua" w:eastAsia="Book Antiqua" w:hAnsi="Book Antiqua" w:cs="Book Antiqua"/>
        </w:rPr>
        <w:t>DataONE has many dialects and member nodes. Before describing the results, here is a description of the data and the methods.</w:t>
      </w:r>
    </w:p>
    <w:p w14:paraId="19CB3A00" w14:textId="77777777" w:rsidR="006B1309" w:rsidRDefault="006B1309"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54" w:name="_Toc478726997"/>
      <w:r>
        <w:rPr>
          <w:rFonts w:eastAsia="Book Antiqua"/>
        </w:rPr>
        <w:t>Dialects</w:t>
      </w:r>
      <w:bookmarkEnd w:id="54"/>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proofErr w:type="spellStart"/>
            <w:r>
              <w:rPr>
                <w:rFonts w:ascii="Book Antiqua" w:eastAsia="Times New Roman" w:hAnsi="Book Antiqua"/>
                <w:color w:val="000000"/>
              </w:rPr>
              <w:t>DataONE</w:t>
            </w:r>
            <w:proofErr w:type="spellEnd"/>
            <w:r>
              <w:rPr>
                <w:rFonts w:ascii="Book Antiqua" w:eastAsia="Times New Roman" w:hAnsi="Book Antiqua"/>
                <w:color w:val="000000"/>
              </w:rPr>
              <w:t xml:space="preserve"> Dublin Core Extended v1.0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pPr>
      <w:bookmarkStart w:id="55" w:name="_Toc349386093"/>
      <w:bookmarkStart w:id="56" w:name="_Toc478726998"/>
      <w:r w:rsidRPr="00E6609A">
        <w:t>DataONE Member Node</w:t>
      </w:r>
      <w:bookmarkEnd w:id="55"/>
      <w:r w:rsidR="00962742">
        <w:t xml:space="preserve"> Sampling</w:t>
      </w:r>
      <w:bookmarkEnd w:id="56"/>
    </w:p>
    <w:p w14:paraId="3CCFF3AB" w14:textId="4C03C51C"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34B5CD3B" w14:textId="77777777" w:rsidR="006D7F12" w:rsidRPr="00E6609A" w:rsidRDefault="006D7F12"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911"/>
        <w:gridCol w:w="1072"/>
        <w:gridCol w:w="6593"/>
      </w:tblGrid>
      <w:tr w:rsidR="001D0386" w:rsidRPr="00E6609A" w14:paraId="48DD26DA" w14:textId="77777777" w:rsidTr="001A105A">
        <w:tc>
          <w:tcPr>
            <w:tcW w:w="0" w:type="auto"/>
          </w:tcPr>
          <w:p w14:paraId="68E7DF1B" w14:textId="42C290A1" w:rsidR="00C1488D" w:rsidRPr="00E6609A" w:rsidRDefault="00C1488D" w:rsidP="001A105A">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2267086B" w14:textId="3FD2C37F" w:rsidR="00C1488D" w:rsidRPr="00E6609A" w:rsidRDefault="001A105A" w:rsidP="001A105A">
            <w:pPr>
              <w:rPr>
                <w:rFonts w:ascii="Book Antiqua" w:eastAsia="Book Antiqua" w:hAnsi="Book Antiqua" w:cs="Book Antiqua"/>
              </w:rPr>
            </w:pPr>
            <w:r>
              <w:rPr>
                <w:rFonts w:ascii="Book Antiqua" w:eastAsia="Book Antiqua" w:hAnsi="Book Antiqua" w:cs="Book Antiqua"/>
              </w:rPr>
              <w:t>Records</w:t>
            </w:r>
          </w:p>
        </w:tc>
        <w:tc>
          <w:tcPr>
            <w:tcW w:w="0" w:type="auto"/>
          </w:tcPr>
          <w:p w14:paraId="65BAC324" w14:textId="374D1D00" w:rsidR="00C1488D" w:rsidRPr="00E6609A" w:rsidRDefault="005337B9" w:rsidP="001A105A">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6D7F12">
              <w:rPr>
                <w:rFonts w:ascii="Book Antiqua" w:eastAsia="Book Antiqua" w:hAnsi="Book Antiqua" w:cs="Book Antiqua"/>
              </w:rPr>
              <w:t xml:space="preserve">Version </w:t>
            </w:r>
            <w:r w:rsidR="001F7E24">
              <w:rPr>
                <w:rFonts w:ascii="Book Antiqua" w:eastAsia="Book Antiqua" w:hAnsi="Book Antiqua" w:cs="Book Antiqua"/>
              </w:rPr>
              <w:t>Collections</w:t>
            </w:r>
            <w:r w:rsidR="005F2709">
              <w:rPr>
                <w:rFonts w:ascii="Book Antiqua" w:eastAsia="Book Antiqua" w:hAnsi="Book Antiqua" w:cs="Book Antiqua"/>
              </w:rPr>
              <w:t xml:space="preserve"> and Counts</w:t>
            </w:r>
          </w:p>
        </w:tc>
      </w:tr>
      <w:tr w:rsidR="001D0386" w:rsidRPr="00E6609A" w14:paraId="2582E1F3" w14:textId="77777777" w:rsidTr="001A105A">
        <w:tc>
          <w:tcPr>
            <w:tcW w:w="0" w:type="auto"/>
            <w:vAlign w:val="bottom"/>
          </w:tcPr>
          <w:p w14:paraId="67284CD0"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CDL</w:t>
            </w:r>
          </w:p>
        </w:tc>
        <w:tc>
          <w:tcPr>
            <w:tcW w:w="0" w:type="auto"/>
            <w:vAlign w:val="bottom"/>
          </w:tcPr>
          <w:p w14:paraId="1017BCAE"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79AE0F03" w14:textId="7EBC6966"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A105A">
        <w:trPr>
          <w:trHeight w:val="324"/>
        </w:trPr>
        <w:tc>
          <w:tcPr>
            <w:tcW w:w="0" w:type="auto"/>
            <w:vAlign w:val="bottom"/>
          </w:tcPr>
          <w:p w14:paraId="2922E47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3AA49EF9" w14:textId="16BE430C" w:rsidR="00C1488D" w:rsidRPr="00E6609A" w:rsidRDefault="001366EB" w:rsidP="001A105A">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58739132" w14:textId="42B3973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A105A">
        <w:tc>
          <w:tcPr>
            <w:tcW w:w="0" w:type="auto"/>
            <w:vAlign w:val="bottom"/>
          </w:tcPr>
          <w:p w14:paraId="6A19EB3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lastRenderedPageBreak/>
              <w:t>DRYAD</w:t>
            </w:r>
          </w:p>
        </w:tc>
        <w:tc>
          <w:tcPr>
            <w:tcW w:w="0" w:type="auto"/>
            <w:vAlign w:val="bottom"/>
          </w:tcPr>
          <w:p w14:paraId="7F622F84" w14:textId="4B8C2C13"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0" w:type="auto"/>
            <w:vAlign w:val="center"/>
          </w:tcPr>
          <w:p w14:paraId="74C5C92B" w14:textId="03D2A29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A105A">
        <w:trPr>
          <w:trHeight w:val="324"/>
        </w:trPr>
        <w:tc>
          <w:tcPr>
            <w:tcW w:w="0" w:type="auto"/>
            <w:vAlign w:val="bottom"/>
          </w:tcPr>
          <w:p w14:paraId="00D1C179"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EDACGSTORE</w:t>
            </w:r>
          </w:p>
        </w:tc>
        <w:tc>
          <w:tcPr>
            <w:tcW w:w="0" w:type="auto"/>
            <w:vAlign w:val="bottom"/>
          </w:tcPr>
          <w:p w14:paraId="09F7DC7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04D223E5" w14:textId="5D72451F"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A105A">
        <w:tc>
          <w:tcPr>
            <w:tcW w:w="0" w:type="auto"/>
            <w:vAlign w:val="bottom"/>
          </w:tcPr>
          <w:p w14:paraId="7E4A2081"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EDORA</w:t>
            </w:r>
          </w:p>
        </w:tc>
        <w:tc>
          <w:tcPr>
            <w:tcW w:w="0" w:type="auto"/>
            <w:vAlign w:val="bottom"/>
          </w:tcPr>
          <w:p w14:paraId="7CCDE36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28</w:t>
            </w:r>
          </w:p>
        </w:tc>
        <w:tc>
          <w:tcPr>
            <w:tcW w:w="0" w:type="auto"/>
            <w:vAlign w:val="center"/>
          </w:tcPr>
          <w:p w14:paraId="019A6D58" w14:textId="0FB2E7C6" w:rsidR="00C1488D" w:rsidRPr="00E6609A" w:rsidRDefault="00BC4CAA" w:rsidP="001A105A">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A105A">
        <w:tc>
          <w:tcPr>
            <w:tcW w:w="0" w:type="auto"/>
            <w:vAlign w:val="bottom"/>
          </w:tcPr>
          <w:p w14:paraId="651D99F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3BA9B6A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0A50D365" w14:textId="1D246126" w:rsidR="00A5063A"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1A105A">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1A105A">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A105A">
        <w:tc>
          <w:tcPr>
            <w:tcW w:w="0" w:type="auto"/>
            <w:vAlign w:val="bottom"/>
          </w:tcPr>
          <w:p w14:paraId="115FE28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26829875"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4E7062D1" w14:textId="15421F68" w:rsidR="00946E50"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1A105A">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A105A">
        <w:tc>
          <w:tcPr>
            <w:tcW w:w="0" w:type="auto"/>
            <w:vAlign w:val="bottom"/>
          </w:tcPr>
          <w:p w14:paraId="2EA423DD" w14:textId="488BBB6D"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6A00A1D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4E6730" w14:textId="4E02C37B"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A105A">
        <w:tc>
          <w:tcPr>
            <w:tcW w:w="0" w:type="auto"/>
            <w:vAlign w:val="bottom"/>
          </w:tcPr>
          <w:p w14:paraId="009E3357"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IARC</w:t>
            </w:r>
          </w:p>
        </w:tc>
        <w:tc>
          <w:tcPr>
            <w:tcW w:w="0" w:type="auto"/>
            <w:vAlign w:val="bottom"/>
          </w:tcPr>
          <w:p w14:paraId="50243F83"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9A55332" w14:textId="5B1211A9"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A105A">
        <w:tc>
          <w:tcPr>
            <w:tcW w:w="0" w:type="auto"/>
            <w:vAlign w:val="bottom"/>
          </w:tcPr>
          <w:p w14:paraId="0DEAA7DC"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7E364E9A"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0472662E" w14:textId="5F3C61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A105A">
        <w:tc>
          <w:tcPr>
            <w:tcW w:w="0" w:type="auto"/>
            <w:vAlign w:val="bottom"/>
          </w:tcPr>
          <w:p w14:paraId="67D3C63E"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42693761"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3771226" w14:textId="77777777" w:rsidR="001A105A" w:rsidRPr="005476B4" w:rsidRDefault="00B05AEE" w:rsidP="001A105A">
            <w:pPr>
              <w:rPr>
                <w:rFonts w:ascii="Book Antiqua" w:eastAsia="Times New Roman" w:hAnsi="Book Antiqua"/>
                <w:color w:val="000000"/>
                <w:lang w:val="sv-SE"/>
                <w:rPrChange w:id="57" w:author="Ted Habermann" w:date="2017-04-04T08:07:00Z">
                  <w:rPr>
                    <w:rFonts w:ascii="Book Antiqua" w:eastAsia="Times New Roman" w:hAnsi="Book Antiqua"/>
                    <w:color w:val="000000"/>
                  </w:rPr>
                </w:rPrChange>
              </w:rPr>
            </w:pPr>
            <w:r w:rsidRPr="005476B4">
              <w:rPr>
                <w:rFonts w:ascii="Book Antiqua" w:eastAsia="Times New Roman" w:hAnsi="Book Antiqua"/>
                <w:color w:val="000000"/>
                <w:lang w:val="sv-SE"/>
                <w:rPrChange w:id="58" w:author="Ted Habermann" w:date="2017-04-04T08:07:00Z">
                  <w:rPr>
                    <w:rFonts w:ascii="Book Antiqua" w:eastAsia="Times New Roman" w:hAnsi="Book Antiqua"/>
                    <w:color w:val="000000"/>
                  </w:rPr>
                </w:rPrChange>
              </w:rPr>
              <w:t>EML_Access_module_version_2.0.0beta6</w:t>
            </w:r>
            <w:r w:rsidR="00253239" w:rsidRPr="005476B4">
              <w:rPr>
                <w:rFonts w:ascii="Book Antiqua" w:eastAsia="Times New Roman" w:hAnsi="Book Antiqua"/>
                <w:color w:val="000000"/>
                <w:lang w:val="sv-SE"/>
                <w:rPrChange w:id="59" w:author="Ted Habermann" w:date="2017-04-04T08:07:00Z">
                  <w:rPr>
                    <w:rFonts w:ascii="Book Antiqua" w:eastAsia="Times New Roman" w:hAnsi="Book Antiqua"/>
                    <w:color w:val="000000"/>
                  </w:rPr>
                </w:rPrChange>
              </w:rPr>
              <w:t xml:space="preserve"> </w:t>
            </w:r>
            <w:r w:rsidRPr="005476B4">
              <w:rPr>
                <w:rFonts w:ascii="Book Antiqua" w:eastAsia="Times New Roman" w:hAnsi="Book Antiqua"/>
                <w:color w:val="000000"/>
                <w:lang w:val="sv-SE"/>
                <w:rPrChange w:id="60" w:author="Ted Habermann" w:date="2017-04-04T08:07:00Z">
                  <w:rPr>
                    <w:rFonts w:ascii="Book Antiqua" w:eastAsia="Times New Roman" w:hAnsi="Book Antiqua"/>
                    <w:color w:val="000000"/>
                  </w:rPr>
                </w:rPrChange>
              </w:rPr>
              <w:t>(</w:t>
            </w:r>
            <w:r w:rsidR="003546CE" w:rsidRPr="005476B4">
              <w:rPr>
                <w:rFonts w:ascii="Book Antiqua" w:eastAsia="Times New Roman" w:hAnsi="Book Antiqua"/>
                <w:color w:val="000000"/>
                <w:lang w:val="sv-SE"/>
                <w:rPrChange w:id="61" w:author="Ted Habermann" w:date="2017-04-04T08:07:00Z">
                  <w:rPr>
                    <w:rFonts w:ascii="Book Antiqua" w:eastAsia="Times New Roman" w:hAnsi="Book Antiqua"/>
                    <w:color w:val="000000"/>
                  </w:rPr>
                </w:rPrChange>
              </w:rPr>
              <w:t xml:space="preserve">15), </w:t>
            </w:r>
          </w:p>
          <w:p w14:paraId="4C405B2C" w14:textId="77777777" w:rsidR="001A105A" w:rsidRPr="005476B4" w:rsidRDefault="003546CE" w:rsidP="001A105A">
            <w:pPr>
              <w:rPr>
                <w:rFonts w:ascii="Book Antiqua" w:eastAsia="Times New Roman" w:hAnsi="Book Antiqua"/>
                <w:color w:val="000000"/>
                <w:lang w:val="sv-SE"/>
                <w:rPrChange w:id="62" w:author="Ted Habermann" w:date="2017-04-04T08:07:00Z">
                  <w:rPr>
                    <w:rFonts w:ascii="Book Antiqua" w:eastAsia="Times New Roman" w:hAnsi="Book Antiqua"/>
                    <w:color w:val="000000"/>
                  </w:rPr>
                </w:rPrChange>
              </w:rPr>
            </w:pPr>
            <w:r w:rsidRPr="005476B4">
              <w:rPr>
                <w:rFonts w:ascii="Book Antiqua" w:eastAsia="Times New Roman" w:hAnsi="Book Antiqua"/>
                <w:color w:val="000000"/>
                <w:lang w:val="sv-SE"/>
                <w:rPrChange w:id="63" w:author="Ted Habermann" w:date="2017-04-04T08:07:00Z">
                  <w:rPr>
                    <w:rFonts w:ascii="Book Antiqua" w:eastAsia="Times New Roman" w:hAnsi="Book Antiqua"/>
                    <w:color w:val="000000"/>
                  </w:rPr>
                </w:rPrChange>
              </w:rPr>
              <w:t>EML</w:t>
            </w:r>
            <w:r w:rsidRPr="005476B4">
              <w:rPr>
                <w:lang w:val="sv-SE"/>
                <w:rPrChange w:id="64" w:author="Ted Habermann" w:date="2017-04-04T08:07:00Z">
                  <w:rPr/>
                </w:rPrChange>
              </w:rPr>
              <w:t xml:space="preserve"> </w:t>
            </w:r>
            <w:r w:rsidRPr="005476B4">
              <w:rPr>
                <w:rFonts w:ascii="Book Antiqua" w:eastAsia="Times New Roman" w:hAnsi="Book Antiqua"/>
                <w:color w:val="000000"/>
                <w:lang w:val="sv-SE"/>
                <w:rPrChange w:id="65" w:author="Ted Habermann" w:date="2017-04-04T08:07:00Z">
                  <w:rPr>
                    <w:rFonts w:ascii="Book Antiqua" w:eastAsia="Times New Roman" w:hAnsi="Book Antiqua"/>
                    <w:color w:val="000000"/>
                  </w:rPr>
                </w:rPrChange>
              </w:rPr>
              <w:t>_Dataset_module_version_2.0.0beta4</w:t>
            </w:r>
            <w:r w:rsidR="00253239" w:rsidRPr="005476B4">
              <w:rPr>
                <w:rFonts w:ascii="Book Antiqua" w:eastAsia="Times New Roman" w:hAnsi="Book Antiqua"/>
                <w:color w:val="000000"/>
                <w:lang w:val="sv-SE"/>
                <w:rPrChange w:id="66" w:author="Ted Habermann" w:date="2017-04-04T08:07:00Z">
                  <w:rPr>
                    <w:rFonts w:ascii="Book Antiqua" w:eastAsia="Times New Roman" w:hAnsi="Book Antiqua"/>
                    <w:color w:val="000000"/>
                  </w:rPr>
                </w:rPrChange>
              </w:rPr>
              <w:t xml:space="preserve"> </w:t>
            </w:r>
            <w:r w:rsidRPr="005476B4">
              <w:rPr>
                <w:rFonts w:ascii="Book Antiqua" w:eastAsia="Times New Roman" w:hAnsi="Book Antiqua"/>
                <w:color w:val="000000"/>
                <w:lang w:val="sv-SE"/>
                <w:rPrChange w:id="67" w:author="Ted Habermann" w:date="2017-04-04T08:07:00Z">
                  <w:rPr>
                    <w:rFonts w:ascii="Book Antiqua" w:eastAsia="Times New Roman" w:hAnsi="Book Antiqua"/>
                    <w:color w:val="000000"/>
                  </w:rPr>
                </w:rPrChange>
              </w:rPr>
              <w:t xml:space="preserve">(2), </w:t>
            </w:r>
          </w:p>
          <w:p w14:paraId="18C4C6D4" w14:textId="77777777" w:rsidR="001A105A" w:rsidRPr="005476B4" w:rsidRDefault="003546CE" w:rsidP="001A105A">
            <w:pPr>
              <w:rPr>
                <w:rFonts w:ascii="Book Antiqua" w:eastAsia="Times New Roman" w:hAnsi="Book Antiqua"/>
                <w:color w:val="000000"/>
                <w:lang w:val="sv-SE"/>
                <w:rPrChange w:id="68" w:author="Ted Habermann" w:date="2017-04-04T08:07:00Z">
                  <w:rPr>
                    <w:rFonts w:ascii="Book Antiqua" w:eastAsia="Times New Roman" w:hAnsi="Book Antiqua"/>
                    <w:color w:val="000000"/>
                  </w:rPr>
                </w:rPrChange>
              </w:rPr>
            </w:pPr>
            <w:r w:rsidRPr="005476B4">
              <w:rPr>
                <w:rFonts w:ascii="Book Antiqua" w:eastAsia="Times New Roman" w:hAnsi="Book Antiqua"/>
                <w:color w:val="000000"/>
                <w:lang w:val="sv-SE"/>
                <w:rPrChange w:id="69" w:author="Ted Habermann" w:date="2017-04-04T08:07:00Z">
                  <w:rPr>
                    <w:rFonts w:ascii="Book Antiqua" w:eastAsia="Times New Roman" w:hAnsi="Book Antiqua"/>
                    <w:color w:val="000000"/>
                  </w:rPr>
                </w:rPrChange>
              </w:rPr>
              <w:t>EML</w:t>
            </w:r>
            <w:r w:rsidR="00593262" w:rsidRPr="005476B4">
              <w:rPr>
                <w:lang w:val="sv-SE"/>
                <w:rPrChange w:id="70" w:author="Ted Habermann" w:date="2017-04-04T08:07:00Z">
                  <w:rPr/>
                </w:rPrChange>
              </w:rPr>
              <w:t xml:space="preserve"> </w:t>
            </w:r>
            <w:r w:rsidR="00593262" w:rsidRPr="005476B4">
              <w:rPr>
                <w:rFonts w:ascii="Book Antiqua" w:eastAsia="Times New Roman" w:hAnsi="Book Antiqua"/>
                <w:color w:val="000000"/>
                <w:lang w:val="sv-SE"/>
                <w:rPrChange w:id="71" w:author="Ted Habermann" w:date="2017-04-04T08:07:00Z">
                  <w:rPr>
                    <w:rFonts w:ascii="Book Antiqua" w:eastAsia="Times New Roman" w:hAnsi="Book Antiqua"/>
                    <w:color w:val="000000"/>
                  </w:rPr>
                </w:rPrChange>
              </w:rPr>
              <w:t>_Dataset_module_version_2.0.0beta6</w:t>
            </w:r>
            <w:r w:rsidR="00253239" w:rsidRPr="005476B4">
              <w:rPr>
                <w:rFonts w:ascii="Book Antiqua" w:eastAsia="Times New Roman" w:hAnsi="Book Antiqua"/>
                <w:color w:val="000000"/>
                <w:lang w:val="sv-SE"/>
                <w:rPrChange w:id="72" w:author="Ted Habermann" w:date="2017-04-04T08:07:00Z">
                  <w:rPr>
                    <w:rFonts w:ascii="Book Antiqua" w:eastAsia="Times New Roman" w:hAnsi="Book Antiqua"/>
                    <w:color w:val="000000"/>
                  </w:rPr>
                </w:rPrChange>
              </w:rPr>
              <w:t xml:space="preserve"> </w:t>
            </w:r>
            <w:r w:rsidR="00593262" w:rsidRPr="005476B4">
              <w:rPr>
                <w:rFonts w:ascii="Book Antiqua" w:eastAsia="Times New Roman" w:hAnsi="Book Antiqua"/>
                <w:color w:val="000000"/>
                <w:lang w:val="sv-SE"/>
                <w:rPrChange w:id="73" w:author="Ted Habermann" w:date="2017-04-04T08:07:00Z">
                  <w:rPr>
                    <w:rFonts w:ascii="Book Antiqua" w:eastAsia="Times New Roman" w:hAnsi="Book Antiqua"/>
                    <w:color w:val="000000"/>
                  </w:rPr>
                </w:rPrChange>
              </w:rPr>
              <w:t xml:space="preserve">(13), </w:t>
            </w:r>
          </w:p>
          <w:p w14:paraId="09016A56" w14:textId="500C8091" w:rsidR="006767D3" w:rsidRPr="005476B4" w:rsidRDefault="00593262" w:rsidP="001A105A">
            <w:pPr>
              <w:rPr>
                <w:rFonts w:ascii="Book Antiqua" w:eastAsia="Times New Roman" w:hAnsi="Book Antiqua"/>
                <w:color w:val="000000"/>
                <w:lang w:val="sv-SE"/>
                <w:rPrChange w:id="74" w:author="Ted Habermann" w:date="2017-04-04T08:07:00Z">
                  <w:rPr>
                    <w:rFonts w:ascii="Book Antiqua" w:eastAsia="Times New Roman" w:hAnsi="Book Antiqua"/>
                    <w:color w:val="000000"/>
                  </w:rPr>
                </w:rPrChange>
              </w:rPr>
            </w:pPr>
            <w:r w:rsidRPr="005476B4">
              <w:rPr>
                <w:rFonts w:ascii="Book Antiqua" w:eastAsia="Times New Roman" w:hAnsi="Book Antiqua"/>
                <w:color w:val="000000"/>
                <w:lang w:val="sv-SE"/>
                <w:rPrChange w:id="75" w:author="Ted Habermann" w:date="2017-04-04T08:07:00Z">
                  <w:rPr>
                    <w:rFonts w:ascii="Book Antiqua" w:eastAsia="Times New Roman" w:hAnsi="Book Antiqua"/>
                    <w:color w:val="000000"/>
                  </w:rPr>
                </w:rPrChange>
              </w:rPr>
              <w:t>EML</w:t>
            </w:r>
            <w:r w:rsidRPr="005476B4">
              <w:rPr>
                <w:lang w:val="sv-SE"/>
                <w:rPrChange w:id="76" w:author="Ted Habermann" w:date="2017-04-04T08:07:00Z">
                  <w:rPr/>
                </w:rPrChange>
              </w:rPr>
              <w:t xml:space="preserve"> </w:t>
            </w:r>
            <w:r w:rsidRPr="005476B4">
              <w:rPr>
                <w:rFonts w:ascii="Book Antiqua" w:eastAsia="Times New Roman" w:hAnsi="Book Antiqua"/>
                <w:color w:val="000000"/>
                <w:lang w:val="sv-SE"/>
                <w:rPrChange w:id="77" w:author="Ted Habermann" w:date="2017-04-04T08:07:00Z">
                  <w:rPr>
                    <w:rFonts w:ascii="Book Antiqua" w:eastAsia="Times New Roman" w:hAnsi="Book Antiqua"/>
                    <w:color w:val="000000"/>
                  </w:rPr>
                </w:rPrChange>
              </w:rPr>
              <w:t>_Physical_module_version_2.0.0beta6</w:t>
            </w:r>
            <w:r w:rsidR="00253239" w:rsidRPr="005476B4">
              <w:rPr>
                <w:rFonts w:ascii="Book Antiqua" w:eastAsia="Times New Roman" w:hAnsi="Book Antiqua"/>
                <w:color w:val="000000"/>
                <w:lang w:val="sv-SE"/>
                <w:rPrChange w:id="78" w:author="Ted Habermann" w:date="2017-04-04T08:07:00Z">
                  <w:rPr>
                    <w:rFonts w:ascii="Book Antiqua" w:eastAsia="Times New Roman" w:hAnsi="Book Antiqua"/>
                    <w:color w:val="000000"/>
                  </w:rPr>
                </w:rPrChange>
              </w:rPr>
              <w:t xml:space="preserve"> </w:t>
            </w:r>
            <w:r w:rsidRPr="005476B4">
              <w:rPr>
                <w:rFonts w:ascii="Book Antiqua" w:eastAsia="Times New Roman" w:hAnsi="Book Antiqua"/>
                <w:color w:val="000000"/>
                <w:lang w:val="sv-SE"/>
                <w:rPrChange w:id="79" w:author="Ted Habermann" w:date="2017-04-04T08:07:00Z">
                  <w:rPr>
                    <w:rFonts w:ascii="Book Antiqua" w:eastAsia="Times New Roman" w:hAnsi="Book Antiqua"/>
                    <w:color w:val="000000"/>
                  </w:rPr>
                </w:rPrChange>
              </w:rPr>
              <w:t>(2), EML2.0.0</w:t>
            </w:r>
            <w:r w:rsidR="00D706C6" w:rsidRPr="005476B4">
              <w:rPr>
                <w:rFonts w:ascii="Book Antiqua" w:eastAsia="Times New Roman" w:hAnsi="Book Antiqua"/>
                <w:color w:val="000000"/>
                <w:lang w:val="sv-SE"/>
                <w:rPrChange w:id="80" w:author="Ted Habermann" w:date="2017-04-04T08:07:00Z">
                  <w:rPr>
                    <w:rFonts w:ascii="Book Antiqua" w:eastAsia="Times New Roman" w:hAnsi="Book Antiqua"/>
                    <w:color w:val="000000"/>
                  </w:rPr>
                </w:rPrChange>
              </w:rPr>
              <w:t xml:space="preserve"> </w:t>
            </w:r>
            <w:r w:rsidRPr="005476B4">
              <w:rPr>
                <w:rFonts w:ascii="Book Antiqua" w:eastAsia="Times New Roman" w:hAnsi="Book Antiqua"/>
                <w:color w:val="000000"/>
                <w:lang w:val="sv-SE"/>
                <w:rPrChange w:id="81" w:author="Ted Habermann" w:date="2017-04-04T08:07:00Z">
                  <w:rPr>
                    <w:rFonts w:ascii="Book Antiqua" w:eastAsia="Times New Roman" w:hAnsi="Book Antiqua"/>
                    <w:color w:val="000000"/>
                  </w:rPr>
                </w:rPrChange>
              </w:rPr>
              <w:t xml:space="preserve">(101), </w:t>
            </w:r>
          </w:p>
          <w:p w14:paraId="75FBBB26" w14:textId="4BCCE7B1" w:rsidR="006767D3" w:rsidRPr="005476B4" w:rsidRDefault="00593262" w:rsidP="001A105A">
            <w:pPr>
              <w:rPr>
                <w:rFonts w:ascii="Book Antiqua" w:eastAsia="Times New Roman" w:hAnsi="Book Antiqua"/>
                <w:color w:val="000000"/>
                <w:lang w:val="sv-SE"/>
                <w:rPrChange w:id="82" w:author="Ted Habermann" w:date="2017-04-04T08:07:00Z">
                  <w:rPr>
                    <w:rFonts w:ascii="Book Antiqua" w:eastAsia="Times New Roman" w:hAnsi="Book Antiqua"/>
                    <w:color w:val="000000"/>
                  </w:rPr>
                </w:rPrChange>
              </w:rPr>
            </w:pPr>
            <w:r w:rsidRPr="005476B4">
              <w:rPr>
                <w:rFonts w:ascii="Book Antiqua" w:eastAsia="Times New Roman" w:hAnsi="Book Antiqua"/>
                <w:color w:val="000000"/>
                <w:lang w:val="sv-SE"/>
                <w:rPrChange w:id="83" w:author="Ted Habermann" w:date="2017-04-04T08:07:00Z">
                  <w:rPr>
                    <w:rFonts w:ascii="Book Antiqua" w:eastAsia="Times New Roman" w:hAnsi="Book Antiqua"/>
                    <w:color w:val="000000"/>
                  </w:rPr>
                </w:rPrChange>
              </w:rPr>
              <w:t>EML2</w:t>
            </w:r>
            <w:r w:rsidR="00C45BF8" w:rsidRPr="005476B4">
              <w:rPr>
                <w:rFonts w:ascii="Book Antiqua" w:eastAsia="Times New Roman" w:hAnsi="Book Antiqua"/>
                <w:color w:val="000000"/>
                <w:lang w:val="sv-SE"/>
                <w:rPrChange w:id="84" w:author="Ted Habermann" w:date="2017-04-04T08:07:00Z">
                  <w:rPr>
                    <w:rFonts w:ascii="Book Antiqua" w:eastAsia="Times New Roman" w:hAnsi="Book Antiqua"/>
                    <w:color w:val="000000"/>
                  </w:rPr>
                </w:rPrChange>
              </w:rPr>
              <w:t>.0.1</w:t>
            </w:r>
            <w:r w:rsidR="00D706C6" w:rsidRPr="005476B4">
              <w:rPr>
                <w:rFonts w:ascii="Book Antiqua" w:eastAsia="Times New Roman" w:hAnsi="Book Antiqua"/>
                <w:color w:val="000000"/>
                <w:lang w:val="sv-SE"/>
                <w:rPrChange w:id="85" w:author="Ted Habermann" w:date="2017-04-04T08:07:00Z">
                  <w:rPr>
                    <w:rFonts w:ascii="Book Antiqua" w:eastAsia="Times New Roman" w:hAnsi="Book Antiqua"/>
                    <w:color w:val="000000"/>
                  </w:rPr>
                </w:rPrChange>
              </w:rPr>
              <w:t xml:space="preserve"> </w:t>
            </w:r>
            <w:r w:rsidR="00C45BF8" w:rsidRPr="005476B4">
              <w:rPr>
                <w:rFonts w:ascii="Book Antiqua" w:eastAsia="Times New Roman" w:hAnsi="Book Antiqua"/>
                <w:color w:val="000000"/>
                <w:lang w:val="sv-SE"/>
                <w:rPrChange w:id="86" w:author="Ted Habermann" w:date="2017-04-04T08:07:00Z">
                  <w:rPr>
                    <w:rFonts w:ascii="Book Antiqua" w:eastAsia="Times New Roman" w:hAnsi="Book Antiqua"/>
                    <w:color w:val="000000"/>
                  </w:rPr>
                </w:rPrChange>
              </w:rPr>
              <w:t xml:space="preserve">(49), </w:t>
            </w:r>
          </w:p>
          <w:p w14:paraId="2E4D1A08" w14:textId="0EE1521D" w:rsidR="00C1488D" w:rsidRDefault="00C45BF8"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A105A">
        <w:trPr>
          <w:trHeight w:val="322"/>
        </w:trPr>
        <w:tc>
          <w:tcPr>
            <w:tcW w:w="0" w:type="auto"/>
            <w:vAlign w:val="bottom"/>
          </w:tcPr>
          <w:p w14:paraId="147D0396" w14:textId="5EEC6AE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AFF4FE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4FA95CE2" w14:textId="2CA297F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A105A">
        <w:tc>
          <w:tcPr>
            <w:tcW w:w="0" w:type="auto"/>
            <w:vAlign w:val="bottom"/>
          </w:tcPr>
          <w:p w14:paraId="24F9120D"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236390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5BA23B4F" w14:textId="74ACF64F" w:rsidR="00253239" w:rsidRDefault="00C45BF8" w:rsidP="001A105A">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A105A">
        <w:trPr>
          <w:trHeight w:val="341"/>
        </w:trPr>
        <w:tc>
          <w:tcPr>
            <w:tcW w:w="0" w:type="auto"/>
            <w:vAlign w:val="bottom"/>
          </w:tcPr>
          <w:p w14:paraId="5A1A1386"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356BEB2D"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0829DB9E" w14:textId="23BCCD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A105A">
        <w:trPr>
          <w:trHeight w:val="260"/>
        </w:trPr>
        <w:tc>
          <w:tcPr>
            <w:tcW w:w="0" w:type="auto"/>
            <w:vAlign w:val="bottom"/>
          </w:tcPr>
          <w:p w14:paraId="11DDD9CD" w14:textId="43833BB7" w:rsidR="00C1488D" w:rsidRPr="00E6609A" w:rsidRDefault="00C1488D" w:rsidP="001A105A">
            <w:pPr>
              <w:rPr>
                <w:rFonts w:ascii="Book Antiqua" w:eastAsia="Book Antiqua" w:hAnsi="Book Antiqua" w:cs="Book Antiqua"/>
              </w:rPr>
            </w:pPr>
            <w:bookmarkStart w:id="87" w:name="OLE_LINK1"/>
            <w:r w:rsidRPr="00E6609A">
              <w:rPr>
                <w:rFonts w:ascii="Book Antiqua" w:eastAsia="Times New Roman" w:hAnsi="Book Antiqua"/>
                <w:color w:val="000000"/>
              </w:rPr>
              <w:t>NMEPSCOR</w:t>
            </w:r>
            <w:bookmarkEnd w:id="87"/>
          </w:p>
        </w:tc>
        <w:tc>
          <w:tcPr>
            <w:tcW w:w="0" w:type="auto"/>
            <w:vAlign w:val="bottom"/>
          </w:tcPr>
          <w:p w14:paraId="06F944E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7</w:t>
            </w:r>
          </w:p>
        </w:tc>
        <w:tc>
          <w:tcPr>
            <w:tcW w:w="0" w:type="auto"/>
            <w:vAlign w:val="center"/>
          </w:tcPr>
          <w:p w14:paraId="23D5D519" w14:textId="1D1BC7E1"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A105A">
        <w:trPr>
          <w:trHeight w:val="260"/>
        </w:trPr>
        <w:tc>
          <w:tcPr>
            <w:tcW w:w="0" w:type="auto"/>
            <w:vAlign w:val="bottom"/>
          </w:tcPr>
          <w:p w14:paraId="4EDEF318" w14:textId="77777777" w:rsidR="00C1488D" w:rsidRPr="00E6609A" w:rsidRDefault="00C1488D" w:rsidP="001A105A">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5A20B0A4" w14:textId="17738A1C"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0" w:type="auto"/>
            <w:vAlign w:val="center"/>
          </w:tcPr>
          <w:p w14:paraId="33256403" w14:textId="4DCFC73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A105A">
        <w:trPr>
          <w:trHeight w:val="333"/>
        </w:trPr>
        <w:tc>
          <w:tcPr>
            <w:tcW w:w="0" w:type="auto"/>
            <w:vAlign w:val="bottom"/>
          </w:tcPr>
          <w:p w14:paraId="462C4B44"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ORNLDAAC</w:t>
            </w:r>
          </w:p>
        </w:tc>
        <w:tc>
          <w:tcPr>
            <w:tcW w:w="0" w:type="auto"/>
            <w:vAlign w:val="bottom"/>
          </w:tcPr>
          <w:p w14:paraId="2C50388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C95A887" w14:textId="371AB04C"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A105A">
        <w:trPr>
          <w:trHeight w:val="260"/>
        </w:trPr>
        <w:tc>
          <w:tcPr>
            <w:tcW w:w="0" w:type="auto"/>
            <w:vAlign w:val="bottom"/>
          </w:tcPr>
          <w:p w14:paraId="2219254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9B84D6B" w14:textId="32FFAF64"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0" w:type="auto"/>
            <w:vAlign w:val="center"/>
          </w:tcPr>
          <w:p w14:paraId="6E7ECAEC" w14:textId="15EA1E3E" w:rsidR="00C1488D" w:rsidRPr="00E6609A" w:rsidRDefault="004640B7" w:rsidP="001A105A">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A105A">
        <w:trPr>
          <w:trHeight w:val="260"/>
        </w:trPr>
        <w:tc>
          <w:tcPr>
            <w:tcW w:w="0" w:type="auto"/>
            <w:vAlign w:val="bottom"/>
          </w:tcPr>
          <w:p w14:paraId="3CD1C56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RGD</w:t>
            </w:r>
          </w:p>
        </w:tc>
        <w:tc>
          <w:tcPr>
            <w:tcW w:w="0" w:type="auto"/>
            <w:vAlign w:val="bottom"/>
          </w:tcPr>
          <w:p w14:paraId="568F487A" w14:textId="67EF1B92"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0" w:type="auto"/>
            <w:vAlign w:val="center"/>
          </w:tcPr>
          <w:p w14:paraId="51DC4969" w14:textId="5196E0B4" w:rsidR="00C1488D" w:rsidRPr="00E6609A" w:rsidRDefault="00550F9D" w:rsidP="001A105A">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A105A">
        <w:trPr>
          <w:trHeight w:val="260"/>
        </w:trPr>
        <w:tc>
          <w:tcPr>
            <w:tcW w:w="0" w:type="auto"/>
            <w:vAlign w:val="bottom"/>
          </w:tcPr>
          <w:p w14:paraId="1161E929"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SANPARKS</w:t>
            </w:r>
          </w:p>
        </w:tc>
        <w:tc>
          <w:tcPr>
            <w:tcW w:w="0" w:type="auto"/>
            <w:vAlign w:val="bottom"/>
          </w:tcPr>
          <w:p w14:paraId="743A945F" w14:textId="74DE2D9E"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0" w:type="auto"/>
            <w:vAlign w:val="center"/>
          </w:tcPr>
          <w:p w14:paraId="3573CACF" w14:textId="24372B5D" w:rsidR="00253239" w:rsidRDefault="00801A16" w:rsidP="001A105A">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1A105A">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1A105A">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A105A">
        <w:trPr>
          <w:trHeight w:val="260"/>
        </w:trPr>
        <w:tc>
          <w:tcPr>
            <w:tcW w:w="0" w:type="auto"/>
            <w:vAlign w:val="bottom"/>
          </w:tcPr>
          <w:p w14:paraId="0B17F49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10E926E"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Align w:val="bottom"/>
          </w:tcPr>
          <w:p w14:paraId="17145670" w14:textId="4E9B6E76"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A105A">
        <w:trPr>
          <w:trHeight w:val="260"/>
        </w:trPr>
        <w:tc>
          <w:tcPr>
            <w:tcW w:w="0" w:type="auto"/>
            <w:vAlign w:val="bottom"/>
          </w:tcPr>
          <w:p w14:paraId="221F6980"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TERN</w:t>
            </w:r>
          </w:p>
        </w:tc>
        <w:tc>
          <w:tcPr>
            <w:tcW w:w="0" w:type="auto"/>
            <w:vAlign w:val="bottom"/>
          </w:tcPr>
          <w:p w14:paraId="2A1F1943"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0618EDF2" w14:textId="3BE9891F"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A105A">
        <w:trPr>
          <w:trHeight w:val="260"/>
        </w:trPr>
        <w:tc>
          <w:tcPr>
            <w:tcW w:w="0" w:type="auto"/>
            <w:vAlign w:val="bottom"/>
          </w:tcPr>
          <w:p w14:paraId="41771C6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1890B16" w14:textId="54A4A204"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0" w:type="auto"/>
            <w:vAlign w:val="center"/>
          </w:tcPr>
          <w:p w14:paraId="60FA60F1" w14:textId="093E4574" w:rsidR="00253239"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1A105A">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A105A">
        <w:trPr>
          <w:trHeight w:val="260"/>
        </w:trPr>
        <w:tc>
          <w:tcPr>
            <w:tcW w:w="0" w:type="auto"/>
            <w:vAlign w:val="bottom"/>
          </w:tcPr>
          <w:p w14:paraId="0D762693"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08B27DCB" w14:textId="57D27572"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4290848D" w14:textId="3E6483C2"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A105A">
        <w:trPr>
          <w:trHeight w:val="260"/>
        </w:trPr>
        <w:tc>
          <w:tcPr>
            <w:tcW w:w="0" w:type="auto"/>
            <w:vAlign w:val="bottom"/>
          </w:tcPr>
          <w:p w14:paraId="71EE51FC"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ECC12C7"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152C3DC3" w14:textId="311F8291" w:rsidR="00253239"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A105A">
        <w:trPr>
          <w:trHeight w:val="261"/>
        </w:trPr>
        <w:tc>
          <w:tcPr>
            <w:tcW w:w="0" w:type="auto"/>
            <w:vAlign w:val="bottom"/>
          </w:tcPr>
          <w:p w14:paraId="2B894823" w14:textId="77777777"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US_MPC</w:t>
            </w:r>
          </w:p>
        </w:tc>
        <w:tc>
          <w:tcPr>
            <w:tcW w:w="0" w:type="auto"/>
            <w:vAlign w:val="bottom"/>
          </w:tcPr>
          <w:p w14:paraId="4CA1280D" w14:textId="77777777" w:rsidR="00295E03" w:rsidRPr="00E6609A" w:rsidRDefault="00295E03"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5D8A638C" w14:textId="6B345190"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eastAsia="Book Antiqua"/>
        </w:rPr>
      </w:pPr>
      <w:bookmarkStart w:id="88" w:name="_Toc478726999"/>
      <w:r>
        <w:rPr>
          <w:rFonts w:eastAsia="Book Antiqua"/>
        </w:rPr>
        <w:lastRenderedPageBreak/>
        <w:t>Methods</w:t>
      </w:r>
      <w:bookmarkEnd w:id="88"/>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644B8CFD" w14:textId="77777777" w:rsidR="006B1309"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the tools will return a rubric showing no concepts contained</w:t>
      </w:r>
      <w:r w:rsidR="001758B0">
        <w:rPr>
          <w:rFonts w:ascii="Book Antiqua" w:hAnsi="Book Antiqua"/>
        </w:rPr>
        <w:t xml:space="preserve"> in the records. It can be</w:t>
      </w:r>
      <w:r w:rsidR="0066655B">
        <w:rPr>
          <w:rFonts w:ascii="Book Antiqua" w:hAnsi="Book Antiqua"/>
        </w:rPr>
        <w:t xml:space="preserve"> simple to clean these records so that the tools will locate the concepts, providing a better analysis</w:t>
      </w:r>
      <w:r w:rsidR="001758B0">
        <w:rPr>
          <w:rFonts w:ascii="Book Antiqua" w:hAnsi="Book Antiqua"/>
        </w:rPr>
        <w:t>.</w:t>
      </w:r>
      <w:r w:rsidR="0066655B">
        <w:rPr>
          <w:rFonts w:ascii="Book Antiqua" w:hAnsi="Book Antiqua"/>
        </w:rPr>
        <w:t xml:space="preserve">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This is done so that the rubric created for the dialect recommendation pair can read and score the records in the collection accurately. </w:t>
      </w:r>
    </w:p>
    <w:p w14:paraId="7F9B1605" w14:textId="77777777" w:rsidR="006B1309" w:rsidRDefault="006B1309" w:rsidP="007B634E">
      <w:pPr>
        <w:rPr>
          <w:rFonts w:ascii="Book Antiqua" w:hAnsi="Book Antiqua"/>
        </w:rPr>
      </w:pPr>
    </w:p>
    <w:p w14:paraId="19EB8869" w14:textId="7BA8CAE7" w:rsidR="00E6609A" w:rsidRPr="0098616F" w:rsidRDefault="006B1309" w:rsidP="007B634E">
      <w:pPr>
        <w:rPr>
          <w:rFonts w:ascii="Book Antiqua" w:hAnsi="Book Antiqua"/>
        </w:rPr>
      </w:pPr>
      <w:r>
        <w:rPr>
          <w:rFonts w:ascii="Book Antiqua" w:hAnsi="Book Antiqua"/>
        </w:rPr>
        <w:t xml:space="preserve">   </w:t>
      </w:r>
      <w:r w:rsidR="007F023E" w:rsidRPr="0098616F">
        <w:rPr>
          <w:rFonts w:ascii="Book Antiqua" w:hAnsi="Book Antiqua"/>
        </w:rPr>
        <w:t xml:space="preserve">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eastAsia="Book Antiqua"/>
        </w:rPr>
      </w:pPr>
      <w:bookmarkStart w:id="89" w:name="_Toc478727000"/>
      <w:r w:rsidRPr="00E6609A">
        <w:rPr>
          <w:rFonts w:eastAsia="Book Antiqua"/>
        </w:rPr>
        <w:t>Process</w:t>
      </w:r>
      <w:bookmarkEnd w:id="89"/>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0FC9460D" w:rsidR="00432974" w:rsidRDefault="0011275D" w:rsidP="00D311FA">
      <w:pPr>
        <w:rPr>
          <w:rFonts w:ascii="Book Antiqua" w:hAnsi="Book Antiqua"/>
        </w:rPr>
      </w:pPr>
      <w:r>
        <w:rPr>
          <w:rFonts w:ascii="Book Antiqua" w:hAnsi="Book Antiqua"/>
        </w:rPr>
        <w:t xml:space="preserve">   </w:t>
      </w:r>
      <w:r w:rsidR="00670B5F"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00670B5F"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00670B5F" w:rsidRPr="00D95EE7">
        <w:rPr>
          <w:rFonts w:ascii="Book Antiqua" w:hAnsi="Book Antiqua"/>
        </w:rPr>
        <w:t xml:space="preserve"> The collections were combined into a single directory for each member node. The namespace prefix “</w:t>
      </w:r>
      <w:proofErr w:type="spellStart"/>
      <w:r w:rsidR="00670B5F" w:rsidRPr="00D95EE7">
        <w:rPr>
          <w:rFonts w:ascii="Book Antiqua" w:hAnsi="Book Antiqua"/>
        </w:rPr>
        <w:t>eml</w:t>
      </w:r>
      <w:proofErr w:type="spellEnd"/>
      <w:r w:rsidR="00670B5F" w:rsidRPr="00D95EE7">
        <w:rPr>
          <w:rFonts w:ascii="Book Antiqua" w:hAnsi="Book Antiqua"/>
        </w:rPr>
        <w:t>” was modifi</w:t>
      </w:r>
      <w:r w:rsidR="00F23B3F">
        <w:rPr>
          <w:rFonts w:ascii="Book Antiqua" w:hAnsi="Book Antiqua"/>
        </w:rPr>
        <w:t>ed to the</w:t>
      </w:r>
      <w:r w:rsidR="00670B5F" w:rsidRPr="00D95EE7">
        <w:rPr>
          <w:rFonts w:ascii="Book Antiqua" w:hAnsi="Book Antiqua"/>
        </w:rPr>
        <w:t xml:space="preserve"> EML 2.1.1 </w:t>
      </w:r>
      <w:r w:rsidR="00F23B3F">
        <w:rPr>
          <w:rFonts w:ascii="Book Antiqua" w:hAnsi="Book Antiqua"/>
        </w:rPr>
        <w:t xml:space="preserve">version </w:t>
      </w:r>
      <w:r w:rsidR="00670B5F" w:rsidRPr="00D95EE7">
        <w:rPr>
          <w:rFonts w:ascii="Book Antiqua" w:hAnsi="Book Antiqua"/>
        </w:rPr>
        <w:t xml:space="preserve">in each record written in a previous version. The collections were then treated as though they were EML 2.1.1 as the LTER recommendation had been in use through all the different versions found </w:t>
      </w:r>
      <w:r w:rsidR="00670B5F" w:rsidRPr="00D95EE7">
        <w:rPr>
          <w:rFonts w:ascii="Book Antiqua" w:hAnsi="Book Antiqua"/>
        </w:rPr>
        <w:lastRenderedPageBreak/>
        <w:t>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 xml:space="preserve">Table 4 – </w:t>
      </w:r>
      <w:commentRangeStart w:id="90"/>
      <w:r>
        <w:rPr>
          <w:rFonts w:ascii="Book Antiqua" w:hAnsi="Book Antiqua"/>
        </w:rPr>
        <w:t>Collections ready for analysis</w:t>
      </w:r>
      <w:commentRangeEnd w:id="90"/>
      <w:r w:rsidR="00C8276B">
        <w:rPr>
          <w:rStyle w:val="CommentReference"/>
          <w:rFonts w:asciiTheme="minorHAnsi" w:hAnsiTheme="minorHAnsi" w:cstheme="minorBidi"/>
        </w:rPr>
        <w:commentReference w:id="90"/>
      </w:r>
    </w:p>
    <w:tbl>
      <w:tblPr>
        <w:tblStyle w:val="TableGrid"/>
        <w:tblW w:w="9516" w:type="dxa"/>
        <w:tblLook w:val="04A0" w:firstRow="1" w:lastRow="0" w:firstColumn="1" w:lastColumn="0" w:noHBand="0" w:noVBand="1"/>
      </w:tblPr>
      <w:tblGrid>
        <w:gridCol w:w="3857"/>
        <w:gridCol w:w="3421"/>
        <w:gridCol w:w="2238"/>
        <w:tblGridChange w:id="91">
          <w:tblGrid>
            <w:gridCol w:w="3857"/>
            <w:gridCol w:w="3421"/>
            <w:gridCol w:w="2238"/>
          </w:tblGrid>
        </w:tblGridChange>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C8276B">
        <w:tblPrEx>
          <w:tblW w:w="9516" w:type="dxa"/>
          <w:tblPrExChange w:id="92" w:author="Ted Habermann" w:date="2017-04-04T08:28:00Z">
            <w:tblPrEx>
              <w:tblW w:w="9516" w:type="dxa"/>
            </w:tblPrEx>
          </w:tblPrExChange>
        </w:tblPrEx>
        <w:trPr>
          <w:trHeight w:val="278"/>
          <w:trPrChange w:id="93" w:author="Ted Habermann" w:date="2017-04-04T08:28:00Z">
            <w:trPr>
              <w:trHeight w:val="278"/>
            </w:trPr>
          </w:trPrChange>
        </w:trPr>
        <w:tc>
          <w:tcPr>
            <w:tcW w:w="0" w:type="auto"/>
            <w:tcBorders>
              <w:bottom w:val="single" w:sz="24" w:space="0" w:color="auto"/>
            </w:tcBorders>
            <w:vAlign w:val="bottom"/>
            <w:tcPrChange w:id="94" w:author="Ted Habermann" w:date="2017-04-04T08:28:00Z">
              <w:tcPr>
                <w:tcW w:w="0" w:type="auto"/>
                <w:vAlign w:val="bottom"/>
              </w:tcPr>
            </w:tcPrChange>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SANPARKS</w:t>
            </w:r>
          </w:p>
        </w:tc>
        <w:tc>
          <w:tcPr>
            <w:tcW w:w="0" w:type="auto"/>
            <w:tcBorders>
              <w:bottom w:val="single" w:sz="24" w:space="0" w:color="auto"/>
            </w:tcBorders>
            <w:vAlign w:val="bottom"/>
            <w:tcPrChange w:id="95" w:author="Ted Habermann" w:date="2017-04-04T08:28:00Z">
              <w:tcPr>
                <w:tcW w:w="0" w:type="auto"/>
                <w:vAlign w:val="bottom"/>
              </w:tcPr>
            </w:tcPrChange>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tcBorders>
              <w:bottom w:val="single" w:sz="24" w:space="0" w:color="auto"/>
            </w:tcBorders>
            <w:vAlign w:val="center"/>
            <w:tcPrChange w:id="96" w:author="Ted Habermann" w:date="2017-04-04T08:28:00Z">
              <w:tcPr>
                <w:tcW w:w="0" w:type="auto"/>
                <w:vAlign w:val="center"/>
              </w:tcPr>
            </w:tcPrChange>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C8276B">
        <w:tblPrEx>
          <w:tblW w:w="9516" w:type="dxa"/>
          <w:tblPrExChange w:id="97" w:author="Ted Habermann" w:date="2017-04-04T08:28:00Z">
            <w:tblPrEx>
              <w:tblW w:w="9516" w:type="dxa"/>
            </w:tblPrEx>
          </w:tblPrExChange>
        </w:tblPrEx>
        <w:trPr>
          <w:trHeight w:val="278"/>
          <w:trPrChange w:id="98" w:author="Ted Habermann" w:date="2017-04-04T08:28:00Z">
            <w:trPr>
              <w:trHeight w:val="278"/>
            </w:trPr>
          </w:trPrChange>
        </w:trPr>
        <w:tc>
          <w:tcPr>
            <w:tcW w:w="0" w:type="auto"/>
            <w:tcBorders>
              <w:top w:val="single" w:sz="24" w:space="0" w:color="auto"/>
            </w:tcBorders>
            <w:vAlign w:val="bottom"/>
            <w:tcPrChange w:id="99" w:author="Ted Habermann" w:date="2017-04-04T08:28:00Z">
              <w:tcPr>
                <w:tcW w:w="0" w:type="auto"/>
                <w:vAlign w:val="bottom"/>
              </w:tcPr>
            </w:tcPrChange>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tcBorders>
              <w:top w:val="single" w:sz="24" w:space="0" w:color="auto"/>
            </w:tcBorders>
            <w:vAlign w:val="bottom"/>
            <w:tcPrChange w:id="100" w:author="Ted Habermann" w:date="2017-04-04T08:28:00Z">
              <w:tcPr>
                <w:tcW w:w="0" w:type="auto"/>
                <w:vAlign w:val="bottom"/>
              </w:tcPr>
            </w:tcPrChange>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tcBorders>
              <w:top w:val="single" w:sz="24" w:space="0" w:color="auto"/>
            </w:tcBorders>
            <w:vAlign w:val="bottom"/>
            <w:tcPrChange w:id="101" w:author="Ted Habermann" w:date="2017-04-04T08:28:00Z">
              <w:tcPr>
                <w:tcW w:w="0" w:type="auto"/>
                <w:vAlign w:val="bottom"/>
              </w:tcPr>
            </w:tcPrChange>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1FB0C817" w14:textId="0D094FCB" w:rsidR="000203A8" w:rsidRPr="00480907" w:rsidRDefault="00D35B63" w:rsidP="00480907">
      <w:pPr>
        <w:pStyle w:val="Heading1"/>
        <w:rPr>
          <w:rFonts w:ascii="Book Antiqua" w:hAnsi="Book Antiqua"/>
          <w:sz w:val="26"/>
          <w:szCs w:val="26"/>
        </w:rPr>
      </w:pPr>
      <w:bookmarkStart w:id="102" w:name="_Toc478727001"/>
      <w:r w:rsidRPr="00D95EE7">
        <w:rPr>
          <w:rFonts w:ascii="Book Antiqua" w:hAnsi="Book Antiqua"/>
          <w:sz w:val="26"/>
          <w:szCs w:val="26"/>
        </w:rPr>
        <w:t>Results</w:t>
      </w:r>
      <w:bookmarkEnd w:id="102"/>
      <w:r w:rsidRPr="00D95EE7">
        <w:rPr>
          <w:rFonts w:ascii="Book Antiqua" w:hAnsi="Book Antiqua"/>
          <w:sz w:val="26"/>
          <w:szCs w:val="26"/>
        </w:rPr>
        <w:t xml:space="preserve"> </w:t>
      </w:r>
    </w:p>
    <w:p w14:paraId="28A236CA" w14:textId="4BD7C3AD" w:rsidR="00CC046D" w:rsidRDefault="0011275D" w:rsidP="007C3F64">
      <w:pPr>
        <w:rPr>
          <w:rFonts w:ascii="Book Antiqua" w:hAnsi="Book Antiqua"/>
        </w:rPr>
      </w:pPr>
      <w:r>
        <w:rPr>
          <w:rFonts w:ascii="Book Antiqua" w:hAnsi="Book Antiqua"/>
        </w:rPr>
        <w:t xml:space="preserve">   </w:t>
      </w:r>
      <w:commentRangeStart w:id="103"/>
      <w:r w:rsidR="007C3F64" w:rsidRPr="009C3112">
        <w:rPr>
          <w:rFonts w:ascii="Book Antiqua" w:hAnsi="Book Antiqua"/>
        </w:rPr>
        <w:t>At a high level,</w:t>
      </w:r>
      <w:r w:rsidR="00A451BF">
        <w:rPr>
          <w:rFonts w:ascii="Book Antiqua" w:hAnsi="Book Antiqua"/>
        </w:rPr>
        <w:t xml:space="preserve"> the</w:t>
      </w:r>
      <w:r w:rsidR="007C3F64" w:rsidRPr="009C3112">
        <w:rPr>
          <w:rFonts w:ascii="Book Antiqua" w:hAnsi="Book Antiqua"/>
        </w:rPr>
        <w:t xml:space="preserve"> </w:t>
      </w:r>
      <w:r w:rsidR="00437009">
        <w:rPr>
          <w:rFonts w:ascii="Book Antiqua" w:hAnsi="Book Antiqua"/>
        </w:rPr>
        <w:t>LTER</w:t>
      </w:r>
      <w:r w:rsidR="007C3F64"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4F14CA">
        <w:rPr>
          <w:rFonts w:ascii="Book Antiqua" w:hAnsi="Book Antiqua"/>
        </w:rPr>
        <w:t>However, it also indicates that LTER has the most complete records.</w:t>
      </w:r>
      <w:commentRangeEnd w:id="103"/>
      <w:r w:rsidR="0085042D">
        <w:rPr>
          <w:rStyle w:val="CommentReference"/>
          <w:rFonts w:asciiTheme="minorHAnsi" w:hAnsiTheme="minorHAnsi" w:cstheme="minorBidi"/>
        </w:rPr>
        <w:commentReference w:id="103"/>
      </w:r>
      <w:r w:rsidR="004F14CA">
        <w:rPr>
          <w:rFonts w:ascii="Book Antiqua" w:hAnsi="Book Antiqua"/>
        </w:rPr>
        <w:t xml:space="preserve"> </w:t>
      </w:r>
      <w:commentRangeStart w:id="104"/>
      <w:r w:rsidR="00225D4D">
        <w:rPr>
          <w:rFonts w:ascii="Book Antiqua" w:hAnsi="Book Antiqua"/>
        </w:rPr>
        <w:t>Recommendation</w:t>
      </w:r>
      <w:r w:rsidR="007C3F64" w:rsidRPr="009C3112">
        <w:rPr>
          <w:rFonts w:ascii="Book Antiqua" w:hAnsi="Book Antiqua"/>
        </w:rPr>
        <w:t xml:space="preserve"> completeness </w:t>
      </w:r>
      <w:r w:rsidR="00E504A4">
        <w:rPr>
          <w:rFonts w:ascii="Book Antiqua" w:hAnsi="Book Antiqua"/>
        </w:rPr>
        <w:t xml:space="preserve">for a collection </w:t>
      </w:r>
      <w:r w:rsidR="007C3F64" w:rsidRPr="009C3112">
        <w:rPr>
          <w:rFonts w:ascii="Book Antiqua" w:hAnsi="Book Antiqua"/>
        </w:rPr>
        <w:t xml:space="preserve">is </w:t>
      </w:r>
      <w:r w:rsidR="007C3F64" w:rsidRPr="009C3112">
        <w:rPr>
          <w:rFonts w:ascii="Book Antiqua" w:hAnsi="Book Antiqua"/>
        </w:rPr>
        <w:lastRenderedPageBreak/>
        <w:t xml:space="preserve">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007C3F64" w:rsidRPr="009C3112">
        <w:rPr>
          <w:rFonts w:ascii="Book Antiqua" w:hAnsi="Book Antiqua"/>
        </w:rPr>
        <w:t xml:space="preserve">There is </w:t>
      </w:r>
      <w:r w:rsidR="007336B6">
        <w:rPr>
          <w:rFonts w:ascii="Book Antiqua" w:hAnsi="Book Antiqua"/>
        </w:rPr>
        <w:t>an</w:t>
      </w:r>
      <w:r w:rsidR="007C3F64"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 xml:space="preserve">sample set that was downloaded from the </w:t>
      </w:r>
      <w:proofErr w:type="spellStart"/>
      <w:r w:rsidR="00CC046D" w:rsidRPr="009C3112">
        <w:rPr>
          <w:rFonts w:ascii="Book Antiqua" w:hAnsi="Book Antiqua"/>
        </w:rPr>
        <w:t>DataONE</w:t>
      </w:r>
      <w:proofErr w:type="spellEnd"/>
      <w:r w:rsidR="00CC046D" w:rsidRPr="009C3112">
        <w:rPr>
          <w:rFonts w:ascii="Book Antiqua" w:hAnsi="Book Antiqua"/>
        </w:rPr>
        <w:t xml:space="preserve"> Data Catalog.</w:t>
      </w:r>
      <w:commentRangeEnd w:id="104"/>
      <w:r w:rsidR="0085042D">
        <w:rPr>
          <w:rStyle w:val="CommentReference"/>
          <w:rFonts w:asciiTheme="minorHAnsi" w:hAnsiTheme="minorHAnsi" w:cstheme="minorBidi"/>
        </w:rPr>
        <w:commentReference w:id="104"/>
      </w:r>
    </w:p>
    <w:p w14:paraId="16AF37FA" w14:textId="77777777" w:rsidR="009D2EDD" w:rsidRPr="00E579E4" w:rsidRDefault="009D2EDD" w:rsidP="007C3F64">
      <w:pPr>
        <w:rPr>
          <w:rFonts w:ascii="Book Antiqua" w:hAnsi="Book Antiqua"/>
        </w:rPr>
      </w:pPr>
    </w:p>
    <w:p w14:paraId="31DBB11C" w14:textId="6C096627" w:rsidR="00C86F56" w:rsidRPr="00403F63" w:rsidRDefault="008A723D" w:rsidP="0085042D">
      <w:pPr>
        <w:pStyle w:val="Heading3"/>
        <w:pPrChange w:id="105" w:author="Ted Habermann" w:date="2017-04-04T08:19:00Z">
          <w:pPr>
            <w:pStyle w:val="Heading2"/>
          </w:pPr>
        </w:pPrChange>
      </w:pPr>
      <w:bookmarkStart w:id="106" w:name="_Toc478727002"/>
      <w:r w:rsidRPr="00EF3FC9">
        <w:t xml:space="preserve">Concept </w:t>
      </w:r>
      <w:r w:rsidR="0095142C" w:rsidRPr="00EF3FC9">
        <w:t>Occurrence</w:t>
      </w:r>
      <w:r w:rsidRPr="00EF3FC9">
        <w:t xml:space="preserve"> Percentages</w:t>
      </w:r>
      <w:bookmarkEnd w:id="106"/>
    </w:p>
    <w:p w14:paraId="38F58840" w14:textId="30474ADC"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t>
      </w:r>
      <w:del w:id="107" w:author="Ted Habermann" w:date="2017-04-04T08:15:00Z">
        <w:r w:rsidRPr="00CD5ED8" w:rsidDel="0085042D">
          <w:rPr>
            <w:rFonts w:ascii="Book Antiqua" w:hAnsi="Book Antiqua"/>
          </w:rPr>
          <w:delText xml:space="preserve">what </w:delText>
        </w:r>
      </w:del>
      <w:ins w:id="108" w:author="Ted Habermann" w:date="2017-04-04T08:15:00Z">
        <w:r w:rsidR="0085042D">
          <w:rPr>
            <w:rFonts w:ascii="Book Antiqua" w:hAnsi="Book Antiqua"/>
          </w:rPr>
          <w:t>the</w:t>
        </w:r>
        <w:r w:rsidR="0085042D" w:rsidRPr="00CD5ED8">
          <w:rPr>
            <w:rFonts w:ascii="Book Antiqua" w:hAnsi="Book Antiqua"/>
          </w:rPr>
          <w:t xml:space="preserve"> </w:t>
        </w:r>
      </w:ins>
      <w:r w:rsidRPr="00CD5ED8">
        <w:rPr>
          <w:rFonts w:ascii="Book Antiqua" w:hAnsi="Book Antiqua"/>
        </w:rPr>
        <w:t xml:space="preserve">percentage of </w:t>
      </w:r>
      <w:del w:id="109" w:author="Ted Habermann" w:date="2017-04-04T08:16:00Z">
        <w:r w:rsidRPr="00CD5ED8" w:rsidDel="0085042D">
          <w:rPr>
            <w:rFonts w:ascii="Book Antiqua" w:hAnsi="Book Antiqua"/>
          </w:rPr>
          <w:delText xml:space="preserve">the </w:delText>
        </w:r>
      </w:del>
      <w:ins w:id="110" w:author="Ted Habermann" w:date="2017-04-04T08:16:00Z">
        <w:r w:rsidR="0085042D">
          <w:rPr>
            <w:rFonts w:ascii="Book Antiqua" w:hAnsi="Book Antiqua"/>
          </w:rPr>
          <w:t>each</w:t>
        </w:r>
        <w:r w:rsidR="0085042D" w:rsidRPr="00CD5ED8">
          <w:rPr>
            <w:rFonts w:ascii="Book Antiqua" w:hAnsi="Book Antiqua"/>
          </w:rPr>
          <w:t xml:space="preserve"> </w:t>
        </w:r>
      </w:ins>
      <w:r w:rsidRPr="00CD5ED8">
        <w:rPr>
          <w:rFonts w:ascii="Book Antiqua" w:hAnsi="Book Antiqua"/>
        </w:rPr>
        <w:t xml:space="preserve">collection’s records </w:t>
      </w:r>
      <w:ins w:id="111" w:author="Ted Habermann" w:date="2017-04-04T08:16:00Z">
        <w:r w:rsidR="0085042D">
          <w:rPr>
            <w:rFonts w:ascii="Book Antiqua" w:hAnsi="Book Antiqua"/>
          </w:rPr>
          <w:t xml:space="preserve">that </w:t>
        </w:r>
      </w:ins>
      <w:r w:rsidRPr="00CD5ED8">
        <w:rPr>
          <w:rFonts w:ascii="Book Antiqua" w:hAnsi="Book Antiqua"/>
        </w:rPr>
        <w:t xml:space="preserve">contain the </w:t>
      </w:r>
      <w:del w:id="112" w:author="Ted Habermann" w:date="2017-04-04T08:16:00Z">
        <w:r w:rsidRPr="00CD5ED8" w:rsidDel="0085042D">
          <w:rPr>
            <w:rFonts w:ascii="Book Antiqua" w:hAnsi="Book Antiqua"/>
          </w:rPr>
          <w:delText>dialect definition</w:delText>
        </w:r>
      </w:del>
      <w:ins w:id="113" w:author="Ted Habermann" w:date="2017-04-04T08:16:00Z">
        <w:r w:rsidR="0085042D">
          <w:rPr>
            <w:rFonts w:ascii="Book Antiqua" w:hAnsi="Book Antiqua"/>
          </w:rPr>
          <w:t>content</w:t>
        </w:r>
      </w:ins>
      <w:r w:rsidRPr="00CD5ED8">
        <w:rPr>
          <w:rFonts w:ascii="Book Antiqua" w:hAnsi="Book Antiqua"/>
        </w:rPr>
        <w:t xml:space="preserve"> for </w:t>
      </w:r>
      <w:del w:id="114" w:author="Ted Habermann" w:date="2017-04-04T08:16:00Z">
        <w:r w:rsidRPr="00CD5ED8" w:rsidDel="0085042D">
          <w:rPr>
            <w:rFonts w:ascii="Book Antiqua" w:hAnsi="Book Antiqua"/>
          </w:rPr>
          <w:delText xml:space="preserve">that </w:delText>
        </w:r>
      </w:del>
      <w:ins w:id="115" w:author="Ted Habermann" w:date="2017-04-04T08:16:00Z">
        <w:r w:rsidR="0085042D">
          <w:rPr>
            <w:rFonts w:ascii="Book Antiqua" w:hAnsi="Book Antiqua"/>
          </w:rPr>
          <w:t>each</w:t>
        </w:r>
        <w:r w:rsidR="0085042D" w:rsidRPr="00CD5ED8">
          <w:rPr>
            <w:rFonts w:ascii="Book Antiqua" w:hAnsi="Book Antiqua"/>
          </w:rPr>
          <w:t xml:space="preserve"> </w:t>
        </w:r>
      </w:ins>
      <w:r w:rsidRPr="00CD5ED8">
        <w:rPr>
          <w:rFonts w:ascii="Book Antiqua" w:hAnsi="Book Antiqua"/>
        </w:rPr>
        <w:t xml:space="preserve">concept. </w:t>
      </w:r>
      <w:r w:rsidR="002065C5" w:rsidRPr="00CD5ED8">
        <w:rPr>
          <w:rFonts w:ascii="Book Antiqua" w:hAnsi="Book Antiqua"/>
        </w:rPr>
        <w:t xml:space="preserve">The </w:t>
      </w:r>
      <w:del w:id="116" w:author="Ted Habermann" w:date="2017-04-04T08:16:00Z">
        <w:r w:rsidR="002065C5" w:rsidRPr="00CD5ED8" w:rsidDel="0085042D">
          <w:rPr>
            <w:rFonts w:ascii="Book Antiqua" w:hAnsi="Book Antiqua"/>
          </w:rPr>
          <w:delText xml:space="preserve">visualization </w:delText>
        </w:r>
      </w:del>
      <w:ins w:id="117" w:author="Ted Habermann" w:date="2017-04-04T08:16:00Z">
        <w:r w:rsidR="0085042D">
          <w:rPr>
            <w:rFonts w:ascii="Book Antiqua" w:hAnsi="Book Antiqua"/>
          </w:rPr>
          <w:t>table</w:t>
        </w:r>
        <w:r w:rsidR="0085042D" w:rsidRPr="00CD5ED8">
          <w:rPr>
            <w:rFonts w:ascii="Book Antiqua" w:hAnsi="Book Antiqua"/>
          </w:rPr>
          <w:t xml:space="preserve"> </w:t>
        </w:r>
      </w:ins>
      <w:del w:id="118" w:author="Ted Habermann" w:date="2017-04-04T08:16:00Z">
        <w:r w:rsidR="002065C5" w:rsidRPr="00CD5ED8" w:rsidDel="0085042D">
          <w:rPr>
            <w:rFonts w:ascii="Book Antiqua" w:hAnsi="Book Antiqua"/>
          </w:rPr>
          <w:delText>is comprised of</w:delText>
        </w:r>
      </w:del>
      <w:ins w:id="119" w:author="Ted Habermann" w:date="2017-04-04T08:16:00Z">
        <w:r w:rsidR="0085042D">
          <w:rPr>
            <w:rFonts w:ascii="Book Antiqua" w:hAnsi="Book Antiqua"/>
          </w:rPr>
          <w:t>includes</w:t>
        </w:r>
      </w:ins>
      <w:r w:rsidR="002065C5" w:rsidRPr="00CD5ED8">
        <w:rPr>
          <w:rFonts w:ascii="Book Antiqua" w:hAnsi="Book Antiqua"/>
        </w:rPr>
        <w:t xml:space="preserve">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3A0FB602" w:rsidR="00CC046D" w:rsidRDefault="0011275D" w:rsidP="00C1488D">
      <w:pPr>
        <w:rPr>
          <w:rFonts w:ascii="Book Antiqua" w:hAnsi="Book Antiqua"/>
        </w:rPr>
      </w:pPr>
      <w:r>
        <w:rPr>
          <w:rFonts w:ascii="Book Antiqua" w:hAnsi="Book Antiqua"/>
        </w:rPr>
        <w:t xml:space="preserve">   </w:t>
      </w:r>
      <w:commentRangeStart w:id="120"/>
      <w:r w:rsidR="00D71D31" w:rsidRPr="00CD5ED8">
        <w:rPr>
          <w:rFonts w:ascii="Book Antiqua" w:hAnsi="Book Antiqua"/>
        </w:rPr>
        <w:t xml:space="preserve">Green </w:t>
      </w:r>
      <w:commentRangeEnd w:id="120"/>
      <w:r w:rsidR="0085042D">
        <w:rPr>
          <w:rStyle w:val="CommentReference"/>
          <w:rFonts w:asciiTheme="minorHAnsi" w:hAnsiTheme="minorHAnsi" w:cstheme="minorBidi"/>
        </w:rPr>
        <w:commentReference w:id="120"/>
      </w:r>
      <w:r w:rsidR="0074287F">
        <w:rPr>
          <w:rFonts w:ascii="Book Antiqua" w:hAnsi="Book Antiqua"/>
        </w:rPr>
        <w:t>means every record in the member node’s collection contains the concept.</w:t>
      </w:r>
      <w:r w:rsidR="00D71D31" w:rsidRPr="00CD5ED8">
        <w:rPr>
          <w:rFonts w:ascii="Book Antiqua" w:hAnsi="Book Antiqua"/>
        </w:rPr>
        <w:t xml:space="preserve"> </w:t>
      </w:r>
      <w:commentRangeStart w:id="121"/>
      <w:r w:rsidR="00D71D31" w:rsidRPr="00CD5ED8">
        <w:rPr>
          <w:rFonts w:ascii="Book Antiqua" w:hAnsi="Book Antiqua"/>
        </w:rPr>
        <w:t xml:space="preserve">Yellow represents 0%, a concept that the dialect contains but is not in any record in the </w:t>
      </w:r>
      <w:del w:id="122" w:author="Ted Habermann" w:date="2017-04-04T08:17:00Z">
        <w:r w:rsidR="0074287F" w:rsidDel="0085042D">
          <w:rPr>
            <w:rFonts w:ascii="Book Antiqua" w:hAnsi="Book Antiqua"/>
          </w:rPr>
          <w:delText xml:space="preserve">member node’s </w:delText>
        </w:r>
      </w:del>
      <w:r w:rsidR="0074287F">
        <w:rPr>
          <w:rFonts w:ascii="Book Antiqua" w:hAnsi="Book Antiqua"/>
        </w:rPr>
        <w:t>collection</w:t>
      </w:r>
      <w:r w:rsidR="00D71D31" w:rsidRPr="00CD5ED8">
        <w:rPr>
          <w:rFonts w:ascii="Book Antiqua" w:hAnsi="Book Antiqua"/>
        </w:rPr>
        <w:t xml:space="preserve">. Red represents a concept </w:t>
      </w:r>
      <w:r w:rsidR="00D278B7">
        <w:rPr>
          <w:rFonts w:ascii="Book Antiqua" w:hAnsi="Book Antiqua"/>
        </w:rPr>
        <w:t>that</w:t>
      </w:r>
      <w:r w:rsidR="00B27B5F">
        <w:rPr>
          <w:rFonts w:ascii="Book Antiqua" w:hAnsi="Book Antiqua"/>
        </w:rPr>
        <w:t xml:space="preserve"> is not contained in any record in the collection. </w:t>
      </w:r>
      <w:commentRangeEnd w:id="121"/>
      <w:r w:rsidR="0085042D">
        <w:rPr>
          <w:rStyle w:val="CommentReference"/>
          <w:rFonts w:asciiTheme="minorHAnsi" w:hAnsiTheme="minorHAnsi" w:cstheme="minorBidi"/>
        </w:rPr>
        <w:commentReference w:id="121"/>
      </w:r>
      <w:r w:rsidR="00B27B5F">
        <w:rPr>
          <w:rFonts w:ascii="Book Antiqua" w:hAnsi="Book Antiqua"/>
        </w:rPr>
        <w:t>Furthermore</w:t>
      </w:r>
      <w:r w:rsidR="00480C29">
        <w:rPr>
          <w:rFonts w:ascii="Book Antiqua" w:hAnsi="Book Antiqua"/>
        </w:rPr>
        <w:t>, the concept</w:t>
      </w:r>
      <w:r w:rsidR="00D278B7">
        <w:rPr>
          <w:rFonts w:ascii="Book Antiqua" w:hAnsi="Book Antiqua"/>
        </w:rPr>
        <w:t xml:space="preserve"> cannot be documented within the structure of the </w:t>
      </w:r>
      <w:r w:rsidR="00480C29">
        <w:rPr>
          <w:rFonts w:ascii="Book Antiqua" w:hAnsi="Book Antiqua"/>
        </w:rPr>
        <w:t xml:space="preserve">collection’s </w:t>
      </w:r>
      <w:r w:rsidR="00D278B7">
        <w:rPr>
          <w:rFonts w:ascii="Book Antiqua" w:hAnsi="Book Antiqua"/>
        </w:rPr>
        <w:t>current dialect</w:t>
      </w:r>
      <w:r w:rsidR="00B27B5F">
        <w:rPr>
          <w:rFonts w:ascii="Book Antiqua" w:hAnsi="Book Antiqua"/>
        </w:rPr>
        <w:t>.</w:t>
      </w:r>
      <w:r w:rsidR="00D71D31" w:rsidRPr="00CD5ED8">
        <w:rPr>
          <w:rFonts w:ascii="Book Antiqua" w:hAnsi="Book Antiqua"/>
        </w:rPr>
        <w:t xml:space="preserve"> </w:t>
      </w:r>
      <w:commentRangeStart w:id="123"/>
      <w:r w:rsidR="00D71D31" w:rsidRPr="00CD5ED8">
        <w:rPr>
          <w:rFonts w:ascii="Book Antiqua" w:hAnsi="Book Antiqua"/>
        </w:rPr>
        <w:t>The table</w:t>
      </w:r>
      <w:r w:rsidR="00480C29">
        <w:rPr>
          <w:rFonts w:ascii="Book Antiqua" w:hAnsi="Book Antiqua"/>
        </w:rPr>
        <w:t>s are</w:t>
      </w:r>
      <w:r w:rsidR="00D71D31" w:rsidRPr="00CD5ED8">
        <w:rPr>
          <w:rFonts w:ascii="Book Antiqua" w:hAnsi="Book Antiqua"/>
        </w:rPr>
        <w:t xml:space="preserve"> intended to show </w:t>
      </w:r>
      <w:r w:rsidR="00A95AD1">
        <w:rPr>
          <w:rFonts w:ascii="Book Antiqua" w:hAnsi="Book Antiqua"/>
        </w:rPr>
        <w:t>how complete a collection</w:t>
      </w:r>
      <w:r w:rsidR="00D71D31" w:rsidRPr="00CD5ED8">
        <w:rPr>
          <w:rFonts w:ascii="Book Antiqua" w:hAnsi="Book Antiqua"/>
        </w:rPr>
        <w:t xml:space="preserve"> is for a recommendation</w:t>
      </w:r>
      <w:r w:rsidR="00480C29">
        <w:rPr>
          <w:rFonts w:ascii="Book Antiqua" w:hAnsi="Book Antiqua"/>
        </w:rPr>
        <w:t xml:space="preserve"> level.</w:t>
      </w:r>
      <w:r w:rsidR="00D71D31" w:rsidRPr="00CD5ED8">
        <w:rPr>
          <w:rFonts w:ascii="Book Antiqua" w:hAnsi="Book Antiqua"/>
        </w:rPr>
        <w:t xml:space="preserve"> </w:t>
      </w:r>
      <w:commentRangeEnd w:id="123"/>
      <w:r w:rsidR="0085042D">
        <w:rPr>
          <w:rStyle w:val="CommentReference"/>
          <w:rFonts w:asciiTheme="minorHAnsi" w:hAnsiTheme="minorHAnsi" w:cstheme="minorBidi"/>
        </w:rPr>
        <w:commentReference w:id="123"/>
      </w:r>
    </w:p>
    <w:p w14:paraId="3E60E8C2" w14:textId="77777777" w:rsidR="006A59F6" w:rsidRDefault="006A59F6" w:rsidP="00C1488D">
      <w:pPr>
        <w:rPr>
          <w:rFonts w:ascii="Book Antiqua" w:hAnsi="Book Antiqua"/>
        </w:rPr>
      </w:pPr>
    </w:p>
    <w:p w14:paraId="79857AED" w14:textId="1D7DA3B1" w:rsidR="006A59F6" w:rsidRDefault="006A59F6" w:rsidP="00896D08">
      <w:pPr>
        <w:pStyle w:val="Heading3"/>
      </w:pPr>
      <w:bookmarkStart w:id="124" w:name="_Toc478727003"/>
      <w:r>
        <w:t>Identification Level</w:t>
      </w:r>
      <w:bookmarkEnd w:id="124"/>
    </w:p>
    <w:p w14:paraId="2671E4DD" w14:textId="77FD76C5" w:rsidR="006A59F6" w:rsidRDefault="006A59F6" w:rsidP="006A59F6">
      <w:pPr>
        <w:rPr>
          <w:rFonts w:ascii="Book Antiqua" w:hAnsi="Book Antiqua"/>
        </w:rPr>
      </w:pPr>
      <w:r>
        <w:t xml:space="preserve">   </w:t>
      </w:r>
      <w:r w:rsidRPr="00050C7C">
        <w:rPr>
          <w:rFonts w:ascii="Book Antiqua" w:hAnsi="Book Antiqua"/>
        </w:rPr>
        <w:t xml:space="preserve">The identification level of the LTER recommendation is </w:t>
      </w:r>
      <w:commentRangeStart w:id="125"/>
      <w:r w:rsidRPr="00050C7C">
        <w:rPr>
          <w:rFonts w:ascii="Book Antiqua" w:hAnsi="Book Antiqua"/>
        </w:rPr>
        <w:t xml:space="preserve">primarily </w:t>
      </w:r>
      <w:r w:rsidR="00310979" w:rsidRPr="00050C7C">
        <w:rPr>
          <w:rFonts w:ascii="Book Antiqua" w:hAnsi="Book Antiqua"/>
        </w:rPr>
        <w:t>complete</w:t>
      </w:r>
      <w:commentRangeEnd w:id="125"/>
      <w:r w:rsidR="0085042D">
        <w:rPr>
          <w:rStyle w:val="CommentReference"/>
          <w:rFonts w:asciiTheme="minorHAnsi" w:hAnsiTheme="minorHAnsi" w:cstheme="minorBidi"/>
        </w:rPr>
        <w:commentReference w:id="125"/>
      </w:r>
      <w:r w:rsidR="00896D08">
        <w:rPr>
          <w:rFonts w:ascii="Book Antiqua" w:hAnsi="Book Antiqua"/>
        </w:rPr>
        <w:t xml:space="preserve"> for all member nodes, regardless of documentation dialect</w:t>
      </w:r>
      <w:r w:rsidR="00A83BDE" w:rsidRPr="00050C7C">
        <w:rPr>
          <w:rFonts w:ascii="Book Antiqua" w:hAnsi="Book Antiqua"/>
        </w:rPr>
        <w:t xml:space="preserve">. There are </w:t>
      </w:r>
      <w:r w:rsidR="00DC7C46" w:rsidRPr="00050C7C">
        <w:rPr>
          <w:rFonts w:ascii="Book Antiqua" w:hAnsi="Book Antiqua"/>
        </w:rPr>
        <w:t>incomplete concepts in each of the member nodes collections. Each member node has at least one concept from the level that is unused or unusable in the dialect the collection is documented in, except LTER. The LTER member node collection contain</w:t>
      </w:r>
      <w:r w:rsidR="005971CC" w:rsidRPr="00050C7C">
        <w:rPr>
          <w:rFonts w:ascii="Book Antiqua" w:hAnsi="Book Antiqua"/>
        </w:rPr>
        <w:t xml:space="preserve">s at least one record where each of the </w:t>
      </w:r>
      <w:r w:rsidR="00DC7C46" w:rsidRPr="00050C7C">
        <w:rPr>
          <w:rFonts w:ascii="Book Antiqua" w:hAnsi="Book Antiqua"/>
        </w:rPr>
        <w:t>concept</w:t>
      </w:r>
      <w:r w:rsidR="005971CC" w:rsidRPr="00050C7C">
        <w:rPr>
          <w:rFonts w:ascii="Book Antiqua" w:hAnsi="Book Antiqua"/>
        </w:rPr>
        <w:t>s in the level</w:t>
      </w:r>
      <w:r w:rsidR="00DC7C46" w:rsidRPr="00050C7C">
        <w:rPr>
          <w:rFonts w:ascii="Book Antiqua" w:hAnsi="Book Antiqua"/>
        </w:rPr>
        <w:t xml:space="preserve"> occurs</w:t>
      </w:r>
      <w:r w:rsidR="005971CC" w:rsidRPr="00050C7C">
        <w:rPr>
          <w:rFonts w:ascii="Book Antiqua" w:hAnsi="Book Antiqua"/>
        </w:rPr>
        <w:t xml:space="preserve">. Even the CSDGM records have a high occurrence percentage for </w:t>
      </w:r>
      <w:r w:rsidR="008017D2" w:rsidRPr="00050C7C">
        <w:rPr>
          <w:rFonts w:ascii="Book Antiqua" w:hAnsi="Book Antiqua"/>
        </w:rPr>
        <w:t>schema required concepts:</w:t>
      </w:r>
      <w:r w:rsidR="008017D2">
        <w:t xml:space="preserve"> </w:t>
      </w:r>
      <w:r w:rsidR="00050C7C" w:rsidRPr="00E6609A">
        <w:rPr>
          <w:rFonts w:ascii="Book Antiqua" w:hAnsi="Book Antiqua"/>
        </w:rPr>
        <w:t>Resource Title, Resource Identifier, Author / Originator, and Resource Contact.</w:t>
      </w:r>
      <w:r w:rsidR="00050C7C">
        <w:rPr>
          <w:rFonts w:ascii="Book Antiqua" w:hAnsi="Book Antiqua"/>
        </w:rPr>
        <w:t xml:space="preserve"> </w:t>
      </w:r>
    </w:p>
    <w:p w14:paraId="7B580032" w14:textId="77777777" w:rsidR="00E94CBF" w:rsidRDefault="00E94CBF" w:rsidP="006A59F6">
      <w:pPr>
        <w:rPr>
          <w:rFonts w:ascii="Book Antiqua" w:hAnsi="Book Antiqua"/>
        </w:rPr>
      </w:pPr>
    </w:p>
    <w:p w14:paraId="7A0C6869" w14:textId="6C5A0DA6" w:rsidR="00E94CBF" w:rsidRPr="006A59F6" w:rsidRDefault="00E94CBF" w:rsidP="006A59F6">
      <w:commentRangeStart w:id="126"/>
      <w:r>
        <w:rPr>
          <w:rFonts w:ascii="Book Antiqua" w:hAnsi="Book Antiqua"/>
        </w:rPr>
        <w:t xml:space="preserve">   From a qualitative perspective, concept occurrence percentages for a collection with 250 records, like LTER, may need to be weighted more than a collection with 1 record that has the same concept occurrence percentage. </w:t>
      </w:r>
      <w:r w:rsidR="00F34B8E">
        <w:rPr>
          <w:rFonts w:ascii="Book Antiqua" w:hAnsi="Book Antiqua"/>
        </w:rPr>
        <w:t>This stud</w:t>
      </w:r>
      <w:r w:rsidR="00896D08">
        <w:rPr>
          <w:rFonts w:ascii="Book Antiqua" w:hAnsi="Book Antiqua"/>
        </w:rPr>
        <w:t>y utilizes quantitative measures for completeness, so questions of quality cannot be easily addressed.</w:t>
      </w:r>
      <w:r>
        <w:rPr>
          <w:rFonts w:ascii="Book Antiqua" w:hAnsi="Book Antiqua"/>
        </w:rPr>
        <w:t xml:space="preserve"> </w:t>
      </w:r>
      <w:commentRangeEnd w:id="126"/>
      <w:r w:rsidR="00C8276B">
        <w:rPr>
          <w:rStyle w:val="CommentReference"/>
          <w:rFonts w:asciiTheme="minorHAnsi" w:hAnsiTheme="minorHAnsi" w:cstheme="minorBidi"/>
        </w:rPr>
        <w:commentReference w:id="126"/>
      </w:r>
    </w:p>
    <w:p w14:paraId="3AE340F5" w14:textId="77777777" w:rsidR="000933B4" w:rsidRDefault="000933B4" w:rsidP="009E3600">
      <w:pPr>
        <w:rPr>
          <w:rFonts w:ascii="Book Antiqua" w:hAnsi="Book Antiqua"/>
        </w:rPr>
      </w:pPr>
    </w:p>
    <w:tbl>
      <w:tblPr>
        <w:tblW w:w="5000" w:type="pct"/>
        <w:tblLayout w:type="fixed"/>
        <w:tblLook w:val="04A0" w:firstRow="1" w:lastRow="0" w:firstColumn="1" w:lastColumn="0" w:noHBand="0" w:noVBand="1"/>
      </w:tblPr>
      <w:tblGrid>
        <w:gridCol w:w="1008"/>
        <w:gridCol w:w="720"/>
        <w:gridCol w:w="720"/>
        <w:gridCol w:w="720"/>
        <w:gridCol w:w="810"/>
        <w:gridCol w:w="835"/>
        <w:gridCol w:w="711"/>
        <w:gridCol w:w="879"/>
        <w:gridCol w:w="799"/>
        <w:gridCol w:w="737"/>
        <w:gridCol w:w="720"/>
        <w:gridCol w:w="917"/>
        <w:tblGridChange w:id="127">
          <w:tblGrid>
            <w:gridCol w:w="1008"/>
            <w:gridCol w:w="720"/>
            <w:gridCol w:w="720"/>
            <w:gridCol w:w="720"/>
            <w:gridCol w:w="810"/>
            <w:gridCol w:w="835"/>
            <w:gridCol w:w="711"/>
            <w:gridCol w:w="879"/>
            <w:gridCol w:w="799"/>
            <w:gridCol w:w="737"/>
            <w:gridCol w:w="720"/>
            <w:gridCol w:w="917"/>
          </w:tblGrid>
        </w:tblGridChange>
      </w:tblGrid>
      <w:tr w:rsidR="002A6851" w:rsidRPr="00E02ED6" w14:paraId="188CE8CE" w14:textId="77777777" w:rsidTr="002A6851">
        <w:trPr>
          <w:trHeight w:val="340"/>
        </w:trPr>
        <w:tc>
          <w:tcPr>
            <w:tcW w:w="52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100329" w14:textId="77777777" w:rsidR="00E02ED6" w:rsidRPr="002A6851" w:rsidRDefault="00E02ED6" w:rsidP="002A6851">
            <w:pPr>
              <w:jc w:val="center"/>
              <w:rPr>
                <w:rFonts w:ascii="Calibri" w:eastAsia="Times New Roman" w:hAnsi="Calibri"/>
                <w:color w:val="000000"/>
                <w:sz w:val="14"/>
                <w:szCs w:val="14"/>
              </w:rPr>
            </w:pPr>
            <w:commentRangeStart w:id="128"/>
            <w:r w:rsidRPr="002A6851">
              <w:rPr>
                <w:rFonts w:ascii="Calibri" w:eastAsia="Times New Roman" w:hAnsi="Calibri"/>
                <w:color w:val="000000"/>
                <w:sz w:val="14"/>
                <w:szCs w:val="14"/>
              </w:rPr>
              <w:t>Identification</w:t>
            </w:r>
          </w:p>
        </w:tc>
        <w:tc>
          <w:tcPr>
            <w:tcW w:w="376" w:type="pct"/>
            <w:tcBorders>
              <w:top w:val="single" w:sz="8" w:space="0" w:color="auto"/>
              <w:left w:val="nil"/>
              <w:bottom w:val="nil"/>
              <w:right w:val="nil"/>
            </w:tcBorders>
            <w:shd w:val="clear" w:color="auto" w:fill="auto"/>
            <w:noWrap/>
            <w:vAlign w:val="center"/>
            <w:hideMark/>
          </w:tcPr>
          <w:p w14:paraId="0D56299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Identifier</w:t>
            </w:r>
          </w:p>
        </w:tc>
        <w:tc>
          <w:tcPr>
            <w:tcW w:w="376" w:type="pct"/>
            <w:tcBorders>
              <w:top w:val="single" w:sz="8" w:space="0" w:color="auto"/>
              <w:left w:val="nil"/>
              <w:bottom w:val="nil"/>
              <w:right w:val="nil"/>
            </w:tcBorders>
            <w:shd w:val="clear" w:color="auto" w:fill="auto"/>
            <w:noWrap/>
            <w:vAlign w:val="center"/>
            <w:hideMark/>
          </w:tcPr>
          <w:p w14:paraId="3D865CB3"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Title</w:t>
            </w:r>
          </w:p>
        </w:tc>
        <w:tc>
          <w:tcPr>
            <w:tcW w:w="376" w:type="pct"/>
            <w:tcBorders>
              <w:top w:val="single" w:sz="8" w:space="0" w:color="auto"/>
              <w:left w:val="nil"/>
              <w:bottom w:val="nil"/>
              <w:right w:val="nil"/>
            </w:tcBorders>
            <w:shd w:val="clear" w:color="auto" w:fill="auto"/>
            <w:noWrap/>
            <w:vAlign w:val="center"/>
            <w:hideMark/>
          </w:tcPr>
          <w:p w14:paraId="669F0682" w14:textId="77777777" w:rsidR="00E02ED6" w:rsidRPr="00E02ED6" w:rsidRDefault="00E02ED6" w:rsidP="002A6851">
            <w:pPr>
              <w:jc w:val="center"/>
              <w:rPr>
                <w:rFonts w:ascii="Calibri" w:eastAsia="Times New Roman" w:hAnsi="Calibri"/>
                <w:color w:val="000000"/>
                <w:sz w:val="12"/>
                <w:szCs w:val="12"/>
              </w:rPr>
            </w:pPr>
            <w:r w:rsidRPr="00E02ED6">
              <w:rPr>
                <w:rFonts w:ascii="Calibri" w:eastAsia="Times New Roman" w:hAnsi="Calibri"/>
                <w:color w:val="000000"/>
                <w:sz w:val="12"/>
                <w:szCs w:val="12"/>
              </w:rPr>
              <w:t>Author / Originator</w:t>
            </w:r>
          </w:p>
        </w:tc>
        <w:tc>
          <w:tcPr>
            <w:tcW w:w="423" w:type="pct"/>
            <w:tcBorders>
              <w:top w:val="single" w:sz="8" w:space="0" w:color="auto"/>
              <w:left w:val="nil"/>
              <w:bottom w:val="nil"/>
              <w:right w:val="nil"/>
            </w:tcBorders>
            <w:shd w:val="clear" w:color="auto" w:fill="auto"/>
            <w:noWrap/>
            <w:vAlign w:val="center"/>
            <w:hideMark/>
          </w:tcPr>
          <w:p w14:paraId="7DC98E00"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Metadata Contact</w:t>
            </w:r>
          </w:p>
        </w:tc>
        <w:tc>
          <w:tcPr>
            <w:tcW w:w="436" w:type="pct"/>
            <w:tcBorders>
              <w:top w:val="single" w:sz="8" w:space="0" w:color="auto"/>
              <w:left w:val="nil"/>
              <w:bottom w:val="nil"/>
              <w:right w:val="nil"/>
            </w:tcBorders>
            <w:shd w:val="clear" w:color="auto" w:fill="auto"/>
            <w:noWrap/>
            <w:vAlign w:val="center"/>
            <w:hideMark/>
          </w:tcPr>
          <w:p w14:paraId="3859A1F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Contributor Name</w:t>
            </w:r>
          </w:p>
        </w:tc>
        <w:tc>
          <w:tcPr>
            <w:tcW w:w="371" w:type="pct"/>
            <w:tcBorders>
              <w:top w:val="single" w:sz="8" w:space="0" w:color="auto"/>
              <w:left w:val="nil"/>
              <w:bottom w:val="nil"/>
              <w:right w:val="nil"/>
            </w:tcBorders>
            <w:shd w:val="clear" w:color="auto" w:fill="auto"/>
            <w:noWrap/>
            <w:vAlign w:val="center"/>
            <w:hideMark/>
          </w:tcPr>
          <w:p w14:paraId="61A76642"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Publisher</w:t>
            </w:r>
          </w:p>
        </w:tc>
        <w:tc>
          <w:tcPr>
            <w:tcW w:w="459" w:type="pct"/>
            <w:tcBorders>
              <w:top w:val="single" w:sz="8" w:space="0" w:color="auto"/>
              <w:left w:val="nil"/>
              <w:bottom w:val="nil"/>
              <w:right w:val="nil"/>
            </w:tcBorders>
            <w:shd w:val="clear" w:color="auto" w:fill="auto"/>
            <w:noWrap/>
            <w:vAlign w:val="center"/>
            <w:hideMark/>
          </w:tcPr>
          <w:p w14:paraId="6E0AD089"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Publication Date</w:t>
            </w:r>
          </w:p>
        </w:tc>
        <w:tc>
          <w:tcPr>
            <w:tcW w:w="417" w:type="pct"/>
            <w:tcBorders>
              <w:top w:val="single" w:sz="8" w:space="0" w:color="auto"/>
              <w:left w:val="nil"/>
              <w:bottom w:val="nil"/>
              <w:right w:val="nil"/>
            </w:tcBorders>
            <w:shd w:val="clear" w:color="auto" w:fill="auto"/>
            <w:noWrap/>
            <w:vAlign w:val="center"/>
            <w:hideMark/>
          </w:tcPr>
          <w:p w14:paraId="2FEEFA74"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Contact</w:t>
            </w:r>
          </w:p>
        </w:tc>
        <w:tc>
          <w:tcPr>
            <w:tcW w:w="385" w:type="pct"/>
            <w:tcBorders>
              <w:top w:val="single" w:sz="8" w:space="0" w:color="auto"/>
              <w:left w:val="nil"/>
              <w:bottom w:val="nil"/>
              <w:right w:val="nil"/>
            </w:tcBorders>
            <w:shd w:val="clear" w:color="auto" w:fill="auto"/>
            <w:noWrap/>
            <w:vAlign w:val="center"/>
            <w:hideMark/>
          </w:tcPr>
          <w:p w14:paraId="7E0AF02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Abstract</w:t>
            </w:r>
          </w:p>
        </w:tc>
        <w:tc>
          <w:tcPr>
            <w:tcW w:w="376" w:type="pct"/>
            <w:tcBorders>
              <w:top w:val="single" w:sz="8" w:space="0" w:color="auto"/>
              <w:left w:val="nil"/>
              <w:bottom w:val="nil"/>
              <w:right w:val="nil"/>
            </w:tcBorders>
            <w:shd w:val="clear" w:color="auto" w:fill="auto"/>
            <w:noWrap/>
            <w:vAlign w:val="center"/>
            <w:hideMark/>
          </w:tcPr>
          <w:p w14:paraId="04AC1B55"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Keyword</w:t>
            </w:r>
          </w:p>
        </w:tc>
        <w:tc>
          <w:tcPr>
            <w:tcW w:w="479" w:type="pct"/>
            <w:tcBorders>
              <w:top w:val="single" w:sz="8" w:space="0" w:color="auto"/>
              <w:left w:val="nil"/>
              <w:bottom w:val="nil"/>
              <w:right w:val="single" w:sz="8" w:space="0" w:color="auto"/>
            </w:tcBorders>
            <w:shd w:val="clear" w:color="auto" w:fill="auto"/>
            <w:noWrap/>
            <w:vAlign w:val="center"/>
            <w:hideMark/>
          </w:tcPr>
          <w:p w14:paraId="59A13576"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Distribution</w:t>
            </w:r>
          </w:p>
        </w:tc>
      </w:tr>
      <w:tr w:rsidR="002A6851" w:rsidRPr="00E02ED6" w14:paraId="1702153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70CBE0C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CLOEBIRD</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87A359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67984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849F09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7A013B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224B0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A4E75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BDD5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77DA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0096E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9AAA89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13507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4C1C1758"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5F46C65"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ESA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CEF3CE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FF439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BD0555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265C20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44D0F92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FF2539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7C76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D55FF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FD0726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nil"/>
              <w:left w:val="nil"/>
              <w:bottom w:val="single" w:sz="4" w:space="0" w:color="auto"/>
              <w:right w:val="single" w:sz="4" w:space="0" w:color="auto"/>
            </w:tcBorders>
            <w:shd w:val="clear" w:color="auto" w:fill="auto"/>
            <w:noWrap/>
            <w:vAlign w:val="center"/>
            <w:hideMark/>
          </w:tcPr>
          <w:p w14:paraId="0AC2DA2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038BF9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422FF711"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CB86A0D"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GLEON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C961D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BA7AC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603D9E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4CCBA86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54%</w:t>
            </w:r>
          </w:p>
        </w:tc>
        <w:tc>
          <w:tcPr>
            <w:tcW w:w="436" w:type="pct"/>
            <w:tcBorders>
              <w:top w:val="nil"/>
              <w:left w:val="nil"/>
              <w:bottom w:val="single" w:sz="4" w:space="0" w:color="auto"/>
              <w:right w:val="single" w:sz="4" w:space="0" w:color="auto"/>
            </w:tcBorders>
            <w:shd w:val="clear" w:color="auto" w:fill="auto"/>
            <w:noWrap/>
            <w:vAlign w:val="center"/>
            <w:hideMark/>
          </w:tcPr>
          <w:p w14:paraId="3C0801FC"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46%</w:t>
            </w:r>
          </w:p>
        </w:tc>
        <w:tc>
          <w:tcPr>
            <w:tcW w:w="371" w:type="pct"/>
            <w:tcBorders>
              <w:top w:val="nil"/>
              <w:left w:val="nil"/>
              <w:bottom w:val="single" w:sz="4" w:space="0" w:color="auto"/>
              <w:right w:val="single" w:sz="4" w:space="0" w:color="auto"/>
            </w:tcBorders>
            <w:shd w:val="clear" w:color="auto" w:fill="auto"/>
            <w:noWrap/>
            <w:vAlign w:val="center"/>
            <w:hideMark/>
          </w:tcPr>
          <w:p w14:paraId="1A40EB7A"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23%</w:t>
            </w:r>
          </w:p>
        </w:tc>
        <w:tc>
          <w:tcPr>
            <w:tcW w:w="459" w:type="pct"/>
            <w:tcBorders>
              <w:top w:val="nil"/>
              <w:left w:val="nil"/>
              <w:bottom w:val="single" w:sz="4" w:space="0" w:color="auto"/>
              <w:right w:val="single" w:sz="4" w:space="0" w:color="auto"/>
            </w:tcBorders>
            <w:shd w:val="clear" w:color="auto" w:fill="auto"/>
            <w:noWrap/>
            <w:vAlign w:val="center"/>
            <w:hideMark/>
          </w:tcPr>
          <w:p w14:paraId="4796735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46%</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D4EB5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10561F30"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92%</w:t>
            </w:r>
          </w:p>
        </w:tc>
        <w:tc>
          <w:tcPr>
            <w:tcW w:w="376" w:type="pct"/>
            <w:tcBorders>
              <w:top w:val="nil"/>
              <w:left w:val="nil"/>
              <w:bottom w:val="single" w:sz="4" w:space="0" w:color="auto"/>
              <w:right w:val="single" w:sz="4" w:space="0" w:color="auto"/>
            </w:tcBorders>
            <w:shd w:val="clear" w:color="auto" w:fill="auto"/>
            <w:noWrap/>
            <w:vAlign w:val="center"/>
            <w:hideMark/>
          </w:tcPr>
          <w:p w14:paraId="52F7242A"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77%</w:t>
            </w:r>
          </w:p>
        </w:tc>
        <w:tc>
          <w:tcPr>
            <w:tcW w:w="479" w:type="pct"/>
            <w:tcBorders>
              <w:top w:val="nil"/>
              <w:left w:val="nil"/>
              <w:bottom w:val="single" w:sz="4" w:space="0" w:color="auto"/>
              <w:right w:val="single" w:sz="4" w:space="0" w:color="auto"/>
            </w:tcBorders>
            <w:shd w:val="clear" w:color="auto" w:fill="auto"/>
            <w:noWrap/>
            <w:vAlign w:val="center"/>
            <w:hideMark/>
          </w:tcPr>
          <w:p w14:paraId="6E33542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62%</w:t>
            </w:r>
          </w:p>
        </w:tc>
      </w:tr>
      <w:tr w:rsidR="002A6851" w:rsidRPr="00E02ED6" w14:paraId="25C7EF69"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526291B"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GOA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03DA2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2D5193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34D69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18BAD1"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61C3C69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EA70A9E"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94F0ED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FA08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B1F5D4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496A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484629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195507FD"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023868D6"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lastRenderedPageBreak/>
              <w:t>IOE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91A9D7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832F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679F1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65031F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D9AACE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1E8B6C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7B97A8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19DDB9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FFE0E3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nil"/>
              <w:left w:val="nil"/>
              <w:bottom w:val="single" w:sz="4" w:space="0" w:color="auto"/>
              <w:right w:val="single" w:sz="4" w:space="0" w:color="auto"/>
            </w:tcBorders>
            <w:shd w:val="clear" w:color="auto" w:fill="auto"/>
            <w:noWrap/>
            <w:vAlign w:val="center"/>
            <w:hideMark/>
          </w:tcPr>
          <w:p w14:paraId="00733B9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96%</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C16538"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22D9DBB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E203067"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KNB</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EDC1C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3309BF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ADCC31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32358AE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56%</w:t>
            </w:r>
          </w:p>
        </w:tc>
        <w:tc>
          <w:tcPr>
            <w:tcW w:w="436" w:type="pct"/>
            <w:tcBorders>
              <w:top w:val="nil"/>
              <w:left w:val="nil"/>
              <w:bottom w:val="single" w:sz="4" w:space="0" w:color="auto"/>
              <w:right w:val="single" w:sz="4" w:space="0" w:color="auto"/>
            </w:tcBorders>
            <w:shd w:val="clear" w:color="auto" w:fill="auto"/>
            <w:noWrap/>
            <w:vAlign w:val="center"/>
            <w:hideMark/>
          </w:tcPr>
          <w:p w14:paraId="4B1E53EC"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53%</w:t>
            </w:r>
          </w:p>
        </w:tc>
        <w:tc>
          <w:tcPr>
            <w:tcW w:w="371" w:type="pct"/>
            <w:tcBorders>
              <w:top w:val="nil"/>
              <w:left w:val="nil"/>
              <w:bottom w:val="single" w:sz="4" w:space="0" w:color="auto"/>
              <w:right w:val="single" w:sz="4" w:space="0" w:color="auto"/>
            </w:tcBorders>
            <w:shd w:val="clear" w:color="auto" w:fill="auto"/>
            <w:noWrap/>
            <w:vAlign w:val="center"/>
            <w:hideMark/>
          </w:tcPr>
          <w:p w14:paraId="658671A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459" w:type="pct"/>
            <w:tcBorders>
              <w:top w:val="nil"/>
              <w:left w:val="nil"/>
              <w:bottom w:val="single" w:sz="4" w:space="0" w:color="auto"/>
              <w:right w:val="single" w:sz="4" w:space="0" w:color="auto"/>
            </w:tcBorders>
            <w:shd w:val="clear" w:color="auto" w:fill="auto"/>
            <w:noWrap/>
            <w:vAlign w:val="center"/>
            <w:hideMark/>
          </w:tcPr>
          <w:p w14:paraId="71C3FE18"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6F7CF6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6BDCD02D"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376" w:type="pct"/>
            <w:tcBorders>
              <w:top w:val="nil"/>
              <w:left w:val="nil"/>
              <w:bottom w:val="single" w:sz="4" w:space="0" w:color="auto"/>
              <w:right w:val="single" w:sz="4" w:space="0" w:color="auto"/>
            </w:tcBorders>
            <w:shd w:val="clear" w:color="auto" w:fill="auto"/>
            <w:noWrap/>
            <w:vAlign w:val="center"/>
            <w:hideMark/>
          </w:tcPr>
          <w:p w14:paraId="112B30C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89%</w:t>
            </w:r>
          </w:p>
        </w:tc>
        <w:tc>
          <w:tcPr>
            <w:tcW w:w="479" w:type="pct"/>
            <w:tcBorders>
              <w:top w:val="nil"/>
              <w:left w:val="nil"/>
              <w:bottom w:val="single" w:sz="4" w:space="0" w:color="auto"/>
              <w:right w:val="single" w:sz="4" w:space="0" w:color="auto"/>
            </w:tcBorders>
            <w:shd w:val="clear" w:color="auto" w:fill="auto"/>
            <w:noWrap/>
            <w:vAlign w:val="center"/>
            <w:hideMark/>
          </w:tcPr>
          <w:p w14:paraId="40FC1C6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56%</w:t>
            </w:r>
          </w:p>
        </w:tc>
      </w:tr>
      <w:tr w:rsidR="002A6851" w:rsidRPr="00E02ED6" w14:paraId="1A83A4FA"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1ACF5FA4"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KUBI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094CDB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7A5266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5BFCC8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1577D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4A21F35"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941A6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EC4EB41"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3820BA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F060D5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63B80C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3C7292E"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680C77A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75CC770"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LTER</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D5BEB8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A66893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AA8BD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6BC2E1C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83%</w:t>
            </w:r>
          </w:p>
        </w:tc>
        <w:tc>
          <w:tcPr>
            <w:tcW w:w="436" w:type="pct"/>
            <w:tcBorders>
              <w:top w:val="nil"/>
              <w:left w:val="nil"/>
              <w:bottom w:val="single" w:sz="4" w:space="0" w:color="auto"/>
              <w:right w:val="single" w:sz="4" w:space="0" w:color="auto"/>
            </w:tcBorders>
            <w:shd w:val="clear" w:color="auto" w:fill="auto"/>
            <w:noWrap/>
            <w:vAlign w:val="center"/>
            <w:hideMark/>
          </w:tcPr>
          <w:p w14:paraId="2E5BD3F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371" w:type="pct"/>
            <w:tcBorders>
              <w:top w:val="nil"/>
              <w:left w:val="nil"/>
              <w:bottom w:val="single" w:sz="4" w:space="0" w:color="auto"/>
              <w:right w:val="single" w:sz="4" w:space="0" w:color="auto"/>
            </w:tcBorders>
            <w:shd w:val="clear" w:color="auto" w:fill="auto"/>
            <w:noWrap/>
            <w:vAlign w:val="center"/>
            <w:hideMark/>
          </w:tcPr>
          <w:p w14:paraId="13DEF08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86%</w:t>
            </w:r>
          </w:p>
        </w:tc>
        <w:tc>
          <w:tcPr>
            <w:tcW w:w="459" w:type="pct"/>
            <w:tcBorders>
              <w:top w:val="nil"/>
              <w:left w:val="nil"/>
              <w:bottom w:val="single" w:sz="4" w:space="0" w:color="auto"/>
              <w:right w:val="single" w:sz="4" w:space="0" w:color="auto"/>
            </w:tcBorders>
            <w:shd w:val="clear" w:color="auto" w:fill="auto"/>
            <w:noWrap/>
            <w:vAlign w:val="center"/>
            <w:hideMark/>
          </w:tcPr>
          <w:p w14:paraId="6ABDA64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8A0158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067D1C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99.2%</w:t>
            </w:r>
          </w:p>
        </w:tc>
        <w:tc>
          <w:tcPr>
            <w:tcW w:w="376" w:type="pct"/>
            <w:tcBorders>
              <w:top w:val="nil"/>
              <w:left w:val="nil"/>
              <w:bottom w:val="single" w:sz="4" w:space="0" w:color="auto"/>
              <w:right w:val="single" w:sz="4" w:space="0" w:color="auto"/>
            </w:tcBorders>
            <w:shd w:val="clear" w:color="auto" w:fill="auto"/>
            <w:noWrap/>
            <w:vAlign w:val="center"/>
            <w:hideMark/>
          </w:tcPr>
          <w:p w14:paraId="29E7E6C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479" w:type="pct"/>
            <w:tcBorders>
              <w:top w:val="nil"/>
              <w:left w:val="nil"/>
              <w:bottom w:val="single" w:sz="4" w:space="0" w:color="auto"/>
              <w:right w:val="single" w:sz="4" w:space="0" w:color="auto"/>
            </w:tcBorders>
            <w:shd w:val="clear" w:color="auto" w:fill="auto"/>
            <w:noWrap/>
            <w:vAlign w:val="center"/>
            <w:hideMark/>
          </w:tcPr>
          <w:p w14:paraId="408C790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36%</w:t>
            </w:r>
          </w:p>
        </w:tc>
      </w:tr>
      <w:tr w:rsidR="002A6851" w:rsidRPr="00E02ED6" w14:paraId="2DF56E72"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1584280" w14:textId="77777777" w:rsidR="00E02ED6" w:rsidRPr="002A6851" w:rsidRDefault="00E02ED6" w:rsidP="002A6851">
            <w:pPr>
              <w:jc w:val="center"/>
              <w:rPr>
                <w:rFonts w:ascii="Calibri" w:eastAsia="Times New Roman" w:hAnsi="Calibri"/>
                <w:color w:val="000000"/>
                <w:sz w:val="13"/>
                <w:szCs w:val="13"/>
              </w:rPr>
            </w:pPr>
            <w:r w:rsidRPr="002A6851">
              <w:rPr>
                <w:rFonts w:ascii="Calibri" w:eastAsia="Times New Roman" w:hAnsi="Calibri"/>
                <w:color w:val="000000"/>
                <w:sz w:val="13"/>
                <w:szCs w:val="13"/>
              </w:rPr>
              <w:t>LTER_EUROPE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FBFEB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689B7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721C39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5558F56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CA8AAA"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536825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nil"/>
              <w:left w:val="nil"/>
              <w:bottom w:val="single" w:sz="4" w:space="0" w:color="auto"/>
              <w:right w:val="single" w:sz="4" w:space="0" w:color="auto"/>
            </w:tcBorders>
            <w:shd w:val="clear" w:color="auto" w:fill="auto"/>
            <w:noWrap/>
            <w:vAlign w:val="center"/>
            <w:hideMark/>
          </w:tcPr>
          <w:p w14:paraId="1732EA4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75228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45E5520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89E45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A099DB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58FB9E94"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3B9ADEE3" w14:textId="77777777" w:rsidR="00E02ED6" w:rsidRPr="002A6851" w:rsidRDefault="00E02ED6" w:rsidP="002A6851">
            <w:pPr>
              <w:jc w:val="center"/>
              <w:rPr>
                <w:rFonts w:ascii="Calibri" w:eastAsia="Times New Roman" w:hAnsi="Calibri"/>
                <w:color w:val="000000"/>
                <w:sz w:val="14"/>
                <w:szCs w:val="14"/>
              </w:rPr>
            </w:pPr>
            <w:proofErr w:type="spellStart"/>
            <w:r w:rsidRPr="002A6851">
              <w:rPr>
                <w:rFonts w:ascii="Calibri" w:eastAsia="Times New Roman" w:hAnsi="Calibri"/>
                <w:color w:val="000000"/>
                <w:sz w:val="14"/>
                <w:szCs w:val="14"/>
              </w:rPr>
              <w:t>ONEShare</w:t>
            </w:r>
            <w:proofErr w:type="spellEnd"/>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F656B4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0D1613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8ADCA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93F1D6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557B749"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nil"/>
              <w:left w:val="nil"/>
              <w:bottom w:val="single" w:sz="4" w:space="0" w:color="auto"/>
              <w:right w:val="single" w:sz="4" w:space="0" w:color="auto"/>
            </w:tcBorders>
            <w:shd w:val="clear" w:color="auto" w:fill="auto"/>
            <w:noWrap/>
            <w:vAlign w:val="center"/>
            <w:hideMark/>
          </w:tcPr>
          <w:p w14:paraId="611F2E3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43C740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E3D1DE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29B0A7B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1FFDC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5B57F916"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r>
      <w:tr w:rsidR="002A6851" w:rsidRPr="00E02ED6" w14:paraId="6C6CF76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7FF6896"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PISCO</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C5C0DA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8453E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937A0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9BDC98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00E8BEC6"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BEB621B"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01F9E2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802CBE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E5459C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059F8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53C5F5A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r>
      <w:tr w:rsidR="002A6851" w:rsidRPr="00E02ED6" w14:paraId="4D8B802F"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2B5D1DEA"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SANPARKS</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5163A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369397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6CD5ED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3FBD5B0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c>
          <w:tcPr>
            <w:tcW w:w="436" w:type="pct"/>
            <w:tcBorders>
              <w:top w:val="nil"/>
              <w:left w:val="nil"/>
              <w:bottom w:val="single" w:sz="4" w:space="0" w:color="auto"/>
              <w:right w:val="single" w:sz="4" w:space="0" w:color="auto"/>
            </w:tcBorders>
            <w:shd w:val="clear" w:color="auto" w:fill="auto"/>
            <w:noWrap/>
            <w:vAlign w:val="center"/>
            <w:hideMark/>
          </w:tcPr>
          <w:p w14:paraId="5E5A7A2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32%</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0D1D1B"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nil"/>
              <w:left w:val="nil"/>
              <w:bottom w:val="single" w:sz="4" w:space="0" w:color="auto"/>
              <w:right w:val="single" w:sz="4" w:space="0" w:color="auto"/>
            </w:tcBorders>
            <w:shd w:val="clear" w:color="auto" w:fill="auto"/>
            <w:noWrap/>
            <w:vAlign w:val="center"/>
            <w:hideMark/>
          </w:tcPr>
          <w:p w14:paraId="2222871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1A4BDD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4812D39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c>
          <w:tcPr>
            <w:tcW w:w="376" w:type="pct"/>
            <w:tcBorders>
              <w:top w:val="nil"/>
              <w:left w:val="nil"/>
              <w:bottom w:val="single" w:sz="4" w:space="0" w:color="auto"/>
              <w:right w:val="single" w:sz="4" w:space="0" w:color="auto"/>
            </w:tcBorders>
            <w:shd w:val="clear" w:color="auto" w:fill="auto"/>
            <w:noWrap/>
            <w:vAlign w:val="center"/>
            <w:hideMark/>
          </w:tcPr>
          <w:p w14:paraId="154B36F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97%</w:t>
            </w:r>
          </w:p>
        </w:tc>
        <w:tc>
          <w:tcPr>
            <w:tcW w:w="479" w:type="pct"/>
            <w:tcBorders>
              <w:top w:val="nil"/>
              <w:left w:val="nil"/>
              <w:bottom w:val="single" w:sz="4" w:space="0" w:color="auto"/>
              <w:right w:val="single" w:sz="4" w:space="0" w:color="auto"/>
            </w:tcBorders>
            <w:shd w:val="clear" w:color="auto" w:fill="auto"/>
            <w:noWrap/>
            <w:vAlign w:val="center"/>
            <w:hideMark/>
          </w:tcPr>
          <w:p w14:paraId="0187B08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r>
      <w:tr w:rsidR="002A6851" w:rsidRPr="00E02ED6" w14:paraId="282FD51A"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7BC168CF"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TERN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5DEBB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CC8D93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4177D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9FEFD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4C0D86F"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3BDF3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4EDE52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57C727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017A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FD7FBA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BDEAA1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7628FB31"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E0F0875"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TFRI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1C44B5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28A41F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1448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7F81F5"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48A9585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3AECE4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42B8CDA"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C736A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1687712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376" w:type="pct"/>
            <w:tcBorders>
              <w:top w:val="nil"/>
              <w:left w:val="nil"/>
              <w:bottom w:val="single" w:sz="4" w:space="0" w:color="auto"/>
              <w:right w:val="single" w:sz="4" w:space="0" w:color="auto"/>
            </w:tcBorders>
            <w:shd w:val="clear" w:color="auto" w:fill="auto"/>
            <w:noWrap/>
            <w:vAlign w:val="center"/>
            <w:hideMark/>
          </w:tcPr>
          <w:p w14:paraId="650C43D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292D603"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071AC5CB" w14:textId="77777777" w:rsidTr="0085042D">
        <w:tblPrEx>
          <w:tblW w:w="5000" w:type="pct"/>
          <w:tblLayout w:type="fixed"/>
          <w:tblPrExChange w:id="129" w:author="Ted Habermann" w:date="2017-04-04T08:22:00Z">
            <w:tblPrEx>
              <w:tblW w:w="5000" w:type="pct"/>
              <w:tblLayout w:type="fixed"/>
            </w:tblPrEx>
          </w:tblPrExChange>
        </w:tblPrEx>
        <w:trPr>
          <w:trHeight w:val="320"/>
          <w:trPrChange w:id="130" w:author="Ted Habermann" w:date="2017-04-04T08:22:00Z">
            <w:trPr>
              <w:trHeight w:val="320"/>
            </w:trPr>
          </w:trPrChange>
        </w:trPr>
        <w:tc>
          <w:tcPr>
            <w:tcW w:w="526" w:type="pct"/>
            <w:tcBorders>
              <w:top w:val="nil"/>
              <w:left w:val="single" w:sz="8" w:space="0" w:color="auto"/>
              <w:bottom w:val="nil"/>
              <w:right w:val="nil"/>
            </w:tcBorders>
            <w:shd w:val="clear" w:color="auto" w:fill="auto"/>
            <w:noWrap/>
            <w:vAlign w:val="center"/>
            <w:hideMark/>
            <w:tcPrChange w:id="131" w:author="Ted Habermann" w:date="2017-04-04T08:22:00Z">
              <w:tcPr>
                <w:tcW w:w="526" w:type="pct"/>
                <w:tcBorders>
                  <w:top w:val="nil"/>
                  <w:left w:val="single" w:sz="8" w:space="0" w:color="auto"/>
                  <w:bottom w:val="nil"/>
                  <w:right w:val="nil"/>
                </w:tcBorders>
                <w:shd w:val="clear" w:color="auto" w:fill="auto"/>
                <w:noWrap/>
                <w:vAlign w:val="center"/>
                <w:hideMark/>
              </w:tcPr>
            </w:tcPrChange>
          </w:tcPr>
          <w:p w14:paraId="1D39794B"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USANPN</w:t>
            </w:r>
          </w:p>
        </w:tc>
        <w:tc>
          <w:tcPr>
            <w:tcW w:w="376"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132"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40EEFAB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133"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2B1497A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134"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500B518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Change w:id="135" w:author="Ted Habermann" w:date="2017-04-04T08:22:00Z">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tcPrChange>
          </w:tcPr>
          <w:p w14:paraId="5D42F8F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136" w:author="Ted Habermann" w:date="2017-04-04T08:22:00Z">
              <w:tcPr>
                <w:tcW w:w="43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6D56D90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1"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Change w:id="137" w:author="Ted Habermann" w:date="2017-04-04T08:22:00Z">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tcPrChange>
          </w:tcPr>
          <w:p w14:paraId="37D1AB1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Change w:id="138" w:author="Ted Habermann" w:date="2017-04-04T08:22:00Z">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tcPrChange>
          </w:tcPr>
          <w:p w14:paraId="019CF2B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139" w:author="Ted Habermann" w:date="2017-04-04T08:22:00Z">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7D17FEC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140" w:author="Ted Habermann" w:date="2017-04-04T08:22:00Z">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1C9680F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141"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54DDA92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Change w:id="142" w:author="Ted Habermann" w:date="2017-04-04T08:22:00Z">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tcPrChange>
          </w:tcPr>
          <w:p w14:paraId="56AEB32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0997C13E" w14:textId="77777777" w:rsidTr="0085042D">
        <w:tblPrEx>
          <w:tblW w:w="5000" w:type="pct"/>
          <w:tblLayout w:type="fixed"/>
          <w:tblPrExChange w:id="143" w:author="Ted Habermann" w:date="2017-04-04T08:22:00Z">
            <w:tblPrEx>
              <w:tblW w:w="5000" w:type="pct"/>
              <w:tblLayout w:type="fixed"/>
            </w:tblPrEx>
          </w:tblPrExChange>
        </w:tblPrEx>
        <w:trPr>
          <w:trHeight w:val="320"/>
          <w:trPrChange w:id="144" w:author="Ted Habermann" w:date="2017-04-04T08:22:00Z">
            <w:trPr>
              <w:trHeight w:val="320"/>
            </w:trPr>
          </w:trPrChange>
        </w:trPr>
        <w:tc>
          <w:tcPr>
            <w:tcW w:w="526" w:type="pct"/>
            <w:tcBorders>
              <w:top w:val="nil"/>
              <w:left w:val="single" w:sz="8" w:space="0" w:color="auto"/>
              <w:bottom w:val="nil"/>
              <w:right w:val="nil"/>
            </w:tcBorders>
            <w:shd w:val="clear" w:color="auto" w:fill="auto"/>
            <w:noWrap/>
            <w:vAlign w:val="center"/>
            <w:hideMark/>
            <w:tcPrChange w:id="145" w:author="Ted Habermann" w:date="2017-04-04T08:22:00Z">
              <w:tcPr>
                <w:tcW w:w="526" w:type="pct"/>
                <w:tcBorders>
                  <w:top w:val="nil"/>
                  <w:left w:val="single" w:sz="8" w:space="0" w:color="auto"/>
                  <w:bottom w:val="nil"/>
                  <w:right w:val="nil"/>
                </w:tcBorders>
                <w:shd w:val="clear" w:color="auto" w:fill="auto"/>
                <w:noWrap/>
                <w:vAlign w:val="center"/>
                <w:hideMark/>
              </w:tcPr>
            </w:tcPrChange>
          </w:tcPr>
          <w:p w14:paraId="2922B73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CDL</w:t>
            </w:r>
          </w:p>
        </w:tc>
        <w:tc>
          <w:tcPr>
            <w:tcW w:w="376" w:type="pct"/>
            <w:tcBorders>
              <w:top w:val="single" w:sz="24" w:space="0" w:color="auto"/>
              <w:left w:val="single" w:sz="4" w:space="0" w:color="auto"/>
              <w:right w:val="single" w:sz="4" w:space="0" w:color="auto"/>
            </w:tcBorders>
            <w:shd w:val="clear" w:color="000000" w:fill="FFC7CE"/>
            <w:noWrap/>
            <w:vAlign w:val="center"/>
            <w:hideMark/>
            <w:tcPrChange w:id="146"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tcPrChange>
          </w:tcPr>
          <w:p w14:paraId="33DAA05A"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24" w:space="0" w:color="auto"/>
              <w:left w:val="single" w:sz="4" w:space="0" w:color="auto"/>
              <w:right w:val="single" w:sz="4" w:space="0" w:color="auto"/>
            </w:tcBorders>
            <w:shd w:val="clear" w:color="000000" w:fill="C6EFCE"/>
            <w:noWrap/>
            <w:vAlign w:val="center"/>
            <w:hideMark/>
            <w:tcPrChange w:id="147"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6546767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24" w:space="0" w:color="auto"/>
              <w:left w:val="single" w:sz="4" w:space="0" w:color="auto"/>
              <w:right w:val="single" w:sz="4" w:space="0" w:color="auto"/>
            </w:tcBorders>
            <w:shd w:val="clear" w:color="000000" w:fill="C6EFCE"/>
            <w:noWrap/>
            <w:vAlign w:val="center"/>
            <w:hideMark/>
            <w:tcPrChange w:id="148"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5B3B579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24" w:space="0" w:color="auto"/>
              <w:left w:val="single" w:sz="4" w:space="0" w:color="auto"/>
              <w:right w:val="single" w:sz="4" w:space="0" w:color="auto"/>
            </w:tcBorders>
            <w:shd w:val="clear" w:color="000000" w:fill="C6EFCE"/>
            <w:noWrap/>
            <w:vAlign w:val="center"/>
            <w:hideMark/>
            <w:tcPrChange w:id="149" w:author="Ted Habermann" w:date="2017-04-04T08:22:00Z">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0E9B598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24" w:space="0" w:color="auto"/>
              <w:left w:val="single" w:sz="4" w:space="0" w:color="auto"/>
              <w:right w:val="single" w:sz="4" w:space="0" w:color="auto"/>
            </w:tcBorders>
            <w:shd w:val="clear" w:color="000000" w:fill="FFEB9C"/>
            <w:noWrap/>
            <w:vAlign w:val="center"/>
            <w:hideMark/>
            <w:tcPrChange w:id="150" w:author="Ted Habermann" w:date="2017-04-04T08:22:00Z">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tcPrChange>
          </w:tcPr>
          <w:p w14:paraId="78C7441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24" w:space="0" w:color="auto"/>
              <w:left w:val="single" w:sz="4" w:space="0" w:color="auto"/>
              <w:right w:val="single" w:sz="4" w:space="0" w:color="auto"/>
            </w:tcBorders>
            <w:shd w:val="clear" w:color="000000" w:fill="C6EFCE"/>
            <w:noWrap/>
            <w:vAlign w:val="center"/>
            <w:hideMark/>
            <w:tcPrChange w:id="151" w:author="Ted Habermann" w:date="2017-04-04T08:22:00Z">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0F8B5C2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24" w:space="0" w:color="auto"/>
              <w:left w:val="single" w:sz="4" w:space="0" w:color="auto"/>
              <w:right w:val="single" w:sz="4" w:space="0" w:color="auto"/>
            </w:tcBorders>
            <w:shd w:val="clear" w:color="000000" w:fill="C6EFCE"/>
            <w:noWrap/>
            <w:vAlign w:val="center"/>
            <w:hideMark/>
            <w:tcPrChange w:id="152" w:author="Ted Habermann" w:date="2017-04-04T08:22:00Z">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705C0B1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24" w:space="0" w:color="auto"/>
              <w:left w:val="single" w:sz="4" w:space="0" w:color="auto"/>
              <w:right w:val="single" w:sz="4" w:space="0" w:color="auto"/>
            </w:tcBorders>
            <w:shd w:val="clear" w:color="000000" w:fill="C6EFCE"/>
            <w:noWrap/>
            <w:vAlign w:val="center"/>
            <w:hideMark/>
            <w:tcPrChange w:id="153" w:author="Ted Habermann" w:date="2017-04-04T08:22:00Z">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1621EB3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24" w:space="0" w:color="auto"/>
              <w:left w:val="single" w:sz="4" w:space="0" w:color="auto"/>
              <w:right w:val="single" w:sz="4" w:space="0" w:color="auto"/>
            </w:tcBorders>
            <w:shd w:val="clear" w:color="000000" w:fill="C6EFCE"/>
            <w:noWrap/>
            <w:vAlign w:val="center"/>
            <w:hideMark/>
            <w:tcPrChange w:id="154" w:author="Ted Habermann" w:date="2017-04-04T08:22:00Z">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2E4954A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24" w:space="0" w:color="auto"/>
              <w:left w:val="single" w:sz="4" w:space="0" w:color="auto"/>
              <w:right w:val="single" w:sz="4" w:space="0" w:color="auto"/>
            </w:tcBorders>
            <w:shd w:val="clear" w:color="000000" w:fill="C6EFCE"/>
            <w:noWrap/>
            <w:vAlign w:val="center"/>
            <w:hideMark/>
            <w:tcPrChange w:id="155"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4E4162E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24" w:space="0" w:color="auto"/>
              <w:left w:val="single" w:sz="4" w:space="0" w:color="auto"/>
              <w:right w:val="single" w:sz="4" w:space="0" w:color="auto"/>
            </w:tcBorders>
            <w:shd w:val="clear" w:color="000000" w:fill="FFEB9C"/>
            <w:noWrap/>
            <w:vAlign w:val="center"/>
            <w:hideMark/>
            <w:tcPrChange w:id="156" w:author="Ted Habermann" w:date="2017-04-04T08:22:00Z">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tcPrChange>
          </w:tcPr>
          <w:p w14:paraId="3D7D439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65613FE6" w14:textId="77777777" w:rsidTr="0085042D">
        <w:tblPrEx>
          <w:tblW w:w="5000" w:type="pct"/>
          <w:tblLayout w:type="fixed"/>
          <w:tblPrExChange w:id="157" w:author="Ted Habermann" w:date="2017-04-04T08:21:00Z">
            <w:tblPrEx>
              <w:tblW w:w="5000" w:type="pct"/>
              <w:tblLayout w:type="fixed"/>
            </w:tblPrEx>
          </w:tblPrExChange>
        </w:tblPrEx>
        <w:trPr>
          <w:trHeight w:val="320"/>
          <w:trPrChange w:id="158" w:author="Ted Habermann" w:date="2017-04-04T08:21:00Z">
            <w:trPr>
              <w:trHeight w:val="320"/>
            </w:trPr>
          </w:trPrChange>
        </w:trPr>
        <w:tc>
          <w:tcPr>
            <w:tcW w:w="526" w:type="pct"/>
            <w:tcBorders>
              <w:top w:val="nil"/>
              <w:left w:val="single" w:sz="8" w:space="0" w:color="auto"/>
              <w:bottom w:val="nil"/>
              <w:right w:val="nil"/>
            </w:tcBorders>
            <w:shd w:val="clear" w:color="auto" w:fill="auto"/>
            <w:noWrap/>
            <w:vAlign w:val="center"/>
            <w:hideMark/>
            <w:tcPrChange w:id="159" w:author="Ted Habermann" w:date="2017-04-04T08:21:00Z">
              <w:tcPr>
                <w:tcW w:w="526" w:type="pct"/>
                <w:tcBorders>
                  <w:top w:val="nil"/>
                  <w:left w:val="single" w:sz="8" w:space="0" w:color="auto"/>
                  <w:bottom w:val="nil"/>
                  <w:right w:val="nil"/>
                </w:tcBorders>
                <w:shd w:val="clear" w:color="auto" w:fill="auto"/>
                <w:noWrap/>
                <w:vAlign w:val="center"/>
                <w:hideMark/>
              </w:tcPr>
            </w:tcPrChange>
          </w:tcPr>
          <w:p w14:paraId="1DDD2DE2"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EDACGSTORE</w:t>
            </w:r>
          </w:p>
        </w:tc>
        <w:tc>
          <w:tcPr>
            <w:tcW w:w="376" w:type="pct"/>
            <w:tcBorders>
              <w:left w:val="single" w:sz="4" w:space="0" w:color="auto"/>
              <w:bottom w:val="single" w:sz="4" w:space="0" w:color="auto"/>
              <w:right w:val="single" w:sz="4" w:space="0" w:color="auto"/>
            </w:tcBorders>
            <w:shd w:val="clear" w:color="000000" w:fill="FFC7CE"/>
            <w:noWrap/>
            <w:vAlign w:val="center"/>
            <w:hideMark/>
            <w:tcPrChange w:id="160" w:author="Ted Habermann" w:date="2017-04-04T08:21:00Z">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tcPrChange>
          </w:tcPr>
          <w:p w14:paraId="49360015"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left w:val="single" w:sz="4" w:space="0" w:color="auto"/>
              <w:bottom w:val="single" w:sz="4" w:space="0" w:color="auto"/>
              <w:right w:val="single" w:sz="4" w:space="0" w:color="auto"/>
            </w:tcBorders>
            <w:shd w:val="clear" w:color="000000" w:fill="C6EFCE"/>
            <w:noWrap/>
            <w:vAlign w:val="center"/>
            <w:hideMark/>
            <w:tcPrChange w:id="161" w:author="Ted Habermann" w:date="2017-04-04T08:21: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37ADFC5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left w:val="single" w:sz="4" w:space="0" w:color="auto"/>
              <w:bottom w:val="single" w:sz="4" w:space="0" w:color="auto"/>
              <w:right w:val="single" w:sz="4" w:space="0" w:color="auto"/>
            </w:tcBorders>
            <w:shd w:val="clear" w:color="000000" w:fill="C6EFCE"/>
            <w:noWrap/>
            <w:vAlign w:val="center"/>
            <w:hideMark/>
            <w:tcPrChange w:id="162" w:author="Ted Habermann" w:date="2017-04-04T08:21: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28B5B5B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left w:val="single" w:sz="4" w:space="0" w:color="auto"/>
              <w:bottom w:val="single" w:sz="4" w:space="0" w:color="auto"/>
              <w:right w:val="single" w:sz="4" w:space="0" w:color="auto"/>
            </w:tcBorders>
            <w:shd w:val="clear" w:color="000000" w:fill="C6EFCE"/>
            <w:noWrap/>
            <w:vAlign w:val="center"/>
            <w:hideMark/>
            <w:tcPrChange w:id="163" w:author="Ted Habermann" w:date="2017-04-04T08:21:00Z">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5E085AA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left w:val="nil"/>
              <w:bottom w:val="single" w:sz="4" w:space="0" w:color="auto"/>
              <w:right w:val="single" w:sz="4" w:space="0" w:color="auto"/>
            </w:tcBorders>
            <w:shd w:val="clear" w:color="auto" w:fill="auto"/>
            <w:noWrap/>
            <w:vAlign w:val="center"/>
            <w:hideMark/>
            <w:tcPrChange w:id="164" w:author="Ted Habermann" w:date="2017-04-04T08:21:00Z">
              <w:tcPr>
                <w:tcW w:w="436" w:type="pct"/>
                <w:tcBorders>
                  <w:top w:val="nil"/>
                  <w:left w:val="nil"/>
                  <w:bottom w:val="single" w:sz="4" w:space="0" w:color="auto"/>
                  <w:right w:val="single" w:sz="4" w:space="0" w:color="auto"/>
                </w:tcBorders>
                <w:shd w:val="clear" w:color="auto" w:fill="auto"/>
                <w:noWrap/>
                <w:vAlign w:val="center"/>
                <w:hideMark/>
              </w:tcPr>
            </w:tcPrChange>
          </w:tcPr>
          <w:p w14:paraId="018BD06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w:t>
            </w:r>
          </w:p>
        </w:tc>
        <w:tc>
          <w:tcPr>
            <w:tcW w:w="371" w:type="pct"/>
            <w:tcBorders>
              <w:left w:val="nil"/>
              <w:bottom w:val="single" w:sz="4" w:space="0" w:color="auto"/>
              <w:right w:val="single" w:sz="4" w:space="0" w:color="auto"/>
            </w:tcBorders>
            <w:shd w:val="clear" w:color="auto" w:fill="auto"/>
            <w:noWrap/>
            <w:vAlign w:val="center"/>
            <w:hideMark/>
            <w:tcPrChange w:id="165" w:author="Ted Habermann" w:date="2017-04-04T08:21:00Z">
              <w:tcPr>
                <w:tcW w:w="371" w:type="pct"/>
                <w:tcBorders>
                  <w:top w:val="nil"/>
                  <w:left w:val="nil"/>
                  <w:bottom w:val="single" w:sz="4" w:space="0" w:color="auto"/>
                  <w:right w:val="single" w:sz="4" w:space="0" w:color="auto"/>
                </w:tcBorders>
                <w:shd w:val="clear" w:color="auto" w:fill="auto"/>
                <w:noWrap/>
                <w:vAlign w:val="center"/>
                <w:hideMark/>
              </w:tcPr>
            </w:tcPrChange>
          </w:tcPr>
          <w:p w14:paraId="6BC7D22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459" w:type="pct"/>
            <w:tcBorders>
              <w:left w:val="single" w:sz="4" w:space="0" w:color="auto"/>
              <w:bottom w:val="single" w:sz="4" w:space="0" w:color="auto"/>
              <w:right w:val="single" w:sz="4" w:space="0" w:color="auto"/>
            </w:tcBorders>
            <w:shd w:val="clear" w:color="000000" w:fill="C6EFCE"/>
            <w:noWrap/>
            <w:vAlign w:val="center"/>
            <w:hideMark/>
            <w:tcPrChange w:id="166" w:author="Ted Habermann" w:date="2017-04-04T08:21:00Z">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6BD69D0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left w:val="single" w:sz="4" w:space="0" w:color="auto"/>
              <w:bottom w:val="single" w:sz="4" w:space="0" w:color="auto"/>
              <w:right w:val="single" w:sz="4" w:space="0" w:color="auto"/>
            </w:tcBorders>
            <w:shd w:val="clear" w:color="000000" w:fill="C6EFCE"/>
            <w:noWrap/>
            <w:vAlign w:val="center"/>
            <w:hideMark/>
            <w:tcPrChange w:id="167" w:author="Ted Habermann" w:date="2017-04-04T08:21:00Z">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2353000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left w:val="single" w:sz="4" w:space="0" w:color="auto"/>
              <w:bottom w:val="single" w:sz="4" w:space="0" w:color="auto"/>
              <w:right w:val="single" w:sz="4" w:space="0" w:color="auto"/>
            </w:tcBorders>
            <w:shd w:val="clear" w:color="000000" w:fill="C6EFCE"/>
            <w:noWrap/>
            <w:vAlign w:val="center"/>
            <w:hideMark/>
            <w:tcPrChange w:id="168" w:author="Ted Habermann" w:date="2017-04-04T08:21:00Z">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423477A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left w:val="single" w:sz="4" w:space="0" w:color="auto"/>
              <w:bottom w:val="single" w:sz="4" w:space="0" w:color="auto"/>
              <w:right w:val="single" w:sz="4" w:space="0" w:color="auto"/>
            </w:tcBorders>
            <w:shd w:val="clear" w:color="000000" w:fill="C6EFCE"/>
            <w:noWrap/>
            <w:vAlign w:val="center"/>
            <w:hideMark/>
            <w:tcPrChange w:id="169" w:author="Ted Habermann" w:date="2017-04-04T08:21: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71DE8E6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left w:val="single" w:sz="4" w:space="0" w:color="auto"/>
              <w:bottom w:val="single" w:sz="4" w:space="0" w:color="auto"/>
              <w:right w:val="single" w:sz="4" w:space="0" w:color="auto"/>
            </w:tcBorders>
            <w:shd w:val="clear" w:color="000000" w:fill="C6EFCE"/>
            <w:noWrap/>
            <w:vAlign w:val="center"/>
            <w:hideMark/>
            <w:tcPrChange w:id="170" w:author="Ted Habermann" w:date="2017-04-04T08:21:00Z">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020A6F6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0DCC3C2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5EDD4734" w14:textId="77777777" w:rsidR="00E02ED6" w:rsidRPr="002A6851" w:rsidRDefault="00E02ED6" w:rsidP="002A6851">
            <w:pPr>
              <w:jc w:val="center"/>
              <w:rPr>
                <w:rFonts w:asciiTheme="minorHAnsi" w:eastAsia="Times New Roman" w:hAnsiTheme="minorHAnsi"/>
                <w:color w:val="000000"/>
                <w:sz w:val="14"/>
                <w:szCs w:val="14"/>
              </w:rPr>
            </w:pPr>
            <w:r w:rsidRPr="002A6851">
              <w:rPr>
                <w:rFonts w:asciiTheme="minorHAnsi" w:eastAsia="Times New Roman" w:hAnsiTheme="minorHAnsi"/>
                <w:color w:val="000000"/>
                <w:sz w:val="14"/>
                <w:szCs w:val="14"/>
              </w:rPr>
              <w:t>NMEPSCOR</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A016EE7"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088C0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6F0C8E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E58100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36B824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E72D92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019FC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45C9E9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03CF15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D03019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6236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5B4B5B9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F2D01E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SEAD</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CAE00C9"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60F62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D0663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9EF798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6316B098"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50%</w:t>
            </w:r>
          </w:p>
        </w:tc>
        <w:tc>
          <w:tcPr>
            <w:tcW w:w="371" w:type="pct"/>
            <w:tcBorders>
              <w:top w:val="nil"/>
              <w:left w:val="nil"/>
              <w:bottom w:val="single" w:sz="4" w:space="0" w:color="auto"/>
              <w:right w:val="single" w:sz="4" w:space="0" w:color="auto"/>
            </w:tcBorders>
            <w:shd w:val="clear" w:color="auto" w:fill="auto"/>
            <w:noWrap/>
            <w:vAlign w:val="center"/>
            <w:hideMark/>
          </w:tcPr>
          <w:p w14:paraId="7881B50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0A800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nil"/>
              <w:left w:val="nil"/>
              <w:bottom w:val="single" w:sz="4" w:space="0" w:color="auto"/>
              <w:right w:val="single" w:sz="4" w:space="0" w:color="auto"/>
            </w:tcBorders>
            <w:shd w:val="clear" w:color="auto" w:fill="auto"/>
            <w:noWrap/>
            <w:vAlign w:val="center"/>
            <w:hideMark/>
          </w:tcPr>
          <w:p w14:paraId="64DF105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C81E9F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EF969D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415E576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r>
      <w:tr w:rsidR="002A6851" w:rsidRPr="00E02ED6" w14:paraId="5010C3FB" w14:textId="77777777" w:rsidTr="002A6851">
        <w:trPr>
          <w:trHeight w:val="340"/>
        </w:trPr>
        <w:tc>
          <w:tcPr>
            <w:tcW w:w="526" w:type="pct"/>
            <w:tcBorders>
              <w:top w:val="nil"/>
              <w:left w:val="single" w:sz="8" w:space="0" w:color="auto"/>
              <w:bottom w:val="single" w:sz="8" w:space="0" w:color="auto"/>
              <w:right w:val="nil"/>
            </w:tcBorders>
            <w:shd w:val="clear" w:color="auto" w:fill="auto"/>
            <w:noWrap/>
            <w:vAlign w:val="center"/>
            <w:hideMark/>
          </w:tcPr>
          <w:p w14:paraId="75057589"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USGSCSAS</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D7B061F"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A6CF1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164957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AC7528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6BB5930D"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42%</w:t>
            </w:r>
          </w:p>
        </w:tc>
        <w:tc>
          <w:tcPr>
            <w:tcW w:w="371" w:type="pct"/>
            <w:tcBorders>
              <w:top w:val="nil"/>
              <w:left w:val="nil"/>
              <w:bottom w:val="single" w:sz="4" w:space="0" w:color="auto"/>
              <w:right w:val="single" w:sz="4" w:space="0" w:color="auto"/>
            </w:tcBorders>
            <w:shd w:val="clear" w:color="auto" w:fill="auto"/>
            <w:noWrap/>
            <w:vAlign w:val="center"/>
            <w:hideMark/>
          </w:tcPr>
          <w:p w14:paraId="2FD758A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370CD1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nil"/>
              <w:left w:val="nil"/>
              <w:bottom w:val="single" w:sz="4" w:space="0" w:color="auto"/>
              <w:right w:val="single" w:sz="4" w:space="0" w:color="auto"/>
            </w:tcBorders>
            <w:shd w:val="clear" w:color="auto" w:fill="auto"/>
            <w:noWrap/>
            <w:vAlign w:val="center"/>
            <w:hideMark/>
          </w:tcPr>
          <w:p w14:paraId="4979D88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79%</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75A5B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663270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4DE528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commentRangeEnd w:id="128"/>
            <w:r w:rsidR="00C8276B">
              <w:rPr>
                <w:rStyle w:val="CommentReference"/>
                <w:rFonts w:asciiTheme="minorHAnsi" w:hAnsiTheme="minorHAnsi" w:cstheme="minorBidi"/>
              </w:rPr>
              <w:commentReference w:id="128"/>
            </w:r>
          </w:p>
        </w:tc>
      </w:tr>
    </w:tbl>
    <w:p w14:paraId="55CA88F2" w14:textId="77777777" w:rsidR="00896D08" w:rsidRDefault="00896D08" w:rsidP="009E3600">
      <w:pPr>
        <w:rPr>
          <w:rFonts w:ascii="Book Antiqua" w:hAnsi="Book Antiqua"/>
        </w:rPr>
      </w:pPr>
    </w:p>
    <w:p w14:paraId="55F49EA1" w14:textId="6CE1621B" w:rsidR="00896D08" w:rsidRDefault="00896D08" w:rsidP="00896D08">
      <w:pPr>
        <w:pStyle w:val="Heading3"/>
      </w:pPr>
      <w:bookmarkStart w:id="171" w:name="_Toc478727004"/>
      <w:r>
        <w:t>Discovery Level</w:t>
      </w:r>
      <w:bookmarkEnd w:id="171"/>
    </w:p>
    <w:p w14:paraId="247663DA" w14:textId="486F0291" w:rsidR="00896D08" w:rsidRDefault="0011275D" w:rsidP="00896D08">
      <w:pPr>
        <w:rPr>
          <w:rFonts w:ascii="Book Antiqua" w:hAnsi="Book Antiqua"/>
        </w:rPr>
      </w:pPr>
      <w:r>
        <w:rPr>
          <w:rFonts w:ascii="Book Antiqua" w:hAnsi="Book Antiqua"/>
        </w:rPr>
        <w:t xml:space="preserve">   </w:t>
      </w:r>
      <w:del w:id="172" w:author="Ted Habermann" w:date="2017-04-04T08:22:00Z">
        <w:r w:rsidR="00EA5A68" w:rsidDel="0085042D">
          <w:rPr>
            <w:rFonts w:ascii="Book Antiqua" w:hAnsi="Book Antiqua"/>
          </w:rPr>
          <w:delText>In t</w:delText>
        </w:r>
      </w:del>
      <w:ins w:id="173" w:author="Ted Habermann" w:date="2017-04-04T08:22:00Z">
        <w:r w:rsidR="0085042D">
          <w:rPr>
            <w:rFonts w:ascii="Book Antiqua" w:hAnsi="Book Antiqua"/>
          </w:rPr>
          <w:t>T</w:t>
        </w:r>
      </w:ins>
      <w:r w:rsidR="00EA5A68">
        <w:rPr>
          <w:rFonts w:ascii="Book Antiqua" w:hAnsi="Book Antiqua"/>
        </w:rPr>
        <w:t>he discovery level</w:t>
      </w:r>
      <w:del w:id="174" w:author="Ted Habermann" w:date="2017-04-04T08:22:00Z">
        <w:r w:rsidR="00EA5A68" w:rsidDel="0085042D">
          <w:rPr>
            <w:rFonts w:ascii="Book Antiqua" w:hAnsi="Book Antiqua"/>
          </w:rPr>
          <w:delText>, there are only 4</w:delText>
        </w:r>
      </w:del>
      <w:ins w:id="175" w:author="Ted Habermann" w:date="2017-04-04T08:22:00Z">
        <w:r w:rsidR="0085042D">
          <w:rPr>
            <w:rFonts w:ascii="Book Antiqua" w:hAnsi="Book Antiqua"/>
          </w:rPr>
          <w:t xml:space="preserve"> includes four</w:t>
        </w:r>
      </w:ins>
      <w:r w:rsidR="00EA5A68">
        <w:rPr>
          <w:rFonts w:ascii="Book Antiqua" w:hAnsi="Book Antiqua"/>
        </w:rPr>
        <w:t xml:space="preserve"> concepts. O</w:t>
      </w:r>
      <w:del w:id="176" w:author="Ted Habermann" w:date="2017-04-04T08:23:00Z">
        <w:r w:rsidR="00EA5A68" w:rsidDel="0085042D">
          <w:rPr>
            <w:rFonts w:ascii="Book Antiqua" w:hAnsi="Book Antiqua"/>
          </w:rPr>
          <w:delText>nly o</w:delText>
        </w:r>
      </w:del>
      <w:r w:rsidR="00EA5A68">
        <w:rPr>
          <w:rFonts w:ascii="Book Antiqua" w:hAnsi="Book Antiqua"/>
        </w:rPr>
        <w:t>ne of these concepts</w:t>
      </w:r>
      <w:ins w:id="177" w:author="Ted Habermann" w:date="2017-04-04T08:23:00Z">
        <w:r w:rsidR="0085042D">
          <w:rPr>
            <w:rFonts w:ascii="Book Antiqua" w:hAnsi="Book Antiqua"/>
          </w:rPr>
          <w:t>, Spatial Extent,</w:t>
        </w:r>
      </w:ins>
      <w:r w:rsidR="00EA5A68">
        <w:rPr>
          <w:rFonts w:ascii="Book Antiqua" w:hAnsi="Book Antiqua"/>
        </w:rPr>
        <w:t xml:space="preserve"> is </w:t>
      </w:r>
      <w:del w:id="178" w:author="Ted Habermann" w:date="2017-04-04T08:23:00Z">
        <w:r w:rsidR="00EA5A68" w:rsidDel="0085042D">
          <w:rPr>
            <w:rFonts w:ascii="Book Antiqua" w:hAnsi="Book Antiqua"/>
          </w:rPr>
          <w:delText xml:space="preserve">used </w:delText>
        </w:r>
      </w:del>
      <w:ins w:id="179" w:author="Ted Habermann" w:date="2017-04-04T08:23:00Z">
        <w:r w:rsidR="0085042D">
          <w:rPr>
            <w:rFonts w:ascii="Book Antiqua" w:hAnsi="Book Antiqua"/>
          </w:rPr>
          <w:t xml:space="preserve">included in </w:t>
        </w:r>
      </w:ins>
      <w:r w:rsidR="00EA5A68">
        <w:rPr>
          <w:rFonts w:ascii="Book Antiqua" w:hAnsi="Book Antiqua"/>
        </w:rPr>
        <w:t>every collection</w:t>
      </w:r>
      <w:del w:id="180" w:author="Ted Habermann" w:date="2017-04-04T08:23:00Z">
        <w:r w:rsidR="00EA5A68" w:rsidDel="0085042D">
          <w:rPr>
            <w:rFonts w:ascii="Book Antiqua" w:hAnsi="Book Antiqua"/>
          </w:rPr>
          <w:delText>, Spatial Extent</w:delText>
        </w:r>
      </w:del>
      <w:r w:rsidR="00EA5A68">
        <w:rPr>
          <w:rFonts w:ascii="Book Antiqua" w:hAnsi="Book Antiqua"/>
        </w:rPr>
        <w:t xml:space="preserve">. Temporal Extent is </w:t>
      </w:r>
      <w:del w:id="181" w:author="Ted Habermann" w:date="2017-04-04T08:24:00Z">
        <w:r w:rsidR="00EA5A68" w:rsidDel="0085042D">
          <w:rPr>
            <w:rFonts w:ascii="Book Antiqua" w:hAnsi="Book Antiqua"/>
          </w:rPr>
          <w:delText xml:space="preserve">only </w:delText>
        </w:r>
      </w:del>
      <w:r w:rsidR="00EA5A68">
        <w:rPr>
          <w:rFonts w:ascii="Book Antiqua" w:hAnsi="Book Antiqua"/>
        </w:rPr>
        <w:t xml:space="preserve">missing in CDL, but most collections </w:t>
      </w:r>
      <w:commentRangeStart w:id="182"/>
      <w:r w:rsidR="00EA5A68">
        <w:rPr>
          <w:rFonts w:ascii="Book Antiqua" w:hAnsi="Book Antiqua"/>
        </w:rPr>
        <w:t>have an incomplete usage of the concept</w:t>
      </w:r>
      <w:commentRangeEnd w:id="182"/>
      <w:r w:rsidR="00C8276B">
        <w:rPr>
          <w:rStyle w:val="CommentReference"/>
          <w:rFonts w:asciiTheme="minorHAnsi" w:hAnsiTheme="minorHAnsi" w:cstheme="minorBidi"/>
        </w:rPr>
        <w:commentReference w:id="182"/>
      </w:r>
      <w:r w:rsidR="00EA5A68">
        <w:rPr>
          <w:rFonts w:ascii="Book Antiqua" w:hAnsi="Book Antiqua"/>
        </w:rPr>
        <w:t xml:space="preserve">, whereas </w:t>
      </w:r>
      <w:del w:id="183" w:author="Ted Habermann" w:date="2017-04-04T08:24:00Z">
        <w:r w:rsidR="00EA5A68" w:rsidDel="00C8276B">
          <w:rPr>
            <w:rFonts w:ascii="Book Antiqua" w:hAnsi="Book Antiqua"/>
          </w:rPr>
          <w:delText xml:space="preserve">with </w:delText>
        </w:r>
        <w:r w:rsidR="004A3DA0" w:rsidDel="00C8276B">
          <w:rPr>
            <w:rFonts w:ascii="Book Antiqua" w:hAnsi="Book Antiqua"/>
          </w:rPr>
          <w:delText xml:space="preserve">Spatial Extent </w:delText>
        </w:r>
      </w:del>
      <w:r w:rsidR="004A3DA0">
        <w:rPr>
          <w:rFonts w:ascii="Book Antiqua" w:hAnsi="Book Antiqua"/>
        </w:rPr>
        <w:t>over half of the collections contain Spatial Extent in every record. Just under half of the collections don’t use Taxonomic Extent at all, and every CSDGM record does not contain taxonomic information, as the dialect doesn’t have the structural location</w:t>
      </w:r>
      <w:r w:rsidR="00370C2C">
        <w:rPr>
          <w:rFonts w:ascii="Book Antiqua" w:hAnsi="Book Antiqua"/>
        </w:rPr>
        <w:t xml:space="preserve"> for the concept. Most records do not have Maintenance information. Except for 3 records from GLEON and one from CLOEBIRD, the 138 records from LTER are the only records not written in CSDGM that have Maintenance information. CSDGM records all contain the Maintenance concept.</w:t>
      </w:r>
    </w:p>
    <w:p w14:paraId="2265B283" w14:textId="77777777" w:rsidR="000545A9" w:rsidRPr="00896D08" w:rsidRDefault="000545A9" w:rsidP="00896D08">
      <w:pPr>
        <w:rPr>
          <w:rFonts w:ascii="Book Antiqua" w:hAnsi="Book Antiqua"/>
        </w:rPr>
      </w:pPr>
    </w:p>
    <w:tbl>
      <w:tblPr>
        <w:tblW w:w="5000" w:type="pct"/>
        <w:tblLook w:val="04A0" w:firstRow="1" w:lastRow="0" w:firstColumn="1" w:lastColumn="0" w:noHBand="0" w:noVBand="1"/>
      </w:tblPr>
      <w:tblGrid>
        <w:gridCol w:w="1728"/>
        <w:gridCol w:w="2245"/>
        <w:gridCol w:w="1775"/>
        <w:gridCol w:w="1775"/>
        <w:gridCol w:w="2053"/>
        <w:tblGridChange w:id="184">
          <w:tblGrid>
            <w:gridCol w:w="1728"/>
            <w:gridCol w:w="2245"/>
            <w:gridCol w:w="1775"/>
            <w:gridCol w:w="1775"/>
            <w:gridCol w:w="2053"/>
          </w:tblGrid>
        </w:tblGridChange>
      </w:tblGrid>
      <w:tr w:rsidR="00BA7AF2" w:rsidRPr="00BA7AF2" w14:paraId="49EEF197" w14:textId="77777777" w:rsidTr="00BA7AF2">
        <w:trPr>
          <w:trHeight w:val="340"/>
        </w:trPr>
        <w:tc>
          <w:tcPr>
            <w:tcW w:w="902" w:type="pct"/>
            <w:tcBorders>
              <w:top w:val="nil"/>
              <w:left w:val="nil"/>
              <w:bottom w:val="nil"/>
              <w:right w:val="nil"/>
            </w:tcBorders>
            <w:shd w:val="clear" w:color="auto" w:fill="auto"/>
            <w:noWrap/>
            <w:vAlign w:val="center"/>
            <w:hideMark/>
          </w:tcPr>
          <w:p w14:paraId="0816DDB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Discovery</w:t>
            </w:r>
          </w:p>
        </w:tc>
        <w:tc>
          <w:tcPr>
            <w:tcW w:w="1172" w:type="pct"/>
            <w:tcBorders>
              <w:top w:val="nil"/>
              <w:left w:val="single" w:sz="8" w:space="0" w:color="auto"/>
              <w:bottom w:val="nil"/>
              <w:right w:val="nil"/>
            </w:tcBorders>
            <w:shd w:val="clear" w:color="auto" w:fill="auto"/>
            <w:noWrap/>
            <w:vAlign w:val="center"/>
            <w:hideMark/>
          </w:tcPr>
          <w:p w14:paraId="7045225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Spatial Extent</w:t>
            </w:r>
          </w:p>
        </w:tc>
        <w:tc>
          <w:tcPr>
            <w:tcW w:w="927" w:type="pct"/>
            <w:tcBorders>
              <w:top w:val="nil"/>
              <w:left w:val="single" w:sz="8" w:space="0" w:color="auto"/>
              <w:bottom w:val="nil"/>
              <w:right w:val="nil"/>
            </w:tcBorders>
            <w:shd w:val="clear" w:color="auto" w:fill="auto"/>
            <w:noWrap/>
            <w:vAlign w:val="center"/>
            <w:hideMark/>
          </w:tcPr>
          <w:p w14:paraId="2742DF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Taxonomic Extent</w:t>
            </w:r>
          </w:p>
        </w:tc>
        <w:tc>
          <w:tcPr>
            <w:tcW w:w="927" w:type="pct"/>
            <w:tcBorders>
              <w:top w:val="nil"/>
              <w:left w:val="single" w:sz="8" w:space="0" w:color="auto"/>
              <w:bottom w:val="nil"/>
              <w:right w:val="nil"/>
            </w:tcBorders>
            <w:shd w:val="clear" w:color="auto" w:fill="auto"/>
            <w:noWrap/>
            <w:vAlign w:val="center"/>
            <w:hideMark/>
          </w:tcPr>
          <w:p w14:paraId="4B75B70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Temporal Extent</w:t>
            </w:r>
          </w:p>
        </w:tc>
        <w:tc>
          <w:tcPr>
            <w:tcW w:w="1072" w:type="pct"/>
            <w:tcBorders>
              <w:top w:val="nil"/>
              <w:left w:val="single" w:sz="8" w:space="0" w:color="auto"/>
              <w:bottom w:val="nil"/>
              <w:right w:val="nil"/>
            </w:tcBorders>
            <w:shd w:val="clear" w:color="auto" w:fill="auto"/>
            <w:noWrap/>
            <w:vAlign w:val="center"/>
            <w:hideMark/>
          </w:tcPr>
          <w:p w14:paraId="7DFC0F9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Maintenance</w:t>
            </w:r>
          </w:p>
        </w:tc>
      </w:tr>
      <w:tr w:rsidR="00BA7AF2" w:rsidRPr="00BA7AF2" w14:paraId="2C03F270" w14:textId="77777777" w:rsidTr="00BA7AF2">
        <w:trPr>
          <w:trHeight w:val="320"/>
        </w:trPr>
        <w:tc>
          <w:tcPr>
            <w:tcW w:w="902" w:type="pct"/>
            <w:tcBorders>
              <w:top w:val="nil"/>
              <w:left w:val="nil"/>
              <w:bottom w:val="nil"/>
              <w:right w:val="nil"/>
            </w:tcBorders>
            <w:shd w:val="clear" w:color="auto" w:fill="auto"/>
            <w:noWrap/>
            <w:vAlign w:val="center"/>
            <w:hideMark/>
          </w:tcPr>
          <w:p w14:paraId="6EB710A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CLOEBIRD</w:t>
            </w:r>
          </w:p>
        </w:tc>
        <w:tc>
          <w:tcPr>
            <w:tcW w:w="1172" w:type="pct"/>
            <w:tcBorders>
              <w:top w:val="nil"/>
              <w:left w:val="nil"/>
              <w:bottom w:val="nil"/>
              <w:right w:val="nil"/>
            </w:tcBorders>
            <w:shd w:val="clear" w:color="000000" w:fill="C6EFCE"/>
            <w:noWrap/>
            <w:vAlign w:val="center"/>
            <w:hideMark/>
          </w:tcPr>
          <w:p w14:paraId="0007F9D2"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4D07A4A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3944CA2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C6EFCE"/>
            <w:noWrap/>
            <w:vAlign w:val="center"/>
            <w:hideMark/>
          </w:tcPr>
          <w:p w14:paraId="1F0C0AB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1782AD1C" w14:textId="77777777" w:rsidTr="00BA7AF2">
        <w:trPr>
          <w:trHeight w:val="320"/>
        </w:trPr>
        <w:tc>
          <w:tcPr>
            <w:tcW w:w="902" w:type="pct"/>
            <w:tcBorders>
              <w:top w:val="nil"/>
              <w:left w:val="nil"/>
              <w:bottom w:val="nil"/>
              <w:right w:val="nil"/>
            </w:tcBorders>
            <w:shd w:val="clear" w:color="auto" w:fill="auto"/>
            <w:noWrap/>
            <w:vAlign w:val="center"/>
            <w:hideMark/>
          </w:tcPr>
          <w:p w14:paraId="2E78720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ESA</w:t>
            </w:r>
          </w:p>
        </w:tc>
        <w:tc>
          <w:tcPr>
            <w:tcW w:w="1172" w:type="pct"/>
            <w:tcBorders>
              <w:top w:val="nil"/>
              <w:left w:val="nil"/>
              <w:bottom w:val="nil"/>
              <w:right w:val="nil"/>
            </w:tcBorders>
            <w:shd w:val="clear" w:color="auto" w:fill="auto"/>
            <w:noWrap/>
            <w:vAlign w:val="center"/>
            <w:hideMark/>
          </w:tcPr>
          <w:p w14:paraId="5DBA567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auto" w:fill="auto"/>
            <w:noWrap/>
            <w:vAlign w:val="center"/>
            <w:hideMark/>
          </w:tcPr>
          <w:p w14:paraId="5095209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70%</w:t>
            </w:r>
          </w:p>
        </w:tc>
        <w:tc>
          <w:tcPr>
            <w:tcW w:w="927" w:type="pct"/>
            <w:tcBorders>
              <w:top w:val="nil"/>
              <w:left w:val="nil"/>
              <w:bottom w:val="nil"/>
              <w:right w:val="nil"/>
            </w:tcBorders>
            <w:shd w:val="clear" w:color="000000" w:fill="C6EFCE"/>
            <w:noWrap/>
            <w:vAlign w:val="center"/>
            <w:hideMark/>
          </w:tcPr>
          <w:p w14:paraId="040F8A76"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33F8949"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244E2F71" w14:textId="77777777" w:rsidTr="00BA7AF2">
        <w:trPr>
          <w:trHeight w:val="320"/>
        </w:trPr>
        <w:tc>
          <w:tcPr>
            <w:tcW w:w="902" w:type="pct"/>
            <w:tcBorders>
              <w:top w:val="nil"/>
              <w:left w:val="nil"/>
              <w:bottom w:val="nil"/>
              <w:right w:val="nil"/>
            </w:tcBorders>
            <w:shd w:val="clear" w:color="auto" w:fill="auto"/>
            <w:noWrap/>
            <w:vAlign w:val="center"/>
            <w:hideMark/>
          </w:tcPr>
          <w:p w14:paraId="0B37BAC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GLEON</w:t>
            </w:r>
          </w:p>
        </w:tc>
        <w:tc>
          <w:tcPr>
            <w:tcW w:w="1172" w:type="pct"/>
            <w:tcBorders>
              <w:top w:val="nil"/>
              <w:left w:val="nil"/>
              <w:bottom w:val="nil"/>
              <w:right w:val="nil"/>
            </w:tcBorders>
            <w:shd w:val="clear" w:color="auto" w:fill="auto"/>
            <w:noWrap/>
            <w:vAlign w:val="center"/>
            <w:hideMark/>
          </w:tcPr>
          <w:p w14:paraId="74043EB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000000" w:fill="FFEB9C"/>
            <w:noWrap/>
            <w:vAlign w:val="center"/>
            <w:hideMark/>
          </w:tcPr>
          <w:p w14:paraId="61E648E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auto" w:fill="auto"/>
            <w:noWrap/>
            <w:vAlign w:val="center"/>
            <w:hideMark/>
          </w:tcPr>
          <w:p w14:paraId="5A875A5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1072" w:type="pct"/>
            <w:tcBorders>
              <w:top w:val="nil"/>
              <w:left w:val="nil"/>
              <w:bottom w:val="nil"/>
              <w:right w:val="nil"/>
            </w:tcBorders>
            <w:shd w:val="clear" w:color="auto" w:fill="auto"/>
            <w:noWrap/>
            <w:vAlign w:val="center"/>
            <w:hideMark/>
          </w:tcPr>
          <w:p w14:paraId="15A2DEE8"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23%</w:t>
            </w:r>
          </w:p>
        </w:tc>
      </w:tr>
      <w:tr w:rsidR="00BA7AF2" w:rsidRPr="00BA7AF2" w14:paraId="348CB4A5" w14:textId="77777777" w:rsidTr="00BA7AF2">
        <w:trPr>
          <w:trHeight w:val="320"/>
        </w:trPr>
        <w:tc>
          <w:tcPr>
            <w:tcW w:w="902" w:type="pct"/>
            <w:tcBorders>
              <w:top w:val="nil"/>
              <w:left w:val="nil"/>
              <w:bottom w:val="nil"/>
              <w:right w:val="nil"/>
            </w:tcBorders>
            <w:shd w:val="clear" w:color="auto" w:fill="auto"/>
            <w:noWrap/>
            <w:vAlign w:val="center"/>
            <w:hideMark/>
          </w:tcPr>
          <w:p w14:paraId="667ECEA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GOA</w:t>
            </w:r>
          </w:p>
        </w:tc>
        <w:tc>
          <w:tcPr>
            <w:tcW w:w="1172" w:type="pct"/>
            <w:tcBorders>
              <w:top w:val="nil"/>
              <w:left w:val="nil"/>
              <w:bottom w:val="nil"/>
              <w:right w:val="nil"/>
            </w:tcBorders>
            <w:shd w:val="clear" w:color="auto" w:fill="auto"/>
            <w:noWrap/>
            <w:vAlign w:val="center"/>
            <w:hideMark/>
          </w:tcPr>
          <w:p w14:paraId="29C9C26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927" w:type="pct"/>
            <w:tcBorders>
              <w:top w:val="nil"/>
              <w:left w:val="nil"/>
              <w:bottom w:val="nil"/>
              <w:right w:val="nil"/>
            </w:tcBorders>
            <w:shd w:val="clear" w:color="auto" w:fill="auto"/>
            <w:noWrap/>
            <w:vAlign w:val="center"/>
            <w:hideMark/>
          </w:tcPr>
          <w:p w14:paraId="3C33503E"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77%</w:t>
            </w:r>
          </w:p>
        </w:tc>
        <w:tc>
          <w:tcPr>
            <w:tcW w:w="927" w:type="pct"/>
            <w:tcBorders>
              <w:top w:val="nil"/>
              <w:left w:val="nil"/>
              <w:bottom w:val="nil"/>
              <w:right w:val="nil"/>
            </w:tcBorders>
            <w:shd w:val="clear" w:color="auto" w:fill="auto"/>
            <w:noWrap/>
            <w:vAlign w:val="center"/>
            <w:hideMark/>
          </w:tcPr>
          <w:p w14:paraId="179A332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1072" w:type="pct"/>
            <w:tcBorders>
              <w:top w:val="nil"/>
              <w:left w:val="nil"/>
              <w:bottom w:val="nil"/>
              <w:right w:val="nil"/>
            </w:tcBorders>
            <w:shd w:val="clear" w:color="000000" w:fill="FFEB9C"/>
            <w:noWrap/>
            <w:vAlign w:val="center"/>
            <w:hideMark/>
          </w:tcPr>
          <w:p w14:paraId="11A9A788"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3047A1EE" w14:textId="77777777" w:rsidTr="00BA7AF2">
        <w:trPr>
          <w:trHeight w:val="320"/>
        </w:trPr>
        <w:tc>
          <w:tcPr>
            <w:tcW w:w="902" w:type="pct"/>
            <w:tcBorders>
              <w:top w:val="nil"/>
              <w:left w:val="nil"/>
              <w:bottom w:val="nil"/>
              <w:right w:val="nil"/>
            </w:tcBorders>
            <w:shd w:val="clear" w:color="auto" w:fill="auto"/>
            <w:noWrap/>
            <w:vAlign w:val="center"/>
            <w:hideMark/>
          </w:tcPr>
          <w:p w14:paraId="14FAE62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IOE</w:t>
            </w:r>
          </w:p>
        </w:tc>
        <w:tc>
          <w:tcPr>
            <w:tcW w:w="1172" w:type="pct"/>
            <w:tcBorders>
              <w:top w:val="nil"/>
              <w:left w:val="nil"/>
              <w:bottom w:val="nil"/>
              <w:right w:val="nil"/>
            </w:tcBorders>
            <w:shd w:val="clear" w:color="000000" w:fill="C6EFCE"/>
            <w:noWrap/>
            <w:vAlign w:val="center"/>
            <w:hideMark/>
          </w:tcPr>
          <w:p w14:paraId="785D03B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auto" w:fill="auto"/>
            <w:noWrap/>
            <w:vAlign w:val="center"/>
            <w:hideMark/>
          </w:tcPr>
          <w:p w14:paraId="23648C9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w:t>
            </w:r>
          </w:p>
        </w:tc>
        <w:tc>
          <w:tcPr>
            <w:tcW w:w="927" w:type="pct"/>
            <w:tcBorders>
              <w:top w:val="nil"/>
              <w:left w:val="nil"/>
              <w:bottom w:val="nil"/>
              <w:right w:val="nil"/>
            </w:tcBorders>
            <w:shd w:val="clear" w:color="auto" w:fill="auto"/>
            <w:noWrap/>
            <w:vAlign w:val="center"/>
            <w:hideMark/>
          </w:tcPr>
          <w:p w14:paraId="6372B30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w:t>
            </w:r>
          </w:p>
        </w:tc>
        <w:tc>
          <w:tcPr>
            <w:tcW w:w="1072" w:type="pct"/>
            <w:tcBorders>
              <w:top w:val="nil"/>
              <w:left w:val="nil"/>
              <w:bottom w:val="nil"/>
              <w:right w:val="nil"/>
            </w:tcBorders>
            <w:shd w:val="clear" w:color="000000" w:fill="FFEB9C"/>
            <w:noWrap/>
            <w:vAlign w:val="center"/>
            <w:hideMark/>
          </w:tcPr>
          <w:p w14:paraId="424A1D02"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310413D" w14:textId="77777777" w:rsidTr="00BA7AF2">
        <w:trPr>
          <w:trHeight w:val="320"/>
        </w:trPr>
        <w:tc>
          <w:tcPr>
            <w:tcW w:w="902" w:type="pct"/>
            <w:tcBorders>
              <w:top w:val="nil"/>
              <w:left w:val="nil"/>
              <w:bottom w:val="nil"/>
              <w:right w:val="nil"/>
            </w:tcBorders>
            <w:shd w:val="clear" w:color="auto" w:fill="auto"/>
            <w:noWrap/>
            <w:vAlign w:val="center"/>
            <w:hideMark/>
          </w:tcPr>
          <w:p w14:paraId="471BF6E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KNB</w:t>
            </w:r>
          </w:p>
        </w:tc>
        <w:tc>
          <w:tcPr>
            <w:tcW w:w="1172" w:type="pct"/>
            <w:tcBorders>
              <w:top w:val="nil"/>
              <w:left w:val="nil"/>
              <w:bottom w:val="nil"/>
              <w:right w:val="nil"/>
            </w:tcBorders>
            <w:shd w:val="clear" w:color="auto" w:fill="auto"/>
            <w:noWrap/>
            <w:vAlign w:val="center"/>
            <w:hideMark/>
          </w:tcPr>
          <w:p w14:paraId="16DB2AA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auto" w:fill="auto"/>
            <w:noWrap/>
            <w:vAlign w:val="center"/>
            <w:hideMark/>
          </w:tcPr>
          <w:p w14:paraId="70FEEC87"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23%</w:t>
            </w:r>
          </w:p>
        </w:tc>
        <w:tc>
          <w:tcPr>
            <w:tcW w:w="927" w:type="pct"/>
            <w:tcBorders>
              <w:top w:val="nil"/>
              <w:left w:val="nil"/>
              <w:bottom w:val="nil"/>
              <w:right w:val="nil"/>
            </w:tcBorders>
            <w:shd w:val="clear" w:color="auto" w:fill="auto"/>
            <w:noWrap/>
            <w:vAlign w:val="center"/>
            <w:hideMark/>
          </w:tcPr>
          <w:p w14:paraId="7EC4DDE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86%</w:t>
            </w:r>
          </w:p>
        </w:tc>
        <w:tc>
          <w:tcPr>
            <w:tcW w:w="1072" w:type="pct"/>
            <w:tcBorders>
              <w:top w:val="nil"/>
              <w:left w:val="nil"/>
              <w:bottom w:val="nil"/>
              <w:right w:val="nil"/>
            </w:tcBorders>
            <w:shd w:val="clear" w:color="000000" w:fill="FFEB9C"/>
            <w:noWrap/>
            <w:vAlign w:val="center"/>
            <w:hideMark/>
          </w:tcPr>
          <w:p w14:paraId="61826958"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047239E" w14:textId="77777777" w:rsidTr="00BA7AF2">
        <w:trPr>
          <w:trHeight w:val="320"/>
        </w:trPr>
        <w:tc>
          <w:tcPr>
            <w:tcW w:w="902" w:type="pct"/>
            <w:tcBorders>
              <w:top w:val="nil"/>
              <w:left w:val="nil"/>
              <w:bottom w:val="nil"/>
              <w:right w:val="nil"/>
            </w:tcBorders>
            <w:shd w:val="clear" w:color="auto" w:fill="auto"/>
            <w:noWrap/>
            <w:vAlign w:val="center"/>
            <w:hideMark/>
          </w:tcPr>
          <w:p w14:paraId="01A3AD1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KUBI</w:t>
            </w:r>
          </w:p>
        </w:tc>
        <w:tc>
          <w:tcPr>
            <w:tcW w:w="1172" w:type="pct"/>
            <w:tcBorders>
              <w:top w:val="nil"/>
              <w:left w:val="nil"/>
              <w:bottom w:val="nil"/>
              <w:right w:val="nil"/>
            </w:tcBorders>
            <w:shd w:val="clear" w:color="000000" w:fill="C6EFCE"/>
            <w:noWrap/>
            <w:vAlign w:val="center"/>
            <w:hideMark/>
          </w:tcPr>
          <w:p w14:paraId="7F32E180"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5E01EF8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0B4ECF02"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96845B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16944AF" w14:textId="77777777" w:rsidTr="00BA7AF2">
        <w:trPr>
          <w:trHeight w:val="320"/>
        </w:trPr>
        <w:tc>
          <w:tcPr>
            <w:tcW w:w="902" w:type="pct"/>
            <w:tcBorders>
              <w:top w:val="nil"/>
              <w:left w:val="nil"/>
              <w:bottom w:val="nil"/>
              <w:right w:val="nil"/>
            </w:tcBorders>
            <w:shd w:val="clear" w:color="auto" w:fill="auto"/>
            <w:noWrap/>
            <w:vAlign w:val="center"/>
            <w:hideMark/>
          </w:tcPr>
          <w:p w14:paraId="242E4FB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LTER</w:t>
            </w:r>
          </w:p>
        </w:tc>
        <w:tc>
          <w:tcPr>
            <w:tcW w:w="1172" w:type="pct"/>
            <w:tcBorders>
              <w:top w:val="nil"/>
              <w:left w:val="nil"/>
              <w:bottom w:val="nil"/>
              <w:right w:val="nil"/>
            </w:tcBorders>
            <w:shd w:val="clear" w:color="auto" w:fill="auto"/>
            <w:noWrap/>
            <w:vAlign w:val="center"/>
            <w:hideMark/>
          </w:tcPr>
          <w:p w14:paraId="1FB43DB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auto" w:fill="auto"/>
            <w:noWrap/>
            <w:vAlign w:val="center"/>
            <w:hideMark/>
          </w:tcPr>
          <w:p w14:paraId="60AFD44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w:t>
            </w:r>
          </w:p>
        </w:tc>
        <w:tc>
          <w:tcPr>
            <w:tcW w:w="927" w:type="pct"/>
            <w:tcBorders>
              <w:top w:val="nil"/>
              <w:left w:val="nil"/>
              <w:bottom w:val="nil"/>
              <w:right w:val="nil"/>
            </w:tcBorders>
            <w:shd w:val="clear" w:color="auto" w:fill="auto"/>
            <w:noWrap/>
            <w:vAlign w:val="center"/>
            <w:hideMark/>
          </w:tcPr>
          <w:p w14:paraId="54701A0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1072" w:type="pct"/>
            <w:tcBorders>
              <w:top w:val="nil"/>
              <w:left w:val="nil"/>
              <w:bottom w:val="nil"/>
              <w:right w:val="nil"/>
            </w:tcBorders>
            <w:shd w:val="clear" w:color="auto" w:fill="auto"/>
            <w:noWrap/>
            <w:vAlign w:val="center"/>
            <w:hideMark/>
          </w:tcPr>
          <w:p w14:paraId="6BA3AE7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55%</w:t>
            </w:r>
          </w:p>
        </w:tc>
      </w:tr>
      <w:tr w:rsidR="00BA7AF2" w:rsidRPr="00BA7AF2" w14:paraId="1FF9FE06" w14:textId="77777777" w:rsidTr="00BA7AF2">
        <w:trPr>
          <w:trHeight w:val="320"/>
        </w:trPr>
        <w:tc>
          <w:tcPr>
            <w:tcW w:w="902" w:type="pct"/>
            <w:tcBorders>
              <w:top w:val="nil"/>
              <w:left w:val="nil"/>
              <w:bottom w:val="nil"/>
              <w:right w:val="nil"/>
            </w:tcBorders>
            <w:shd w:val="clear" w:color="auto" w:fill="auto"/>
            <w:noWrap/>
            <w:vAlign w:val="center"/>
            <w:hideMark/>
          </w:tcPr>
          <w:p w14:paraId="3E7C904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LTER_EUROPE</w:t>
            </w:r>
          </w:p>
        </w:tc>
        <w:tc>
          <w:tcPr>
            <w:tcW w:w="1172" w:type="pct"/>
            <w:tcBorders>
              <w:top w:val="nil"/>
              <w:left w:val="nil"/>
              <w:bottom w:val="nil"/>
              <w:right w:val="nil"/>
            </w:tcBorders>
            <w:shd w:val="clear" w:color="auto" w:fill="auto"/>
            <w:noWrap/>
            <w:vAlign w:val="center"/>
            <w:hideMark/>
          </w:tcPr>
          <w:p w14:paraId="4BB75E5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48%</w:t>
            </w:r>
          </w:p>
        </w:tc>
        <w:tc>
          <w:tcPr>
            <w:tcW w:w="927" w:type="pct"/>
            <w:tcBorders>
              <w:top w:val="nil"/>
              <w:left w:val="nil"/>
              <w:bottom w:val="nil"/>
              <w:right w:val="nil"/>
            </w:tcBorders>
            <w:shd w:val="clear" w:color="auto" w:fill="auto"/>
            <w:noWrap/>
            <w:vAlign w:val="center"/>
            <w:hideMark/>
          </w:tcPr>
          <w:p w14:paraId="54ABFD0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21%</w:t>
            </w:r>
          </w:p>
        </w:tc>
        <w:tc>
          <w:tcPr>
            <w:tcW w:w="927" w:type="pct"/>
            <w:tcBorders>
              <w:top w:val="nil"/>
              <w:left w:val="nil"/>
              <w:bottom w:val="nil"/>
              <w:right w:val="nil"/>
            </w:tcBorders>
            <w:shd w:val="clear" w:color="auto" w:fill="auto"/>
            <w:noWrap/>
            <w:vAlign w:val="center"/>
            <w:hideMark/>
          </w:tcPr>
          <w:p w14:paraId="651727A5"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1072" w:type="pct"/>
            <w:tcBorders>
              <w:top w:val="nil"/>
              <w:left w:val="nil"/>
              <w:bottom w:val="nil"/>
              <w:right w:val="nil"/>
            </w:tcBorders>
            <w:shd w:val="clear" w:color="000000" w:fill="FFEB9C"/>
            <w:noWrap/>
            <w:vAlign w:val="center"/>
            <w:hideMark/>
          </w:tcPr>
          <w:p w14:paraId="4458DBED"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52E94EE6" w14:textId="77777777" w:rsidTr="00BA7AF2">
        <w:trPr>
          <w:trHeight w:val="320"/>
        </w:trPr>
        <w:tc>
          <w:tcPr>
            <w:tcW w:w="902" w:type="pct"/>
            <w:tcBorders>
              <w:top w:val="nil"/>
              <w:left w:val="nil"/>
              <w:bottom w:val="nil"/>
              <w:right w:val="nil"/>
            </w:tcBorders>
            <w:shd w:val="clear" w:color="auto" w:fill="auto"/>
            <w:noWrap/>
            <w:vAlign w:val="center"/>
            <w:hideMark/>
          </w:tcPr>
          <w:p w14:paraId="5492E75F" w14:textId="77777777" w:rsidR="00BA7AF2" w:rsidRPr="002A6851" w:rsidRDefault="00BA7AF2" w:rsidP="00BA7AF2">
            <w:pPr>
              <w:jc w:val="center"/>
              <w:rPr>
                <w:rFonts w:asciiTheme="minorHAnsi" w:eastAsia="Times New Roman" w:hAnsiTheme="minorHAnsi"/>
                <w:color w:val="000000"/>
                <w:sz w:val="18"/>
                <w:szCs w:val="18"/>
              </w:rPr>
            </w:pPr>
            <w:proofErr w:type="spellStart"/>
            <w:r w:rsidRPr="002A6851">
              <w:rPr>
                <w:rFonts w:asciiTheme="minorHAnsi" w:eastAsia="Times New Roman" w:hAnsiTheme="minorHAnsi"/>
                <w:color w:val="000000"/>
                <w:sz w:val="18"/>
                <w:szCs w:val="18"/>
              </w:rPr>
              <w:t>ONEShare</w:t>
            </w:r>
            <w:proofErr w:type="spellEnd"/>
          </w:p>
        </w:tc>
        <w:tc>
          <w:tcPr>
            <w:tcW w:w="1172" w:type="pct"/>
            <w:tcBorders>
              <w:top w:val="nil"/>
              <w:left w:val="nil"/>
              <w:bottom w:val="nil"/>
              <w:right w:val="nil"/>
            </w:tcBorders>
            <w:shd w:val="clear" w:color="auto" w:fill="auto"/>
            <w:noWrap/>
            <w:vAlign w:val="center"/>
            <w:hideMark/>
          </w:tcPr>
          <w:p w14:paraId="22C3146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000000" w:fill="FFEB9C"/>
            <w:noWrap/>
            <w:vAlign w:val="center"/>
            <w:hideMark/>
          </w:tcPr>
          <w:p w14:paraId="30F1CA8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auto" w:fill="auto"/>
            <w:noWrap/>
            <w:vAlign w:val="center"/>
            <w:hideMark/>
          </w:tcPr>
          <w:p w14:paraId="46F31EC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1072" w:type="pct"/>
            <w:tcBorders>
              <w:top w:val="nil"/>
              <w:left w:val="nil"/>
              <w:bottom w:val="nil"/>
              <w:right w:val="nil"/>
            </w:tcBorders>
            <w:shd w:val="clear" w:color="000000" w:fill="FFEB9C"/>
            <w:noWrap/>
            <w:vAlign w:val="center"/>
            <w:hideMark/>
          </w:tcPr>
          <w:p w14:paraId="77F025DC"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9AFD938" w14:textId="77777777" w:rsidTr="00BA7AF2">
        <w:trPr>
          <w:trHeight w:val="320"/>
        </w:trPr>
        <w:tc>
          <w:tcPr>
            <w:tcW w:w="902" w:type="pct"/>
            <w:tcBorders>
              <w:top w:val="nil"/>
              <w:left w:val="nil"/>
              <w:bottom w:val="nil"/>
              <w:right w:val="nil"/>
            </w:tcBorders>
            <w:shd w:val="clear" w:color="auto" w:fill="auto"/>
            <w:noWrap/>
            <w:vAlign w:val="center"/>
            <w:hideMark/>
          </w:tcPr>
          <w:p w14:paraId="5B84AFA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PISCO</w:t>
            </w:r>
          </w:p>
        </w:tc>
        <w:tc>
          <w:tcPr>
            <w:tcW w:w="1172" w:type="pct"/>
            <w:tcBorders>
              <w:top w:val="nil"/>
              <w:left w:val="nil"/>
              <w:bottom w:val="nil"/>
              <w:right w:val="nil"/>
            </w:tcBorders>
            <w:shd w:val="clear" w:color="000000" w:fill="C6EFCE"/>
            <w:noWrap/>
            <w:vAlign w:val="center"/>
            <w:hideMark/>
          </w:tcPr>
          <w:p w14:paraId="0C52D12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602E0C2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6194DEE0"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273725BF"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3F520EBD" w14:textId="77777777" w:rsidTr="00BA7AF2">
        <w:trPr>
          <w:trHeight w:val="320"/>
        </w:trPr>
        <w:tc>
          <w:tcPr>
            <w:tcW w:w="902" w:type="pct"/>
            <w:tcBorders>
              <w:top w:val="nil"/>
              <w:left w:val="nil"/>
              <w:bottom w:val="nil"/>
              <w:right w:val="nil"/>
            </w:tcBorders>
            <w:shd w:val="clear" w:color="auto" w:fill="auto"/>
            <w:noWrap/>
            <w:vAlign w:val="center"/>
            <w:hideMark/>
          </w:tcPr>
          <w:p w14:paraId="3A2D021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lastRenderedPageBreak/>
              <w:t>SANPARKS</w:t>
            </w:r>
          </w:p>
        </w:tc>
        <w:tc>
          <w:tcPr>
            <w:tcW w:w="1172" w:type="pct"/>
            <w:tcBorders>
              <w:top w:val="nil"/>
              <w:left w:val="nil"/>
              <w:bottom w:val="nil"/>
              <w:right w:val="nil"/>
            </w:tcBorders>
            <w:shd w:val="clear" w:color="auto" w:fill="auto"/>
            <w:noWrap/>
            <w:vAlign w:val="center"/>
            <w:hideMark/>
          </w:tcPr>
          <w:p w14:paraId="6BB6613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927" w:type="pct"/>
            <w:tcBorders>
              <w:top w:val="nil"/>
              <w:left w:val="nil"/>
              <w:bottom w:val="nil"/>
              <w:right w:val="nil"/>
            </w:tcBorders>
            <w:shd w:val="clear" w:color="auto" w:fill="auto"/>
            <w:noWrap/>
            <w:vAlign w:val="center"/>
            <w:hideMark/>
          </w:tcPr>
          <w:p w14:paraId="4EBD00B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15%</w:t>
            </w:r>
          </w:p>
        </w:tc>
        <w:tc>
          <w:tcPr>
            <w:tcW w:w="927" w:type="pct"/>
            <w:tcBorders>
              <w:top w:val="nil"/>
              <w:left w:val="nil"/>
              <w:bottom w:val="nil"/>
              <w:right w:val="nil"/>
            </w:tcBorders>
            <w:shd w:val="clear" w:color="auto" w:fill="auto"/>
            <w:noWrap/>
            <w:vAlign w:val="center"/>
            <w:hideMark/>
          </w:tcPr>
          <w:p w14:paraId="43D0E55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95%</w:t>
            </w:r>
          </w:p>
        </w:tc>
        <w:tc>
          <w:tcPr>
            <w:tcW w:w="1072" w:type="pct"/>
            <w:tcBorders>
              <w:top w:val="nil"/>
              <w:left w:val="nil"/>
              <w:bottom w:val="nil"/>
              <w:right w:val="nil"/>
            </w:tcBorders>
            <w:shd w:val="clear" w:color="000000" w:fill="FFEB9C"/>
            <w:noWrap/>
            <w:vAlign w:val="center"/>
            <w:hideMark/>
          </w:tcPr>
          <w:p w14:paraId="3FFBF0CF"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2F07F79" w14:textId="77777777" w:rsidTr="00BA7AF2">
        <w:trPr>
          <w:trHeight w:val="320"/>
        </w:trPr>
        <w:tc>
          <w:tcPr>
            <w:tcW w:w="902" w:type="pct"/>
            <w:tcBorders>
              <w:top w:val="nil"/>
              <w:left w:val="nil"/>
              <w:bottom w:val="nil"/>
              <w:right w:val="nil"/>
            </w:tcBorders>
            <w:shd w:val="clear" w:color="auto" w:fill="auto"/>
            <w:noWrap/>
            <w:vAlign w:val="center"/>
            <w:hideMark/>
          </w:tcPr>
          <w:p w14:paraId="4A0C44D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TERN</w:t>
            </w:r>
          </w:p>
        </w:tc>
        <w:tc>
          <w:tcPr>
            <w:tcW w:w="1172" w:type="pct"/>
            <w:tcBorders>
              <w:top w:val="nil"/>
              <w:left w:val="nil"/>
              <w:bottom w:val="nil"/>
              <w:right w:val="nil"/>
            </w:tcBorders>
            <w:shd w:val="clear" w:color="000000" w:fill="C6EFCE"/>
            <w:noWrap/>
            <w:vAlign w:val="center"/>
            <w:hideMark/>
          </w:tcPr>
          <w:p w14:paraId="53B9162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7E9415F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121C3E6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0922DB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1EF1F56D" w14:textId="77777777" w:rsidTr="00BA7AF2">
        <w:trPr>
          <w:trHeight w:val="320"/>
        </w:trPr>
        <w:tc>
          <w:tcPr>
            <w:tcW w:w="902" w:type="pct"/>
            <w:tcBorders>
              <w:top w:val="nil"/>
              <w:left w:val="nil"/>
              <w:bottom w:val="nil"/>
              <w:right w:val="nil"/>
            </w:tcBorders>
            <w:shd w:val="clear" w:color="auto" w:fill="auto"/>
            <w:noWrap/>
            <w:vAlign w:val="center"/>
            <w:hideMark/>
          </w:tcPr>
          <w:p w14:paraId="3F57356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TFRI</w:t>
            </w:r>
          </w:p>
        </w:tc>
        <w:tc>
          <w:tcPr>
            <w:tcW w:w="1172" w:type="pct"/>
            <w:tcBorders>
              <w:top w:val="nil"/>
              <w:left w:val="nil"/>
              <w:bottom w:val="nil"/>
              <w:right w:val="nil"/>
            </w:tcBorders>
            <w:shd w:val="clear" w:color="auto" w:fill="auto"/>
            <w:noWrap/>
            <w:vAlign w:val="center"/>
            <w:hideMark/>
          </w:tcPr>
          <w:p w14:paraId="0FA962B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auto" w:fill="auto"/>
            <w:noWrap/>
            <w:vAlign w:val="center"/>
            <w:hideMark/>
          </w:tcPr>
          <w:p w14:paraId="703D4206"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40%</w:t>
            </w:r>
          </w:p>
        </w:tc>
        <w:tc>
          <w:tcPr>
            <w:tcW w:w="927" w:type="pct"/>
            <w:tcBorders>
              <w:top w:val="nil"/>
              <w:left w:val="nil"/>
              <w:bottom w:val="nil"/>
              <w:right w:val="nil"/>
            </w:tcBorders>
            <w:shd w:val="clear" w:color="auto" w:fill="auto"/>
            <w:noWrap/>
            <w:vAlign w:val="center"/>
            <w:hideMark/>
          </w:tcPr>
          <w:p w14:paraId="791AD2D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91%</w:t>
            </w:r>
          </w:p>
        </w:tc>
        <w:tc>
          <w:tcPr>
            <w:tcW w:w="1072" w:type="pct"/>
            <w:tcBorders>
              <w:top w:val="nil"/>
              <w:left w:val="nil"/>
              <w:bottom w:val="nil"/>
              <w:right w:val="nil"/>
            </w:tcBorders>
            <w:shd w:val="clear" w:color="000000" w:fill="FFEB9C"/>
            <w:noWrap/>
            <w:vAlign w:val="center"/>
            <w:hideMark/>
          </w:tcPr>
          <w:p w14:paraId="151698D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04EAAF4" w14:textId="77777777" w:rsidTr="00C8276B">
        <w:tblPrEx>
          <w:tblW w:w="5000" w:type="pct"/>
          <w:tblPrExChange w:id="185" w:author="Ted Habermann" w:date="2017-04-04T08:30:00Z">
            <w:tblPrEx>
              <w:tblW w:w="5000" w:type="pct"/>
            </w:tblPrEx>
          </w:tblPrExChange>
        </w:tblPrEx>
        <w:trPr>
          <w:trHeight w:val="320"/>
          <w:trPrChange w:id="186" w:author="Ted Habermann" w:date="2017-04-04T08:30:00Z">
            <w:trPr>
              <w:trHeight w:val="320"/>
            </w:trPr>
          </w:trPrChange>
        </w:trPr>
        <w:tc>
          <w:tcPr>
            <w:tcW w:w="902" w:type="pct"/>
            <w:tcBorders>
              <w:top w:val="nil"/>
              <w:left w:val="nil"/>
              <w:bottom w:val="nil"/>
              <w:right w:val="nil"/>
            </w:tcBorders>
            <w:shd w:val="clear" w:color="auto" w:fill="auto"/>
            <w:noWrap/>
            <w:vAlign w:val="center"/>
            <w:hideMark/>
            <w:tcPrChange w:id="187" w:author="Ted Habermann" w:date="2017-04-04T08:30:00Z">
              <w:tcPr>
                <w:tcW w:w="902" w:type="pct"/>
                <w:tcBorders>
                  <w:top w:val="nil"/>
                  <w:left w:val="nil"/>
                  <w:bottom w:val="nil"/>
                  <w:right w:val="nil"/>
                </w:tcBorders>
                <w:shd w:val="clear" w:color="auto" w:fill="auto"/>
                <w:noWrap/>
                <w:vAlign w:val="center"/>
                <w:hideMark/>
              </w:tcPr>
            </w:tcPrChange>
          </w:tcPr>
          <w:p w14:paraId="43612C77"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USANPN</w:t>
            </w:r>
          </w:p>
        </w:tc>
        <w:tc>
          <w:tcPr>
            <w:tcW w:w="1172" w:type="pct"/>
            <w:tcBorders>
              <w:top w:val="nil"/>
              <w:left w:val="nil"/>
              <w:bottom w:val="single" w:sz="24" w:space="0" w:color="auto"/>
              <w:right w:val="nil"/>
            </w:tcBorders>
            <w:shd w:val="clear" w:color="000000" w:fill="C6EFCE"/>
            <w:noWrap/>
            <w:vAlign w:val="center"/>
            <w:hideMark/>
            <w:tcPrChange w:id="188" w:author="Ted Habermann" w:date="2017-04-04T08:30:00Z">
              <w:tcPr>
                <w:tcW w:w="1172" w:type="pct"/>
                <w:tcBorders>
                  <w:top w:val="nil"/>
                  <w:left w:val="nil"/>
                  <w:bottom w:val="nil"/>
                  <w:right w:val="nil"/>
                </w:tcBorders>
                <w:shd w:val="clear" w:color="000000" w:fill="C6EFCE"/>
                <w:noWrap/>
                <w:vAlign w:val="center"/>
                <w:hideMark/>
              </w:tcPr>
            </w:tcPrChange>
          </w:tcPr>
          <w:p w14:paraId="01F3B13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single" w:sz="24" w:space="0" w:color="auto"/>
              <w:right w:val="nil"/>
            </w:tcBorders>
            <w:shd w:val="clear" w:color="000000" w:fill="FFEB9C"/>
            <w:noWrap/>
            <w:vAlign w:val="center"/>
            <w:hideMark/>
            <w:tcPrChange w:id="189" w:author="Ted Habermann" w:date="2017-04-04T08:30:00Z">
              <w:tcPr>
                <w:tcW w:w="927" w:type="pct"/>
                <w:tcBorders>
                  <w:top w:val="nil"/>
                  <w:left w:val="nil"/>
                  <w:bottom w:val="nil"/>
                  <w:right w:val="nil"/>
                </w:tcBorders>
                <w:shd w:val="clear" w:color="000000" w:fill="FFEB9C"/>
                <w:noWrap/>
                <w:vAlign w:val="center"/>
                <w:hideMark/>
              </w:tcPr>
            </w:tcPrChange>
          </w:tcPr>
          <w:p w14:paraId="7CE2589A"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single" w:sz="24" w:space="0" w:color="auto"/>
              <w:right w:val="nil"/>
            </w:tcBorders>
            <w:shd w:val="clear" w:color="000000" w:fill="C6EFCE"/>
            <w:noWrap/>
            <w:vAlign w:val="center"/>
            <w:hideMark/>
            <w:tcPrChange w:id="190" w:author="Ted Habermann" w:date="2017-04-04T08:30:00Z">
              <w:tcPr>
                <w:tcW w:w="927" w:type="pct"/>
                <w:tcBorders>
                  <w:top w:val="nil"/>
                  <w:left w:val="nil"/>
                  <w:bottom w:val="nil"/>
                  <w:right w:val="nil"/>
                </w:tcBorders>
                <w:shd w:val="clear" w:color="000000" w:fill="C6EFCE"/>
                <w:noWrap/>
                <w:vAlign w:val="center"/>
                <w:hideMark/>
              </w:tcPr>
            </w:tcPrChange>
          </w:tcPr>
          <w:p w14:paraId="126E130C"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single" w:sz="24" w:space="0" w:color="auto"/>
              <w:right w:val="nil"/>
            </w:tcBorders>
            <w:shd w:val="clear" w:color="000000" w:fill="FFEB9C"/>
            <w:noWrap/>
            <w:vAlign w:val="center"/>
            <w:hideMark/>
            <w:tcPrChange w:id="191" w:author="Ted Habermann" w:date="2017-04-04T08:30:00Z">
              <w:tcPr>
                <w:tcW w:w="1072" w:type="pct"/>
                <w:tcBorders>
                  <w:top w:val="nil"/>
                  <w:left w:val="nil"/>
                  <w:bottom w:val="nil"/>
                  <w:right w:val="nil"/>
                </w:tcBorders>
                <w:shd w:val="clear" w:color="000000" w:fill="FFEB9C"/>
                <w:noWrap/>
                <w:vAlign w:val="center"/>
                <w:hideMark/>
              </w:tcPr>
            </w:tcPrChange>
          </w:tcPr>
          <w:p w14:paraId="23DD6A9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5F67FDF0" w14:textId="77777777" w:rsidTr="00C8276B">
        <w:tblPrEx>
          <w:tblW w:w="5000" w:type="pct"/>
          <w:tblPrExChange w:id="192" w:author="Ted Habermann" w:date="2017-04-04T08:30:00Z">
            <w:tblPrEx>
              <w:tblW w:w="5000" w:type="pct"/>
            </w:tblPrEx>
          </w:tblPrExChange>
        </w:tblPrEx>
        <w:trPr>
          <w:trHeight w:val="320"/>
          <w:trPrChange w:id="193" w:author="Ted Habermann" w:date="2017-04-04T08:30:00Z">
            <w:trPr>
              <w:trHeight w:val="320"/>
            </w:trPr>
          </w:trPrChange>
        </w:trPr>
        <w:tc>
          <w:tcPr>
            <w:tcW w:w="902" w:type="pct"/>
            <w:tcBorders>
              <w:top w:val="nil"/>
              <w:left w:val="nil"/>
              <w:bottom w:val="nil"/>
              <w:right w:val="nil"/>
            </w:tcBorders>
            <w:shd w:val="clear" w:color="auto" w:fill="auto"/>
            <w:noWrap/>
            <w:vAlign w:val="center"/>
            <w:hideMark/>
            <w:tcPrChange w:id="194" w:author="Ted Habermann" w:date="2017-04-04T08:30:00Z">
              <w:tcPr>
                <w:tcW w:w="902" w:type="pct"/>
                <w:tcBorders>
                  <w:top w:val="nil"/>
                  <w:left w:val="nil"/>
                  <w:bottom w:val="nil"/>
                  <w:right w:val="nil"/>
                </w:tcBorders>
                <w:shd w:val="clear" w:color="auto" w:fill="auto"/>
                <w:noWrap/>
                <w:vAlign w:val="center"/>
                <w:hideMark/>
              </w:tcPr>
            </w:tcPrChange>
          </w:tcPr>
          <w:p w14:paraId="6500F76E"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CDL</w:t>
            </w:r>
          </w:p>
        </w:tc>
        <w:tc>
          <w:tcPr>
            <w:tcW w:w="1172" w:type="pct"/>
            <w:tcBorders>
              <w:top w:val="single" w:sz="24" w:space="0" w:color="auto"/>
              <w:left w:val="nil"/>
              <w:bottom w:val="nil"/>
              <w:right w:val="nil"/>
            </w:tcBorders>
            <w:shd w:val="clear" w:color="000000" w:fill="C6EFCE"/>
            <w:noWrap/>
            <w:vAlign w:val="center"/>
            <w:hideMark/>
            <w:tcPrChange w:id="195" w:author="Ted Habermann" w:date="2017-04-04T08:30:00Z">
              <w:tcPr>
                <w:tcW w:w="1172" w:type="pct"/>
                <w:tcBorders>
                  <w:top w:val="nil"/>
                  <w:left w:val="nil"/>
                  <w:bottom w:val="nil"/>
                  <w:right w:val="nil"/>
                </w:tcBorders>
                <w:shd w:val="clear" w:color="000000" w:fill="C6EFCE"/>
                <w:noWrap/>
                <w:vAlign w:val="center"/>
                <w:hideMark/>
              </w:tcPr>
            </w:tcPrChange>
          </w:tcPr>
          <w:p w14:paraId="712117E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single" w:sz="24" w:space="0" w:color="auto"/>
              <w:left w:val="nil"/>
              <w:bottom w:val="nil"/>
              <w:right w:val="nil"/>
            </w:tcBorders>
            <w:shd w:val="clear" w:color="000000" w:fill="FFC7CE"/>
            <w:noWrap/>
            <w:vAlign w:val="center"/>
            <w:hideMark/>
            <w:tcPrChange w:id="196" w:author="Ted Habermann" w:date="2017-04-04T08:30:00Z">
              <w:tcPr>
                <w:tcW w:w="927" w:type="pct"/>
                <w:tcBorders>
                  <w:top w:val="nil"/>
                  <w:left w:val="nil"/>
                  <w:bottom w:val="nil"/>
                  <w:right w:val="nil"/>
                </w:tcBorders>
                <w:shd w:val="clear" w:color="000000" w:fill="FFC7CE"/>
                <w:noWrap/>
                <w:vAlign w:val="center"/>
                <w:hideMark/>
              </w:tcPr>
            </w:tcPrChange>
          </w:tcPr>
          <w:p w14:paraId="1D9F7C3F"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single" w:sz="24" w:space="0" w:color="auto"/>
              <w:left w:val="nil"/>
              <w:bottom w:val="nil"/>
              <w:right w:val="nil"/>
            </w:tcBorders>
            <w:shd w:val="clear" w:color="000000" w:fill="FFEB9C"/>
            <w:noWrap/>
            <w:vAlign w:val="center"/>
            <w:hideMark/>
            <w:tcPrChange w:id="197" w:author="Ted Habermann" w:date="2017-04-04T08:30:00Z">
              <w:tcPr>
                <w:tcW w:w="927" w:type="pct"/>
                <w:tcBorders>
                  <w:top w:val="nil"/>
                  <w:left w:val="nil"/>
                  <w:bottom w:val="nil"/>
                  <w:right w:val="nil"/>
                </w:tcBorders>
                <w:shd w:val="clear" w:color="000000" w:fill="FFEB9C"/>
                <w:noWrap/>
                <w:vAlign w:val="center"/>
                <w:hideMark/>
              </w:tcPr>
            </w:tcPrChange>
          </w:tcPr>
          <w:p w14:paraId="0A6E49B1"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1072" w:type="pct"/>
            <w:tcBorders>
              <w:top w:val="single" w:sz="24" w:space="0" w:color="auto"/>
              <w:left w:val="nil"/>
              <w:bottom w:val="nil"/>
              <w:right w:val="nil"/>
            </w:tcBorders>
            <w:shd w:val="clear" w:color="000000" w:fill="C6EFCE"/>
            <w:noWrap/>
            <w:vAlign w:val="center"/>
            <w:hideMark/>
            <w:tcPrChange w:id="198" w:author="Ted Habermann" w:date="2017-04-04T08:30:00Z">
              <w:tcPr>
                <w:tcW w:w="1072" w:type="pct"/>
                <w:tcBorders>
                  <w:top w:val="nil"/>
                  <w:left w:val="nil"/>
                  <w:bottom w:val="nil"/>
                  <w:right w:val="nil"/>
                </w:tcBorders>
                <w:shd w:val="clear" w:color="000000" w:fill="C6EFCE"/>
                <w:noWrap/>
                <w:vAlign w:val="center"/>
                <w:hideMark/>
              </w:tcPr>
            </w:tcPrChange>
          </w:tcPr>
          <w:p w14:paraId="440DC5BF"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34220EBB" w14:textId="77777777" w:rsidTr="00BA7AF2">
        <w:trPr>
          <w:trHeight w:val="320"/>
        </w:trPr>
        <w:tc>
          <w:tcPr>
            <w:tcW w:w="902" w:type="pct"/>
            <w:tcBorders>
              <w:top w:val="nil"/>
              <w:left w:val="nil"/>
              <w:bottom w:val="nil"/>
              <w:right w:val="nil"/>
            </w:tcBorders>
            <w:shd w:val="clear" w:color="auto" w:fill="auto"/>
            <w:noWrap/>
            <w:vAlign w:val="center"/>
            <w:hideMark/>
          </w:tcPr>
          <w:p w14:paraId="3385B9F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EDACGSTORE</w:t>
            </w:r>
          </w:p>
        </w:tc>
        <w:tc>
          <w:tcPr>
            <w:tcW w:w="1172" w:type="pct"/>
            <w:tcBorders>
              <w:top w:val="nil"/>
              <w:left w:val="nil"/>
              <w:bottom w:val="nil"/>
              <w:right w:val="nil"/>
            </w:tcBorders>
            <w:shd w:val="clear" w:color="000000" w:fill="C6EFCE"/>
            <w:noWrap/>
            <w:vAlign w:val="center"/>
            <w:hideMark/>
          </w:tcPr>
          <w:p w14:paraId="2C3B905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041D5D7C"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75980588"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95%</w:t>
            </w:r>
          </w:p>
        </w:tc>
        <w:tc>
          <w:tcPr>
            <w:tcW w:w="1072" w:type="pct"/>
            <w:tcBorders>
              <w:top w:val="nil"/>
              <w:left w:val="nil"/>
              <w:bottom w:val="nil"/>
              <w:right w:val="nil"/>
            </w:tcBorders>
            <w:shd w:val="clear" w:color="000000" w:fill="C6EFCE"/>
            <w:noWrap/>
            <w:vAlign w:val="center"/>
            <w:hideMark/>
          </w:tcPr>
          <w:p w14:paraId="6419280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3F26BA5B" w14:textId="77777777" w:rsidTr="00BA7AF2">
        <w:trPr>
          <w:trHeight w:val="320"/>
        </w:trPr>
        <w:tc>
          <w:tcPr>
            <w:tcW w:w="902" w:type="pct"/>
            <w:tcBorders>
              <w:top w:val="nil"/>
              <w:left w:val="nil"/>
              <w:bottom w:val="nil"/>
              <w:right w:val="nil"/>
            </w:tcBorders>
            <w:shd w:val="clear" w:color="auto" w:fill="auto"/>
            <w:noWrap/>
            <w:vAlign w:val="center"/>
            <w:hideMark/>
          </w:tcPr>
          <w:p w14:paraId="199BE285"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NMEPSCOR</w:t>
            </w:r>
          </w:p>
        </w:tc>
        <w:tc>
          <w:tcPr>
            <w:tcW w:w="1172" w:type="pct"/>
            <w:tcBorders>
              <w:top w:val="nil"/>
              <w:left w:val="nil"/>
              <w:bottom w:val="nil"/>
              <w:right w:val="nil"/>
            </w:tcBorders>
            <w:shd w:val="clear" w:color="000000" w:fill="C6EFCE"/>
            <w:noWrap/>
            <w:vAlign w:val="center"/>
            <w:hideMark/>
          </w:tcPr>
          <w:p w14:paraId="0C4DBFD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DC56570"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38D1345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57%</w:t>
            </w:r>
          </w:p>
        </w:tc>
        <w:tc>
          <w:tcPr>
            <w:tcW w:w="1072" w:type="pct"/>
            <w:tcBorders>
              <w:top w:val="nil"/>
              <w:left w:val="nil"/>
              <w:bottom w:val="nil"/>
              <w:right w:val="nil"/>
            </w:tcBorders>
            <w:shd w:val="clear" w:color="000000" w:fill="C6EFCE"/>
            <w:noWrap/>
            <w:vAlign w:val="center"/>
            <w:hideMark/>
          </w:tcPr>
          <w:p w14:paraId="4CD2698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1423C86F" w14:textId="77777777" w:rsidTr="00BA7AF2">
        <w:trPr>
          <w:trHeight w:val="320"/>
        </w:trPr>
        <w:tc>
          <w:tcPr>
            <w:tcW w:w="902" w:type="pct"/>
            <w:tcBorders>
              <w:top w:val="nil"/>
              <w:left w:val="nil"/>
              <w:bottom w:val="nil"/>
              <w:right w:val="nil"/>
            </w:tcBorders>
            <w:shd w:val="clear" w:color="auto" w:fill="auto"/>
            <w:noWrap/>
            <w:vAlign w:val="center"/>
            <w:hideMark/>
          </w:tcPr>
          <w:p w14:paraId="4BC800E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SEAD</w:t>
            </w:r>
          </w:p>
        </w:tc>
        <w:tc>
          <w:tcPr>
            <w:tcW w:w="1172" w:type="pct"/>
            <w:tcBorders>
              <w:top w:val="nil"/>
              <w:left w:val="nil"/>
              <w:bottom w:val="nil"/>
              <w:right w:val="nil"/>
            </w:tcBorders>
            <w:shd w:val="clear" w:color="000000" w:fill="C6EFCE"/>
            <w:noWrap/>
            <w:vAlign w:val="center"/>
            <w:hideMark/>
          </w:tcPr>
          <w:p w14:paraId="52D6D76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712B3E9"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438CA02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89%</w:t>
            </w:r>
          </w:p>
        </w:tc>
        <w:tc>
          <w:tcPr>
            <w:tcW w:w="1072" w:type="pct"/>
            <w:tcBorders>
              <w:top w:val="nil"/>
              <w:left w:val="nil"/>
              <w:bottom w:val="nil"/>
              <w:right w:val="nil"/>
            </w:tcBorders>
            <w:shd w:val="clear" w:color="000000" w:fill="C6EFCE"/>
            <w:noWrap/>
            <w:vAlign w:val="center"/>
            <w:hideMark/>
          </w:tcPr>
          <w:p w14:paraId="04E9B07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75A48643" w14:textId="77777777" w:rsidTr="00BA7AF2">
        <w:trPr>
          <w:trHeight w:val="340"/>
        </w:trPr>
        <w:tc>
          <w:tcPr>
            <w:tcW w:w="902" w:type="pct"/>
            <w:tcBorders>
              <w:top w:val="nil"/>
              <w:left w:val="nil"/>
              <w:bottom w:val="nil"/>
              <w:right w:val="nil"/>
            </w:tcBorders>
            <w:shd w:val="clear" w:color="auto" w:fill="auto"/>
            <w:noWrap/>
            <w:vAlign w:val="center"/>
            <w:hideMark/>
          </w:tcPr>
          <w:p w14:paraId="3BCCFFD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USGSCSAS</w:t>
            </w:r>
          </w:p>
        </w:tc>
        <w:tc>
          <w:tcPr>
            <w:tcW w:w="1172" w:type="pct"/>
            <w:tcBorders>
              <w:top w:val="nil"/>
              <w:left w:val="nil"/>
              <w:bottom w:val="nil"/>
              <w:right w:val="nil"/>
            </w:tcBorders>
            <w:shd w:val="clear" w:color="000000" w:fill="C6EFCE"/>
            <w:noWrap/>
            <w:vAlign w:val="center"/>
            <w:hideMark/>
          </w:tcPr>
          <w:p w14:paraId="427F0FA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F8856E2"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4C79CE1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34%</w:t>
            </w:r>
          </w:p>
        </w:tc>
        <w:tc>
          <w:tcPr>
            <w:tcW w:w="1072" w:type="pct"/>
            <w:tcBorders>
              <w:top w:val="nil"/>
              <w:left w:val="nil"/>
              <w:bottom w:val="nil"/>
              <w:right w:val="nil"/>
            </w:tcBorders>
            <w:shd w:val="clear" w:color="000000" w:fill="C6EFCE"/>
            <w:noWrap/>
            <w:vAlign w:val="center"/>
            <w:hideMark/>
          </w:tcPr>
          <w:p w14:paraId="77E3B505"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bl>
    <w:p w14:paraId="6D9ED61C" w14:textId="77777777" w:rsidR="00BA7AF2" w:rsidRDefault="00BA7AF2" w:rsidP="009E3600">
      <w:pPr>
        <w:rPr>
          <w:rFonts w:ascii="Book Antiqua" w:hAnsi="Book Antiqua"/>
        </w:rPr>
      </w:pPr>
    </w:p>
    <w:p w14:paraId="327E0DE7" w14:textId="4633868B" w:rsidR="000545A9" w:rsidRDefault="000545A9" w:rsidP="000545A9">
      <w:pPr>
        <w:pStyle w:val="Heading3"/>
      </w:pPr>
      <w:bookmarkStart w:id="199" w:name="_Toc478727005"/>
      <w:commentRangeStart w:id="200"/>
      <w:r>
        <w:t>Evaluation</w:t>
      </w:r>
      <w:r w:rsidR="003B0BCF">
        <w:t xml:space="preserve"> Level</w:t>
      </w:r>
      <w:bookmarkEnd w:id="199"/>
      <w:commentRangeEnd w:id="200"/>
      <w:r w:rsidR="00E50160">
        <w:rPr>
          <w:rStyle w:val="CommentReference"/>
          <w:rFonts w:asciiTheme="minorHAnsi" w:eastAsiaTheme="minorHAnsi" w:hAnsiTheme="minorHAnsi" w:cstheme="minorBidi"/>
          <w:i w:val="0"/>
          <w:iCs w:val="0"/>
          <w:color w:val="auto"/>
        </w:rPr>
        <w:commentReference w:id="200"/>
      </w:r>
    </w:p>
    <w:p w14:paraId="786B3DC0" w14:textId="0DF4CA32" w:rsidR="003E2AC5" w:rsidRDefault="0011275D" w:rsidP="000545A9">
      <w:commentRangeStart w:id="201"/>
      <w:r>
        <w:t xml:space="preserve">   </w:t>
      </w:r>
      <w:r w:rsidR="000545A9">
        <w:t xml:space="preserve">The Evaluation level </w:t>
      </w:r>
      <w:del w:id="202" w:author="Ted Habermann" w:date="2017-04-04T08:30:00Z">
        <w:r w:rsidR="000545A9" w:rsidDel="00C8276B">
          <w:delText xml:space="preserve">contains </w:delText>
        </w:r>
      </w:del>
      <w:ins w:id="203" w:author="Ted Habermann" w:date="2017-04-04T08:30:00Z">
        <w:r w:rsidR="00C8276B">
          <w:t>includes</w:t>
        </w:r>
        <w:r w:rsidR="00C8276B">
          <w:t xml:space="preserve"> </w:t>
        </w:r>
      </w:ins>
      <w:del w:id="204" w:author="Ted Habermann" w:date="2017-04-04T08:30:00Z">
        <w:r w:rsidR="000545A9" w:rsidDel="00C8276B">
          <w:delText xml:space="preserve">5 </w:delText>
        </w:r>
      </w:del>
      <w:ins w:id="205" w:author="Ted Habermann" w:date="2017-04-04T08:30:00Z">
        <w:r w:rsidR="00C8276B">
          <w:t>five</w:t>
        </w:r>
        <w:r w:rsidR="00C8276B">
          <w:t xml:space="preserve"> </w:t>
        </w:r>
      </w:ins>
      <w:r w:rsidR="000545A9">
        <w:t>concepts</w:t>
      </w:r>
      <w:r w:rsidR="000623DB">
        <w:t xml:space="preserve">. Every collection except for KUBI use the Resource Use Constraints concept. The KUBI collection doesn’t contain any of the concepts in the Evaluation Level. Every CSDGM record is missing a project description. While individual records may describe the project as a larger work citation, not all larger work citations are project descriptions. </w:t>
      </w:r>
      <w:r w:rsidR="003E2AC5">
        <w:t>Thus,</w:t>
      </w:r>
      <w:r w:rsidR="000623DB">
        <w:t xml:space="preserve"> </w:t>
      </w:r>
      <w:commentRangeStart w:id="206"/>
      <w:r w:rsidR="000623DB">
        <w:t>the documentation dialect</w:t>
      </w:r>
      <w:commentRangeEnd w:id="206"/>
      <w:r w:rsidR="00E50160">
        <w:rPr>
          <w:rStyle w:val="CommentReference"/>
          <w:rFonts w:asciiTheme="minorHAnsi" w:hAnsiTheme="minorHAnsi" w:cstheme="minorBidi"/>
        </w:rPr>
        <w:commentReference w:id="206"/>
      </w:r>
      <w:r w:rsidR="000623DB">
        <w:t xml:space="preserve"> does not contain an explicit location for project description information.</w:t>
      </w:r>
      <w:r w:rsidR="00AE2451">
        <w:t xml:space="preserve"> </w:t>
      </w:r>
      <w:r w:rsidR="00E01B37">
        <w:t xml:space="preserve">It is of note that </w:t>
      </w:r>
      <w:del w:id="207" w:author="Ted Habermann" w:date="2017-04-04T08:34:00Z">
        <w:r w:rsidR="00E01B37" w:rsidDel="00E50160">
          <w:delText xml:space="preserve">5 </w:delText>
        </w:r>
      </w:del>
      <w:ins w:id="208" w:author="Ted Habermann" w:date="2017-04-04T08:34:00Z">
        <w:r w:rsidR="00E50160">
          <w:t>five</w:t>
        </w:r>
        <w:r w:rsidR="00E50160">
          <w:t xml:space="preserve"> </w:t>
        </w:r>
      </w:ins>
      <w:r w:rsidR="00E01B37">
        <w:t xml:space="preserve">member nodes that use the EML dialect do not use the concept in their collections and only </w:t>
      </w:r>
      <w:del w:id="209" w:author="Ted Habermann" w:date="2017-04-04T08:34:00Z">
        <w:r w:rsidR="00E01B37" w:rsidDel="00E50160">
          <w:delText xml:space="preserve">4 </w:delText>
        </w:r>
      </w:del>
      <w:ins w:id="210" w:author="Ted Habermann" w:date="2017-04-04T08:34:00Z">
        <w:r w:rsidR="00E50160">
          <w:t>four</w:t>
        </w:r>
        <w:r w:rsidR="00E50160">
          <w:t xml:space="preserve"> </w:t>
        </w:r>
      </w:ins>
      <w:r w:rsidR="00E01B37">
        <w:t>collections exist where you can expect to see a project description</w:t>
      </w:r>
      <w:r w:rsidR="00CA4CF9">
        <w:t xml:space="preserve"> at least </w:t>
      </w:r>
      <w:del w:id="211" w:author="Ted Habermann" w:date="2017-04-04T08:34:00Z">
        <w:r w:rsidR="00CA4CF9" w:rsidDel="00E50160">
          <w:delText xml:space="preserve">9 </w:delText>
        </w:r>
      </w:del>
      <w:ins w:id="212" w:author="Ted Habermann" w:date="2017-04-04T08:34:00Z">
        <w:r w:rsidR="00E50160">
          <w:t>90% of the time</w:t>
        </w:r>
      </w:ins>
      <w:del w:id="213" w:author="Ted Habermann" w:date="2017-04-04T08:34:00Z">
        <w:r w:rsidR="00CA4CF9" w:rsidDel="00E50160">
          <w:delText>out of 10 times</w:delText>
        </w:r>
      </w:del>
      <w:r w:rsidR="00CA4CF9">
        <w:t>:</w:t>
      </w:r>
      <w:r w:rsidR="00E01B37">
        <w:t xml:space="preserve"> GLEON, </w:t>
      </w:r>
      <w:proofErr w:type="spellStart"/>
      <w:r w:rsidR="00E01B37">
        <w:t>ONEShare</w:t>
      </w:r>
      <w:proofErr w:type="spellEnd"/>
      <w:r w:rsidR="00E01B37">
        <w:t xml:space="preserve">, PISCO and TERN. </w:t>
      </w:r>
      <w:r w:rsidR="00A24FAD">
        <w:t xml:space="preserve">The </w:t>
      </w:r>
      <w:r w:rsidR="00E01B37">
        <w:t xml:space="preserve">LTER </w:t>
      </w:r>
      <w:r w:rsidR="00A24FAD">
        <w:t>sample only cont</w:t>
      </w:r>
      <w:r w:rsidR="00A73FDD">
        <w:t xml:space="preserve">ains the concept </w:t>
      </w:r>
      <w:r w:rsidR="00CA4CF9">
        <w:t>in 40 records, or 16% of the sample.</w:t>
      </w:r>
      <w:commentRangeEnd w:id="201"/>
      <w:r w:rsidR="00AA0B11">
        <w:rPr>
          <w:rStyle w:val="CommentReference"/>
          <w:rFonts w:asciiTheme="minorHAnsi" w:hAnsiTheme="minorHAnsi" w:cstheme="minorBidi"/>
        </w:rPr>
        <w:commentReference w:id="201"/>
      </w:r>
    </w:p>
    <w:p w14:paraId="639E2599" w14:textId="77777777" w:rsidR="00E01B37" w:rsidRPr="000545A9" w:rsidRDefault="00E01B37" w:rsidP="000545A9"/>
    <w:tbl>
      <w:tblPr>
        <w:tblW w:w="5000" w:type="pct"/>
        <w:tblLook w:val="04A0" w:firstRow="1" w:lastRow="0" w:firstColumn="1" w:lastColumn="0" w:noHBand="0" w:noVBand="1"/>
      </w:tblPr>
      <w:tblGrid>
        <w:gridCol w:w="1824"/>
        <w:gridCol w:w="1770"/>
        <w:gridCol w:w="1470"/>
        <w:gridCol w:w="1507"/>
        <w:gridCol w:w="1537"/>
        <w:gridCol w:w="1468"/>
      </w:tblGrid>
      <w:tr w:rsidR="00BA7AF2" w:rsidRPr="00BA7AF2" w14:paraId="54796BF7" w14:textId="77777777" w:rsidTr="00BA7AF2">
        <w:trPr>
          <w:trHeight w:val="340"/>
        </w:trPr>
        <w:tc>
          <w:tcPr>
            <w:tcW w:w="982" w:type="pct"/>
            <w:tcBorders>
              <w:top w:val="nil"/>
              <w:left w:val="nil"/>
              <w:bottom w:val="nil"/>
              <w:right w:val="nil"/>
            </w:tcBorders>
            <w:shd w:val="clear" w:color="auto" w:fill="auto"/>
            <w:noWrap/>
            <w:vAlign w:val="center"/>
            <w:hideMark/>
          </w:tcPr>
          <w:p w14:paraId="7A45093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Evaluation</w:t>
            </w:r>
          </w:p>
        </w:tc>
        <w:tc>
          <w:tcPr>
            <w:tcW w:w="812" w:type="pct"/>
            <w:tcBorders>
              <w:top w:val="nil"/>
              <w:left w:val="single" w:sz="8" w:space="0" w:color="auto"/>
              <w:bottom w:val="nil"/>
              <w:right w:val="nil"/>
            </w:tcBorders>
            <w:shd w:val="clear" w:color="auto" w:fill="auto"/>
            <w:noWrap/>
            <w:vAlign w:val="center"/>
            <w:hideMark/>
          </w:tcPr>
          <w:p w14:paraId="4580AEF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Use Constraints</w:t>
            </w:r>
          </w:p>
        </w:tc>
        <w:tc>
          <w:tcPr>
            <w:tcW w:w="797" w:type="pct"/>
            <w:tcBorders>
              <w:top w:val="nil"/>
              <w:left w:val="single" w:sz="8" w:space="0" w:color="auto"/>
              <w:bottom w:val="nil"/>
              <w:right w:val="nil"/>
            </w:tcBorders>
            <w:shd w:val="clear" w:color="auto" w:fill="auto"/>
            <w:noWrap/>
            <w:vAlign w:val="center"/>
            <w:hideMark/>
          </w:tcPr>
          <w:p w14:paraId="74C54E4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Process Step</w:t>
            </w:r>
          </w:p>
        </w:tc>
        <w:tc>
          <w:tcPr>
            <w:tcW w:w="816" w:type="pct"/>
            <w:tcBorders>
              <w:top w:val="nil"/>
              <w:left w:val="single" w:sz="8" w:space="0" w:color="auto"/>
              <w:bottom w:val="nil"/>
              <w:right w:val="nil"/>
            </w:tcBorders>
            <w:shd w:val="clear" w:color="auto" w:fill="auto"/>
            <w:noWrap/>
            <w:vAlign w:val="center"/>
            <w:hideMark/>
          </w:tcPr>
          <w:p w14:paraId="505A34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Project Description</w:t>
            </w:r>
          </w:p>
        </w:tc>
        <w:tc>
          <w:tcPr>
            <w:tcW w:w="797" w:type="pct"/>
            <w:tcBorders>
              <w:top w:val="nil"/>
              <w:left w:val="single" w:sz="8" w:space="0" w:color="auto"/>
              <w:bottom w:val="nil"/>
              <w:right w:val="nil"/>
            </w:tcBorders>
            <w:shd w:val="clear" w:color="auto" w:fill="auto"/>
            <w:noWrap/>
            <w:vAlign w:val="center"/>
            <w:hideMark/>
          </w:tcPr>
          <w:p w14:paraId="2F95FEF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Entity Type Definition</w:t>
            </w:r>
          </w:p>
        </w:tc>
        <w:tc>
          <w:tcPr>
            <w:tcW w:w="797" w:type="pct"/>
            <w:tcBorders>
              <w:top w:val="nil"/>
              <w:left w:val="single" w:sz="8" w:space="0" w:color="auto"/>
              <w:bottom w:val="nil"/>
              <w:right w:val="nil"/>
            </w:tcBorders>
            <w:shd w:val="clear" w:color="auto" w:fill="auto"/>
            <w:noWrap/>
            <w:vAlign w:val="center"/>
            <w:hideMark/>
          </w:tcPr>
          <w:p w14:paraId="28620C2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Attribute Definition</w:t>
            </w:r>
          </w:p>
        </w:tc>
      </w:tr>
      <w:tr w:rsidR="00BA7AF2" w:rsidRPr="00BA7AF2" w14:paraId="24F9FF25" w14:textId="77777777" w:rsidTr="00BA7AF2">
        <w:trPr>
          <w:trHeight w:val="320"/>
        </w:trPr>
        <w:tc>
          <w:tcPr>
            <w:tcW w:w="982" w:type="pct"/>
            <w:tcBorders>
              <w:top w:val="nil"/>
              <w:left w:val="nil"/>
              <w:bottom w:val="nil"/>
              <w:right w:val="nil"/>
            </w:tcBorders>
            <w:shd w:val="clear" w:color="auto" w:fill="auto"/>
            <w:noWrap/>
            <w:vAlign w:val="center"/>
            <w:hideMark/>
          </w:tcPr>
          <w:p w14:paraId="512FD23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CLOEBIRD</w:t>
            </w:r>
          </w:p>
        </w:tc>
        <w:tc>
          <w:tcPr>
            <w:tcW w:w="812" w:type="pct"/>
            <w:tcBorders>
              <w:top w:val="nil"/>
              <w:left w:val="nil"/>
              <w:bottom w:val="nil"/>
              <w:right w:val="nil"/>
            </w:tcBorders>
            <w:shd w:val="clear" w:color="000000" w:fill="C6EFCE"/>
            <w:noWrap/>
            <w:vAlign w:val="center"/>
            <w:hideMark/>
          </w:tcPr>
          <w:p w14:paraId="32A0B95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5AF2EFE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EB9C"/>
            <w:noWrap/>
            <w:vAlign w:val="center"/>
            <w:hideMark/>
          </w:tcPr>
          <w:p w14:paraId="34EA850D"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C6EFCE"/>
            <w:noWrap/>
            <w:vAlign w:val="center"/>
            <w:hideMark/>
          </w:tcPr>
          <w:p w14:paraId="23FF2189"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0DB6482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675F959E" w14:textId="77777777" w:rsidTr="00BA7AF2">
        <w:trPr>
          <w:trHeight w:val="320"/>
        </w:trPr>
        <w:tc>
          <w:tcPr>
            <w:tcW w:w="982" w:type="pct"/>
            <w:tcBorders>
              <w:top w:val="nil"/>
              <w:left w:val="nil"/>
              <w:bottom w:val="nil"/>
              <w:right w:val="nil"/>
            </w:tcBorders>
            <w:shd w:val="clear" w:color="auto" w:fill="auto"/>
            <w:noWrap/>
            <w:vAlign w:val="center"/>
            <w:hideMark/>
          </w:tcPr>
          <w:p w14:paraId="25BDEA2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ESA</w:t>
            </w:r>
          </w:p>
        </w:tc>
        <w:tc>
          <w:tcPr>
            <w:tcW w:w="812" w:type="pct"/>
            <w:tcBorders>
              <w:top w:val="nil"/>
              <w:left w:val="nil"/>
              <w:bottom w:val="nil"/>
              <w:right w:val="nil"/>
            </w:tcBorders>
            <w:shd w:val="clear" w:color="000000" w:fill="C6EFCE"/>
            <w:noWrap/>
            <w:vAlign w:val="center"/>
            <w:hideMark/>
          </w:tcPr>
          <w:p w14:paraId="01CCF7D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auto" w:fill="auto"/>
            <w:noWrap/>
            <w:vAlign w:val="center"/>
            <w:hideMark/>
          </w:tcPr>
          <w:p w14:paraId="2F4BED5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87%</w:t>
            </w:r>
          </w:p>
        </w:tc>
        <w:tc>
          <w:tcPr>
            <w:tcW w:w="816" w:type="pct"/>
            <w:tcBorders>
              <w:top w:val="nil"/>
              <w:left w:val="nil"/>
              <w:bottom w:val="nil"/>
              <w:right w:val="nil"/>
            </w:tcBorders>
            <w:shd w:val="clear" w:color="000000" w:fill="FFEB9C"/>
            <w:noWrap/>
            <w:vAlign w:val="center"/>
            <w:hideMark/>
          </w:tcPr>
          <w:p w14:paraId="0EDDB380"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6A3BEE25"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82BE79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322FA38D" w14:textId="77777777" w:rsidTr="00BA7AF2">
        <w:trPr>
          <w:trHeight w:val="320"/>
        </w:trPr>
        <w:tc>
          <w:tcPr>
            <w:tcW w:w="982" w:type="pct"/>
            <w:tcBorders>
              <w:top w:val="nil"/>
              <w:left w:val="nil"/>
              <w:bottom w:val="nil"/>
              <w:right w:val="nil"/>
            </w:tcBorders>
            <w:shd w:val="clear" w:color="auto" w:fill="auto"/>
            <w:noWrap/>
            <w:vAlign w:val="center"/>
            <w:hideMark/>
          </w:tcPr>
          <w:p w14:paraId="58FBB67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GLEON</w:t>
            </w:r>
          </w:p>
        </w:tc>
        <w:tc>
          <w:tcPr>
            <w:tcW w:w="812" w:type="pct"/>
            <w:tcBorders>
              <w:top w:val="nil"/>
              <w:left w:val="nil"/>
              <w:bottom w:val="nil"/>
              <w:right w:val="nil"/>
            </w:tcBorders>
            <w:shd w:val="clear" w:color="auto" w:fill="auto"/>
            <w:noWrap/>
            <w:vAlign w:val="center"/>
            <w:hideMark/>
          </w:tcPr>
          <w:p w14:paraId="4B94254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92%</w:t>
            </w:r>
          </w:p>
        </w:tc>
        <w:tc>
          <w:tcPr>
            <w:tcW w:w="797" w:type="pct"/>
            <w:tcBorders>
              <w:top w:val="nil"/>
              <w:left w:val="nil"/>
              <w:bottom w:val="nil"/>
              <w:right w:val="nil"/>
            </w:tcBorders>
            <w:shd w:val="clear" w:color="auto" w:fill="auto"/>
            <w:noWrap/>
            <w:vAlign w:val="center"/>
            <w:hideMark/>
          </w:tcPr>
          <w:p w14:paraId="0D6644FF"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c>
          <w:tcPr>
            <w:tcW w:w="816" w:type="pct"/>
            <w:tcBorders>
              <w:top w:val="nil"/>
              <w:left w:val="nil"/>
              <w:bottom w:val="nil"/>
              <w:right w:val="nil"/>
            </w:tcBorders>
            <w:shd w:val="clear" w:color="auto" w:fill="auto"/>
            <w:noWrap/>
            <w:vAlign w:val="center"/>
            <w:hideMark/>
          </w:tcPr>
          <w:p w14:paraId="2771B35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38%</w:t>
            </w:r>
          </w:p>
        </w:tc>
        <w:tc>
          <w:tcPr>
            <w:tcW w:w="797" w:type="pct"/>
            <w:tcBorders>
              <w:top w:val="nil"/>
              <w:left w:val="nil"/>
              <w:bottom w:val="nil"/>
              <w:right w:val="nil"/>
            </w:tcBorders>
            <w:shd w:val="clear" w:color="auto" w:fill="auto"/>
            <w:noWrap/>
            <w:vAlign w:val="center"/>
            <w:hideMark/>
          </w:tcPr>
          <w:p w14:paraId="4FF90B9B"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c>
          <w:tcPr>
            <w:tcW w:w="797" w:type="pct"/>
            <w:tcBorders>
              <w:top w:val="nil"/>
              <w:left w:val="nil"/>
              <w:bottom w:val="nil"/>
              <w:right w:val="nil"/>
            </w:tcBorders>
            <w:shd w:val="clear" w:color="auto" w:fill="auto"/>
            <w:noWrap/>
            <w:vAlign w:val="center"/>
            <w:hideMark/>
          </w:tcPr>
          <w:p w14:paraId="203F29B4"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85%</w:t>
            </w:r>
          </w:p>
        </w:tc>
      </w:tr>
      <w:tr w:rsidR="00BA7AF2" w:rsidRPr="00BA7AF2" w14:paraId="554E1078" w14:textId="77777777" w:rsidTr="00BA7AF2">
        <w:trPr>
          <w:trHeight w:val="320"/>
        </w:trPr>
        <w:tc>
          <w:tcPr>
            <w:tcW w:w="982" w:type="pct"/>
            <w:tcBorders>
              <w:top w:val="nil"/>
              <w:left w:val="nil"/>
              <w:bottom w:val="nil"/>
              <w:right w:val="nil"/>
            </w:tcBorders>
            <w:shd w:val="clear" w:color="auto" w:fill="auto"/>
            <w:noWrap/>
            <w:vAlign w:val="center"/>
            <w:hideMark/>
          </w:tcPr>
          <w:p w14:paraId="68A224CC"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GOA</w:t>
            </w:r>
          </w:p>
        </w:tc>
        <w:tc>
          <w:tcPr>
            <w:tcW w:w="812" w:type="pct"/>
            <w:tcBorders>
              <w:top w:val="nil"/>
              <w:left w:val="nil"/>
              <w:bottom w:val="nil"/>
              <w:right w:val="nil"/>
            </w:tcBorders>
            <w:shd w:val="clear" w:color="000000" w:fill="C6EFCE"/>
            <w:noWrap/>
            <w:vAlign w:val="center"/>
            <w:hideMark/>
          </w:tcPr>
          <w:p w14:paraId="2F6A9860"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auto" w:fill="auto"/>
            <w:noWrap/>
            <w:vAlign w:val="center"/>
            <w:hideMark/>
          </w:tcPr>
          <w:p w14:paraId="276474CA"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816" w:type="pct"/>
            <w:tcBorders>
              <w:top w:val="nil"/>
              <w:left w:val="nil"/>
              <w:bottom w:val="nil"/>
              <w:right w:val="nil"/>
            </w:tcBorders>
            <w:shd w:val="clear" w:color="auto" w:fill="auto"/>
            <w:noWrap/>
            <w:vAlign w:val="center"/>
            <w:hideMark/>
          </w:tcPr>
          <w:p w14:paraId="53E1420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03AEB574"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79%</w:t>
            </w:r>
          </w:p>
        </w:tc>
        <w:tc>
          <w:tcPr>
            <w:tcW w:w="797" w:type="pct"/>
            <w:tcBorders>
              <w:top w:val="nil"/>
              <w:left w:val="nil"/>
              <w:bottom w:val="nil"/>
              <w:right w:val="nil"/>
            </w:tcBorders>
            <w:shd w:val="clear" w:color="auto" w:fill="auto"/>
            <w:noWrap/>
            <w:vAlign w:val="center"/>
            <w:hideMark/>
          </w:tcPr>
          <w:p w14:paraId="6073CB6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84%</w:t>
            </w:r>
          </w:p>
        </w:tc>
      </w:tr>
      <w:tr w:rsidR="00BA7AF2" w:rsidRPr="00BA7AF2" w14:paraId="4C796844" w14:textId="77777777" w:rsidTr="00BA7AF2">
        <w:trPr>
          <w:trHeight w:val="320"/>
        </w:trPr>
        <w:tc>
          <w:tcPr>
            <w:tcW w:w="982" w:type="pct"/>
            <w:tcBorders>
              <w:top w:val="nil"/>
              <w:left w:val="nil"/>
              <w:bottom w:val="nil"/>
              <w:right w:val="nil"/>
            </w:tcBorders>
            <w:shd w:val="clear" w:color="auto" w:fill="auto"/>
            <w:noWrap/>
            <w:vAlign w:val="center"/>
            <w:hideMark/>
          </w:tcPr>
          <w:p w14:paraId="2EDAA955"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IOE</w:t>
            </w:r>
          </w:p>
        </w:tc>
        <w:tc>
          <w:tcPr>
            <w:tcW w:w="812" w:type="pct"/>
            <w:tcBorders>
              <w:top w:val="nil"/>
              <w:left w:val="nil"/>
              <w:bottom w:val="nil"/>
              <w:right w:val="nil"/>
            </w:tcBorders>
            <w:shd w:val="clear" w:color="000000" w:fill="C6EFCE"/>
            <w:noWrap/>
            <w:vAlign w:val="center"/>
            <w:hideMark/>
          </w:tcPr>
          <w:p w14:paraId="159EDE4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0AC1E65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auto" w:fill="auto"/>
            <w:noWrap/>
            <w:vAlign w:val="center"/>
            <w:hideMark/>
          </w:tcPr>
          <w:p w14:paraId="4BAE795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w:t>
            </w:r>
          </w:p>
        </w:tc>
        <w:tc>
          <w:tcPr>
            <w:tcW w:w="797" w:type="pct"/>
            <w:tcBorders>
              <w:top w:val="nil"/>
              <w:left w:val="nil"/>
              <w:bottom w:val="nil"/>
              <w:right w:val="nil"/>
            </w:tcBorders>
            <w:shd w:val="clear" w:color="auto" w:fill="auto"/>
            <w:noWrap/>
            <w:vAlign w:val="center"/>
            <w:hideMark/>
          </w:tcPr>
          <w:p w14:paraId="7F70C68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w:t>
            </w:r>
          </w:p>
        </w:tc>
        <w:tc>
          <w:tcPr>
            <w:tcW w:w="797" w:type="pct"/>
            <w:tcBorders>
              <w:top w:val="nil"/>
              <w:left w:val="nil"/>
              <w:bottom w:val="nil"/>
              <w:right w:val="nil"/>
            </w:tcBorders>
            <w:shd w:val="clear" w:color="auto" w:fill="auto"/>
            <w:noWrap/>
            <w:vAlign w:val="center"/>
            <w:hideMark/>
          </w:tcPr>
          <w:p w14:paraId="247C37E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29%</w:t>
            </w:r>
          </w:p>
        </w:tc>
      </w:tr>
      <w:tr w:rsidR="00BA7AF2" w:rsidRPr="00BA7AF2" w14:paraId="00BDE417" w14:textId="77777777" w:rsidTr="00BA7AF2">
        <w:trPr>
          <w:trHeight w:val="320"/>
        </w:trPr>
        <w:tc>
          <w:tcPr>
            <w:tcW w:w="982" w:type="pct"/>
            <w:tcBorders>
              <w:top w:val="nil"/>
              <w:left w:val="nil"/>
              <w:bottom w:val="nil"/>
              <w:right w:val="nil"/>
            </w:tcBorders>
            <w:shd w:val="clear" w:color="auto" w:fill="auto"/>
            <w:noWrap/>
            <w:vAlign w:val="center"/>
            <w:hideMark/>
          </w:tcPr>
          <w:p w14:paraId="68A1E040"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KNB</w:t>
            </w:r>
          </w:p>
        </w:tc>
        <w:tc>
          <w:tcPr>
            <w:tcW w:w="812" w:type="pct"/>
            <w:tcBorders>
              <w:top w:val="nil"/>
              <w:left w:val="nil"/>
              <w:bottom w:val="nil"/>
              <w:right w:val="nil"/>
            </w:tcBorders>
            <w:shd w:val="clear" w:color="auto" w:fill="auto"/>
            <w:noWrap/>
            <w:vAlign w:val="center"/>
            <w:hideMark/>
          </w:tcPr>
          <w:p w14:paraId="2524F88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165E2D0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62%</w:t>
            </w:r>
          </w:p>
        </w:tc>
        <w:tc>
          <w:tcPr>
            <w:tcW w:w="816" w:type="pct"/>
            <w:tcBorders>
              <w:top w:val="nil"/>
              <w:left w:val="nil"/>
              <w:bottom w:val="nil"/>
              <w:right w:val="nil"/>
            </w:tcBorders>
            <w:shd w:val="clear" w:color="auto" w:fill="auto"/>
            <w:noWrap/>
            <w:vAlign w:val="center"/>
            <w:hideMark/>
          </w:tcPr>
          <w:p w14:paraId="35F1456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11%</w:t>
            </w:r>
          </w:p>
        </w:tc>
        <w:tc>
          <w:tcPr>
            <w:tcW w:w="797" w:type="pct"/>
            <w:tcBorders>
              <w:top w:val="nil"/>
              <w:left w:val="nil"/>
              <w:bottom w:val="nil"/>
              <w:right w:val="nil"/>
            </w:tcBorders>
            <w:shd w:val="clear" w:color="auto" w:fill="auto"/>
            <w:noWrap/>
            <w:vAlign w:val="center"/>
            <w:hideMark/>
          </w:tcPr>
          <w:p w14:paraId="040113B5"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13%</w:t>
            </w:r>
          </w:p>
        </w:tc>
        <w:tc>
          <w:tcPr>
            <w:tcW w:w="797" w:type="pct"/>
            <w:tcBorders>
              <w:top w:val="nil"/>
              <w:left w:val="nil"/>
              <w:bottom w:val="nil"/>
              <w:right w:val="nil"/>
            </w:tcBorders>
            <w:shd w:val="clear" w:color="auto" w:fill="auto"/>
            <w:noWrap/>
            <w:vAlign w:val="center"/>
            <w:hideMark/>
          </w:tcPr>
          <w:p w14:paraId="385DC79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20%</w:t>
            </w:r>
          </w:p>
        </w:tc>
      </w:tr>
      <w:tr w:rsidR="00BA7AF2" w:rsidRPr="00BA7AF2" w14:paraId="0550BECA" w14:textId="77777777" w:rsidTr="00BA7AF2">
        <w:trPr>
          <w:trHeight w:val="320"/>
        </w:trPr>
        <w:tc>
          <w:tcPr>
            <w:tcW w:w="982" w:type="pct"/>
            <w:tcBorders>
              <w:top w:val="nil"/>
              <w:left w:val="nil"/>
              <w:bottom w:val="nil"/>
              <w:right w:val="nil"/>
            </w:tcBorders>
            <w:shd w:val="clear" w:color="auto" w:fill="auto"/>
            <w:noWrap/>
            <w:vAlign w:val="center"/>
            <w:hideMark/>
          </w:tcPr>
          <w:p w14:paraId="0FE3F4BD"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KUBI</w:t>
            </w:r>
          </w:p>
        </w:tc>
        <w:tc>
          <w:tcPr>
            <w:tcW w:w="812" w:type="pct"/>
            <w:tcBorders>
              <w:top w:val="nil"/>
              <w:left w:val="nil"/>
              <w:bottom w:val="nil"/>
              <w:right w:val="nil"/>
            </w:tcBorders>
            <w:shd w:val="clear" w:color="000000" w:fill="FFEB9C"/>
            <w:noWrap/>
            <w:vAlign w:val="center"/>
            <w:hideMark/>
          </w:tcPr>
          <w:p w14:paraId="3730BAD9"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637CE10C"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EB9C"/>
            <w:noWrap/>
            <w:vAlign w:val="center"/>
            <w:hideMark/>
          </w:tcPr>
          <w:p w14:paraId="48D2732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4C98B1A7"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8E431A1"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68187210" w14:textId="77777777" w:rsidTr="00BA7AF2">
        <w:trPr>
          <w:trHeight w:val="320"/>
        </w:trPr>
        <w:tc>
          <w:tcPr>
            <w:tcW w:w="982" w:type="pct"/>
            <w:tcBorders>
              <w:top w:val="nil"/>
              <w:left w:val="nil"/>
              <w:bottom w:val="nil"/>
              <w:right w:val="nil"/>
            </w:tcBorders>
            <w:shd w:val="clear" w:color="auto" w:fill="auto"/>
            <w:noWrap/>
            <w:vAlign w:val="center"/>
            <w:hideMark/>
          </w:tcPr>
          <w:p w14:paraId="05B401EF"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LTER</w:t>
            </w:r>
          </w:p>
        </w:tc>
        <w:tc>
          <w:tcPr>
            <w:tcW w:w="812" w:type="pct"/>
            <w:tcBorders>
              <w:top w:val="nil"/>
              <w:left w:val="nil"/>
              <w:bottom w:val="nil"/>
              <w:right w:val="nil"/>
            </w:tcBorders>
            <w:shd w:val="clear" w:color="auto" w:fill="auto"/>
            <w:noWrap/>
            <w:vAlign w:val="center"/>
            <w:hideMark/>
          </w:tcPr>
          <w:p w14:paraId="65BAEA4A"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96%</w:t>
            </w:r>
          </w:p>
        </w:tc>
        <w:tc>
          <w:tcPr>
            <w:tcW w:w="797" w:type="pct"/>
            <w:tcBorders>
              <w:top w:val="nil"/>
              <w:left w:val="nil"/>
              <w:bottom w:val="nil"/>
              <w:right w:val="nil"/>
            </w:tcBorders>
            <w:shd w:val="clear" w:color="auto" w:fill="auto"/>
            <w:noWrap/>
            <w:vAlign w:val="center"/>
            <w:hideMark/>
          </w:tcPr>
          <w:p w14:paraId="4EBB092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92%</w:t>
            </w:r>
          </w:p>
        </w:tc>
        <w:tc>
          <w:tcPr>
            <w:tcW w:w="816" w:type="pct"/>
            <w:tcBorders>
              <w:top w:val="nil"/>
              <w:left w:val="nil"/>
              <w:bottom w:val="nil"/>
              <w:right w:val="nil"/>
            </w:tcBorders>
            <w:shd w:val="clear" w:color="auto" w:fill="auto"/>
            <w:noWrap/>
            <w:vAlign w:val="center"/>
            <w:hideMark/>
          </w:tcPr>
          <w:p w14:paraId="7859EE35"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16%</w:t>
            </w:r>
          </w:p>
        </w:tc>
        <w:tc>
          <w:tcPr>
            <w:tcW w:w="797" w:type="pct"/>
            <w:tcBorders>
              <w:top w:val="nil"/>
              <w:left w:val="nil"/>
              <w:bottom w:val="nil"/>
              <w:right w:val="nil"/>
            </w:tcBorders>
            <w:shd w:val="clear" w:color="auto" w:fill="auto"/>
            <w:noWrap/>
            <w:vAlign w:val="center"/>
            <w:hideMark/>
          </w:tcPr>
          <w:p w14:paraId="2D14627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52%</w:t>
            </w:r>
          </w:p>
        </w:tc>
        <w:tc>
          <w:tcPr>
            <w:tcW w:w="797" w:type="pct"/>
            <w:tcBorders>
              <w:top w:val="nil"/>
              <w:left w:val="nil"/>
              <w:bottom w:val="nil"/>
              <w:right w:val="nil"/>
            </w:tcBorders>
            <w:shd w:val="clear" w:color="auto" w:fill="auto"/>
            <w:noWrap/>
            <w:vAlign w:val="center"/>
            <w:hideMark/>
          </w:tcPr>
          <w:p w14:paraId="02112DD8"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58%</w:t>
            </w:r>
          </w:p>
        </w:tc>
      </w:tr>
      <w:tr w:rsidR="00BA7AF2" w:rsidRPr="00BA7AF2" w14:paraId="5565093B" w14:textId="77777777" w:rsidTr="00BA7AF2">
        <w:trPr>
          <w:trHeight w:val="320"/>
        </w:trPr>
        <w:tc>
          <w:tcPr>
            <w:tcW w:w="982" w:type="pct"/>
            <w:tcBorders>
              <w:top w:val="nil"/>
              <w:left w:val="nil"/>
              <w:bottom w:val="nil"/>
              <w:right w:val="nil"/>
            </w:tcBorders>
            <w:shd w:val="clear" w:color="auto" w:fill="auto"/>
            <w:noWrap/>
            <w:vAlign w:val="center"/>
            <w:hideMark/>
          </w:tcPr>
          <w:p w14:paraId="0CDCAB4E"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LTER_EUROPE</w:t>
            </w:r>
          </w:p>
        </w:tc>
        <w:tc>
          <w:tcPr>
            <w:tcW w:w="812" w:type="pct"/>
            <w:tcBorders>
              <w:top w:val="nil"/>
              <w:left w:val="nil"/>
              <w:bottom w:val="nil"/>
              <w:right w:val="nil"/>
            </w:tcBorders>
            <w:shd w:val="clear" w:color="auto" w:fill="auto"/>
            <w:noWrap/>
            <w:vAlign w:val="center"/>
            <w:hideMark/>
          </w:tcPr>
          <w:p w14:paraId="08A4918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89%</w:t>
            </w:r>
          </w:p>
        </w:tc>
        <w:tc>
          <w:tcPr>
            <w:tcW w:w="797" w:type="pct"/>
            <w:tcBorders>
              <w:top w:val="nil"/>
              <w:left w:val="nil"/>
              <w:bottom w:val="nil"/>
              <w:right w:val="nil"/>
            </w:tcBorders>
            <w:shd w:val="clear" w:color="000000" w:fill="C6EFCE"/>
            <w:noWrap/>
            <w:vAlign w:val="center"/>
            <w:hideMark/>
          </w:tcPr>
          <w:p w14:paraId="2C6E9DE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FFEB9C"/>
            <w:noWrap/>
            <w:vAlign w:val="center"/>
            <w:hideMark/>
          </w:tcPr>
          <w:p w14:paraId="2AABE4C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F73B16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3469AED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49BF358D" w14:textId="77777777" w:rsidTr="00BA7AF2">
        <w:trPr>
          <w:trHeight w:val="320"/>
        </w:trPr>
        <w:tc>
          <w:tcPr>
            <w:tcW w:w="982" w:type="pct"/>
            <w:tcBorders>
              <w:top w:val="nil"/>
              <w:left w:val="nil"/>
              <w:bottom w:val="nil"/>
              <w:right w:val="nil"/>
            </w:tcBorders>
            <w:shd w:val="clear" w:color="auto" w:fill="auto"/>
            <w:noWrap/>
            <w:vAlign w:val="center"/>
            <w:hideMark/>
          </w:tcPr>
          <w:p w14:paraId="201FECD5" w14:textId="77777777" w:rsidR="00BA7AF2" w:rsidRPr="00533A39" w:rsidRDefault="00BA7AF2" w:rsidP="00BA7AF2">
            <w:pPr>
              <w:jc w:val="center"/>
              <w:rPr>
                <w:rFonts w:asciiTheme="minorHAnsi" w:eastAsia="Times New Roman" w:hAnsiTheme="minorHAnsi"/>
                <w:color w:val="000000"/>
                <w:sz w:val="18"/>
                <w:szCs w:val="18"/>
              </w:rPr>
            </w:pPr>
            <w:proofErr w:type="spellStart"/>
            <w:r w:rsidRPr="00533A39">
              <w:rPr>
                <w:rFonts w:asciiTheme="minorHAnsi" w:eastAsia="Times New Roman" w:hAnsiTheme="minorHAnsi"/>
                <w:color w:val="000000"/>
                <w:sz w:val="18"/>
                <w:szCs w:val="18"/>
              </w:rPr>
              <w:t>ONEShare</w:t>
            </w:r>
            <w:proofErr w:type="spellEnd"/>
          </w:p>
        </w:tc>
        <w:tc>
          <w:tcPr>
            <w:tcW w:w="812" w:type="pct"/>
            <w:tcBorders>
              <w:top w:val="nil"/>
              <w:left w:val="nil"/>
              <w:bottom w:val="nil"/>
              <w:right w:val="nil"/>
            </w:tcBorders>
            <w:shd w:val="clear" w:color="auto" w:fill="auto"/>
            <w:noWrap/>
            <w:vAlign w:val="center"/>
            <w:hideMark/>
          </w:tcPr>
          <w:p w14:paraId="03CD7D6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797" w:type="pct"/>
            <w:tcBorders>
              <w:top w:val="nil"/>
              <w:left w:val="nil"/>
              <w:bottom w:val="nil"/>
              <w:right w:val="nil"/>
            </w:tcBorders>
            <w:shd w:val="clear" w:color="000000" w:fill="FFEB9C"/>
            <w:noWrap/>
            <w:vAlign w:val="center"/>
            <w:hideMark/>
          </w:tcPr>
          <w:p w14:paraId="7D50799C"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auto" w:fill="auto"/>
            <w:noWrap/>
            <w:vAlign w:val="center"/>
            <w:hideMark/>
          </w:tcPr>
          <w:p w14:paraId="1356416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797" w:type="pct"/>
            <w:tcBorders>
              <w:top w:val="nil"/>
              <w:left w:val="nil"/>
              <w:bottom w:val="nil"/>
              <w:right w:val="nil"/>
            </w:tcBorders>
            <w:shd w:val="clear" w:color="auto" w:fill="auto"/>
            <w:noWrap/>
            <w:vAlign w:val="center"/>
            <w:hideMark/>
          </w:tcPr>
          <w:p w14:paraId="6F18878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1B132D5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r>
      <w:tr w:rsidR="00BA7AF2" w:rsidRPr="00BA7AF2" w14:paraId="6BA52BD4" w14:textId="77777777" w:rsidTr="00BA7AF2">
        <w:trPr>
          <w:trHeight w:val="320"/>
        </w:trPr>
        <w:tc>
          <w:tcPr>
            <w:tcW w:w="982" w:type="pct"/>
            <w:tcBorders>
              <w:top w:val="nil"/>
              <w:left w:val="nil"/>
              <w:bottom w:val="nil"/>
              <w:right w:val="nil"/>
            </w:tcBorders>
            <w:shd w:val="clear" w:color="auto" w:fill="auto"/>
            <w:noWrap/>
            <w:vAlign w:val="center"/>
            <w:hideMark/>
          </w:tcPr>
          <w:p w14:paraId="47763EFC"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PISCO</w:t>
            </w:r>
          </w:p>
        </w:tc>
        <w:tc>
          <w:tcPr>
            <w:tcW w:w="812" w:type="pct"/>
            <w:tcBorders>
              <w:top w:val="nil"/>
              <w:left w:val="nil"/>
              <w:bottom w:val="nil"/>
              <w:right w:val="nil"/>
            </w:tcBorders>
            <w:shd w:val="clear" w:color="000000" w:fill="C6EFCE"/>
            <w:noWrap/>
            <w:vAlign w:val="center"/>
            <w:hideMark/>
          </w:tcPr>
          <w:p w14:paraId="1E5B1E7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8ABA72D"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C6EFCE"/>
            <w:noWrap/>
            <w:vAlign w:val="center"/>
            <w:hideMark/>
          </w:tcPr>
          <w:p w14:paraId="5C391FD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99%</w:t>
            </w:r>
          </w:p>
        </w:tc>
        <w:tc>
          <w:tcPr>
            <w:tcW w:w="797" w:type="pct"/>
            <w:tcBorders>
              <w:top w:val="nil"/>
              <w:left w:val="nil"/>
              <w:bottom w:val="nil"/>
              <w:right w:val="nil"/>
            </w:tcBorders>
            <w:shd w:val="clear" w:color="auto" w:fill="auto"/>
            <w:noWrap/>
            <w:vAlign w:val="center"/>
            <w:hideMark/>
          </w:tcPr>
          <w:p w14:paraId="1686972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w:t>
            </w:r>
          </w:p>
        </w:tc>
        <w:tc>
          <w:tcPr>
            <w:tcW w:w="797" w:type="pct"/>
            <w:tcBorders>
              <w:top w:val="nil"/>
              <w:left w:val="nil"/>
              <w:bottom w:val="nil"/>
              <w:right w:val="nil"/>
            </w:tcBorders>
            <w:shd w:val="clear" w:color="000000" w:fill="C6EFCE"/>
            <w:noWrap/>
            <w:vAlign w:val="center"/>
            <w:hideMark/>
          </w:tcPr>
          <w:p w14:paraId="4461812B"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2F66FB6D" w14:textId="77777777" w:rsidTr="00BA7AF2">
        <w:trPr>
          <w:trHeight w:val="320"/>
        </w:trPr>
        <w:tc>
          <w:tcPr>
            <w:tcW w:w="982" w:type="pct"/>
            <w:tcBorders>
              <w:top w:val="nil"/>
              <w:left w:val="nil"/>
              <w:bottom w:val="nil"/>
              <w:right w:val="nil"/>
            </w:tcBorders>
            <w:shd w:val="clear" w:color="auto" w:fill="auto"/>
            <w:noWrap/>
            <w:vAlign w:val="center"/>
            <w:hideMark/>
          </w:tcPr>
          <w:p w14:paraId="3A8F62B8"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SANPARKS</w:t>
            </w:r>
          </w:p>
        </w:tc>
        <w:tc>
          <w:tcPr>
            <w:tcW w:w="812" w:type="pct"/>
            <w:tcBorders>
              <w:top w:val="nil"/>
              <w:left w:val="nil"/>
              <w:bottom w:val="nil"/>
              <w:right w:val="nil"/>
            </w:tcBorders>
            <w:shd w:val="clear" w:color="auto" w:fill="auto"/>
            <w:noWrap/>
            <w:vAlign w:val="center"/>
            <w:hideMark/>
          </w:tcPr>
          <w:p w14:paraId="29CB0CA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44%</w:t>
            </w:r>
          </w:p>
        </w:tc>
        <w:tc>
          <w:tcPr>
            <w:tcW w:w="797" w:type="pct"/>
            <w:tcBorders>
              <w:top w:val="nil"/>
              <w:left w:val="nil"/>
              <w:bottom w:val="nil"/>
              <w:right w:val="nil"/>
            </w:tcBorders>
            <w:shd w:val="clear" w:color="auto" w:fill="auto"/>
            <w:noWrap/>
            <w:vAlign w:val="center"/>
            <w:hideMark/>
          </w:tcPr>
          <w:p w14:paraId="6DB22EE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57%</w:t>
            </w:r>
          </w:p>
        </w:tc>
        <w:tc>
          <w:tcPr>
            <w:tcW w:w="816" w:type="pct"/>
            <w:tcBorders>
              <w:top w:val="nil"/>
              <w:left w:val="nil"/>
              <w:bottom w:val="nil"/>
              <w:right w:val="nil"/>
            </w:tcBorders>
            <w:shd w:val="clear" w:color="auto" w:fill="auto"/>
            <w:noWrap/>
            <w:vAlign w:val="center"/>
            <w:hideMark/>
          </w:tcPr>
          <w:p w14:paraId="67BE168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w:t>
            </w:r>
          </w:p>
        </w:tc>
        <w:tc>
          <w:tcPr>
            <w:tcW w:w="797" w:type="pct"/>
            <w:tcBorders>
              <w:top w:val="nil"/>
              <w:left w:val="nil"/>
              <w:bottom w:val="nil"/>
              <w:right w:val="nil"/>
            </w:tcBorders>
            <w:shd w:val="clear" w:color="auto" w:fill="auto"/>
            <w:noWrap/>
            <w:vAlign w:val="center"/>
            <w:hideMark/>
          </w:tcPr>
          <w:p w14:paraId="0273255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13%</w:t>
            </w:r>
          </w:p>
        </w:tc>
        <w:tc>
          <w:tcPr>
            <w:tcW w:w="797" w:type="pct"/>
            <w:tcBorders>
              <w:top w:val="nil"/>
              <w:left w:val="nil"/>
              <w:bottom w:val="nil"/>
              <w:right w:val="nil"/>
            </w:tcBorders>
            <w:shd w:val="clear" w:color="auto" w:fill="auto"/>
            <w:noWrap/>
            <w:vAlign w:val="center"/>
            <w:hideMark/>
          </w:tcPr>
          <w:p w14:paraId="166B59F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r>
      <w:tr w:rsidR="00BA7AF2" w:rsidRPr="00BA7AF2" w14:paraId="0DD3A966" w14:textId="77777777" w:rsidTr="00BA7AF2">
        <w:trPr>
          <w:trHeight w:val="320"/>
        </w:trPr>
        <w:tc>
          <w:tcPr>
            <w:tcW w:w="982" w:type="pct"/>
            <w:tcBorders>
              <w:top w:val="nil"/>
              <w:left w:val="nil"/>
              <w:bottom w:val="nil"/>
              <w:right w:val="nil"/>
            </w:tcBorders>
            <w:shd w:val="clear" w:color="auto" w:fill="auto"/>
            <w:noWrap/>
            <w:vAlign w:val="center"/>
            <w:hideMark/>
          </w:tcPr>
          <w:p w14:paraId="1CC852E6"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TERN</w:t>
            </w:r>
          </w:p>
        </w:tc>
        <w:tc>
          <w:tcPr>
            <w:tcW w:w="812" w:type="pct"/>
            <w:tcBorders>
              <w:top w:val="nil"/>
              <w:left w:val="nil"/>
              <w:bottom w:val="nil"/>
              <w:right w:val="nil"/>
            </w:tcBorders>
            <w:shd w:val="clear" w:color="000000" w:fill="C6EFCE"/>
            <w:noWrap/>
            <w:vAlign w:val="center"/>
            <w:hideMark/>
          </w:tcPr>
          <w:p w14:paraId="4C21144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C13AFA7"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C6EFCE"/>
            <w:noWrap/>
            <w:vAlign w:val="center"/>
            <w:hideMark/>
          </w:tcPr>
          <w:p w14:paraId="0A46549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4726E94F"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3AD1631A"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26CCE3AA" w14:textId="77777777" w:rsidTr="00BA7AF2">
        <w:trPr>
          <w:trHeight w:val="320"/>
        </w:trPr>
        <w:tc>
          <w:tcPr>
            <w:tcW w:w="982" w:type="pct"/>
            <w:tcBorders>
              <w:top w:val="nil"/>
              <w:left w:val="nil"/>
              <w:bottom w:val="nil"/>
              <w:right w:val="nil"/>
            </w:tcBorders>
            <w:shd w:val="clear" w:color="auto" w:fill="auto"/>
            <w:noWrap/>
            <w:vAlign w:val="center"/>
            <w:hideMark/>
          </w:tcPr>
          <w:p w14:paraId="0C167670"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TFRI</w:t>
            </w:r>
          </w:p>
        </w:tc>
        <w:tc>
          <w:tcPr>
            <w:tcW w:w="812" w:type="pct"/>
            <w:tcBorders>
              <w:top w:val="nil"/>
              <w:left w:val="nil"/>
              <w:bottom w:val="nil"/>
              <w:right w:val="nil"/>
            </w:tcBorders>
            <w:shd w:val="clear" w:color="auto" w:fill="auto"/>
            <w:noWrap/>
            <w:vAlign w:val="center"/>
            <w:hideMark/>
          </w:tcPr>
          <w:p w14:paraId="54CA6BFF"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82%</w:t>
            </w:r>
          </w:p>
        </w:tc>
        <w:tc>
          <w:tcPr>
            <w:tcW w:w="797" w:type="pct"/>
            <w:tcBorders>
              <w:top w:val="nil"/>
              <w:left w:val="nil"/>
              <w:bottom w:val="nil"/>
              <w:right w:val="nil"/>
            </w:tcBorders>
            <w:shd w:val="clear" w:color="auto" w:fill="auto"/>
            <w:noWrap/>
            <w:vAlign w:val="center"/>
            <w:hideMark/>
          </w:tcPr>
          <w:p w14:paraId="749DF02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97%</w:t>
            </w:r>
          </w:p>
        </w:tc>
        <w:tc>
          <w:tcPr>
            <w:tcW w:w="816" w:type="pct"/>
            <w:tcBorders>
              <w:top w:val="nil"/>
              <w:left w:val="nil"/>
              <w:bottom w:val="nil"/>
              <w:right w:val="nil"/>
            </w:tcBorders>
            <w:shd w:val="clear" w:color="auto" w:fill="auto"/>
            <w:noWrap/>
            <w:vAlign w:val="center"/>
            <w:hideMark/>
          </w:tcPr>
          <w:p w14:paraId="6A12CBD3"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w:t>
            </w:r>
          </w:p>
        </w:tc>
        <w:tc>
          <w:tcPr>
            <w:tcW w:w="797" w:type="pct"/>
            <w:tcBorders>
              <w:top w:val="nil"/>
              <w:left w:val="nil"/>
              <w:bottom w:val="nil"/>
              <w:right w:val="nil"/>
            </w:tcBorders>
            <w:shd w:val="clear" w:color="auto" w:fill="auto"/>
            <w:noWrap/>
            <w:vAlign w:val="center"/>
            <w:hideMark/>
          </w:tcPr>
          <w:p w14:paraId="6E225EC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52%</w:t>
            </w:r>
          </w:p>
        </w:tc>
        <w:tc>
          <w:tcPr>
            <w:tcW w:w="797" w:type="pct"/>
            <w:tcBorders>
              <w:top w:val="nil"/>
              <w:left w:val="nil"/>
              <w:bottom w:val="nil"/>
              <w:right w:val="nil"/>
            </w:tcBorders>
            <w:shd w:val="clear" w:color="auto" w:fill="auto"/>
            <w:noWrap/>
            <w:vAlign w:val="center"/>
            <w:hideMark/>
          </w:tcPr>
          <w:p w14:paraId="3799EAA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90%</w:t>
            </w:r>
          </w:p>
        </w:tc>
      </w:tr>
      <w:tr w:rsidR="00BA7AF2" w:rsidRPr="00BA7AF2" w14:paraId="50BBDFE7" w14:textId="77777777" w:rsidTr="00BA7AF2">
        <w:trPr>
          <w:trHeight w:val="320"/>
        </w:trPr>
        <w:tc>
          <w:tcPr>
            <w:tcW w:w="982" w:type="pct"/>
            <w:tcBorders>
              <w:top w:val="nil"/>
              <w:left w:val="nil"/>
              <w:bottom w:val="nil"/>
              <w:right w:val="nil"/>
            </w:tcBorders>
            <w:shd w:val="clear" w:color="auto" w:fill="auto"/>
            <w:noWrap/>
            <w:vAlign w:val="center"/>
            <w:hideMark/>
          </w:tcPr>
          <w:p w14:paraId="1D46AB0E"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USANPN</w:t>
            </w:r>
          </w:p>
        </w:tc>
        <w:tc>
          <w:tcPr>
            <w:tcW w:w="812" w:type="pct"/>
            <w:tcBorders>
              <w:top w:val="nil"/>
              <w:left w:val="nil"/>
              <w:bottom w:val="nil"/>
              <w:right w:val="nil"/>
            </w:tcBorders>
            <w:shd w:val="clear" w:color="000000" w:fill="C6EFCE"/>
            <w:noWrap/>
            <w:vAlign w:val="center"/>
            <w:hideMark/>
          </w:tcPr>
          <w:p w14:paraId="3B1CF7B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6157700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FFEB9C"/>
            <w:noWrap/>
            <w:vAlign w:val="center"/>
            <w:hideMark/>
          </w:tcPr>
          <w:p w14:paraId="7271D339"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C6EFCE"/>
            <w:noWrap/>
            <w:vAlign w:val="center"/>
            <w:hideMark/>
          </w:tcPr>
          <w:p w14:paraId="13C11644"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717FD92F"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7836EC20" w14:textId="77777777" w:rsidTr="00BA7AF2">
        <w:trPr>
          <w:trHeight w:val="320"/>
        </w:trPr>
        <w:tc>
          <w:tcPr>
            <w:tcW w:w="982" w:type="pct"/>
            <w:tcBorders>
              <w:top w:val="nil"/>
              <w:left w:val="nil"/>
              <w:bottom w:val="nil"/>
              <w:right w:val="nil"/>
            </w:tcBorders>
            <w:shd w:val="clear" w:color="auto" w:fill="auto"/>
            <w:noWrap/>
            <w:vAlign w:val="center"/>
            <w:hideMark/>
          </w:tcPr>
          <w:p w14:paraId="52897643"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CDL</w:t>
            </w:r>
          </w:p>
        </w:tc>
        <w:tc>
          <w:tcPr>
            <w:tcW w:w="812" w:type="pct"/>
            <w:tcBorders>
              <w:top w:val="nil"/>
              <w:left w:val="nil"/>
              <w:bottom w:val="nil"/>
              <w:right w:val="nil"/>
            </w:tcBorders>
            <w:shd w:val="clear" w:color="000000" w:fill="C6EFCE"/>
            <w:noWrap/>
            <w:vAlign w:val="center"/>
            <w:hideMark/>
          </w:tcPr>
          <w:p w14:paraId="7E8ABDE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2BA457C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5AC7654C"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2E85FAD0"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64F3CE1C"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06FAEFB3" w14:textId="77777777" w:rsidTr="00BA7AF2">
        <w:trPr>
          <w:trHeight w:val="320"/>
        </w:trPr>
        <w:tc>
          <w:tcPr>
            <w:tcW w:w="982" w:type="pct"/>
            <w:tcBorders>
              <w:top w:val="nil"/>
              <w:left w:val="nil"/>
              <w:bottom w:val="nil"/>
              <w:right w:val="nil"/>
            </w:tcBorders>
            <w:shd w:val="clear" w:color="auto" w:fill="auto"/>
            <w:noWrap/>
            <w:vAlign w:val="center"/>
            <w:hideMark/>
          </w:tcPr>
          <w:p w14:paraId="6E0D6D4D"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EDACGSTORE</w:t>
            </w:r>
          </w:p>
        </w:tc>
        <w:tc>
          <w:tcPr>
            <w:tcW w:w="812" w:type="pct"/>
            <w:tcBorders>
              <w:top w:val="nil"/>
              <w:left w:val="nil"/>
              <w:bottom w:val="nil"/>
              <w:right w:val="nil"/>
            </w:tcBorders>
            <w:shd w:val="clear" w:color="000000" w:fill="C6EFCE"/>
            <w:noWrap/>
            <w:vAlign w:val="center"/>
            <w:hideMark/>
          </w:tcPr>
          <w:p w14:paraId="14270F8C"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398C28FB"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510CE4B9"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auto" w:fill="auto"/>
            <w:noWrap/>
            <w:vAlign w:val="center"/>
            <w:hideMark/>
          </w:tcPr>
          <w:p w14:paraId="76AF683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81%</w:t>
            </w:r>
          </w:p>
        </w:tc>
        <w:tc>
          <w:tcPr>
            <w:tcW w:w="797" w:type="pct"/>
            <w:tcBorders>
              <w:top w:val="nil"/>
              <w:left w:val="nil"/>
              <w:bottom w:val="nil"/>
              <w:right w:val="nil"/>
            </w:tcBorders>
            <w:shd w:val="clear" w:color="auto" w:fill="auto"/>
            <w:noWrap/>
            <w:vAlign w:val="center"/>
            <w:hideMark/>
          </w:tcPr>
          <w:p w14:paraId="423F06F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81%</w:t>
            </w:r>
          </w:p>
        </w:tc>
      </w:tr>
      <w:tr w:rsidR="00BA7AF2" w:rsidRPr="00BA7AF2" w14:paraId="7D52E70F" w14:textId="77777777" w:rsidTr="00BA7AF2">
        <w:trPr>
          <w:trHeight w:val="320"/>
        </w:trPr>
        <w:tc>
          <w:tcPr>
            <w:tcW w:w="982" w:type="pct"/>
            <w:tcBorders>
              <w:top w:val="nil"/>
              <w:left w:val="nil"/>
              <w:bottom w:val="nil"/>
              <w:right w:val="nil"/>
            </w:tcBorders>
            <w:shd w:val="clear" w:color="auto" w:fill="auto"/>
            <w:noWrap/>
            <w:vAlign w:val="center"/>
            <w:hideMark/>
          </w:tcPr>
          <w:p w14:paraId="63CA61D1"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NMEPSCOR</w:t>
            </w:r>
          </w:p>
        </w:tc>
        <w:tc>
          <w:tcPr>
            <w:tcW w:w="812" w:type="pct"/>
            <w:tcBorders>
              <w:top w:val="nil"/>
              <w:left w:val="nil"/>
              <w:bottom w:val="nil"/>
              <w:right w:val="nil"/>
            </w:tcBorders>
            <w:shd w:val="clear" w:color="000000" w:fill="C6EFCE"/>
            <w:noWrap/>
            <w:vAlign w:val="center"/>
            <w:hideMark/>
          </w:tcPr>
          <w:p w14:paraId="66178D2E"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308FFA0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1E7789A1"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6AE7A9F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5470900B"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4C7A817E" w14:textId="77777777" w:rsidTr="00BA7AF2">
        <w:trPr>
          <w:trHeight w:val="320"/>
        </w:trPr>
        <w:tc>
          <w:tcPr>
            <w:tcW w:w="982" w:type="pct"/>
            <w:tcBorders>
              <w:top w:val="nil"/>
              <w:left w:val="nil"/>
              <w:bottom w:val="nil"/>
              <w:right w:val="nil"/>
            </w:tcBorders>
            <w:shd w:val="clear" w:color="auto" w:fill="auto"/>
            <w:noWrap/>
            <w:vAlign w:val="center"/>
            <w:hideMark/>
          </w:tcPr>
          <w:p w14:paraId="70772E52"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SEAD</w:t>
            </w:r>
          </w:p>
        </w:tc>
        <w:tc>
          <w:tcPr>
            <w:tcW w:w="812" w:type="pct"/>
            <w:tcBorders>
              <w:top w:val="nil"/>
              <w:left w:val="nil"/>
              <w:bottom w:val="nil"/>
              <w:right w:val="nil"/>
            </w:tcBorders>
            <w:shd w:val="clear" w:color="000000" w:fill="C6EFCE"/>
            <w:noWrap/>
            <w:vAlign w:val="center"/>
            <w:hideMark/>
          </w:tcPr>
          <w:p w14:paraId="2738F40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4EF599B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3F16C2AB"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FFEB9C"/>
            <w:noWrap/>
            <w:vAlign w:val="center"/>
            <w:hideMark/>
          </w:tcPr>
          <w:p w14:paraId="6736F50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4262343B"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68572ABE" w14:textId="77777777" w:rsidTr="00BA7AF2">
        <w:trPr>
          <w:trHeight w:val="340"/>
        </w:trPr>
        <w:tc>
          <w:tcPr>
            <w:tcW w:w="982" w:type="pct"/>
            <w:tcBorders>
              <w:top w:val="nil"/>
              <w:left w:val="nil"/>
              <w:bottom w:val="nil"/>
              <w:right w:val="nil"/>
            </w:tcBorders>
            <w:shd w:val="clear" w:color="auto" w:fill="auto"/>
            <w:noWrap/>
            <w:vAlign w:val="center"/>
            <w:hideMark/>
          </w:tcPr>
          <w:p w14:paraId="12C6923F"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lastRenderedPageBreak/>
              <w:t>USGSCSAS</w:t>
            </w:r>
          </w:p>
        </w:tc>
        <w:tc>
          <w:tcPr>
            <w:tcW w:w="812" w:type="pct"/>
            <w:tcBorders>
              <w:top w:val="nil"/>
              <w:left w:val="nil"/>
              <w:bottom w:val="nil"/>
              <w:right w:val="nil"/>
            </w:tcBorders>
            <w:shd w:val="clear" w:color="000000" w:fill="C6EFCE"/>
            <w:noWrap/>
            <w:vAlign w:val="center"/>
            <w:hideMark/>
          </w:tcPr>
          <w:p w14:paraId="66E53BB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03302071"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68593D6E"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42968F8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50C6A4F"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bl>
    <w:p w14:paraId="43BFA583" w14:textId="77777777" w:rsidR="00BA7AF2" w:rsidRDefault="00BA7AF2" w:rsidP="009E3600">
      <w:pPr>
        <w:rPr>
          <w:rFonts w:ascii="Book Antiqua" w:hAnsi="Book Antiqua"/>
        </w:rPr>
      </w:pPr>
    </w:p>
    <w:p w14:paraId="73703C45" w14:textId="0F758524" w:rsidR="003E2AC5" w:rsidRDefault="003E2AC5" w:rsidP="003E2AC5">
      <w:pPr>
        <w:pStyle w:val="Heading3"/>
      </w:pPr>
      <w:bookmarkStart w:id="214" w:name="_Toc478727006"/>
      <w:r>
        <w:t>Access Level</w:t>
      </w:r>
      <w:bookmarkEnd w:id="214"/>
    </w:p>
    <w:p w14:paraId="33C525F8" w14:textId="2E031C8E" w:rsidR="003E2AC5" w:rsidRDefault="00F54A6A" w:rsidP="003E2AC5">
      <w:r>
        <w:t xml:space="preserve">   The Access level is close to complete for all </w:t>
      </w:r>
      <w:del w:id="215" w:author="Ted Habermann" w:date="2017-04-04T08:36:00Z">
        <w:r w:rsidDel="00AA0B11">
          <w:delText xml:space="preserve">of </w:delText>
        </w:r>
      </w:del>
      <w:r>
        <w:t xml:space="preserve">the collections documented in the CSDGM dialect. Only CDL and </w:t>
      </w:r>
      <w:r w:rsidR="008C37E2">
        <w:t>most of</w:t>
      </w:r>
      <w:r>
        <w:t xml:space="preserve"> the SEAD collection are missing the Resource Format concept. </w:t>
      </w:r>
      <w:r w:rsidR="006B5EB2">
        <w:t>LTER is close to complete in documenting constraints on accessing the resource but only 58% of records contain the resource’s format.</w:t>
      </w:r>
    </w:p>
    <w:p w14:paraId="6B20A65C" w14:textId="77777777" w:rsidR="00B40246" w:rsidRPr="003E2AC5" w:rsidRDefault="00B40246" w:rsidP="003E2AC5"/>
    <w:tbl>
      <w:tblPr>
        <w:tblW w:w="5000" w:type="pct"/>
        <w:tblLook w:val="04A0" w:firstRow="1" w:lastRow="0" w:firstColumn="1" w:lastColumn="0" w:noHBand="0" w:noVBand="1"/>
      </w:tblPr>
      <w:tblGrid>
        <w:gridCol w:w="1817"/>
        <w:gridCol w:w="4815"/>
        <w:gridCol w:w="2944"/>
        <w:tblGridChange w:id="216">
          <w:tblGrid>
            <w:gridCol w:w="1817"/>
            <w:gridCol w:w="4815"/>
            <w:gridCol w:w="2944"/>
          </w:tblGrid>
        </w:tblGridChange>
      </w:tblGrid>
      <w:tr w:rsidR="00BA7AF2" w:rsidRPr="00BA7AF2" w14:paraId="35F8EA48" w14:textId="77777777" w:rsidTr="00BA7AF2">
        <w:trPr>
          <w:trHeight w:val="340"/>
        </w:trPr>
        <w:tc>
          <w:tcPr>
            <w:tcW w:w="949" w:type="pct"/>
            <w:tcBorders>
              <w:top w:val="nil"/>
              <w:left w:val="nil"/>
              <w:bottom w:val="nil"/>
              <w:right w:val="nil"/>
            </w:tcBorders>
            <w:shd w:val="clear" w:color="auto" w:fill="auto"/>
            <w:noWrap/>
            <w:vAlign w:val="center"/>
            <w:hideMark/>
          </w:tcPr>
          <w:p w14:paraId="6B7377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Access</w:t>
            </w:r>
          </w:p>
        </w:tc>
        <w:tc>
          <w:tcPr>
            <w:tcW w:w="2514" w:type="pct"/>
            <w:tcBorders>
              <w:top w:val="nil"/>
              <w:left w:val="single" w:sz="8" w:space="0" w:color="auto"/>
              <w:bottom w:val="nil"/>
              <w:right w:val="nil"/>
            </w:tcBorders>
            <w:shd w:val="clear" w:color="auto" w:fill="auto"/>
            <w:noWrap/>
            <w:vAlign w:val="center"/>
            <w:hideMark/>
          </w:tcPr>
          <w:p w14:paraId="47CD09D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Access Constraints</w:t>
            </w:r>
          </w:p>
        </w:tc>
        <w:tc>
          <w:tcPr>
            <w:tcW w:w="1537" w:type="pct"/>
            <w:tcBorders>
              <w:top w:val="nil"/>
              <w:left w:val="single" w:sz="8" w:space="0" w:color="auto"/>
              <w:bottom w:val="nil"/>
              <w:right w:val="nil"/>
            </w:tcBorders>
            <w:shd w:val="clear" w:color="auto" w:fill="auto"/>
            <w:noWrap/>
            <w:vAlign w:val="center"/>
            <w:hideMark/>
          </w:tcPr>
          <w:p w14:paraId="1FFFDE1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Format</w:t>
            </w:r>
          </w:p>
        </w:tc>
      </w:tr>
      <w:tr w:rsidR="00BA7AF2" w:rsidRPr="00BA7AF2" w14:paraId="3BB4A643" w14:textId="77777777" w:rsidTr="00BA7AF2">
        <w:trPr>
          <w:trHeight w:val="320"/>
        </w:trPr>
        <w:tc>
          <w:tcPr>
            <w:tcW w:w="949" w:type="pct"/>
            <w:tcBorders>
              <w:top w:val="nil"/>
              <w:left w:val="nil"/>
              <w:bottom w:val="nil"/>
              <w:right w:val="nil"/>
            </w:tcBorders>
            <w:shd w:val="clear" w:color="auto" w:fill="auto"/>
            <w:noWrap/>
            <w:vAlign w:val="center"/>
            <w:hideMark/>
          </w:tcPr>
          <w:p w14:paraId="2940ADA4"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CLOEBIRD</w:t>
            </w:r>
          </w:p>
        </w:tc>
        <w:tc>
          <w:tcPr>
            <w:tcW w:w="2514" w:type="pct"/>
            <w:tcBorders>
              <w:top w:val="nil"/>
              <w:left w:val="nil"/>
              <w:bottom w:val="nil"/>
              <w:right w:val="nil"/>
            </w:tcBorders>
            <w:shd w:val="clear" w:color="000000" w:fill="C6EFCE"/>
            <w:noWrap/>
            <w:vAlign w:val="center"/>
            <w:hideMark/>
          </w:tcPr>
          <w:p w14:paraId="31522C1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387355F0"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6E36628E" w14:textId="77777777" w:rsidTr="00BA7AF2">
        <w:trPr>
          <w:trHeight w:val="320"/>
        </w:trPr>
        <w:tc>
          <w:tcPr>
            <w:tcW w:w="949" w:type="pct"/>
            <w:tcBorders>
              <w:top w:val="nil"/>
              <w:left w:val="nil"/>
              <w:bottom w:val="nil"/>
              <w:right w:val="nil"/>
            </w:tcBorders>
            <w:shd w:val="clear" w:color="auto" w:fill="auto"/>
            <w:noWrap/>
            <w:vAlign w:val="center"/>
            <w:hideMark/>
          </w:tcPr>
          <w:p w14:paraId="1C5B3C8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ESA</w:t>
            </w:r>
          </w:p>
        </w:tc>
        <w:tc>
          <w:tcPr>
            <w:tcW w:w="2514" w:type="pct"/>
            <w:tcBorders>
              <w:top w:val="nil"/>
              <w:left w:val="nil"/>
              <w:bottom w:val="nil"/>
              <w:right w:val="nil"/>
            </w:tcBorders>
            <w:shd w:val="clear" w:color="auto" w:fill="auto"/>
            <w:noWrap/>
            <w:vAlign w:val="center"/>
            <w:hideMark/>
          </w:tcPr>
          <w:p w14:paraId="732D8E8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68%</w:t>
            </w:r>
          </w:p>
        </w:tc>
        <w:tc>
          <w:tcPr>
            <w:tcW w:w="1537" w:type="pct"/>
            <w:tcBorders>
              <w:top w:val="nil"/>
              <w:left w:val="nil"/>
              <w:bottom w:val="nil"/>
              <w:right w:val="nil"/>
            </w:tcBorders>
            <w:shd w:val="clear" w:color="000000" w:fill="FFEB9C"/>
            <w:noWrap/>
            <w:vAlign w:val="center"/>
            <w:hideMark/>
          </w:tcPr>
          <w:p w14:paraId="35C1FDE7"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20885FB8" w14:textId="77777777" w:rsidTr="00BA7AF2">
        <w:trPr>
          <w:trHeight w:val="320"/>
        </w:trPr>
        <w:tc>
          <w:tcPr>
            <w:tcW w:w="949" w:type="pct"/>
            <w:tcBorders>
              <w:top w:val="nil"/>
              <w:left w:val="nil"/>
              <w:bottom w:val="nil"/>
              <w:right w:val="nil"/>
            </w:tcBorders>
            <w:shd w:val="clear" w:color="auto" w:fill="auto"/>
            <w:noWrap/>
            <w:vAlign w:val="center"/>
            <w:hideMark/>
          </w:tcPr>
          <w:p w14:paraId="376FC10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GLEON</w:t>
            </w:r>
          </w:p>
        </w:tc>
        <w:tc>
          <w:tcPr>
            <w:tcW w:w="2514" w:type="pct"/>
            <w:tcBorders>
              <w:top w:val="nil"/>
              <w:left w:val="nil"/>
              <w:bottom w:val="nil"/>
              <w:right w:val="nil"/>
            </w:tcBorders>
            <w:shd w:val="clear" w:color="auto" w:fill="auto"/>
            <w:noWrap/>
            <w:vAlign w:val="center"/>
            <w:hideMark/>
          </w:tcPr>
          <w:p w14:paraId="554DACB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92%</w:t>
            </w:r>
          </w:p>
        </w:tc>
        <w:tc>
          <w:tcPr>
            <w:tcW w:w="1537" w:type="pct"/>
            <w:tcBorders>
              <w:top w:val="nil"/>
              <w:left w:val="nil"/>
              <w:bottom w:val="nil"/>
              <w:right w:val="nil"/>
            </w:tcBorders>
            <w:shd w:val="clear" w:color="auto" w:fill="auto"/>
            <w:noWrap/>
            <w:vAlign w:val="center"/>
            <w:hideMark/>
          </w:tcPr>
          <w:p w14:paraId="1FE7F400"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r>
      <w:tr w:rsidR="00BA7AF2" w:rsidRPr="00BA7AF2" w14:paraId="003259E5" w14:textId="77777777" w:rsidTr="00BA7AF2">
        <w:trPr>
          <w:trHeight w:val="320"/>
        </w:trPr>
        <w:tc>
          <w:tcPr>
            <w:tcW w:w="949" w:type="pct"/>
            <w:tcBorders>
              <w:top w:val="nil"/>
              <w:left w:val="nil"/>
              <w:bottom w:val="nil"/>
              <w:right w:val="nil"/>
            </w:tcBorders>
            <w:shd w:val="clear" w:color="auto" w:fill="auto"/>
            <w:noWrap/>
            <w:vAlign w:val="center"/>
            <w:hideMark/>
          </w:tcPr>
          <w:p w14:paraId="2ACCE6C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GOA</w:t>
            </w:r>
          </w:p>
        </w:tc>
        <w:tc>
          <w:tcPr>
            <w:tcW w:w="2514" w:type="pct"/>
            <w:tcBorders>
              <w:top w:val="nil"/>
              <w:left w:val="nil"/>
              <w:bottom w:val="nil"/>
              <w:right w:val="nil"/>
            </w:tcBorders>
            <w:shd w:val="clear" w:color="000000" w:fill="C6EFCE"/>
            <w:noWrap/>
            <w:vAlign w:val="center"/>
            <w:hideMark/>
          </w:tcPr>
          <w:p w14:paraId="11BDCDA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3986B74A"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r>
      <w:tr w:rsidR="00BA7AF2" w:rsidRPr="00BA7AF2" w14:paraId="17155D16" w14:textId="77777777" w:rsidTr="00BA7AF2">
        <w:trPr>
          <w:trHeight w:val="320"/>
        </w:trPr>
        <w:tc>
          <w:tcPr>
            <w:tcW w:w="949" w:type="pct"/>
            <w:tcBorders>
              <w:top w:val="nil"/>
              <w:left w:val="nil"/>
              <w:bottom w:val="nil"/>
              <w:right w:val="nil"/>
            </w:tcBorders>
            <w:shd w:val="clear" w:color="auto" w:fill="auto"/>
            <w:noWrap/>
            <w:vAlign w:val="center"/>
            <w:hideMark/>
          </w:tcPr>
          <w:p w14:paraId="26AF48A9"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IOE</w:t>
            </w:r>
          </w:p>
        </w:tc>
        <w:tc>
          <w:tcPr>
            <w:tcW w:w="2514" w:type="pct"/>
            <w:tcBorders>
              <w:top w:val="nil"/>
              <w:left w:val="nil"/>
              <w:bottom w:val="nil"/>
              <w:right w:val="nil"/>
            </w:tcBorders>
            <w:shd w:val="clear" w:color="000000" w:fill="C6EFCE"/>
            <w:noWrap/>
            <w:vAlign w:val="center"/>
            <w:hideMark/>
          </w:tcPr>
          <w:p w14:paraId="2D834427"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1FDA5C5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29%</w:t>
            </w:r>
          </w:p>
        </w:tc>
      </w:tr>
      <w:tr w:rsidR="00BA7AF2" w:rsidRPr="00BA7AF2" w14:paraId="194A25EE" w14:textId="77777777" w:rsidTr="00BA7AF2">
        <w:trPr>
          <w:trHeight w:val="320"/>
        </w:trPr>
        <w:tc>
          <w:tcPr>
            <w:tcW w:w="949" w:type="pct"/>
            <w:tcBorders>
              <w:top w:val="nil"/>
              <w:left w:val="nil"/>
              <w:bottom w:val="nil"/>
              <w:right w:val="nil"/>
            </w:tcBorders>
            <w:shd w:val="clear" w:color="auto" w:fill="auto"/>
            <w:noWrap/>
            <w:vAlign w:val="center"/>
            <w:hideMark/>
          </w:tcPr>
          <w:p w14:paraId="29A0C28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KNB</w:t>
            </w:r>
          </w:p>
        </w:tc>
        <w:tc>
          <w:tcPr>
            <w:tcW w:w="2514" w:type="pct"/>
            <w:tcBorders>
              <w:top w:val="nil"/>
              <w:left w:val="nil"/>
              <w:bottom w:val="nil"/>
              <w:right w:val="nil"/>
            </w:tcBorders>
            <w:shd w:val="clear" w:color="auto" w:fill="auto"/>
            <w:noWrap/>
            <w:vAlign w:val="center"/>
            <w:hideMark/>
          </w:tcPr>
          <w:p w14:paraId="17545F7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39%</w:t>
            </w:r>
          </w:p>
        </w:tc>
        <w:tc>
          <w:tcPr>
            <w:tcW w:w="1537" w:type="pct"/>
            <w:tcBorders>
              <w:top w:val="nil"/>
              <w:left w:val="nil"/>
              <w:bottom w:val="nil"/>
              <w:right w:val="nil"/>
            </w:tcBorders>
            <w:shd w:val="clear" w:color="auto" w:fill="auto"/>
            <w:noWrap/>
            <w:vAlign w:val="center"/>
            <w:hideMark/>
          </w:tcPr>
          <w:p w14:paraId="1ADFDDB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20%</w:t>
            </w:r>
          </w:p>
        </w:tc>
      </w:tr>
      <w:tr w:rsidR="00BA7AF2" w:rsidRPr="00BA7AF2" w14:paraId="2C274A53" w14:textId="77777777" w:rsidTr="00BA7AF2">
        <w:trPr>
          <w:trHeight w:val="320"/>
        </w:trPr>
        <w:tc>
          <w:tcPr>
            <w:tcW w:w="949" w:type="pct"/>
            <w:tcBorders>
              <w:top w:val="nil"/>
              <w:left w:val="nil"/>
              <w:bottom w:val="nil"/>
              <w:right w:val="nil"/>
            </w:tcBorders>
            <w:shd w:val="clear" w:color="auto" w:fill="auto"/>
            <w:noWrap/>
            <w:vAlign w:val="center"/>
            <w:hideMark/>
          </w:tcPr>
          <w:p w14:paraId="4C9DCA84"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KUBI</w:t>
            </w:r>
          </w:p>
        </w:tc>
        <w:tc>
          <w:tcPr>
            <w:tcW w:w="2514" w:type="pct"/>
            <w:tcBorders>
              <w:top w:val="nil"/>
              <w:left w:val="nil"/>
              <w:bottom w:val="nil"/>
              <w:right w:val="nil"/>
            </w:tcBorders>
            <w:shd w:val="clear" w:color="000000" w:fill="FFEB9C"/>
            <w:noWrap/>
            <w:vAlign w:val="center"/>
            <w:hideMark/>
          </w:tcPr>
          <w:p w14:paraId="5C6F067D"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2A58CFC4"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71243C80" w14:textId="77777777" w:rsidTr="00BA7AF2">
        <w:trPr>
          <w:trHeight w:val="320"/>
        </w:trPr>
        <w:tc>
          <w:tcPr>
            <w:tcW w:w="949" w:type="pct"/>
            <w:tcBorders>
              <w:top w:val="nil"/>
              <w:left w:val="nil"/>
              <w:bottom w:val="nil"/>
              <w:right w:val="nil"/>
            </w:tcBorders>
            <w:shd w:val="clear" w:color="auto" w:fill="auto"/>
            <w:noWrap/>
            <w:vAlign w:val="center"/>
            <w:hideMark/>
          </w:tcPr>
          <w:p w14:paraId="7A5B2DD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LTER</w:t>
            </w:r>
          </w:p>
        </w:tc>
        <w:tc>
          <w:tcPr>
            <w:tcW w:w="2514" w:type="pct"/>
            <w:tcBorders>
              <w:top w:val="nil"/>
              <w:left w:val="nil"/>
              <w:bottom w:val="nil"/>
              <w:right w:val="nil"/>
            </w:tcBorders>
            <w:shd w:val="clear" w:color="auto" w:fill="auto"/>
            <w:noWrap/>
            <w:vAlign w:val="center"/>
            <w:hideMark/>
          </w:tcPr>
          <w:p w14:paraId="16FB5DB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93%</w:t>
            </w:r>
          </w:p>
        </w:tc>
        <w:tc>
          <w:tcPr>
            <w:tcW w:w="1537" w:type="pct"/>
            <w:tcBorders>
              <w:top w:val="nil"/>
              <w:left w:val="nil"/>
              <w:bottom w:val="nil"/>
              <w:right w:val="nil"/>
            </w:tcBorders>
            <w:shd w:val="clear" w:color="auto" w:fill="auto"/>
            <w:noWrap/>
            <w:vAlign w:val="center"/>
            <w:hideMark/>
          </w:tcPr>
          <w:p w14:paraId="4446F4A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58%</w:t>
            </w:r>
          </w:p>
        </w:tc>
      </w:tr>
      <w:tr w:rsidR="00BA7AF2" w:rsidRPr="00BA7AF2" w14:paraId="3E32BB1E" w14:textId="77777777" w:rsidTr="00BA7AF2">
        <w:trPr>
          <w:trHeight w:val="320"/>
        </w:trPr>
        <w:tc>
          <w:tcPr>
            <w:tcW w:w="949" w:type="pct"/>
            <w:tcBorders>
              <w:top w:val="nil"/>
              <w:left w:val="nil"/>
              <w:bottom w:val="nil"/>
              <w:right w:val="nil"/>
            </w:tcBorders>
            <w:shd w:val="clear" w:color="auto" w:fill="auto"/>
            <w:noWrap/>
            <w:vAlign w:val="center"/>
            <w:hideMark/>
          </w:tcPr>
          <w:p w14:paraId="1631DD2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LTER_EUROPE</w:t>
            </w:r>
          </w:p>
        </w:tc>
        <w:tc>
          <w:tcPr>
            <w:tcW w:w="2514" w:type="pct"/>
            <w:tcBorders>
              <w:top w:val="nil"/>
              <w:left w:val="nil"/>
              <w:bottom w:val="nil"/>
              <w:right w:val="nil"/>
            </w:tcBorders>
            <w:shd w:val="clear" w:color="000000" w:fill="C6EFCE"/>
            <w:noWrap/>
            <w:vAlign w:val="center"/>
            <w:hideMark/>
          </w:tcPr>
          <w:p w14:paraId="11FF1018"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FFEB9C"/>
            <w:noWrap/>
            <w:vAlign w:val="center"/>
            <w:hideMark/>
          </w:tcPr>
          <w:p w14:paraId="01192F28"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23712FE6" w14:textId="77777777" w:rsidTr="00BA7AF2">
        <w:trPr>
          <w:trHeight w:val="320"/>
        </w:trPr>
        <w:tc>
          <w:tcPr>
            <w:tcW w:w="949" w:type="pct"/>
            <w:tcBorders>
              <w:top w:val="nil"/>
              <w:left w:val="nil"/>
              <w:bottom w:val="nil"/>
              <w:right w:val="nil"/>
            </w:tcBorders>
            <w:shd w:val="clear" w:color="auto" w:fill="auto"/>
            <w:noWrap/>
            <w:vAlign w:val="center"/>
            <w:hideMark/>
          </w:tcPr>
          <w:p w14:paraId="3B414079" w14:textId="77777777" w:rsidR="00BA7AF2" w:rsidRPr="002A6851" w:rsidRDefault="00BA7AF2" w:rsidP="00BA7AF2">
            <w:pPr>
              <w:jc w:val="center"/>
              <w:rPr>
                <w:rFonts w:ascii="Calibri" w:eastAsia="Times New Roman" w:hAnsi="Calibri"/>
                <w:color w:val="000000"/>
                <w:sz w:val="18"/>
                <w:szCs w:val="18"/>
              </w:rPr>
            </w:pPr>
            <w:proofErr w:type="spellStart"/>
            <w:r w:rsidRPr="002A6851">
              <w:rPr>
                <w:rFonts w:ascii="Calibri" w:eastAsia="Times New Roman" w:hAnsi="Calibri"/>
                <w:color w:val="000000"/>
                <w:sz w:val="18"/>
                <w:szCs w:val="18"/>
              </w:rPr>
              <w:t>ONEShare</w:t>
            </w:r>
            <w:proofErr w:type="spellEnd"/>
          </w:p>
        </w:tc>
        <w:tc>
          <w:tcPr>
            <w:tcW w:w="2514" w:type="pct"/>
            <w:tcBorders>
              <w:top w:val="nil"/>
              <w:left w:val="nil"/>
              <w:bottom w:val="nil"/>
              <w:right w:val="nil"/>
            </w:tcBorders>
            <w:shd w:val="clear" w:color="000000" w:fill="FFEB9C"/>
            <w:noWrap/>
            <w:vAlign w:val="center"/>
            <w:hideMark/>
          </w:tcPr>
          <w:p w14:paraId="51532757"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7E191615"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1D64B514" w14:textId="77777777" w:rsidTr="00BA7AF2">
        <w:trPr>
          <w:trHeight w:val="320"/>
        </w:trPr>
        <w:tc>
          <w:tcPr>
            <w:tcW w:w="949" w:type="pct"/>
            <w:tcBorders>
              <w:top w:val="nil"/>
              <w:left w:val="nil"/>
              <w:bottom w:val="nil"/>
              <w:right w:val="nil"/>
            </w:tcBorders>
            <w:shd w:val="clear" w:color="auto" w:fill="auto"/>
            <w:noWrap/>
            <w:vAlign w:val="center"/>
            <w:hideMark/>
          </w:tcPr>
          <w:p w14:paraId="48473F3B"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PISCO</w:t>
            </w:r>
          </w:p>
        </w:tc>
        <w:tc>
          <w:tcPr>
            <w:tcW w:w="2514" w:type="pct"/>
            <w:tcBorders>
              <w:top w:val="nil"/>
              <w:left w:val="nil"/>
              <w:bottom w:val="nil"/>
              <w:right w:val="nil"/>
            </w:tcBorders>
            <w:shd w:val="clear" w:color="000000" w:fill="FFEB9C"/>
            <w:noWrap/>
            <w:vAlign w:val="center"/>
            <w:hideMark/>
          </w:tcPr>
          <w:p w14:paraId="70518882"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C6EFCE"/>
            <w:noWrap/>
            <w:vAlign w:val="center"/>
            <w:hideMark/>
          </w:tcPr>
          <w:p w14:paraId="02EEC769"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05F95EA3" w14:textId="77777777" w:rsidTr="00BA7AF2">
        <w:trPr>
          <w:trHeight w:val="320"/>
        </w:trPr>
        <w:tc>
          <w:tcPr>
            <w:tcW w:w="949" w:type="pct"/>
            <w:tcBorders>
              <w:top w:val="nil"/>
              <w:left w:val="nil"/>
              <w:bottom w:val="nil"/>
              <w:right w:val="nil"/>
            </w:tcBorders>
            <w:shd w:val="clear" w:color="auto" w:fill="auto"/>
            <w:noWrap/>
            <w:vAlign w:val="center"/>
            <w:hideMark/>
          </w:tcPr>
          <w:p w14:paraId="3B838102"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SANPARKS</w:t>
            </w:r>
          </w:p>
        </w:tc>
        <w:tc>
          <w:tcPr>
            <w:tcW w:w="2514" w:type="pct"/>
            <w:tcBorders>
              <w:top w:val="nil"/>
              <w:left w:val="nil"/>
              <w:bottom w:val="nil"/>
              <w:right w:val="nil"/>
            </w:tcBorders>
            <w:shd w:val="clear" w:color="auto" w:fill="auto"/>
            <w:noWrap/>
            <w:vAlign w:val="center"/>
            <w:hideMark/>
          </w:tcPr>
          <w:p w14:paraId="3EF8F1C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c>
          <w:tcPr>
            <w:tcW w:w="1537" w:type="pct"/>
            <w:tcBorders>
              <w:top w:val="nil"/>
              <w:left w:val="nil"/>
              <w:bottom w:val="nil"/>
              <w:right w:val="nil"/>
            </w:tcBorders>
            <w:shd w:val="clear" w:color="auto" w:fill="auto"/>
            <w:noWrap/>
            <w:vAlign w:val="center"/>
            <w:hideMark/>
          </w:tcPr>
          <w:p w14:paraId="6F6161F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r>
      <w:tr w:rsidR="00BA7AF2" w:rsidRPr="00BA7AF2" w14:paraId="19294CCD" w14:textId="77777777" w:rsidTr="00BA7AF2">
        <w:trPr>
          <w:trHeight w:val="320"/>
        </w:trPr>
        <w:tc>
          <w:tcPr>
            <w:tcW w:w="949" w:type="pct"/>
            <w:tcBorders>
              <w:top w:val="nil"/>
              <w:left w:val="nil"/>
              <w:bottom w:val="nil"/>
              <w:right w:val="nil"/>
            </w:tcBorders>
            <w:shd w:val="clear" w:color="auto" w:fill="auto"/>
            <w:noWrap/>
            <w:vAlign w:val="center"/>
            <w:hideMark/>
          </w:tcPr>
          <w:p w14:paraId="4AB05560"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TERN</w:t>
            </w:r>
          </w:p>
        </w:tc>
        <w:tc>
          <w:tcPr>
            <w:tcW w:w="2514" w:type="pct"/>
            <w:tcBorders>
              <w:top w:val="nil"/>
              <w:left w:val="nil"/>
              <w:bottom w:val="nil"/>
              <w:right w:val="nil"/>
            </w:tcBorders>
            <w:shd w:val="clear" w:color="000000" w:fill="FFEB9C"/>
            <w:noWrap/>
            <w:vAlign w:val="center"/>
            <w:hideMark/>
          </w:tcPr>
          <w:p w14:paraId="69C82C9F"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3F64CD6B"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09B6FDDB" w14:textId="77777777" w:rsidTr="00BA7AF2">
        <w:trPr>
          <w:trHeight w:val="320"/>
        </w:trPr>
        <w:tc>
          <w:tcPr>
            <w:tcW w:w="949" w:type="pct"/>
            <w:tcBorders>
              <w:top w:val="nil"/>
              <w:left w:val="nil"/>
              <w:bottom w:val="nil"/>
              <w:right w:val="nil"/>
            </w:tcBorders>
            <w:shd w:val="clear" w:color="auto" w:fill="auto"/>
            <w:noWrap/>
            <w:vAlign w:val="center"/>
            <w:hideMark/>
          </w:tcPr>
          <w:p w14:paraId="60742086"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TFRI</w:t>
            </w:r>
          </w:p>
        </w:tc>
        <w:tc>
          <w:tcPr>
            <w:tcW w:w="2514" w:type="pct"/>
            <w:tcBorders>
              <w:top w:val="nil"/>
              <w:left w:val="nil"/>
              <w:bottom w:val="nil"/>
              <w:right w:val="nil"/>
            </w:tcBorders>
            <w:shd w:val="clear" w:color="auto" w:fill="auto"/>
            <w:noWrap/>
            <w:vAlign w:val="center"/>
            <w:hideMark/>
          </w:tcPr>
          <w:p w14:paraId="62109C8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1537" w:type="pct"/>
            <w:tcBorders>
              <w:top w:val="nil"/>
              <w:left w:val="nil"/>
              <w:bottom w:val="nil"/>
              <w:right w:val="nil"/>
            </w:tcBorders>
            <w:shd w:val="clear" w:color="auto" w:fill="auto"/>
            <w:noWrap/>
            <w:vAlign w:val="center"/>
            <w:hideMark/>
          </w:tcPr>
          <w:p w14:paraId="3251DDCE"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r>
      <w:tr w:rsidR="00BA7AF2" w:rsidRPr="00BA7AF2" w14:paraId="227E601F" w14:textId="77777777" w:rsidTr="00AA0B11">
        <w:tblPrEx>
          <w:tblW w:w="5000" w:type="pct"/>
          <w:tblPrExChange w:id="217" w:author="Ted Habermann" w:date="2017-04-04T08:36:00Z">
            <w:tblPrEx>
              <w:tblW w:w="5000" w:type="pct"/>
            </w:tblPrEx>
          </w:tblPrExChange>
        </w:tblPrEx>
        <w:trPr>
          <w:trHeight w:val="320"/>
          <w:trPrChange w:id="218" w:author="Ted Habermann" w:date="2017-04-04T08:36:00Z">
            <w:trPr>
              <w:trHeight w:val="320"/>
            </w:trPr>
          </w:trPrChange>
        </w:trPr>
        <w:tc>
          <w:tcPr>
            <w:tcW w:w="949" w:type="pct"/>
            <w:tcBorders>
              <w:top w:val="nil"/>
              <w:left w:val="nil"/>
              <w:bottom w:val="nil"/>
              <w:right w:val="nil"/>
            </w:tcBorders>
            <w:shd w:val="clear" w:color="auto" w:fill="auto"/>
            <w:noWrap/>
            <w:vAlign w:val="center"/>
            <w:hideMark/>
            <w:tcPrChange w:id="219" w:author="Ted Habermann" w:date="2017-04-04T08:36:00Z">
              <w:tcPr>
                <w:tcW w:w="949" w:type="pct"/>
                <w:tcBorders>
                  <w:top w:val="nil"/>
                  <w:left w:val="nil"/>
                  <w:bottom w:val="nil"/>
                  <w:right w:val="nil"/>
                </w:tcBorders>
                <w:shd w:val="clear" w:color="auto" w:fill="auto"/>
                <w:noWrap/>
                <w:vAlign w:val="center"/>
                <w:hideMark/>
              </w:tcPr>
            </w:tcPrChange>
          </w:tcPr>
          <w:p w14:paraId="4C35821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USANPN</w:t>
            </w:r>
          </w:p>
        </w:tc>
        <w:tc>
          <w:tcPr>
            <w:tcW w:w="2514" w:type="pct"/>
            <w:tcBorders>
              <w:top w:val="nil"/>
              <w:left w:val="nil"/>
              <w:bottom w:val="single" w:sz="24" w:space="0" w:color="auto"/>
              <w:right w:val="nil"/>
            </w:tcBorders>
            <w:shd w:val="clear" w:color="000000" w:fill="C6EFCE"/>
            <w:noWrap/>
            <w:vAlign w:val="center"/>
            <w:hideMark/>
            <w:tcPrChange w:id="220" w:author="Ted Habermann" w:date="2017-04-04T08:36:00Z">
              <w:tcPr>
                <w:tcW w:w="2514" w:type="pct"/>
                <w:tcBorders>
                  <w:top w:val="nil"/>
                  <w:left w:val="nil"/>
                  <w:bottom w:val="nil"/>
                  <w:right w:val="nil"/>
                </w:tcBorders>
                <w:shd w:val="clear" w:color="000000" w:fill="C6EFCE"/>
                <w:noWrap/>
                <w:vAlign w:val="center"/>
                <w:hideMark/>
              </w:tcPr>
            </w:tcPrChange>
          </w:tcPr>
          <w:p w14:paraId="3BCD7E48"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single" w:sz="24" w:space="0" w:color="auto"/>
              <w:right w:val="nil"/>
            </w:tcBorders>
            <w:shd w:val="clear" w:color="000000" w:fill="C6EFCE"/>
            <w:noWrap/>
            <w:vAlign w:val="center"/>
            <w:hideMark/>
            <w:tcPrChange w:id="221" w:author="Ted Habermann" w:date="2017-04-04T08:36:00Z">
              <w:tcPr>
                <w:tcW w:w="1537" w:type="pct"/>
                <w:tcBorders>
                  <w:top w:val="nil"/>
                  <w:left w:val="nil"/>
                  <w:bottom w:val="nil"/>
                  <w:right w:val="nil"/>
                </w:tcBorders>
                <w:shd w:val="clear" w:color="000000" w:fill="C6EFCE"/>
                <w:noWrap/>
                <w:vAlign w:val="center"/>
                <w:hideMark/>
              </w:tcPr>
            </w:tcPrChange>
          </w:tcPr>
          <w:p w14:paraId="557271A3"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2130028A" w14:textId="77777777" w:rsidTr="00AA0B11">
        <w:tblPrEx>
          <w:tblW w:w="5000" w:type="pct"/>
          <w:tblPrExChange w:id="222" w:author="Ted Habermann" w:date="2017-04-04T08:36:00Z">
            <w:tblPrEx>
              <w:tblW w:w="5000" w:type="pct"/>
            </w:tblPrEx>
          </w:tblPrExChange>
        </w:tblPrEx>
        <w:trPr>
          <w:trHeight w:val="320"/>
          <w:trPrChange w:id="223" w:author="Ted Habermann" w:date="2017-04-04T08:36:00Z">
            <w:trPr>
              <w:trHeight w:val="320"/>
            </w:trPr>
          </w:trPrChange>
        </w:trPr>
        <w:tc>
          <w:tcPr>
            <w:tcW w:w="949" w:type="pct"/>
            <w:tcBorders>
              <w:top w:val="nil"/>
              <w:left w:val="nil"/>
              <w:bottom w:val="nil"/>
              <w:right w:val="nil"/>
            </w:tcBorders>
            <w:shd w:val="clear" w:color="auto" w:fill="auto"/>
            <w:noWrap/>
            <w:vAlign w:val="center"/>
            <w:hideMark/>
            <w:tcPrChange w:id="224" w:author="Ted Habermann" w:date="2017-04-04T08:36:00Z">
              <w:tcPr>
                <w:tcW w:w="949" w:type="pct"/>
                <w:tcBorders>
                  <w:top w:val="nil"/>
                  <w:left w:val="nil"/>
                  <w:bottom w:val="nil"/>
                  <w:right w:val="nil"/>
                </w:tcBorders>
                <w:shd w:val="clear" w:color="auto" w:fill="auto"/>
                <w:noWrap/>
                <w:vAlign w:val="center"/>
                <w:hideMark/>
              </w:tcPr>
            </w:tcPrChange>
          </w:tcPr>
          <w:p w14:paraId="653A39E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CDL</w:t>
            </w:r>
          </w:p>
        </w:tc>
        <w:tc>
          <w:tcPr>
            <w:tcW w:w="2514" w:type="pct"/>
            <w:tcBorders>
              <w:top w:val="single" w:sz="24" w:space="0" w:color="auto"/>
              <w:left w:val="nil"/>
              <w:bottom w:val="nil"/>
              <w:right w:val="nil"/>
            </w:tcBorders>
            <w:shd w:val="clear" w:color="000000" w:fill="C6EFCE"/>
            <w:noWrap/>
            <w:vAlign w:val="center"/>
            <w:hideMark/>
            <w:tcPrChange w:id="225" w:author="Ted Habermann" w:date="2017-04-04T08:36:00Z">
              <w:tcPr>
                <w:tcW w:w="2514" w:type="pct"/>
                <w:tcBorders>
                  <w:top w:val="nil"/>
                  <w:left w:val="nil"/>
                  <w:bottom w:val="nil"/>
                  <w:right w:val="nil"/>
                </w:tcBorders>
                <w:shd w:val="clear" w:color="000000" w:fill="C6EFCE"/>
                <w:noWrap/>
                <w:vAlign w:val="center"/>
                <w:hideMark/>
              </w:tcPr>
            </w:tcPrChange>
          </w:tcPr>
          <w:p w14:paraId="05CD7A4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single" w:sz="24" w:space="0" w:color="auto"/>
              <w:left w:val="nil"/>
              <w:bottom w:val="nil"/>
              <w:right w:val="nil"/>
            </w:tcBorders>
            <w:shd w:val="clear" w:color="000000" w:fill="FFEB9C"/>
            <w:noWrap/>
            <w:vAlign w:val="center"/>
            <w:hideMark/>
            <w:tcPrChange w:id="226" w:author="Ted Habermann" w:date="2017-04-04T08:36:00Z">
              <w:tcPr>
                <w:tcW w:w="1537" w:type="pct"/>
                <w:tcBorders>
                  <w:top w:val="nil"/>
                  <w:left w:val="nil"/>
                  <w:bottom w:val="nil"/>
                  <w:right w:val="nil"/>
                </w:tcBorders>
                <w:shd w:val="clear" w:color="000000" w:fill="FFEB9C"/>
                <w:noWrap/>
                <w:vAlign w:val="center"/>
                <w:hideMark/>
              </w:tcPr>
            </w:tcPrChange>
          </w:tcPr>
          <w:p w14:paraId="36D84085"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73B3F6AD" w14:textId="77777777" w:rsidTr="00BA7AF2">
        <w:trPr>
          <w:trHeight w:val="320"/>
        </w:trPr>
        <w:tc>
          <w:tcPr>
            <w:tcW w:w="949" w:type="pct"/>
            <w:tcBorders>
              <w:top w:val="nil"/>
              <w:left w:val="nil"/>
              <w:bottom w:val="nil"/>
              <w:right w:val="nil"/>
            </w:tcBorders>
            <w:shd w:val="clear" w:color="auto" w:fill="auto"/>
            <w:noWrap/>
            <w:vAlign w:val="center"/>
            <w:hideMark/>
          </w:tcPr>
          <w:p w14:paraId="49DE21E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EDACGSTORE</w:t>
            </w:r>
          </w:p>
        </w:tc>
        <w:tc>
          <w:tcPr>
            <w:tcW w:w="2514" w:type="pct"/>
            <w:tcBorders>
              <w:top w:val="nil"/>
              <w:left w:val="nil"/>
              <w:bottom w:val="nil"/>
              <w:right w:val="nil"/>
            </w:tcBorders>
            <w:shd w:val="clear" w:color="000000" w:fill="C6EFCE"/>
            <w:noWrap/>
            <w:vAlign w:val="center"/>
            <w:hideMark/>
          </w:tcPr>
          <w:p w14:paraId="69C7767A"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2419252D"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4D18BCC9" w14:textId="77777777" w:rsidTr="00BA7AF2">
        <w:trPr>
          <w:trHeight w:val="320"/>
        </w:trPr>
        <w:tc>
          <w:tcPr>
            <w:tcW w:w="949" w:type="pct"/>
            <w:tcBorders>
              <w:top w:val="nil"/>
              <w:left w:val="nil"/>
              <w:bottom w:val="nil"/>
              <w:right w:val="nil"/>
            </w:tcBorders>
            <w:shd w:val="clear" w:color="auto" w:fill="auto"/>
            <w:noWrap/>
            <w:vAlign w:val="center"/>
            <w:hideMark/>
          </w:tcPr>
          <w:p w14:paraId="5A0B480D" w14:textId="77777777" w:rsidR="00BA7AF2" w:rsidRPr="002A6851" w:rsidRDefault="00BA7AF2" w:rsidP="00BA7AF2">
            <w:pPr>
              <w:jc w:val="center"/>
              <w:rPr>
                <w:rFonts w:ascii="Book Antiqua" w:eastAsia="Times New Roman" w:hAnsi="Book Antiqua"/>
                <w:color w:val="000000"/>
                <w:sz w:val="18"/>
                <w:szCs w:val="18"/>
              </w:rPr>
            </w:pPr>
            <w:r w:rsidRPr="002A6851">
              <w:rPr>
                <w:rFonts w:ascii="Book Antiqua" w:eastAsia="Times New Roman" w:hAnsi="Book Antiqua"/>
                <w:color w:val="000000"/>
                <w:sz w:val="18"/>
                <w:szCs w:val="18"/>
              </w:rPr>
              <w:t>NMEPSCOR</w:t>
            </w:r>
          </w:p>
        </w:tc>
        <w:tc>
          <w:tcPr>
            <w:tcW w:w="2514" w:type="pct"/>
            <w:tcBorders>
              <w:top w:val="nil"/>
              <w:left w:val="nil"/>
              <w:bottom w:val="nil"/>
              <w:right w:val="nil"/>
            </w:tcBorders>
            <w:shd w:val="clear" w:color="000000" w:fill="C6EFCE"/>
            <w:noWrap/>
            <w:vAlign w:val="center"/>
            <w:hideMark/>
          </w:tcPr>
          <w:p w14:paraId="7DD808A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63D06753"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2269C271" w14:textId="77777777" w:rsidTr="00BA7AF2">
        <w:trPr>
          <w:trHeight w:val="320"/>
        </w:trPr>
        <w:tc>
          <w:tcPr>
            <w:tcW w:w="949" w:type="pct"/>
            <w:tcBorders>
              <w:top w:val="nil"/>
              <w:left w:val="nil"/>
              <w:bottom w:val="nil"/>
              <w:right w:val="nil"/>
            </w:tcBorders>
            <w:shd w:val="clear" w:color="auto" w:fill="auto"/>
            <w:noWrap/>
            <w:vAlign w:val="center"/>
            <w:hideMark/>
          </w:tcPr>
          <w:p w14:paraId="490F387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SEAD</w:t>
            </w:r>
          </w:p>
        </w:tc>
        <w:tc>
          <w:tcPr>
            <w:tcW w:w="2514" w:type="pct"/>
            <w:tcBorders>
              <w:top w:val="nil"/>
              <w:left w:val="nil"/>
              <w:bottom w:val="nil"/>
              <w:right w:val="nil"/>
            </w:tcBorders>
            <w:shd w:val="clear" w:color="000000" w:fill="C6EFCE"/>
            <w:noWrap/>
            <w:vAlign w:val="center"/>
            <w:hideMark/>
          </w:tcPr>
          <w:p w14:paraId="67F732E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1169C9A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w:t>
            </w:r>
          </w:p>
        </w:tc>
      </w:tr>
      <w:tr w:rsidR="00BA7AF2" w:rsidRPr="00BA7AF2" w14:paraId="57564324" w14:textId="77777777" w:rsidTr="00BA7AF2">
        <w:trPr>
          <w:trHeight w:val="340"/>
        </w:trPr>
        <w:tc>
          <w:tcPr>
            <w:tcW w:w="949" w:type="pct"/>
            <w:tcBorders>
              <w:top w:val="nil"/>
              <w:left w:val="nil"/>
              <w:bottom w:val="nil"/>
              <w:right w:val="nil"/>
            </w:tcBorders>
            <w:shd w:val="clear" w:color="auto" w:fill="auto"/>
            <w:noWrap/>
            <w:vAlign w:val="center"/>
            <w:hideMark/>
          </w:tcPr>
          <w:p w14:paraId="4E553A6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USGSCSAS</w:t>
            </w:r>
          </w:p>
        </w:tc>
        <w:tc>
          <w:tcPr>
            <w:tcW w:w="2514" w:type="pct"/>
            <w:tcBorders>
              <w:top w:val="nil"/>
              <w:left w:val="nil"/>
              <w:bottom w:val="nil"/>
              <w:right w:val="nil"/>
            </w:tcBorders>
            <w:shd w:val="clear" w:color="000000" w:fill="C6EFCE"/>
            <w:noWrap/>
            <w:vAlign w:val="center"/>
            <w:hideMark/>
          </w:tcPr>
          <w:p w14:paraId="36AF251D"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782FA83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bl>
    <w:p w14:paraId="1927CC8F" w14:textId="77777777" w:rsidR="000933B4" w:rsidRDefault="000933B4" w:rsidP="009E3600">
      <w:pPr>
        <w:rPr>
          <w:rFonts w:ascii="Book Antiqua" w:hAnsi="Book Antiqua"/>
        </w:rPr>
      </w:pPr>
    </w:p>
    <w:p w14:paraId="2A817685" w14:textId="28E52877" w:rsidR="003E2AC5" w:rsidRDefault="003E2AC5" w:rsidP="003E2AC5">
      <w:pPr>
        <w:pStyle w:val="Heading3"/>
      </w:pPr>
      <w:bookmarkStart w:id="227" w:name="_Toc478727007"/>
      <w:r>
        <w:t>Integration Level</w:t>
      </w:r>
      <w:bookmarkEnd w:id="227"/>
    </w:p>
    <w:p w14:paraId="43AC87E2" w14:textId="5C571617" w:rsidR="003E2AC5" w:rsidRDefault="0011275D" w:rsidP="009E3600">
      <w:pPr>
        <w:rPr>
          <w:rFonts w:ascii="Book Antiqua" w:hAnsi="Book Antiqua"/>
        </w:rPr>
      </w:pPr>
      <w:r>
        <w:rPr>
          <w:rFonts w:ascii="Book Antiqua" w:hAnsi="Book Antiqua"/>
        </w:rPr>
        <w:t xml:space="preserve">   </w:t>
      </w:r>
      <w:r w:rsidR="00B40246">
        <w:rPr>
          <w:rFonts w:ascii="Book Antiqua" w:hAnsi="Book Antiqua"/>
        </w:rPr>
        <w:t xml:space="preserve">In the Integration level, there are only two member nodes that have collections containing every concept. LTER and KNB. </w:t>
      </w:r>
      <w:proofErr w:type="gramStart"/>
      <w:r w:rsidR="00B40246">
        <w:rPr>
          <w:rFonts w:ascii="Book Antiqua" w:hAnsi="Book Antiqua"/>
        </w:rPr>
        <w:t>Both of these</w:t>
      </w:r>
      <w:proofErr w:type="gramEnd"/>
      <w:r w:rsidR="00B40246">
        <w:rPr>
          <w:rFonts w:ascii="Book Antiqua" w:hAnsi="Book Antiqua"/>
        </w:rPr>
        <w:t xml:space="preserve"> collections are documented in the EML dialect. </w:t>
      </w:r>
      <w:proofErr w:type="gramStart"/>
      <w:r w:rsidR="00B40246">
        <w:rPr>
          <w:rFonts w:ascii="Book Antiqua" w:hAnsi="Book Antiqua"/>
        </w:rPr>
        <w:t>Both of these</w:t>
      </w:r>
      <w:proofErr w:type="gramEnd"/>
      <w:r w:rsidR="00B40246">
        <w:rPr>
          <w:rFonts w:ascii="Book Antiqua" w:hAnsi="Book Antiqua"/>
        </w:rPr>
        <w:t xml:space="preserve"> member nodes helped to create the EML dialect</w:t>
      </w:r>
      <w:r w:rsidR="006A127D">
        <w:rPr>
          <w:rFonts w:ascii="Book Antiqua" w:hAnsi="Book Antiqua"/>
        </w:rPr>
        <w:t xml:space="preserve">. No other member nodes even use the Attribute Constraints concept. TFRI is the only other EML using member node whose collection contains the Resource Quality Description Concept. All CSDGM collections contain </w:t>
      </w:r>
      <w:r w:rsidR="00F67843">
        <w:rPr>
          <w:rFonts w:ascii="Book Antiqua" w:hAnsi="Book Antiqua"/>
        </w:rPr>
        <w:t xml:space="preserve">the </w:t>
      </w:r>
      <w:r w:rsidR="006A127D">
        <w:rPr>
          <w:rFonts w:ascii="Book Antiqua" w:hAnsi="Book Antiqua"/>
        </w:rPr>
        <w:t>Resource Quality Description</w:t>
      </w:r>
      <w:r w:rsidR="00F67843">
        <w:rPr>
          <w:rFonts w:ascii="Book Antiqua" w:hAnsi="Book Antiqua"/>
        </w:rPr>
        <w:t xml:space="preserve"> concept, but CSDGM does not document Attribute Constraints</w:t>
      </w:r>
      <w:r w:rsidR="00980B43">
        <w:rPr>
          <w:rFonts w:ascii="Book Antiqua" w:hAnsi="Book Antiqua"/>
        </w:rPr>
        <w:t>. Of the five collections that do not use the Attribute List concept</w:t>
      </w:r>
      <w:r>
        <w:rPr>
          <w:rFonts w:ascii="Book Antiqua" w:hAnsi="Book Antiqua"/>
        </w:rPr>
        <w:t>, SEAD is the only member node that uses CSDGM.</w:t>
      </w:r>
    </w:p>
    <w:p w14:paraId="65E364FD" w14:textId="77777777" w:rsidR="0011275D" w:rsidRDefault="0011275D" w:rsidP="009E3600">
      <w:pPr>
        <w:rPr>
          <w:rFonts w:ascii="Book Antiqua" w:hAnsi="Book Antiqua"/>
        </w:rPr>
      </w:pPr>
    </w:p>
    <w:tbl>
      <w:tblPr>
        <w:tblW w:w="5000" w:type="pct"/>
        <w:tblLook w:val="04A0" w:firstRow="1" w:lastRow="0" w:firstColumn="1" w:lastColumn="0" w:noHBand="0" w:noVBand="1"/>
      </w:tblPr>
      <w:tblGrid>
        <w:gridCol w:w="1818"/>
        <w:gridCol w:w="3183"/>
        <w:gridCol w:w="2283"/>
        <w:gridCol w:w="2292"/>
      </w:tblGrid>
      <w:tr w:rsidR="005A6540" w:rsidRPr="005A6540" w14:paraId="53FEAA60" w14:textId="77777777" w:rsidTr="005A6540">
        <w:trPr>
          <w:trHeight w:val="340"/>
        </w:trPr>
        <w:tc>
          <w:tcPr>
            <w:tcW w:w="949" w:type="pct"/>
            <w:tcBorders>
              <w:top w:val="nil"/>
              <w:left w:val="nil"/>
              <w:bottom w:val="nil"/>
              <w:right w:val="nil"/>
            </w:tcBorders>
            <w:shd w:val="clear" w:color="auto" w:fill="auto"/>
            <w:noWrap/>
            <w:vAlign w:val="center"/>
            <w:hideMark/>
          </w:tcPr>
          <w:p w14:paraId="6C207831"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Integration</w:t>
            </w:r>
          </w:p>
        </w:tc>
        <w:tc>
          <w:tcPr>
            <w:tcW w:w="1662" w:type="pct"/>
            <w:tcBorders>
              <w:top w:val="nil"/>
              <w:left w:val="single" w:sz="8" w:space="0" w:color="auto"/>
              <w:bottom w:val="nil"/>
              <w:right w:val="nil"/>
            </w:tcBorders>
            <w:shd w:val="clear" w:color="auto" w:fill="auto"/>
            <w:noWrap/>
            <w:vAlign w:val="center"/>
            <w:hideMark/>
          </w:tcPr>
          <w:p w14:paraId="34AFD14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List</w:t>
            </w:r>
          </w:p>
        </w:tc>
        <w:tc>
          <w:tcPr>
            <w:tcW w:w="1192" w:type="pct"/>
            <w:tcBorders>
              <w:top w:val="nil"/>
              <w:left w:val="single" w:sz="8" w:space="0" w:color="auto"/>
              <w:bottom w:val="nil"/>
              <w:right w:val="nil"/>
            </w:tcBorders>
            <w:shd w:val="clear" w:color="auto" w:fill="auto"/>
            <w:noWrap/>
            <w:vAlign w:val="center"/>
            <w:hideMark/>
          </w:tcPr>
          <w:p w14:paraId="57FC9D22"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Constraints</w:t>
            </w:r>
          </w:p>
        </w:tc>
        <w:tc>
          <w:tcPr>
            <w:tcW w:w="1197" w:type="pct"/>
            <w:tcBorders>
              <w:top w:val="nil"/>
              <w:left w:val="single" w:sz="8" w:space="0" w:color="auto"/>
              <w:bottom w:val="nil"/>
              <w:right w:val="nil"/>
            </w:tcBorders>
            <w:shd w:val="clear" w:color="auto" w:fill="auto"/>
            <w:noWrap/>
            <w:vAlign w:val="center"/>
            <w:hideMark/>
          </w:tcPr>
          <w:p w14:paraId="1125035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Resource Quality Description</w:t>
            </w:r>
          </w:p>
        </w:tc>
      </w:tr>
      <w:tr w:rsidR="005A6540" w:rsidRPr="005A6540" w14:paraId="47189AC2" w14:textId="77777777" w:rsidTr="005A6540">
        <w:trPr>
          <w:trHeight w:val="320"/>
        </w:trPr>
        <w:tc>
          <w:tcPr>
            <w:tcW w:w="949" w:type="pct"/>
            <w:tcBorders>
              <w:top w:val="nil"/>
              <w:left w:val="nil"/>
              <w:bottom w:val="nil"/>
              <w:right w:val="nil"/>
            </w:tcBorders>
            <w:shd w:val="clear" w:color="auto" w:fill="auto"/>
            <w:noWrap/>
            <w:vAlign w:val="center"/>
            <w:hideMark/>
          </w:tcPr>
          <w:p w14:paraId="6BDB096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lastRenderedPageBreak/>
              <w:t>CLOEBIRD</w:t>
            </w:r>
          </w:p>
        </w:tc>
        <w:tc>
          <w:tcPr>
            <w:tcW w:w="1662" w:type="pct"/>
            <w:tcBorders>
              <w:top w:val="nil"/>
              <w:left w:val="nil"/>
              <w:bottom w:val="nil"/>
              <w:right w:val="nil"/>
            </w:tcBorders>
            <w:shd w:val="clear" w:color="000000" w:fill="C6EFCE"/>
            <w:noWrap/>
            <w:vAlign w:val="center"/>
            <w:hideMark/>
          </w:tcPr>
          <w:p w14:paraId="4D0591A9"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69B1CBF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64EBDA0A"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C3D40F0" w14:textId="77777777" w:rsidTr="005A6540">
        <w:trPr>
          <w:trHeight w:val="320"/>
        </w:trPr>
        <w:tc>
          <w:tcPr>
            <w:tcW w:w="949" w:type="pct"/>
            <w:tcBorders>
              <w:top w:val="nil"/>
              <w:left w:val="nil"/>
              <w:bottom w:val="nil"/>
              <w:right w:val="nil"/>
            </w:tcBorders>
            <w:shd w:val="clear" w:color="auto" w:fill="auto"/>
            <w:noWrap/>
            <w:vAlign w:val="center"/>
            <w:hideMark/>
          </w:tcPr>
          <w:p w14:paraId="15F5D84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ESA</w:t>
            </w:r>
          </w:p>
        </w:tc>
        <w:tc>
          <w:tcPr>
            <w:tcW w:w="1662" w:type="pct"/>
            <w:tcBorders>
              <w:top w:val="nil"/>
              <w:left w:val="nil"/>
              <w:bottom w:val="nil"/>
              <w:right w:val="nil"/>
            </w:tcBorders>
            <w:shd w:val="clear" w:color="000000" w:fill="FFEB9C"/>
            <w:noWrap/>
            <w:vAlign w:val="center"/>
            <w:hideMark/>
          </w:tcPr>
          <w:p w14:paraId="1375C59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28296654"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57477AC2"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12797EB" w14:textId="77777777" w:rsidTr="005A6540">
        <w:trPr>
          <w:trHeight w:val="320"/>
        </w:trPr>
        <w:tc>
          <w:tcPr>
            <w:tcW w:w="949" w:type="pct"/>
            <w:tcBorders>
              <w:top w:val="nil"/>
              <w:left w:val="nil"/>
              <w:bottom w:val="nil"/>
              <w:right w:val="nil"/>
            </w:tcBorders>
            <w:shd w:val="clear" w:color="auto" w:fill="auto"/>
            <w:noWrap/>
            <w:vAlign w:val="center"/>
            <w:hideMark/>
          </w:tcPr>
          <w:p w14:paraId="04F1169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GLEON</w:t>
            </w:r>
          </w:p>
        </w:tc>
        <w:tc>
          <w:tcPr>
            <w:tcW w:w="1662" w:type="pct"/>
            <w:tcBorders>
              <w:top w:val="nil"/>
              <w:left w:val="nil"/>
              <w:bottom w:val="nil"/>
              <w:right w:val="nil"/>
            </w:tcBorders>
            <w:shd w:val="clear" w:color="auto" w:fill="auto"/>
            <w:noWrap/>
            <w:vAlign w:val="center"/>
            <w:hideMark/>
          </w:tcPr>
          <w:p w14:paraId="2FFBC1B9"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c>
          <w:tcPr>
            <w:tcW w:w="1192" w:type="pct"/>
            <w:tcBorders>
              <w:top w:val="nil"/>
              <w:left w:val="nil"/>
              <w:bottom w:val="nil"/>
              <w:right w:val="nil"/>
            </w:tcBorders>
            <w:shd w:val="clear" w:color="000000" w:fill="FFEB9C"/>
            <w:noWrap/>
            <w:vAlign w:val="center"/>
            <w:hideMark/>
          </w:tcPr>
          <w:p w14:paraId="6843922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034AA1A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33E6FC66" w14:textId="77777777" w:rsidTr="005A6540">
        <w:trPr>
          <w:trHeight w:val="320"/>
        </w:trPr>
        <w:tc>
          <w:tcPr>
            <w:tcW w:w="949" w:type="pct"/>
            <w:tcBorders>
              <w:top w:val="nil"/>
              <w:left w:val="nil"/>
              <w:bottom w:val="nil"/>
              <w:right w:val="nil"/>
            </w:tcBorders>
            <w:shd w:val="clear" w:color="auto" w:fill="auto"/>
            <w:noWrap/>
            <w:vAlign w:val="center"/>
            <w:hideMark/>
          </w:tcPr>
          <w:p w14:paraId="46FC0AEF"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GOA</w:t>
            </w:r>
          </w:p>
        </w:tc>
        <w:tc>
          <w:tcPr>
            <w:tcW w:w="1662" w:type="pct"/>
            <w:tcBorders>
              <w:top w:val="nil"/>
              <w:left w:val="nil"/>
              <w:bottom w:val="nil"/>
              <w:right w:val="nil"/>
            </w:tcBorders>
            <w:shd w:val="clear" w:color="auto" w:fill="auto"/>
            <w:noWrap/>
            <w:vAlign w:val="center"/>
            <w:hideMark/>
          </w:tcPr>
          <w:p w14:paraId="4E3C4745"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c>
          <w:tcPr>
            <w:tcW w:w="1192" w:type="pct"/>
            <w:tcBorders>
              <w:top w:val="nil"/>
              <w:left w:val="nil"/>
              <w:bottom w:val="nil"/>
              <w:right w:val="nil"/>
            </w:tcBorders>
            <w:shd w:val="clear" w:color="000000" w:fill="FFEB9C"/>
            <w:noWrap/>
            <w:vAlign w:val="center"/>
            <w:hideMark/>
          </w:tcPr>
          <w:p w14:paraId="7986F0B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8CE7839"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E060CE1" w14:textId="77777777" w:rsidTr="005A6540">
        <w:trPr>
          <w:trHeight w:val="320"/>
        </w:trPr>
        <w:tc>
          <w:tcPr>
            <w:tcW w:w="949" w:type="pct"/>
            <w:tcBorders>
              <w:top w:val="nil"/>
              <w:left w:val="nil"/>
              <w:bottom w:val="nil"/>
              <w:right w:val="nil"/>
            </w:tcBorders>
            <w:shd w:val="clear" w:color="auto" w:fill="auto"/>
            <w:noWrap/>
            <w:vAlign w:val="center"/>
            <w:hideMark/>
          </w:tcPr>
          <w:p w14:paraId="3F6D98C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IOE</w:t>
            </w:r>
          </w:p>
        </w:tc>
        <w:tc>
          <w:tcPr>
            <w:tcW w:w="1662" w:type="pct"/>
            <w:tcBorders>
              <w:top w:val="nil"/>
              <w:left w:val="nil"/>
              <w:bottom w:val="nil"/>
              <w:right w:val="nil"/>
            </w:tcBorders>
            <w:shd w:val="clear" w:color="auto" w:fill="auto"/>
            <w:noWrap/>
            <w:vAlign w:val="center"/>
            <w:hideMark/>
          </w:tcPr>
          <w:p w14:paraId="6A8B5F0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29%</w:t>
            </w:r>
          </w:p>
        </w:tc>
        <w:tc>
          <w:tcPr>
            <w:tcW w:w="1192" w:type="pct"/>
            <w:tcBorders>
              <w:top w:val="nil"/>
              <w:left w:val="nil"/>
              <w:bottom w:val="nil"/>
              <w:right w:val="nil"/>
            </w:tcBorders>
            <w:shd w:val="clear" w:color="000000" w:fill="FFEB9C"/>
            <w:noWrap/>
            <w:vAlign w:val="center"/>
            <w:hideMark/>
          </w:tcPr>
          <w:p w14:paraId="7FC8E9E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59C3224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93F14E4" w14:textId="77777777" w:rsidTr="005A6540">
        <w:trPr>
          <w:trHeight w:val="320"/>
        </w:trPr>
        <w:tc>
          <w:tcPr>
            <w:tcW w:w="949" w:type="pct"/>
            <w:tcBorders>
              <w:top w:val="nil"/>
              <w:left w:val="nil"/>
              <w:bottom w:val="nil"/>
              <w:right w:val="nil"/>
            </w:tcBorders>
            <w:shd w:val="clear" w:color="auto" w:fill="auto"/>
            <w:noWrap/>
            <w:vAlign w:val="center"/>
            <w:hideMark/>
          </w:tcPr>
          <w:p w14:paraId="3928D17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KNB</w:t>
            </w:r>
          </w:p>
        </w:tc>
        <w:tc>
          <w:tcPr>
            <w:tcW w:w="1662" w:type="pct"/>
            <w:tcBorders>
              <w:top w:val="nil"/>
              <w:left w:val="nil"/>
              <w:bottom w:val="nil"/>
              <w:right w:val="nil"/>
            </w:tcBorders>
            <w:shd w:val="clear" w:color="auto" w:fill="auto"/>
            <w:noWrap/>
            <w:vAlign w:val="center"/>
            <w:hideMark/>
          </w:tcPr>
          <w:p w14:paraId="6DF928EF"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20%</w:t>
            </w:r>
          </w:p>
        </w:tc>
        <w:tc>
          <w:tcPr>
            <w:tcW w:w="1192" w:type="pct"/>
            <w:tcBorders>
              <w:top w:val="nil"/>
              <w:left w:val="nil"/>
              <w:bottom w:val="nil"/>
              <w:right w:val="nil"/>
            </w:tcBorders>
            <w:shd w:val="clear" w:color="auto" w:fill="auto"/>
            <w:noWrap/>
            <w:vAlign w:val="center"/>
            <w:hideMark/>
          </w:tcPr>
          <w:p w14:paraId="0AA43D15"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1197" w:type="pct"/>
            <w:tcBorders>
              <w:top w:val="nil"/>
              <w:left w:val="nil"/>
              <w:bottom w:val="nil"/>
              <w:right w:val="nil"/>
            </w:tcBorders>
            <w:shd w:val="clear" w:color="auto" w:fill="auto"/>
            <w:noWrap/>
            <w:vAlign w:val="center"/>
            <w:hideMark/>
          </w:tcPr>
          <w:p w14:paraId="59C8039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r>
      <w:tr w:rsidR="005A6540" w:rsidRPr="005A6540" w14:paraId="2BB72FF9" w14:textId="77777777" w:rsidTr="005A6540">
        <w:trPr>
          <w:trHeight w:val="320"/>
        </w:trPr>
        <w:tc>
          <w:tcPr>
            <w:tcW w:w="949" w:type="pct"/>
            <w:tcBorders>
              <w:top w:val="nil"/>
              <w:left w:val="nil"/>
              <w:bottom w:val="nil"/>
              <w:right w:val="nil"/>
            </w:tcBorders>
            <w:shd w:val="clear" w:color="auto" w:fill="auto"/>
            <w:noWrap/>
            <w:vAlign w:val="center"/>
            <w:hideMark/>
          </w:tcPr>
          <w:p w14:paraId="341168E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KUBI</w:t>
            </w:r>
          </w:p>
        </w:tc>
        <w:tc>
          <w:tcPr>
            <w:tcW w:w="1662" w:type="pct"/>
            <w:tcBorders>
              <w:top w:val="nil"/>
              <w:left w:val="nil"/>
              <w:bottom w:val="nil"/>
              <w:right w:val="nil"/>
            </w:tcBorders>
            <w:shd w:val="clear" w:color="000000" w:fill="FFEB9C"/>
            <w:noWrap/>
            <w:vAlign w:val="center"/>
            <w:hideMark/>
          </w:tcPr>
          <w:p w14:paraId="1AF1A22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42E7B71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E68F62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B7ECC99" w14:textId="77777777" w:rsidTr="005A6540">
        <w:trPr>
          <w:trHeight w:val="320"/>
        </w:trPr>
        <w:tc>
          <w:tcPr>
            <w:tcW w:w="949" w:type="pct"/>
            <w:tcBorders>
              <w:top w:val="nil"/>
              <w:left w:val="nil"/>
              <w:bottom w:val="nil"/>
              <w:right w:val="nil"/>
            </w:tcBorders>
            <w:shd w:val="clear" w:color="auto" w:fill="auto"/>
            <w:noWrap/>
            <w:vAlign w:val="center"/>
            <w:hideMark/>
          </w:tcPr>
          <w:p w14:paraId="2DB8311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LTER</w:t>
            </w:r>
          </w:p>
        </w:tc>
        <w:tc>
          <w:tcPr>
            <w:tcW w:w="1662" w:type="pct"/>
            <w:tcBorders>
              <w:top w:val="nil"/>
              <w:left w:val="nil"/>
              <w:bottom w:val="nil"/>
              <w:right w:val="nil"/>
            </w:tcBorders>
            <w:shd w:val="clear" w:color="auto" w:fill="auto"/>
            <w:noWrap/>
            <w:vAlign w:val="center"/>
            <w:hideMark/>
          </w:tcPr>
          <w:p w14:paraId="0E3FD35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58%</w:t>
            </w:r>
          </w:p>
        </w:tc>
        <w:tc>
          <w:tcPr>
            <w:tcW w:w="1192" w:type="pct"/>
            <w:tcBorders>
              <w:top w:val="nil"/>
              <w:left w:val="nil"/>
              <w:bottom w:val="nil"/>
              <w:right w:val="nil"/>
            </w:tcBorders>
            <w:shd w:val="clear" w:color="auto" w:fill="auto"/>
            <w:noWrap/>
            <w:vAlign w:val="center"/>
            <w:hideMark/>
          </w:tcPr>
          <w:p w14:paraId="419C5D5E"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0.4%</w:t>
            </w:r>
          </w:p>
        </w:tc>
        <w:tc>
          <w:tcPr>
            <w:tcW w:w="1197" w:type="pct"/>
            <w:tcBorders>
              <w:top w:val="nil"/>
              <w:left w:val="nil"/>
              <w:bottom w:val="nil"/>
              <w:right w:val="nil"/>
            </w:tcBorders>
            <w:shd w:val="clear" w:color="auto" w:fill="auto"/>
            <w:noWrap/>
            <w:vAlign w:val="center"/>
            <w:hideMark/>
          </w:tcPr>
          <w:p w14:paraId="26B6BD09"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w:t>
            </w:r>
          </w:p>
        </w:tc>
      </w:tr>
      <w:tr w:rsidR="005A6540" w:rsidRPr="005A6540" w14:paraId="17CA314C" w14:textId="77777777" w:rsidTr="005A6540">
        <w:trPr>
          <w:trHeight w:val="320"/>
        </w:trPr>
        <w:tc>
          <w:tcPr>
            <w:tcW w:w="949" w:type="pct"/>
            <w:tcBorders>
              <w:top w:val="nil"/>
              <w:left w:val="nil"/>
              <w:bottom w:val="nil"/>
              <w:right w:val="nil"/>
            </w:tcBorders>
            <w:shd w:val="clear" w:color="auto" w:fill="auto"/>
            <w:noWrap/>
            <w:vAlign w:val="center"/>
            <w:hideMark/>
          </w:tcPr>
          <w:p w14:paraId="5A7BEA9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LTER_EUROPE</w:t>
            </w:r>
          </w:p>
        </w:tc>
        <w:tc>
          <w:tcPr>
            <w:tcW w:w="1662" w:type="pct"/>
            <w:tcBorders>
              <w:top w:val="nil"/>
              <w:left w:val="nil"/>
              <w:bottom w:val="nil"/>
              <w:right w:val="nil"/>
            </w:tcBorders>
            <w:shd w:val="clear" w:color="000000" w:fill="FFEB9C"/>
            <w:noWrap/>
            <w:vAlign w:val="center"/>
            <w:hideMark/>
          </w:tcPr>
          <w:p w14:paraId="5EE46B7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7BFC8E2C"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22E7202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0B52E0D" w14:textId="77777777" w:rsidTr="005A6540">
        <w:trPr>
          <w:trHeight w:val="320"/>
        </w:trPr>
        <w:tc>
          <w:tcPr>
            <w:tcW w:w="949" w:type="pct"/>
            <w:tcBorders>
              <w:top w:val="nil"/>
              <w:left w:val="nil"/>
              <w:bottom w:val="nil"/>
              <w:right w:val="nil"/>
            </w:tcBorders>
            <w:shd w:val="clear" w:color="auto" w:fill="auto"/>
            <w:noWrap/>
            <w:vAlign w:val="center"/>
            <w:hideMark/>
          </w:tcPr>
          <w:p w14:paraId="42D1E702" w14:textId="77777777" w:rsidR="005A6540" w:rsidRPr="002A6851" w:rsidRDefault="005A6540" w:rsidP="005A6540">
            <w:pPr>
              <w:jc w:val="center"/>
              <w:rPr>
                <w:rFonts w:ascii="Calibri" w:eastAsia="Times New Roman" w:hAnsi="Calibri"/>
                <w:color w:val="000000"/>
                <w:sz w:val="18"/>
                <w:szCs w:val="18"/>
              </w:rPr>
            </w:pPr>
            <w:proofErr w:type="spellStart"/>
            <w:r w:rsidRPr="002A6851">
              <w:rPr>
                <w:rFonts w:ascii="Calibri" w:eastAsia="Times New Roman" w:hAnsi="Calibri"/>
                <w:color w:val="000000"/>
                <w:sz w:val="18"/>
                <w:szCs w:val="18"/>
              </w:rPr>
              <w:t>ONEShare</w:t>
            </w:r>
            <w:proofErr w:type="spellEnd"/>
          </w:p>
        </w:tc>
        <w:tc>
          <w:tcPr>
            <w:tcW w:w="1662" w:type="pct"/>
            <w:tcBorders>
              <w:top w:val="nil"/>
              <w:left w:val="nil"/>
              <w:bottom w:val="nil"/>
              <w:right w:val="nil"/>
            </w:tcBorders>
            <w:shd w:val="clear" w:color="auto" w:fill="auto"/>
            <w:noWrap/>
            <w:vAlign w:val="center"/>
            <w:hideMark/>
          </w:tcPr>
          <w:p w14:paraId="09980CA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c>
          <w:tcPr>
            <w:tcW w:w="1192" w:type="pct"/>
            <w:tcBorders>
              <w:top w:val="nil"/>
              <w:left w:val="nil"/>
              <w:bottom w:val="nil"/>
              <w:right w:val="nil"/>
            </w:tcBorders>
            <w:shd w:val="clear" w:color="000000" w:fill="FFEB9C"/>
            <w:noWrap/>
            <w:vAlign w:val="center"/>
            <w:hideMark/>
          </w:tcPr>
          <w:p w14:paraId="292901E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253A17F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B683440" w14:textId="77777777" w:rsidTr="005A6540">
        <w:trPr>
          <w:trHeight w:val="320"/>
        </w:trPr>
        <w:tc>
          <w:tcPr>
            <w:tcW w:w="949" w:type="pct"/>
            <w:tcBorders>
              <w:top w:val="nil"/>
              <w:left w:val="nil"/>
              <w:bottom w:val="nil"/>
              <w:right w:val="nil"/>
            </w:tcBorders>
            <w:shd w:val="clear" w:color="auto" w:fill="auto"/>
            <w:noWrap/>
            <w:vAlign w:val="center"/>
            <w:hideMark/>
          </w:tcPr>
          <w:p w14:paraId="01B476B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PISCO</w:t>
            </w:r>
          </w:p>
        </w:tc>
        <w:tc>
          <w:tcPr>
            <w:tcW w:w="1662" w:type="pct"/>
            <w:tcBorders>
              <w:top w:val="nil"/>
              <w:left w:val="nil"/>
              <w:bottom w:val="nil"/>
              <w:right w:val="nil"/>
            </w:tcBorders>
            <w:shd w:val="clear" w:color="000000" w:fill="C6EFCE"/>
            <w:noWrap/>
            <w:vAlign w:val="center"/>
            <w:hideMark/>
          </w:tcPr>
          <w:p w14:paraId="033B746C"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1AEE0537"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384ADF60"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1BED58BD" w14:textId="77777777" w:rsidTr="005A6540">
        <w:trPr>
          <w:trHeight w:val="320"/>
        </w:trPr>
        <w:tc>
          <w:tcPr>
            <w:tcW w:w="949" w:type="pct"/>
            <w:tcBorders>
              <w:top w:val="nil"/>
              <w:left w:val="nil"/>
              <w:bottom w:val="nil"/>
              <w:right w:val="nil"/>
            </w:tcBorders>
            <w:shd w:val="clear" w:color="auto" w:fill="auto"/>
            <w:noWrap/>
            <w:vAlign w:val="center"/>
            <w:hideMark/>
          </w:tcPr>
          <w:p w14:paraId="57A954F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SANPARKS</w:t>
            </w:r>
          </w:p>
        </w:tc>
        <w:tc>
          <w:tcPr>
            <w:tcW w:w="1662" w:type="pct"/>
            <w:tcBorders>
              <w:top w:val="nil"/>
              <w:left w:val="nil"/>
              <w:bottom w:val="nil"/>
              <w:right w:val="nil"/>
            </w:tcBorders>
            <w:shd w:val="clear" w:color="auto" w:fill="auto"/>
            <w:noWrap/>
            <w:vAlign w:val="center"/>
            <w:hideMark/>
          </w:tcPr>
          <w:p w14:paraId="162C654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c>
          <w:tcPr>
            <w:tcW w:w="1192" w:type="pct"/>
            <w:tcBorders>
              <w:top w:val="nil"/>
              <w:left w:val="nil"/>
              <w:bottom w:val="nil"/>
              <w:right w:val="nil"/>
            </w:tcBorders>
            <w:shd w:val="clear" w:color="000000" w:fill="FFEB9C"/>
            <w:noWrap/>
            <w:vAlign w:val="center"/>
            <w:hideMark/>
          </w:tcPr>
          <w:p w14:paraId="40368327"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06523CA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51E59FF" w14:textId="77777777" w:rsidTr="005A6540">
        <w:trPr>
          <w:trHeight w:val="320"/>
        </w:trPr>
        <w:tc>
          <w:tcPr>
            <w:tcW w:w="949" w:type="pct"/>
            <w:tcBorders>
              <w:top w:val="nil"/>
              <w:left w:val="nil"/>
              <w:bottom w:val="nil"/>
              <w:right w:val="nil"/>
            </w:tcBorders>
            <w:shd w:val="clear" w:color="auto" w:fill="auto"/>
            <w:noWrap/>
            <w:vAlign w:val="center"/>
            <w:hideMark/>
          </w:tcPr>
          <w:p w14:paraId="7B72197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TERN</w:t>
            </w:r>
          </w:p>
        </w:tc>
        <w:tc>
          <w:tcPr>
            <w:tcW w:w="1662" w:type="pct"/>
            <w:tcBorders>
              <w:top w:val="nil"/>
              <w:left w:val="nil"/>
              <w:bottom w:val="nil"/>
              <w:right w:val="nil"/>
            </w:tcBorders>
            <w:shd w:val="clear" w:color="000000" w:fill="FFEB9C"/>
            <w:noWrap/>
            <w:vAlign w:val="center"/>
            <w:hideMark/>
          </w:tcPr>
          <w:p w14:paraId="6348872E"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7076E785"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1C9CC42B"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70ABF006" w14:textId="77777777" w:rsidTr="005A6540">
        <w:trPr>
          <w:trHeight w:val="320"/>
        </w:trPr>
        <w:tc>
          <w:tcPr>
            <w:tcW w:w="949" w:type="pct"/>
            <w:tcBorders>
              <w:top w:val="nil"/>
              <w:left w:val="nil"/>
              <w:bottom w:val="nil"/>
              <w:right w:val="nil"/>
            </w:tcBorders>
            <w:shd w:val="clear" w:color="auto" w:fill="auto"/>
            <w:noWrap/>
            <w:vAlign w:val="center"/>
            <w:hideMark/>
          </w:tcPr>
          <w:p w14:paraId="386F6434"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TFRI</w:t>
            </w:r>
          </w:p>
        </w:tc>
        <w:tc>
          <w:tcPr>
            <w:tcW w:w="1662" w:type="pct"/>
            <w:tcBorders>
              <w:top w:val="nil"/>
              <w:left w:val="nil"/>
              <w:bottom w:val="nil"/>
              <w:right w:val="nil"/>
            </w:tcBorders>
            <w:shd w:val="clear" w:color="auto" w:fill="auto"/>
            <w:noWrap/>
            <w:vAlign w:val="center"/>
            <w:hideMark/>
          </w:tcPr>
          <w:p w14:paraId="2463ED31"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c>
          <w:tcPr>
            <w:tcW w:w="1192" w:type="pct"/>
            <w:tcBorders>
              <w:top w:val="nil"/>
              <w:left w:val="nil"/>
              <w:bottom w:val="nil"/>
              <w:right w:val="nil"/>
            </w:tcBorders>
            <w:shd w:val="clear" w:color="000000" w:fill="FFEB9C"/>
            <w:noWrap/>
            <w:vAlign w:val="center"/>
            <w:hideMark/>
          </w:tcPr>
          <w:p w14:paraId="288F438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auto" w:fill="auto"/>
            <w:noWrap/>
            <w:vAlign w:val="center"/>
            <w:hideMark/>
          </w:tcPr>
          <w:p w14:paraId="1B1E338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r>
      <w:tr w:rsidR="005A6540" w:rsidRPr="005A6540" w14:paraId="24350D5E" w14:textId="77777777" w:rsidTr="005A6540">
        <w:trPr>
          <w:trHeight w:val="320"/>
        </w:trPr>
        <w:tc>
          <w:tcPr>
            <w:tcW w:w="949" w:type="pct"/>
            <w:tcBorders>
              <w:top w:val="nil"/>
              <w:left w:val="nil"/>
              <w:bottom w:val="nil"/>
              <w:right w:val="nil"/>
            </w:tcBorders>
            <w:shd w:val="clear" w:color="auto" w:fill="auto"/>
            <w:noWrap/>
            <w:vAlign w:val="center"/>
            <w:hideMark/>
          </w:tcPr>
          <w:p w14:paraId="0F240D8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USANPN</w:t>
            </w:r>
          </w:p>
        </w:tc>
        <w:tc>
          <w:tcPr>
            <w:tcW w:w="1662" w:type="pct"/>
            <w:tcBorders>
              <w:top w:val="nil"/>
              <w:left w:val="nil"/>
              <w:bottom w:val="nil"/>
              <w:right w:val="nil"/>
            </w:tcBorders>
            <w:shd w:val="clear" w:color="000000" w:fill="C6EFCE"/>
            <w:noWrap/>
            <w:vAlign w:val="center"/>
            <w:hideMark/>
          </w:tcPr>
          <w:p w14:paraId="75284E9B"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265C8A98"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73DAD7A"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2CA1861" w14:textId="77777777" w:rsidTr="005A6540">
        <w:trPr>
          <w:trHeight w:val="320"/>
        </w:trPr>
        <w:tc>
          <w:tcPr>
            <w:tcW w:w="949" w:type="pct"/>
            <w:tcBorders>
              <w:top w:val="nil"/>
              <w:left w:val="nil"/>
              <w:bottom w:val="nil"/>
              <w:right w:val="nil"/>
            </w:tcBorders>
            <w:shd w:val="clear" w:color="auto" w:fill="auto"/>
            <w:noWrap/>
            <w:vAlign w:val="center"/>
            <w:hideMark/>
          </w:tcPr>
          <w:p w14:paraId="224EA624"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CDL</w:t>
            </w:r>
          </w:p>
        </w:tc>
        <w:tc>
          <w:tcPr>
            <w:tcW w:w="1662" w:type="pct"/>
            <w:tcBorders>
              <w:top w:val="nil"/>
              <w:left w:val="nil"/>
              <w:bottom w:val="nil"/>
              <w:right w:val="nil"/>
            </w:tcBorders>
            <w:shd w:val="clear" w:color="000000" w:fill="C6EFCE"/>
            <w:noWrap/>
            <w:vAlign w:val="center"/>
            <w:hideMark/>
          </w:tcPr>
          <w:p w14:paraId="3E48887F"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7FA94CAB"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000000" w:fill="C6EFCE"/>
            <w:noWrap/>
            <w:vAlign w:val="center"/>
            <w:hideMark/>
          </w:tcPr>
          <w:p w14:paraId="1CEF48D7"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5A6540" w:rsidRPr="005A6540" w14:paraId="36A83BF6" w14:textId="77777777" w:rsidTr="005A6540">
        <w:trPr>
          <w:trHeight w:val="320"/>
        </w:trPr>
        <w:tc>
          <w:tcPr>
            <w:tcW w:w="949" w:type="pct"/>
            <w:tcBorders>
              <w:top w:val="nil"/>
              <w:left w:val="nil"/>
              <w:bottom w:val="nil"/>
              <w:right w:val="nil"/>
            </w:tcBorders>
            <w:shd w:val="clear" w:color="auto" w:fill="auto"/>
            <w:noWrap/>
            <w:vAlign w:val="center"/>
            <w:hideMark/>
          </w:tcPr>
          <w:p w14:paraId="3E16048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EDACGSTORE</w:t>
            </w:r>
          </w:p>
        </w:tc>
        <w:tc>
          <w:tcPr>
            <w:tcW w:w="1662" w:type="pct"/>
            <w:tcBorders>
              <w:top w:val="nil"/>
              <w:left w:val="nil"/>
              <w:bottom w:val="nil"/>
              <w:right w:val="nil"/>
            </w:tcBorders>
            <w:shd w:val="clear" w:color="auto" w:fill="auto"/>
            <w:noWrap/>
            <w:vAlign w:val="center"/>
            <w:hideMark/>
          </w:tcPr>
          <w:p w14:paraId="6DB866D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81%</w:t>
            </w:r>
          </w:p>
        </w:tc>
        <w:tc>
          <w:tcPr>
            <w:tcW w:w="1192" w:type="pct"/>
            <w:tcBorders>
              <w:top w:val="nil"/>
              <w:left w:val="nil"/>
              <w:bottom w:val="nil"/>
              <w:right w:val="nil"/>
            </w:tcBorders>
            <w:shd w:val="clear" w:color="000000" w:fill="FFC7CE"/>
            <w:noWrap/>
            <w:vAlign w:val="center"/>
            <w:hideMark/>
          </w:tcPr>
          <w:p w14:paraId="564F127C"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328515F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82%</w:t>
            </w:r>
          </w:p>
        </w:tc>
      </w:tr>
      <w:tr w:rsidR="005A6540" w:rsidRPr="005A6540" w14:paraId="626CE236" w14:textId="77777777" w:rsidTr="005A6540">
        <w:trPr>
          <w:trHeight w:val="320"/>
        </w:trPr>
        <w:tc>
          <w:tcPr>
            <w:tcW w:w="949" w:type="pct"/>
            <w:tcBorders>
              <w:top w:val="nil"/>
              <w:left w:val="nil"/>
              <w:bottom w:val="nil"/>
              <w:right w:val="nil"/>
            </w:tcBorders>
            <w:shd w:val="clear" w:color="auto" w:fill="auto"/>
            <w:noWrap/>
            <w:vAlign w:val="center"/>
            <w:hideMark/>
          </w:tcPr>
          <w:p w14:paraId="6F110BAE" w14:textId="77777777" w:rsidR="005A6540" w:rsidRPr="002A6851" w:rsidRDefault="005A6540" w:rsidP="005A6540">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NMEPSCOR</w:t>
            </w:r>
          </w:p>
        </w:tc>
        <w:tc>
          <w:tcPr>
            <w:tcW w:w="1662" w:type="pct"/>
            <w:tcBorders>
              <w:top w:val="nil"/>
              <w:left w:val="nil"/>
              <w:bottom w:val="nil"/>
              <w:right w:val="nil"/>
            </w:tcBorders>
            <w:shd w:val="clear" w:color="000000" w:fill="C6EFCE"/>
            <w:noWrap/>
            <w:vAlign w:val="center"/>
            <w:hideMark/>
          </w:tcPr>
          <w:p w14:paraId="7BF9FEB4"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40AD4031"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000000" w:fill="C6EFCE"/>
            <w:noWrap/>
            <w:vAlign w:val="center"/>
            <w:hideMark/>
          </w:tcPr>
          <w:p w14:paraId="51847AEE"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5A6540" w:rsidRPr="005A6540" w14:paraId="1658746B" w14:textId="77777777" w:rsidTr="005A6540">
        <w:trPr>
          <w:trHeight w:val="320"/>
        </w:trPr>
        <w:tc>
          <w:tcPr>
            <w:tcW w:w="949" w:type="pct"/>
            <w:tcBorders>
              <w:top w:val="nil"/>
              <w:left w:val="nil"/>
              <w:bottom w:val="nil"/>
              <w:right w:val="nil"/>
            </w:tcBorders>
            <w:shd w:val="clear" w:color="auto" w:fill="auto"/>
            <w:noWrap/>
            <w:vAlign w:val="center"/>
            <w:hideMark/>
          </w:tcPr>
          <w:p w14:paraId="062F251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SEAD</w:t>
            </w:r>
          </w:p>
        </w:tc>
        <w:tc>
          <w:tcPr>
            <w:tcW w:w="1662" w:type="pct"/>
            <w:tcBorders>
              <w:top w:val="nil"/>
              <w:left w:val="nil"/>
              <w:bottom w:val="nil"/>
              <w:right w:val="nil"/>
            </w:tcBorders>
            <w:shd w:val="clear" w:color="000000" w:fill="FFEB9C"/>
            <w:noWrap/>
            <w:vAlign w:val="center"/>
            <w:hideMark/>
          </w:tcPr>
          <w:p w14:paraId="59AE6CF2"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C7CE"/>
            <w:noWrap/>
            <w:vAlign w:val="center"/>
            <w:hideMark/>
          </w:tcPr>
          <w:p w14:paraId="13966359"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0B6E023C"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6%</w:t>
            </w:r>
          </w:p>
        </w:tc>
      </w:tr>
      <w:tr w:rsidR="005A6540" w:rsidRPr="005A6540" w14:paraId="2C4E8F66" w14:textId="77777777" w:rsidTr="005A6540">
        <w:trPr>
          <w:trHeight w:val="340"/>
        </w:trPr>
        <w:tc>
          <w:tcPr>
            <w:tcW w:w="949" w:type="pct"/>
            <w:tcBorders>
              <w:top w:val="nil"/>
              <w:left w:val="nil"/>
              <w:bottom w:val="nil"/>
              <w:right w:val="nil"/>
            </w:tcBorders>
            <w:shd w:val="clear" w:color="auto" w:fill="auto"/>
            <w:noWrap/>
            <w:vAlign w:val="center"/>
            <w:hideMark/>
          </w:tcPr>
          <w:p w14:paraId="5A76DE5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USGSCSAS</w:t>
            </w:r>
          </w:p>
        </w:tc>
        <w:tc>
          <w:tcPr>
            <w:tcW w:w="1662" w:type="pct"/>
            <w:tcBorders>
              <w:top w:val="nil"/>
              <w:left w:val="nil"/>
              <w:bottom w:val="nil"/>
              <w:right w:val="nil"/>
            </w:tcBorders>
            <w:shd w:val="clear" w:color="000000" w:fill="C6EFCE"/>
            <w:noWrap/>
            <w:vAlign w:val="center"/>
            <w:hideMark/>
          </w:tcPr>
          <w:p w14:paraId="1D3BEB80"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1EC63CB5"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3613AFD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r>
    </w:tbl>
    <w:p w14:paraId="4D4CE2DC" w14:textId="77777777" w:rsidR="00564B14" w:rsidRPr="00EF3FC9" w:rsidRDefault="00564B14" w:rsidP="00C1488D">
      <w:pPr>
        <w:rPr>
          <w:rFonts w:ascii="Book Antiqua" w:hAnsi="Book Antiqua"/>
          <w:sz w:val="18"/>
          <w:szCs w:val="18"/>
        </w:rPr>
      </w:pPr>
    </w:p>
    <w:p w14:paraId="5CF30472" w14:textId="101F40B6" w:rsidR="00564B14" w:rsidRPr="003E2AC5" w:rsidRDefault="001438DF" w:rsidP="00564B14">
      <w:pPr>
        <w:pStyle w:val="Heading2"/>
        <w:rPr>
          <w:szCs w:val="24"/>
        </w:rPr>
      </w:pPr>
      <w:bookmarkStart w:id="228" w:name="_Toc478727008"/>
      <w:r w:rsidRPr="003E2AC5">
        <w:rPr>
          <w:szCs w:val="24"/>
        </w:rPr>
        <w:t>Level Completeness by Collection</w:t>
      </w:r>
      <w:bookmarkEnd w:id="228"/>
    </w:p>
    <w:p w14:paraId="5726D352" w14:textId="6E9EC777" w:rsidR="00C92388" w:rsidRDefault="0011275D" w:rsidP="00673519">
      <w:r>
        <w:t xml:space="preserve">   </w:t>
      </w:r>
      <w:r w:rsidR="001438DF">
        <w:t>Level completeness</w:t>
      </w:r>
      <w:r w:rsidR="00E62E9B">
        <w:t xml:space="preserve"> percentage</w:t>
      </w:r>
      <w:r w:rsidR="001438DF">
        <w:t xml:space="preserve"> is calculated by taking the average</w:t>
      </w:r>
      <w:r w:rsidR="002015D3">
        <w:t xml:space="preserve"> of</w:t>
      </w:r>
      <w:r w:rsidR="001438DF">
        <w:t xml:space="preserve"> </w:t>
      </w:r>
      <w:r w:rsidR="002015D3">
        <w:t xml:space="preserve">the </w:t>
      </w:r>
      <w:r w:rsidR="004131AA">
        <w:t xml:space="preserve">level’s </w:t>
      </w:r>
      <w:r w:rsidR="001438DF">
        <w:t>concept occurrence per</w:t>
      </w:r>
      <w:r w:rsidR="002015D3">
        <w:t>centag</w:t>
      </w:r>
      <w:r w:rsidR="004131AA">
        <w:t>e for each concept</w:t>
      </w:r>
      <w:r w:rsidR="002015D3">
        <w:t xml:space="preserve">. LTER is not the most complete in any level, but it is always more complete than the average for </w:t>
      </w:r>
      <w:proofErr w:type="spellStart"/>
      <w:r w:rsidR="002015D3">
        <w:t>DataONE’s</w:t>
      </w:r>
      <w:proofErr w:type="spellEnd"/>
      <w:r w:rsidR="002015D3">
        <w:t xml:space="preserve"> EML records. </w:t>
      </w:r>
      <w:r w:rsidR="00B34EED">
        <w:t>CSDGM records tend to be more complete than EML records</w:t>
      </w:r>
      <w:r w:rsidR="00B40246">
        <w:t>, except in the Evaluation level.</w:t>
      </w:r>
      <w:r w:rsidR="00B34EED">
        <w:t xml:space="preserve"> </w:t>
      </w:r>
      <w:r w:rsidR="004131AA">
        <w:t xml:space="preserve">There are 10 concepts that are </w:t>
      </w:r>
      <w:r w:rsidR="00294995">
        <w:t>present in both</w:t>
      </w:r>
      <w:r w:rsidR="00B40246">
        <w:t xml:space="preserve"> the LTER and the FGDC</w:t>
      </w:r>
      <w:r w:rsidR="00294995">
        <w:t xml:space="preserve"> recommendations as is detailed in Table 0.</w:t>
      </w:r>
      <w:r w:rsidR="00681DF7">
        <w:t xml:space="preserve"> </w:t>
      </w:r>
    </w:p>
    <w:p w14:paraId="068D1D04" w14:textId="77777777" w:rsidR="0011275D" w:rsidRDefault="0011275D" w:rsidP="00673519"/>
    <w:p w14:paraId="2A0D95F5" w14:textId="6781638F" w:rsidR="00A96D57" w:rsidRDefault="00B40246" w:rsidP="005464E4">
      <w:pPr>
        <w:pStyle w:val="Heading3"/>
      </w:pPr>
      <w:bookmarkStart w:id="229" w:name="_Toc478727009"/>
      <w:r>
        <w:t>Identification Level</w:t>
      </w:r>
      <w:bookmarkEnd w:id="229"/>
      <w:r>
        <w:t xml:space="preserve"> </w:t>
      </w:r>
    </w:p>
    <w:p w14:paraId="3C795C54" w14:textId="44DB299B" w:rsidR="005464E4" w:rsidRDefault="004A1D36" w:rsidP="005464E4">
      <w:r>
        <w:t xml:space="preserve">   In the Identification Level, ESA has the most complete collection at 90%. LTER is next at 83%. NMEPSCOR and CLOEBIRD are 82% complete. Only 6 member nodes have less than two thirds completeness for the level.</w:t>
      </w:r>
    </w:p>
    <w:p w14:paraId="65067C4B" w14:textId="77777777" w:rsidR="004A1D36" w:rsidRPr="005464E4" w:rsidRDefault="004A1D36" w:rsidP="005464E4"/>
    <w:p w14:paraId="708FBDBF" w14:textId="77777777" w:rsidR="009D05DC" w:rsidRDefault="001E3299" w:rsidP="00673519">
      <w:pPr>
        <w:rPr>
          <w:rFonts w:ascii="Book Antiqua" w:hAnsi="Book Antiqua"/>
          <w:sz w:val="18"/>
          <w:szCs w:val="18"/>
        </w:rPr>
      </w:pPr>
      <w:commentRangeStart w:id="230"/>
      <w:r w:rsidRPr="00E815A5">
        <w:rPr>
          <w:noProof/>
          <w:color w:val="FFC000" w:themeColor="accent4"/>
          <w:lang w:eastAsia="zh-CN"/>
        </w:rPr>
        <w:lastRenderedPageBreak/>
        <w:drawing>
          <wp:inline distT="0" distB="0" distL="0" distR="0" wp14:anchorId="25E7FA42" wp14:editId="060D04AF">
            <wp:extent cx="5943600" cy="39716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230"/>
      <w:r w:rsidR="00540C05">
        <w:rPr>
          <w:rStyle w:val="CommentReference"/>
          <w:rFonts w:asciiTheme="minorHAnsi" w:hAnsiTheme="minorHAnsi" w:cstheme="minorBidi"/>
        </w:rPr>
        <w:commentReference w:id="230"/>
      </w:r>
    </w:p>
    <w:p w14:paraId="07293331" w14:textId="025D7B55" w:rsidR="00B40246" w:rsidRDefault="00B40246" w:rsidP="00B40246">
      <w:pPr>
        <w:pStyle w:val="Heading3"/>
      </w:pPr>
      <w:bookmarkStart w:id="231" w:name="_Toc478727010"/>
      <w:r>
        <w:t>Discovery Level</w:t>
      </w:r>
      <w:bookmarkEnd w:id="231"/>
      <w:r>
        <w:t xml:space="preserve"> </w:t>
      </w:r>
    </w:p>
    <w:p w14:paraId="30960ACD" w14:textId="3E8AE652" w:rsidR="00B40246" w:rsidRPr="004A1D36" w:rsidRDefault="004A1D36" w:rsidP="00673519">
      <w:pPr>
        <w:rPr>
          <w:rFonts w:ascii="Book Antiqua" w:hAnsi="Book Antiqua"/>
        </w:rPr>
      </w:pPr>
      <w:r>
        <w:rPr>
          <w:rFonts w:ascii="Book Antiqua" w:hAnsi="Book Antiqua"/>
        </w:rPr>
        <w:t xml:space="preserve">   Only </w:t>
      </w:r>
      <w:del w:id="232" w:author="Ted Habermann" w:date="2017-04-04T08:38:00Z">
        <w:r w:rsidDel="00AA0B11">
          <w:rPr>
            <w:rFonts w:ascii="Book Antiqua" w:hAnsi="Book Antiqua"/>
          </w:rPr>
          <w:delText xml:space="preserve">4 </w:delText>
        </w:r>
      </w:del>
      <w:ins w:id="233" w:author="Ted Habermann" w:date="2017-04-04T08:38:00Z">
        <w:r w:rsidR="00AA0B11">
          <w:rPr>
            <w:rFonts w:ascii="Book Antiqua" w:hAnsi="Book Antiqua"/>
          </w:rPr>
          <w:t>four</w:t>
        </w:r>
        <w:r w:rsidR="00AA0B11">
          <w:rPr>
            <w:rFonts w:ascii="Book Antiqua" w:hAnsi="Book Antiqua"/>
          </w:rPr>
          <w:t xml:space="preserve"> </w:t>
        </w:r>
      </w:ins>
      <w:r>
        <w:rPr>
          <w:rFonts w:ascii="Book Antiqua" w:hAnsi="Book Antiqua"/>
        </w:rPr>
        <w:t>collections are more than two thirds complete. Two of</w:t>
      </w:r>
      <w:ins w:id="234" w:author="Ted Habermann" w:date="2017-04-04T08:38:00Z">
        <w:r w:rsidR="00AA0B11">
          <w:rPr>
            <w:rFonts w:ascii="Book Antiqua" w:hAnsi="Book Antiqua"/>
          </w:rPr>
          <w:t xml:space="preserve"> </w:t>
        </w:r>
      </w:ins>
      <w:r>
        <w:rPr>
          <w:rFonts w:ascii="Book Antiqua" w:hAnsi="Book Antiqua"/>
        </w:rPr>
        <w:t xml:space="preserve">these collections document in the EML dialect. CLOEBIRD’s collection of 1 record at 100% and TERN. EDACGSTORE and SEAD are the CSDGM collections. The CSDGM average is at 64% and is the same as LTER’s completeness. It is higher than the EML average of 54%.  </w:t>
      </w:r>
    </w:p>
    <w:p w14:paraId="5A60F93D" w14:textId="77777777" w:rsidR="005464E4" w:rsidRDefault="001E3299" w:rsidP="00671420">
      <w:r>
        <w:rPr>
          <w:noProof/>
          <w:lang w:eastAsia="zh-CN"/>
        </w:rPr>
        <w:lastRenderedPageBreak/>
        <w:drawing>
          <wp:inline distT="0" distB="0" distL="0" distR="0" wp14:anchorId="5EC7BB62" wp14:editId="219E1DC4">
            <wp:extent cx="5943600" cy="411734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F61557" w:rsidRPr="00F61557">
        <w:t xml:space="preserve"> </w:t>
      </w:r>
    </w:p>
    <w:p w14:paraId="252769E2" w14:textId="635EA09C" w:rsidR="009D05DC" w:rsidRDefault="005464E4" w:rsidP="005464E4">
      <w:pPr>
        <w:pStyle w:val="Heading3"/>
      </w:pPr>
      <w:bookmarkStart w:id="235" w:name="_Toc478727011"/>
      <w:r>
        <w:t>Evaluation Level</w:t>
      </w:r>
      <w:bookmarkEnd w:id="235"/>
      <w:r>
        <w:t xml:space="preserve"> </w:t>
      </w:r>
    </w:p>
    <w:p w14:paraId="55CACC36" w14:textId="2602096A" w:rsidR="005464E4" w:rsidRDefault="00BB65FB" w:rsidP="005464E4">
      <w:r>
        <w:t xml:space="preserve">   The Evaluation Level is the first level where a member node’s collection is missing every concept. </w:t>
      </w:r>
      <w:r w:rsidR="00540C05">
        <w:t>KUBI does not use any of the concepts in the Evaluation level. GOA is the most complete member node at 90% complete for the level. No CSDGM documented collection is more than 60% complete. LTER and the EML average are more complete than the CSDGM average.</w:t>
      </w:r>
    </w:p>
    <w:p w14:paraId="658AF88C" w14:textId="77777777" w:rsidR="00455D02" w:rsidRPr="005464E4" w:rsidRDefault="00455D02" w:rsidP="005464E4"/>
    <w:p w14:paraId="7047CD86" w14:textId="77777777" w:rsidR="00455D02" w:rsidRDefault="001E3299" w:rsidP="00455D02">
      <w:r>
        <w:rPr>
          <w:noProof/>
          <w:lang w:eastAsia="zh-CN"/>
        </w:rPr>
        <w:lastRenderedPageBreak/>
        <w:drawing>
          <wp:inline distT="0" distB="0" distL="0" distR="0" wp14:anchorId="6F1EBB2D" wp14:editId="030E7280">
            <wp:extent cx="5943600" cy="411734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F61557" w:rsidRPr="00F61557">
        <w:t xml:space="preserve"> </w:t>
      </w:r>
    </w:p>
    <w:p w14:paraId="07020754" w14:textId="77777777" w:rsidR="00455D02" w:rsidRDefault="00455D02" w:rsidP="00455D02"/>
    <w:p w14:paraId="0ABE1A6E" w14:textId="6ADB9E63" w:rsidR="004131AA" w:rsidRDefault="00455D02" w:rsidP="00455D02">
      <w:pPr>
        <w:pStyle w:val="Heading3"/>
      </w:pPr>
      <w:bookmarkStart w:id="236" w:name="_Toc478727012"/>
      <w:r>
        <w:t>Access Level</w:t>
      </w:r>
      <w:bookmarkEnd w:id="236"/>
      <w:r>
        <w:t xml:space="preserve"> </w:t>
      </w:r>
    </w:p>
    <w:p w14:paraId="7C8238C8" w14:textId="41FDFD0B" w:rsidR="00455D02" w:rsidRDefault="00540C05" w:rsidP="00455D02">
      <w:r>
        <w:t xml:space="preserve">   The Access level has 5 member nodes with 100% completeness. Two are EML collections and three are CSDGM collections. </w:t>
      </w:r>
    </w:p>
    <w:p w14:paraId="2AC948FE" w14:textId="77777777" w:rsidR="00455D02" w:rsidRDefault="00455D02" w:rsidP="00455D02"/>
    <w:p w14:paraId="31F1E2A1" w14:textId="77777777" w:rsidR="00455D02" w:rsidRPr="00F61557" w:rsidRDefault="00455D02" w:rsidP="00455D02"/>
    <w:p w14:paraId="14764F77" w14:textId="04BA993C" w:rsidR="00F61557" w:rsidRDefault="001E3299" w:rsidP="005464E4">
      <w:r>
        <w:rPr>
          <w:noProof/>
          <w:lang w:eastAsia="zh-CN"/>
        </w:rPr>
        <w:lastRenderedPageBreak/>
        <w:drawing>
          <wp:inline distT="0" distB="0" distL="0" distR="0" wp14:anchorId="53DCEA1B" wp14:editId="7F5CFD7F">
            <wp:extent cx="5943600" cy="39776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F61557" w:rsidRPr="00F61557">
        <w:t xml:space="preserve"> </w:t>
      </w:r>
    </w:p>
    <w:p w14:paraId="05953365" w14:textId="47E15DB1" w:rsidR="005464E4" w:rsidRDefault="005464E4" w:rsidP="005464E4">
      <w:pPr>
        <w:pStyle w:val="Heading3"/>
      </w:pPr>
      <w:bookmarkStart w:id="237" w:name="_Toc478727013"/>
      <w:r>
        <w:t>Integration Level</w:t>
      </w:r>
      <w:bookmarkEnd w:id="237"/>
    </w:p>
    <w:p w14:paraId="47E16E75" w14:textId="67F358FE" w:rsidR="00540C05" w:rsidRPr="00540C05" w:rsidRDefault="00540C05" w:rsidP="00540C05">
      <w:pPr>
        <w:rPr>
          <w:rFonts w:ascii="Book Antiqua" w:hAnsi="Book Antiqua"/>
        </w:rPr>
      </w:pPr>
      <w:r>
        <w:t xml:space="preserve">   </w:t>
      </w:r>
      <w:r>
        <w:rPr>
          <w:rFonts w:ascii="Book Antiqua" w:hAnsi="Book Antiqua"/>
        </w:rPr>
        <w:t>The Integration level is the least complete in both dialects. 4 collections do not contain any of the concepts.</w:t>
      </w:r>
    </w:p>
    <w:p w14:paraId="6361E98C" w14:textId="1C583E71" w:rsidR="008B2497" w:rsidRPr="00EF3FC9" w:rsidRDefault="001E3299" w:rsidP="00C1488D">
      <w:pPr>
        <w:rPr>
          <w:rFonts w:ascii="Book Antiqua" w:hAnsi="Book Antiqua"/>
          <w:sz w:val="18"/>
          <w:szCs w:val="18"/>
        </w:rPr>
      </w:pPr>
      <w:r>
        <w:rPr>
          <w:noProof/>
          <w:lang w:eastAsia="zh-CN"/>
        </w:rPr>
        <w:lastRenderedPageBreak/>
        <w:drawing>
          <wp:inline distT="0" distB="0" distL="0" distR="0" wp14:anchorId="77FE4E2C" wp14:editId="44402424">
            <wp:extent cx="5943600" cy="40030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FCE81D" w14:textId="05715385" w:rsidR="00FA00CD" w:rsidRPr="00FA00CD" w:rsidRDefault="00FA00CD" w:rsidP="00FA00CD">
      <w:pPr>
        <w:pStyle w:val="Heading2"/>
      </w:pPr>
      <w:bookmarkStart w:id="238" w:name="_Toc478727014"/>
      <w:r w:rsidRPr="00EF3FC9">
        <w:t>Signature Score</w:t>
      </w:r>
      <w:r>
        <w:t>s</w:t>
      </w:r>
      <w:bookmarkEnd w:id="238"/>
    </w:p>
    <w:p w14:paraId="744A98C3" w14:textId="679DB65C" w:rsidR="001B3B0B" w:rsidRPr="00564B14" w:rsidRDefault="00FA00CD" w:rsidP="001B3B0B">
      <w:pPr>
        <w:rPr>
          <w:rFonts w:ascii="Book Antiqua" w:hAnsi="Book Antiqua"/>
        </w:rPr>
      </w:pPr>
      <w:r>
        <w:rPr>
          <w:rFonts w:ascii="Book Antiqua" w:eastAsiaTheme="majorEastAsia" w:hAnsi="Book Antiqua" w:cstheme="majorBidi"/>
          <w:color w:val="2F5496" w:themeColor="accent1" w:themeShade="BF"/>
          <w:sz w:val="18"/>
          <w:szCs w:val="18"/>
        </w:rPr>
        <w:t xml:space="preserve">   </w:t>
      </w:r>
      <w:r w:rsidR="001B3B0B" w:rsidRPr="00564B14">
        <w:rPr>
          <w:rFonts w:ascii="Book Antiqua" w:hAnsi="Book Antiqua"/>
        </w:rPr>
        <w:t xml:space="preserve">These results are presented as counts of records with identical completeness scores with respect to the recommendation. The completeness scores are given in terms of the </w:t>
      </w:r>
      <w:r w:rsidR="001B3B0B" w:rsidRPr="00564B14">
        <w:rPr>
          <w:rFonts w:ascii="Book Antiqua" w:hAnsi="Book Antiqua"/>
          <w:bCs/>
        </w:rPr>
        <w:t>number of elements that are missing</w:t>
      </w:r>
      <w:r w:rsidR="001B3B0B" w:rsidRPr="00564B14">
        <w:rPr>
          <w:rFonts w:ascii="Book Antiqua" w:hAnsi="Book Antiqua"/>
        </w:rPr>
        <w:t xml:space="preserve"> from a record, so </w:t>
      </w:r>
      <w:r w:rsidR="001B3B0B" w:rsidRPr="00564B14">
        <w:rPr>
          <w:rFonts w:ascii="Book Antiqua" w:hAnsi="Book Antiqua"/>
          <w:bCs/>
        </w:rPr>
        <w:t>low scores are good</w:t>
      </w:r>
      <w:r w:rsidR="001B3B0B" w:rsidRPr="00564B14">
        <w:rPr>
          <w:rFonts w:ascii="Book Antiqua" w:hAnsi="Book Antiqua"/>
        </w:rPr>
        <w:t xml:space="preserve">. </w:t>
      </w:r>
    </w:p>
    <w:p w14:paraId="6CD376A9" w14:textId="77777777" w:rsidR="001B3B0B" w:rsidRDefault="001B3B0B" w:rsidP="001B3B0B">
      <w:pPr>
        <w:rPr>
          <w:rFonts w:ascii="Book Antiqua" w:hAnsi="Book Antiqua"/>
        </w:rPr>
      </w:pPr>
    </w:p>
    <w:p w14:paraId="077C1B1F" w14:textId="381394E8"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Pr>
          <w:rFonts w:ascii="Book Antiqua" w:hAnsi="Book Antiqua"/>
        </w:rPr>
        <w:t>efore, have identical signature score groups</w:t>
      </w:r>
      <w:r w:rsidRPr="002D17AC">
        <w:rPr>
          <w:rFonts w:ascii="Book Antiqua" w:hAnsi="Book Antiqua"/>
        </w:rPr>
        <w:t>.</w:t>
      </w:r>
      <w:r>
        <w:rPr>
          <w:rFonts w:ascii="Book Antiqua" w:hAnsi="Book Antiqua"/>
        </w:rPr>
        <w:t xml:space="preserve"> Signature score groups are a way to </w:t>
      </w:r>
      <w:del w:id="239" w:author="Ted Habermann" w:date="2017-04-04T08:43:00Z">
        <w:r w:rsidDel="002B27B0">
          <w:rPr>
            <w:rFonts w:ascii="Book Antiqua" w:hAnsi="Book Antiqua"/>
          </w:rPr>
          <w:delText xml:space="preserve">expose the shining examples, </w:delText>
        </w:r>
      </w:del>
      <w:ins w:id="240" w:author="Ted Habermann" w:date="2017-04-04T08:43:00Z">
        <w:r w:rsidR="002B27B0">
          <w:rPr>
            <w:rFonts w:ascii="Book Antiqua" w:hAnsi="Book Antiqua"/>
          </w:rPr>
          <w:t xml:space="preserve">identify </w:t>
        </w:r>
      </w:ins>
      <w:r>
        <w:rPr>
          <w:rFonts w:ascii="Book Antiqua" w:hAnsi="Book Antiqua"/>
        </w:rPr>
        <w:t xml:space="preserve">the most complete </w:t>
      </w:r>
      <w:del w:id="241" w:author="Ted Habermann" w:date="2017-04-04T08:43:00Z">
        <w:r w:rsidDel="002B27B0">
          <w:rPr>
            <w:rFonts w:ascii="Book Antiqua" w:hAnsi="Book Antiqua"/>
          </w:rPr>
          <w:delText xml:space="preserve">metadata </w:delText>
        </w:r>
      </w:del>
      <w:ins w:id="242" w:author="Ted Habermann" w:date="2017-04-04T08:43:00Z">
        <w:r w:rsidR="002B27B0">
          <w:rPr>
            <w:rFonts w:ascii="Book Antiqua" w:hAnsi="Book Antiqua"/>
          </w:rPr>
          <w:t>records</w:t>
        </w:r>
        <w:r w:rsidR="002B27B0">
          <w:rPr>
            <w:rFonts w:ascii="Book Antiqua" w:hAnsi="Book Antiqua"/>
          </w:rPr>
          <w:t xml:space="preserve"> </w:t>
        </w:r>
      </w:ins>
      <w:r>
        <w:rPr>
          <w:rFonts w:ascii="Book Antiqua" w:hAnsi="Book Antiqua"/>
        </w:rPr>
        <w:t xml:space="preserve">in </w:t>
      </w:r>
      <w:del w:id="243" w:author="Ted Habermann" w:date="2017-04-04T08:43:00Z">
        <w:r w:rsidDel="002B27B0">
          <w:rPr>
            <w:rFonts w:ascii="Book Antiqua" w:hAnsi="Book Antiqua"/>
          </w:rPr>
          <w:delText xml:space="preserve">the </w:delText>
        </w:r>
      </w:del>
      <w:ins w:id="244" w:author="Ted Habermann" w:date="2017-04-04T08:43:00Z">
        <w:r w:rsidR="002B27B0">
          <w:rPr>
            <w:rFonts w:ascii="Book Antiqua" w:hAnsi="Book Antiqua"/>
          </w:rPr>
          <w:t>each</w:t>
        </w:r>
        <w:r w:rsidR="002B27B0">
          <w:rPr>
            <w:rFonts w:ascii="Book Antiqua" w:hAnsi="Book Antiqua"/>
          </w:rPr>
          <w:t xml:space="preserve"> </w:t>
        </w:r>
      </w:ins>
      <w:r>
        <w:rPr>
          <w:rFonts w:ascii="Book Antiqua" w:hAnsi="Book Antiqua"/>
        </w:rPr>
        <w:t xml:space="preserve">collection. They provide a good way to </w:t>
      </w:r>
      <w:del w:id="245" w:author="Ted Habermann" w:date="2017-04-04T08:43:00Z">
        <w:r w:rsidDel="002B27B0">
          <w:rPr>
            <w:rFonts w:ascii="Book Antiqua" w:hAnsi="Book Antiqua"/>
          </w:rPr>
          <w:delText>curate similarly documented</w:delText>
        </w:r>
      </w:del>
      <w:ins w:id="246" w:author="Ted Habermann" w:date="2017-04-04T08:43:00Z">
        <w:r w:rsidR="002B27B0">
          <w:rPr>
            <w:rFonts w:ascii="Book Antiqua" w:hAnsi="Book Antiqua"/>
          </w:rPr>
          <w:t>identify similar</w:t>
        </w:r>
      </w:ins>
      <w:r>
        <w:rPr>
          <w:rFonts w:ascii="Book Antiqua" w:hAnsi="Book Antiqua"/>
        </w:rPr>
        <w:t xml:space="preserve"> metadata records and to chart a path towards completeness. </w:t>
      </w:r>
    </w:p>
    <w:p w14:paraId="3F293320" w14:textId="77777777" w:rsidR="001B3B0B" w:rsidRDefault="001B3B0B" w:rsidP="001B3B0B">
      <w:pPr>
        <w:rPr>
          <w:rFonts w:ascii="Book Antiqua" w:hAnsi="Book Antiqua"/>
        </w:rPr>
      </w:pPr>
    </w:p>
    <w:p w14:paraId="545F7DF7" w14:textId="14E18D90" w:rsidR="00FA5FDD" w:rsidRDefault="001B3B0B" w:rsidP="001B3B0B">
      <w:pPr>
        <w:rPr>
          <w:rFonts w:ascii="Book Antiqua" w:hAnsi="Book Antiqua"/>
        </w:rPr>
      </w:pPr>
      <w:commentRangeStart w:id="247"/>
      <w:r>
        <w:rPr>
          <w:rFonts w:ascii="Book Antiqua" w:hAnsi="Book Antiqua"/>
        </w:rPr>
        <w:t xml:space="preserve">   </w:t>
      </w:r>
      <w:r w:rsidRPr="002D17AC">
        <w:rPr>
          <w:rFonts w:ascii="Book Antiqua" w:hAnsi="Book Antiqua"/>
        </w:rPr>
        <w:t xml:space="preserve">The signature 2 3 1 indicates a metadata record that has been tested for three levels and is missing </w:t>
      </w:r>
      <w:r>
        <w:rPr>
          <w:rFonts w:ascii="Book Antiqua" w:hAnsi="Book Antiqua"/>
        </w:rPr>
        <w:t>2 concepts from the first level,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commentRangeEnd w:id="247"/>
      <w:r w:rsidR="002B27B0">
        <w:rPr>
          <w:rStyle w:val="CommentReference"/>
          <w:rFonts w:asciiTheme="minorHAnsi" w:hAnsiTheme="minorHAnsi" w:cstheme="minorBidi"/>
        </w:rPr>
        <w:commentReference w:id="247"/>
      </w:r>
    </w:p>
    <w:p w14:paraId="03EFB779" w14:textId="77777777" w:rsidR="00DB119E" w:rsidRDefault="00DB119E" w:rsidP="001B3B0B">
      <w:pPr>
        <w:rPr>
          <w:rFonts w:ascii="Book Antiqua" w:hAnsi="Book Antiqua"/>
        </w:rPr>
      </w:pPr>
    </w:p>
    <w:p w14:paraId="2C0095B2" w14:textId="4D76F81E" w:rsidR="00F96EDB" w:rsidRPr="00F96EDB" w:rsidRDefault="0040654E" w:rsidP="00F96EDB">
      <w:pPr>
        <w:pStyle w:val="Heading2"/>
        <w:rPr>
          <w:szCs w:val="24"/>
        </w:rPr>
      </w:pPr>
      <w:bookmarkStart w:id="248" w:name="_Toc478727015"/>
      <w:r w:rsidRPr="00F96EDB">
        <w:rPr>
          <w:szCs w:val="24"/>
        </w:rPr>
        <w:t xml:space="preserve">Average </w:t>
      </w:r>
      <w:r w:rsidR="00DB119E" w:rsidRPr="00F96EDB">
        <w:rPr>
          <w:szCs w:val="24"/>
        </w:rPr>
        <w:t>Signature Score Sums</w:t>
      </w:r>
      <w:bookmarkEnd w:id="248"/>
    </w:p>
    <w:p w14:paraId="78C234F8" w14:textId="611ABEF7" w:rsidR="00F96EDB" w:rsidRDefault="00F96EDB" w:rsidP="00F96EDB">
      <w:pPr>
        <w:rPr>
          <w:rFonts w:ascii="Book Antiqua" w:hAnsi="Book Antiqua"/>
        </w:rPr>
      </w:pPr>
      <w:r>
        <w:rPr>
          <w:rFonts w:ascii="Book Antiqua" w:hAnsi="Book Antiqua"/>
        </w:rPr>
        <w:t xml:space="preserve">One way to measure completeness is to </w:t>
      </w:r>
      <w:del w:id="249" w:author="Ted Habermann" w:date="2017-04-04T08:44:00Z">
        <w:r w:rsidDel="002B27B0">
          <w:rPr>
            <w:rFonts w:ascii="Book Antiqua" w:hAnsi="Book Antiqua"/>
          </w:rPr>
          <w:delText xml:space="preserve">take </w:delText>
        </w:r>
      </w:del>
      <w:ins w:id="250" w:author="Ted Habermann" w:date="2017-04-04T08:44:00Z">
        <w:r w:rsidR="002B27B0">
          <w:rPr>
            <w:rFonts w:ascii="Book Antiqua" w:hAnsi="Book Antiqua"/>
          </w:rPr>
          <w:t>sum</w:t>
        </w:r>
        <w:r w:rsidR="002B27B0">
          <w:rPr>
            <w:rFonts w:ascii="Book Antiqua" w:hAnsi="Book Antiqua"/>
          </w:rPr>
          <w:t xml:space="preserve"> </w:t>
        </w:r>
      </w:ins>
      <w:r>
        <w:rPr>
          <w:rFonts w:ascii="Book Antiqua" w:hAnsi="Book Antiqua"/>
        </w:rPr>
        <w:t>the signature scores</w:t>
      </w:r>
      <w:del w:id="251" w:author="Ted Habermann" w:date="2017-04-04T08:44:00Z">
        <w:r w:rsidDel="002B27B0">
          <w:rPr>
            <w:rFonts w:ascii="Book Antiqua" w:hAnsi="Book Antiqua"/>
          </w:rPr>
          <w:delText xml:space="preserve"> and add the different levels up</w:delText>
        </w:r>
      </w:del>
      <w:r>
        <w:rPr>
          <w:rFonts w:ascii="Book Antiqua" w:hAnsi="Book Antiqua"/>
        </w:rPr>
        <w:t xml:space="preserve">. This sum </w:t>
      </w:r>
      <w:del w:id="252" w:author="Ted Habermann" w:date="2017-04-04T08:44:00Z">
        <w:r w:rsidDel="002B27B0">
          <w:rPr>
            <w:rFonts w:ascii="Book Antiqua" w:hAnsi="Book Antiqua"/>
          </w:rPr>
          <w:delText xml:space="preserve">is </w:delText>
        </w:r>
      </w:del>
      <w:ins w:id="253" w:author="Ted Habermann" w:date="2017-04-04T08:44:00Z">
        <w:r w:rsidR="002B27B0">
          <w:rPr>
            <w:rFonts w:ascii="Book Antiqua" w:hAnsi="Book Antiqua"/>
          </w:rPr>
          <w:t xml:space="preserve">gives the </w:t>
        </w:r>
      </w:ins>
      <w:del w:id="254" w:author="Ted Habermann" w:date="2017-04-04T08:44:00Z">
        <w:r w:rsidDel="002B27B0">
          <w:rPr>
            <w:rFonts w:ascii="Book Antiqua" w:hAnsi="Book Antiqua"/>
          </w:rPr>
          <w:delText xml:space="preserve">the </w:delText>
        </w:r>
      </w:del>
      <w:r>
        <w:rPr>
          <w:rFonts w:ascii="Book Antiqua" w:hAnsi="Book Antiqua"/>
        </w:rPr>
        <w:t xml:space="preserve">total </w:t>
      </w:r>
      <w:ins w:id="255" w:author="Ted Habermann" w:date="2017-04-04T08:44:00Z">
        <w:r w:rsidR="002B27B0">
          <w:rPr>
            <w:rFonts w:ascii="Book Antiqua" w:hAnsi="Book Antiqua"/>
          </w:rPr>
          <w:t xml:space="preserve">number of </w:t>
        </w:r>
      </w:ins>
      <w:r>
        <w:rPr>
          <w:rFonts w:ascii="Book Antiqua" w:hAnsi="Book Antiqua"/>
        </w:rPr>
        <w:t xml:space="preserve">missing concepts from the dialect maximum. In the case of an LTER signature score for a CSDGM record, the record can never be complete even if the signature score sum is 0, because the dialect maximum is 4 concepts less than the </w:t>
      </w:r>
      <w:r>
        <w:rPr>
          <w:rFonts w:ascii="Book Antiqua" w:hAnsi="Book Antiqua"/>
        </w:rPr>
        <w:lastRenderedPageBreak/>
        <w:t xml:space="preserve">recommendation maximum. To normalize the signature score sums, the recommendation maximum is used. This means that where a CSDGM signature score sum used to be 0, it is not counted as 4 concepts missing. </w:t>
      </w:r>
    </w:p>
    <w:p w14:paraId="2D7B92F9" w14:textId="77777777" w:rsidR="00F96EDB" w:rsidRPr="00F96EDB" w:rsidRDefault="00F96EDB" w:rsidP="00F96EDB"/>
    <w:p w14:paraId="351098B3" w14:textId="1F62FC15" w:rsidR="0040654E" w:rsidRPr="0040654E" w:rsidRDefault="003B618D" w:rsidP="0040654E">
      <w:pPr>
        <w:rPr>
          <w:rFonts w:ascii="Book Antiqua" w:hAnsi="Book Antiqua"/>
        </w:rPr>
      </w:pPr>
      <w:r>
        <w:rPr>
          <w:rFonts w:ascii="Book Antiqua" w:hAnsi="Book Antiqua"/>
        </w:rPr>
        <w:t xml:space="preserve">Here are the average signature score sums. The list is ordered from most to least complete Average Signature Sum. </w:t>
      </w:r>
      <w:r w:rsidR="0040654E">
        <w:rPr>
          <w:rFonts w:ascii="Book Antiqua" w:hAnsi="Book Antiqua"/>
        </w:rPr>
        <w:t>Except for the one record from CLOEBIRD, LTER has the lowest average signature score sum of any EML collection. However</w:t>
      </w:r>
      <w:r w:rsidR="000E2B23">
        <w:rPr>
          <w:rFonts w:ascii="Book Antiqua" w:hAnsi="Book Antiqua"/>
        </w:rPr>
        <w:t>,</w:t>
      </w:r>
      <w:r w:rsidR="0040654E">
        <w:rPr>
          <w:rFonts w:ascii="Book Antiqua" w:hAnsi="Book Antiqua"/>
        </w:rPr>
        <w:t xml:space="preserve"> the most complete signature score sums come from member nodes that use the CSDGM dialect, except for the 1 CLOEBIRD record. </w:t>
      </w:r>
    </w:p>
    <w:p w14:paraId="58BED19C" w14:textId="77777777" w:rsidR="0040654E" w:rsidRPr="0040654E" w:rsidRDefault="0040654E" w:rsidP="0040654E"/>
    <w:tbl>
      <w:tblPr>
        <w:tblW w:w="5000" w:type="pct"/>
        <w:tblLook w:val="04A0" w:firstRow="1" w:lastRow="0" w:firstColumn="1" w:lastColumn="0" w:noHBand="0" w:noVBand="1"/>
      </w:tblPr>
      <w:tblGrid>
        <w:gridCol w:w="3085"/>
        <w:gridCol w:w="2013"/>
        <w:gridCol w:w="1998"/>
        <w:gridCol w:w="2480"/>
      </w:tblGrid>
      <w:tr w:rsidR="00896CE8" w14:paraId="0B4C5D7D" w14:textId="77777777" w:rsidTr="0040654E">
        <w:trPr>
          <w:trHeight w:val="320"/>
        </w:trPr>
        <w:tc>
          <w:tcPr>
            <w:tcW w:w="1611" w:type="pct"/>
            <w:tcBorders>
              <w:top w:val="nil"/>
              <w:left w:val="nil"/>
              <w:bottom w:val="nil"/>
              <w:right w:val="nil"/>
            </w:tcBorders>
            <w:shd w:val="clear" w:color="auto" w:fill="auto"/>
            <w:noWrap/>
            <w:vAlign w:val="center"/>
            <w:hideMark/>
          </w:tcPr>
          <w:p w14:paraId="0C8C8B5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Member Node</w:t>
            </w:r>
          </w:p>
        </w:tc>
        <w:tc>
          <w:tcPr>
            <w:tcW w:w="1051" w:type="pct"/>
            <w:tcBorders>
              <w:top w:val="nil"/>
              <w:left w:val="nil"/>
              <w:bottom w:val="nil"/>
              <w:right w:val="nil"/>
            </w:tcBorders>
            <w:shd w:val="clear" w:color="auto" w:fill="auto"/>
            <w:noWrap/>
            <w:vAlign w:val="center"/>
            <w:hideMark/>
          </w:tcPr>
          <w:p w14:paraId="06C9DC8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Dialect</w:t>
            </w:r>
          </w:p>
        </w:tc>
        <w:tc>
          <w:tcPr>
            <w:tcW w:w="1043" w:type="pct"/>
            <w:tcBorders>
              <w:top w:val="nil"/>
              <w:left w:val="nil"/>
              <w:bottom w:val="nil"/>
              <w:right w:val="nil"/>
            </w:tcBorders>
            <w:shd w:val="clear" w:color="auto" w:fill="auto"/>
            <w:noWrap/>
            <w:vAlign w:val="center"/>
            <w:hideMark/>
          </w:tcPr>
          <w:p w14:paraId="091EC83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Record Count</w:t>
            </w:r>
          </w:p>
        </w:tc>
        <w:tc>
          <w:tcPr>
            <w:tcW w:w="1295" w:type="pct"/>
            <w:tcBorders>
              <w:top w:val="nil"/>
              <w:left w:val="nil"/>
              <w:bottom w:val="nil"/>
              <w:right w:val="nil"/>
            </w:tcBorders>
            <w:shd w:val="clear" w:color="auto" w:fill="auto"/>
            <w:noWrap/>
            <w:vAlign w:val="center"/>
            <w:hideMark/>
          </w:tcPr>
          <w:p w14:paraId="7CF2D7C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Average Signature Sum</w:t>
            </w:r>
          </w:p>
        </w:tc>
      </w:tr>
      <w:tr w:rsidR="00896CE8" w14:paraId="742D9CC4" w14:textId="77777777" w:rsidTr="0040654E">
        <w:trPr>
          <w:trHeight w:val="320"/>
        </w:trPr>
        <w:tc>
          <w:tcPr>
            <w:tcW w:w="1611" w:type="pct"/>
            <w:tcBorders>
              <w:top w:val="nil"/>
              <w:left w:val="nil"/>
              <w:bottom w:val="nil"/>
              <w:right w:val="nil"/>
            </w:tcBorders>
            <w:shd w:val="clear" w:color="auto" w:fill="auto"/>
            <w:noWrap/>
            <w:vAlign w:val="center"/>
            <w:hideMark/>
          </w:tcPr>
          <w:p w14:paraId="0BAB2B7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CLOEBIRD</w:t>
            </w:r>
          </w:p>
        </w:tc>
        <w:tc>
          <w:tcPr>
            <w:tcW w:w="1051" w:type="pct"/>
            <w:tcBorders>
              <w:top w:val="nil"/>
              <w:left w:val="nil"/>
              <w:bottom w:val="nil"/>
              <w:right w:val="nil"/>
            </w:tcBorders>
            <w:shd w:val="clear" w:color="auto" w:fill="auto"/>
            <w:noWrap/>
            <w:vAlign w:val="center"/>
            <w:hideMark/>
          </w:tcPr>
          <w:p w14:paraId="40AEA69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73A5B4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w:t>
            </w:r>
          </w:p>
        </w:tc>
        <w:tc>
          <w:tcPr>
            <w:tcW w:w="1295" w:type="pct"/>
            <w:tcBorders>
              <w:top w:val="nil"/>
              <w:left w:val="nil"/>
              <w:bottom w:val="nil"/>
              <w:right w:val="nil"/>
            </w:tcBorders>
            <w:shd w:val="clear" w:color="auto" w:fill="auto"/>
            <w:noWrap/>
            <w:vAlign w:val="center"/>
            <w:hideMark/>
          </w:tcPr>
          <w:p w14:paraId="64CBA95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6.00</w:t>
            </w:r>
          </w:p>
        </w:tc>
      </w:tr>
      <w:tr w:rsidR="00896CE8" w14:paraId="2561CF99" w14:textId="77777777" w:rsidTr="0040654E">
        <w:trPr>
          <w:trHeight w:val="320"/>
        </w:trPr>
        <w:tc>
          <w:tcPr>
            <w:tcW w:w="1611" w:type="pct"/>
            <w:tcBorders>
              <w:top w:val="nil"/>
              <w:left w:val="nil"/>
              <w:bottom w:val="nil"/>
              <w:right w:val="nil"/>
            </w:tcBorders>
            <w:shd w:val="clear" w:color="auto" w:fill="auto"/>
            <w:noWrap/>
            <w:vAlign w:val="center"/>
            <w:hideMark/>
          </w:tcPr>
          <w:p w14:paraId="14E403B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NMEPSCOR</w:t>
            </w:r>
          </w:p>
        </w:tc>
        <w:tc>
          <w:tcPr>
            <w:tcW w:w="1051" w:type="pct"/>
            <w:tcBorders>
              <w:top w:val="nil"/>
              <w:left w:val="nil"/>
              <w:bottom w:val="nil"/>
              <w:right w:val="nil"/>
            </w:tcBorders>
            <w:shd w:val="clear" w:color="auto" w:fill="auto"/>
            <w:noWrap/>
            <w:vAlign w:val="center"/>
            <w:hideMark/>
          </w:tcPr>
          <w:p w14:paraId="0A6E53C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4590AEC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w:t>
            </w:r>
          </w:p>
        </w:tc>
        <w:tc>
          <w:tcPr>
            <w:tcW w:w="1295" w:type="pct"/>
            <w:tcBorders>
              <w:top w:val="nil"/>
              <w:left w:val="nil"/>
              <w:bottom w:val="nil"/>
              <w:right w:val="nil"/>
            </w:tcBorders>
            <w:shd w:val="clear" w:color="auto" w:fill="auto"/>
            <w:noWrap/>
            <w:vAlign w:val="center"/>
            <w:hideMark/>
          </w:tcPr>
          <w:p w14:paraId="5A8E6FB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6.43</w:t>
            </w:r>
          </w:p>
        </w:tc>
      </w:tr>
      <w:tr w:rsidR="00896CE8" w14:paraId="0E46617E" w14:textId="77777777" w:rsidTr="0040654E">
        <w:trPr>
          <w:trHeight w:val="320"/>
        </w:trPr>
        <w:tc>
          <w:tcPr>
            <w:tcW w:w="1611" w:type="pct"/>
            <w:tcBorders>
              <w:top w:val="nil"/>
              <w:left w:val="nil"/>
              <w:bottom w:val="nil"/>
              <w:right w:val="nil"/>
            </w:tcBorders>
            <w:shd w:val="clear" w:color="auto" w:fill="auto"/>
            <w:noWrap/>
            <w:vAlign w:val="center"/>
            <w:hideMark/>
          </w:tcPr>
          <w:p w14:paraId="3465F8E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USGSCSAS</w:t>
            </w:r>
          </w:p>
        </w:tc>
        <w:tc>
          <w:tcPr>
            <w:tcW w:w="1051" w:type="pct"/>
            <w:tcBorders>
              <w:top w:val="nil"/>
              <w:left w:val="nil"/>
              <w:bottom w:val="nil"/>
              <w:right w:val="nil"/>
            </w:tcBorders>
            <w:shd w:val="clear" w:color="auto" w:fill="auto"/>
            <w:noWrap/>
            <w:vAlign w:val="center"/>
            <w:hideMark/>
          </w:tcPr>
          <w:p w14:paraId="470B557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18DBA1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240</w:t>
            </w:r>
          </w:p>
        </w:tc>
        <w:tc>
          <w:tcPr>
            <w:tcW w:w="1295" w:type="pct"/>
            <w:tcBorders>
              <w:top w:val="nil"/>
              <w:left w:val="nil"/>
              <w:bottom w:val="nil"/>
              <w:right w:val="nil"/>
            </w:tcBorders>
            <w:shd w:val="clear" w:color="auto" w:fill="auto"/>
            <w:noWrap/>
            <w:vAlign w:val="center"/>
            <w:hideMark/>
          </w:tcPr>
          <w:p w14:paraId="3CDD3BA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7.28</w:t>
            </w:r>
          </w:p>
        </w:tc>
      </w:tr>
      <w:tr w:rsidR="00896CE8" w14:paraId="2311C1E7" w14:textId="77777777" w:rsidTr="0040654E">
        <w:trPr>
          <w:trHeight w:val="320"/>
        </w:trPr>
        <w:tc>
          <w:tcPr>
            <w:tcW w:w="1611" w:type="pct"/>
            <w:tcBorders>
              <w:top w:val="nil"/>
              <w:left w:val="nil"/>
              <w:bottom w:val="nil"/>
              <w:right w:val="nil"/>
            </w:tcBorders>
            <w:shd w:val="clear" w:color="auto" w:fill="auto"/>
            <w:noWrap/>
            <w:vAlign w:val="center"/>
            <w:hideMark/>
          </w:tcPr>
          <w:p w14:paraId="3D16E0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EDACGSTORE</w:t>
            </w:r>
          </w:p>
        </w:tc>
        <w:tc>
          <w:tcPr>
            <w:tcW w:w="1051" w:type="pct"/>
            <w:tcBorders>
              <w:top w:val="nil"/>
              <w:left w:val="nil"/>
              <w:bottom w:val="nil"/>
              <w:right w:val="nil"/>
            </w:tcBorders>
            <w:shd w:val="clear" w:color="auto" w:fill="auto"/>
            <w:noWrap/>
            <w:vAlign w:val="center"/>
            <w:hideMark/>
          </w:tcPr>
          <w:p w14:paraId="31BD39B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435B89C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29C26E6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7.73</w:t>
            </w:r>
          </w:p>
        </w:tc>
      </w:tr>
      <w:tr w:rsidR="00896CE8" w14:paraId="5845BEC8" w14:textId="77777777" w:rsidTr="0040654E">
        <w:trPr>
          <w:trHeight w:val="320"/>
        </w:trPr>
        <w:tc>
          <w:tcPr>
            <w:tcW w:w="1611" w:type="pct"/>
            <w:tcBorders>
              <w:top w:val="nil"/>
              <w:left w:val="nil"/>
              <w:bottom w:val="nil"/>
              <w:right w:val="nil"/>
            </w:tcBorders>
            <w:shd w:val="clear" w:color="auto" w:fill="auto"/>
            <w:noWrap/>
            <w:vAlign w:val="center"/>
            <w:hideMark/>
          </w:tcPr>
          <w:p w14:paraId="7B48910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LTER</w:t>
            </w:r>
          </w:p>
        </w:tc>
        <w:tc>
          <w:tcPr>
            <w:tcW w:w="1051" w:type="pct"/>
            <w:tcBorders>
              <w:top w:val="nil"/>
              <w:left w:val="nil"/>
              <w:bottom w:val="nil"/>
              <w:right w:val="nil"/>
            </w:tcBorders>
            <w:shd w:val="clear" w:color="auto" w:fill="auto"/>
            <w:noWrap/>
            <w:vAlign w:val="center"/>
            <w:hideMark/>
          </w:tcPr>
          <w:p w14:paraId="29EFEE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74A1E4A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01CE094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7.99</w:t>
            </w:r>
          </w:p>
        </w:tc>
      </w:tr>
      <w:tr w:rsidR="00896CE8" w14:paraId="251AEBB2" w14:textId="77777777" w:rsidTr="0040654E">
        <w:trPr>
          <w:trHeight w:val="320"/>
        </w:trPr>
        <w:tc>
          <w:tcPr>
            <w:tcW w:w="1611" w:type="pct"/>
            <w:tcBorders>
              <w:top w:val="nil"/>
              <w:left w:val="nil"/>
              <w:bottom w:val="nil"/>
              <w:right w:val="nil"/>
            </w:tcBorders>
            <w:shd w:val="clear" w:color="auto" w:fill="auto"/>
            <w:noWrap/>
            <w:vAlign w:val="center"/>
            <w:hideMark/>
          </w:tcPr>
          <w:p w14:paraId="06B4D30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GOA</w:t>
            </w:r>
          </w:p>
        </w:tc>
        <w:tc>
          <w:tcPr>
            <w:tcW w:w="1051" w:type="pct"/>
            <w:tcBorders>
              <w:top w:val="nil"/>
              <w:left w:val="nil"/>
              <w:bottom w:val="nil"/>
              <w:right w:val="nil"/>
            </w:tcBorders>
            <w:shd w:val="clear" w:color="auto" w:fill="auto"/>
            <w:noWrap/>
            <w:vAlign w:val="center"/>
            <w:hideMark/>
          </w:tcPr>
          <w:p w14:paraId="6210924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0C791D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98</w:t>
            </w:r>
          </w:p>
        </w:tc>
        <w:tc>
          <w:tcPr>
            <w:tcW w:w="1295" w:type="pct"/>
            <w:tcBorders>
              <w:top w:val="nil"/>
              <w:left w:val="nil"/>
              <w:bottom w:val="nil"/>
              <w:right w:val="nil"/>
            </w:tcBorders>
            <w:shd w:val="clear" w:color="auto" w:fill="auto"/>
            <w:noWrap/>
            <w:vAlign w:val="center"/>
            <w:hideMark/>
          </w:tcPr>
          <w:p w14:paraId="7333CBB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8.22</w:t>
            </w:r>
          </w:p>
        </w:tc>
      </w:tr>
      <w:tr w:rsidR="00896CE8" w14:paraId="4D078F6F" w14:textId="77777777" w:rsidTr="0040654E">
        <w:trPr>
          <w:trHeight w:val="320"/>
        </w:trPr>
        <w:tc>
          <w:tcPr>
            <w:tcW w:w="1611" w:type="pct"/>
            <w:tcBorders>
              <w:top w:val="nil"/>
              <w:left w:val="nil"/>
              <w:bottom w:val="nil"/>
              <w:right w:val="nil"/>
            </w:tcBorders>
            <w:shd w:val="clear" w:color="auto" w:fill="auto"/>
            <w:noWrap/>
            <w:vAlign w:val="center"/>
            <w:hideMark/>
          </w:tcPr>
          <w:p w14:paraId="14D0D8C5"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DataONE_CSDGM</w:t>
            </w:r>
            <w:proofErr w:type="spellEnd"/>
          </w:p>
        </w:tc>
        <w:tc>
          <w:tcPr>
            <w:tcW w:w="1051" w:type="pct"/>
            <w:tcBorders>
              <w:top w:val="nil"/>
              <w:left w:val="nil"/>
              <w:bottom w:val="nil"/>
              <w:right w:val="nil"/>
            </w:tcBorders>
            <w:shd w:val="clear" w:color="auto" w:fill="auto"/>
            <w:noWrap/>
            <w:vAlign w:val="center"/>
            <w:hideMark/>
          </w:tcPr>
          <w:p w14:paraId="2B18AD8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6CC5AAB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765</w:t>
            </w:r>
          </w:p>
        </w:tc>
        <w:tc>
          <w:tcPr>
            <w:tcW w:w="1295" w:type="pct"/>
            <w:tcBorders>
              <w:top w:val="nil"/>
              <w:left w:val="nil"/>
              <w:bottom w:val="nil"/>
              <w:right w:val="nil"/>
            </w:tcBorders>
            <w:shd w:val="clear" w:color="auto" w:fill="auto"/>
            <w:noWrap/>
            <w:vAlign w:val="center"/>
            <w:hideMark/>
          </w:tcPr>
          <w:p w14:paraId="76343CA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8.39</w:t>
            </w:r>
          </w:p>
        </w:tc>
      </w:tr>
      <w:tr w:rsidR="00896CE8" w14:paraId="5E259106" w14:textId="77777777" w:rsidTr="0040654E">
        <w:trPr>
          <w:trHeight w:val="320"/>
        </w:trPr>
        <w:tc>
          <w:tcPr>
            <w:tcW w:w="1611" w:type="pct"/>
            <w:tcBorders>
              <w:top w:val="nil"/>
              <w:left w:val="nil"/>
              <w:bottom w:val="nil"/>
              <w:right w:val="nil"/>
            </w:tcBorders>
            <w:shd w:val="clear" w:color="auto" w:fill="auto"/>
            <w:noWrap/>
            <w:vAlign w:val="center"/>
            <w:hideMark/>
          </w:tcPr>
          <w:p w14:paraId="36167B2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GLEON</w:t>
            </w:r>
          </w:p>
        </w:tc>
        <w:tc>
          <w:tcPr>
            <w:tcW w:w="1051" w:type="pct"/>
            <w:tcBorders>
              <w:top w:val="nil"/>
              <w:left w:val="nil"/>
              <w:bottom w:val="nil"/>
              <w:right w:val="nil"/>
            </w:tcBorders>
            <w:shd w:val="clear" w:color="auto" w:fill="auto"/>
            <w:noWrap/>
            <w:vAlign w:val="center"/>
            <w:hideMark/>
          </w:tcPr>
          <w:p w14:paraId="177F5B3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BDC055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13</w:t>
            </w:r>
          </w:p>
        </w:tc>
        <w:tc>
          <w:tcPr>
            <w:tcW w:w="1295" w:type="pct"/>
            <w:tcBorders>
              <w:top w:val="nil"/>
              <w:left w:val="nil"/>
              <w:bottom w:val="nil"/>
              <w:right w:val="nil"/>
            </w:tcBorders>
            <w:shd w:val="clear" w:color="auto" w:fill="auto"/>
            <w:noWrap/>
            <w:vAlign w:val="center"/>
            <w:hideMark/>
          </w:tcPr>
          <w:p w14:paraId="12C657D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8.77</w:t>
            </w:r>
          </w:p>
        </w:tc>
      </w:tr>
      <w:tr w:rsidR="00896CE8" w14:paraId="52C15853" w14:textId="77777777" w:rsidTr="0040654E">
        <w:trPr>
          <w:trHeight w:val="320"/>
        </w:trPr>
        <w:tc>
          <w:tcPr>
            <w:tcW w:w="1611" w:type="pct"/>
            <w:tcBorders>
              <w:top w:val="nil"/>
              <w:left w:val="nil"/>
              <w:bottom w:val="nil"/>
              <w:right w:val="nil"/>
            </w:tcBorders>
            <w:shd w:val="clear" w:color="auto" w:fill="auto"/>
            <w:noWrap/>
            <w:vAlign w:val="center"/>
            <w:hideMark/>
          </w:tcPr>
          <w:p w14:paraId="623987E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USANPN</w:t>
            </w:r>
          </w:p>
        </w:tc>
        <w:tc>
          <w:tcPr>
            <w:tcW w:w="1051" w:type="pct"/>
            <w:tcBorders>
              <w:top w:val="nil"/>
              <w:left w:val="nil"/>
              <w:bottom w:val="nil"/>
              <w:right w:val="nil"/>
            </w:tcBorders>
            <w:shd w:val="clear" w:color="auto" w:fill="auto"/>
            <w:noWrap/>
            <w:vAlign w:val="center"/>
            <w:hideMark/>
          </w:tcPr>
          <w:p w14:paraId="54201C0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6EE1558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w:t>
            </w:r>
          </w:p>
        </w:tc>
        <w:tc>
          <w:tcPr>
            <w:tcW w:w="1295" w:type="pct"/>
            <w:tcBorders>
              <w:top w:val="nil"/>
              <w:left w:val="nil"/>
              <w:bottom w:val="nil"/>
              <w:right w:val="nil"/>
            </w:tcBorders>
            <w:shd w:val="clear" w:color="auto" w:fill="auto"/>
            <w:noWrap/>
            <w:vAlign w:val="center"/>
            <w:hideMark/>
          </w:tcPr>
          <w:p w14:paraId="559BBD7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9.00</w:t>
            </w:r>
          </w:p>
        </w:tc>
      </w:tr>
      <w:tr w:rsidR="00896CE8" w14:paraId="5E7C89B2" w14:textId="77777777" w:rsidTr="0040654E">
        <w:trPr>
          <w:trHeight w:val="320"/>
        </w:trPr>
        <w:tc>
          <w:tcPr>
            <w:tcW w:w="1611" w:type="pct"/>
            <w:tcBorders>
              <w:top w:val="nil"/>
              <w:left w:val="nil"/>
              <w:bottom w:val="nil"/>
              <w:right w:val="nil"/>
            </w:tcBorders>
            <w:shd w:val="clear" w:color="auto" w:fill="auto"/>
            <w:noWrap/>
            <w:vAlign w:val="center"/>
            <w:hideMark/>
          </w:tcPr>
          <w:p w14:paraId="5E6641E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CDL</w:t>
            </w:r>
          </w:p>
        </w:tc>
        <w:tc>
          <w:tcPr>
            <w:tcW w:w="1051" w:type="pct"/>
            <w:tcBorders>
              <w:top w:val="nil"/>
              <w:left w:val="nil"/>
              <w:bottom w:val="nil"/>
              <w:right w:val="nil"/>
            </w:tcBorders>
            <w:shd w:val="clear" w:color="auto" w:fill="auto"/>
            <w:noWrap/>
            <w:vAlign w:val="center"/>
            <w:hideMark/>
          </w:tcPr>
          <w:p w14:paraId="13FB9F1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3712796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5AC8A55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9.00</w:t>
            </w:r>
          </w:p>
        </w:tc>
      </w:tr>
      <w:tr w:rsidR="00896CE8" w14:paraId="3BC99139" w14:textId="77777777" w:rsidTr="0040654E">
        <w:trPr>
          <w:trHeight w:val="320"/>
        </w:trPr>
        <w:tc>
          <w:tcPr>
            <w:tcW w:w="1611" w:type="pct"/>
            <w:tcBorders>
              <w:top w:val="nil"/>
              <w:left w:val="nil"/>
              <w:bottom w:val="nil"/>
              <w:right w:val="nil"/>
            </w:tcBorders>
            <w:shd w:val="clear" w:color="auto" w:fill="auto"/>
            <w:noWrap/>
            <w:vAlign w:val="center"/>
            <w:hideMark/>
          </w:tcPr>
          <w:p w14:paraId="6ABB523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PISCO</w:t>
            </w:r>
          </w:p>
        </w:tc>
        <w:tc>
          <w:tcPr>
            <w:tcW w:w="1051" w:type="pct"/>
            <w:tcBorders>
              <w:top w:val="nil"/>
              <w:left w:val="nil"/>
              <w:bottom w:val="nil"/>
              <w:right w:val="nil"/>
            </w:tcBorders>
            <w:shd w:val="clear" w:color="auto" w:fill="auto"/>
            <w:noWrap/>
            <w:vAlign w:val="center"/>
            <w:hideMark/>
          </w:tcPr>
          <w:p w14:paraId="2F4F19E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8A14C5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248</w:t>
            </w:r>
          </w:p>
        </w:tc>
        <w:tc>
          <w:tcPr>
            <w:tcW w:w="1295" w:type="pct"/>
            <w:tcBorders>
              <w:top w:val="nil"/>
              <w:left w:val="nil"/>
              <w:bottom w:val="nil"/>
              <w:right w:val="nil"/>
            </w:tcBorders>
            <w:shd w:val="clear" w:color="auto" w:fill="auto"/>
            <w:noWrap/>
            <w:vAlign w:val="center"/>
            <w:hideMark/>
          </w:tcPr>
          <w:p w14:paraId="2EF9AF5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9.10</w:t>
            </w:r>
          </w:p>
        </w:tc>
      </w:tr>
      <w:tr w:rsidR="00896CE8" w14:paraId="33F7AD74" w14:textId="77777777" w:rsidTr="0040654E">
        <w:trPr>
          <w:trHeight w:val="320"/>
        </w:trPr>
        <w:tc>
          <w:tcPr>
            <w:tcW w:w="1611" w:type="pct"/>
            <w:tcBorders>
              <w:top w:val="nil"/>
              <w:left w:val="nil"/>
              <w:bottom w:val="nil"/>
              <w:right w:val="nil"/>
            </w:tcBorders>
            <w:shd w:val="clear" w:color="auto" w:fill="auto"/>
            <w:noWrap/>
            <w:vAlign w:val="center"/>
            <w:hideMark/>
          </w:tcPr>
          <w:p w14:paraId="3ED51D03"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ONEShare</w:t>
            </w:r>
            <w:proofErr w:type="spellEnd"/>
          </w:p>
        </w:tc>
        <w:tc>
          <w:tcPr>
            <w:tcW w:w="1051" w:type="pct"/>
            <w:tcBorders>
              <w:top w:val="nil"/>
              <w:left w:val="nil"/>
              <w:bottom w:val="nil"/>
              <w:right w:val="nil"/>
            </w:tcBorders>
            <w:shd w:val="clear" w:color="auto" w:fill="auto"/>
            <w:noWrap/>
            <w:vAlign w:val="center"/>
            <w:hideMark/>
          </w:tcPr>
          <w:p w14:paraId="10C6C5B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49CF91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109</w:t>
            </w:r>
          </w:p>
        </w:tc>
        <w:tc>
          <w:tcPr>
            <w:tcW w:w="1295" w:type="pct"/>
            <w:tcBorders>
              <w:top w:val="nil"/>
              <w:left w:val="nil"/>
              <w:bottom w:val="nil"/>
              <w:right w:val="nil"/>
            </w:tcBorders>
            <w:shd w:val="clear" w:color="auto" w:fill="auto"/>
            <w:noWrap/>
            <w:vAlign w:val="center"/>
            <w:hideMark/>
          </w:tcPr>
          <w:p w14:paraId="050BE25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9.50</w:t>
            </w:r>
          </w:p>
        </w:tc>
      </w:tr>
      <w:tr w:rsidR="00896CE8" w14:paraId="62F43AC5" w14:textId="77777777" w:rsidTr="0040654E">
        <w:trPr>
          <w:trHeight w:val="320"/>
        </w:trPr>
        <w:tc>
          <w:tcPr>
            <w:tcW w:w="1611" w:type="pct"/>
            <w:tcBorders>
              <w:top w:val="nil"/>
              <w:left w:val="nil"/>
              <w:bottom w:val="nil"/>
              <w:right w:val="nil"/>
            </w:tcBorders>
            <w:shd w:val="clear" w:color="auto" w:fill="auto"/>
            <w:noWrap/>
            <w:vAlign w:val="center"/>
            <w:hideMark/>
          </w:tcPr>
          <w:p w14:paraId="3FC6004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ESA</w:t>
            </w:r>
          </w:p>
        </w:tc>
        <w:tc>
          <w:tcPr>
            <w:tcW w:w="1051" w:type="pct"/>
            <w:tcBorders>
              <w:top w:val="nil"/>
              <w:left w:val="nil"/>
              <w:bottom w:val="nil"/>
              <w:right w:val="nil"/>
            </w:tcBorders>
            <w:shd w:val="clear" w:color="auto" w:fill="auto"/>
            <w:noWrap/>
            <w:vAlign w:val="center"/>
            <w:hideMark/>
          </w:tcPr>
          <w:p w14:paraId="2A06568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50332B2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53</w:t>
            </w:r>
          </w:p>
        </w:tc>
        <w:tc>
          <w:tcPr>
            <w:tcW w:w="1295" w:type="pct"/>
            <w:tcBorders>
              <w:top w:val="nil"/>
              <w:left w:val="nil"/>
              <w:bottom w:val="nil"/>
              <w:right w:val="nil"/>
            </w:tcBorders>
            <w:shd w:val="clear" w:color="auto" w:fill="auto"/>
            <w:noWrap/>
            <w:vAlign w:val="center"/>
            <w:hideMark/>
          </w:tcPr>
          <w:p w14:paraId="560A448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9.94</w:t>
            </w:r>
          </w:p>
        </w:tc>
      </w:tr>
      <w:tr w:rsidR="00896CE8" w14:paraId="4B5C2818" w14:textId="77777777" w:rsidTr="0040654E">
        <w:trPr>
          <w:trHeight w:val="320"/>
        </w:trPr>
        <w:tc>
          <w:tcPr>
            <w:tcW w:w="1611" w:type="pct"/>
            <w:tcBorders>
              <w:top w:val="nil"/>
              <w:left w:val="nil"/>
              <w:bottom w:val="nil"/>
              <w:right w:val="nil"/>
            </w:tcBorders>
            <w:shd w:val="clear" w:color="auto" w:fill="auto"/>
            <w:noWrap/>
            <w:vAlign w:val="center"/>
            <w:hideMark/>
          </w:tcPr>
          <w:p w14:paraId="4E7F933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DataONE</w:t>
            </w:r>
          </w:p>
        </w:tc>
        <w:tc>
          <w:tcPr>
            <w:tcW w:w="1051" w:type="pct"/>
            <w:tcBorders>
              <w:top w:val="nil"/>
              <w:left w:val="nil"/>
              <w:bottom w:val="nil"/>
              <w:right w:val="nil"/>
            </w:tcBorders>
            <w:shd w:val="clear" w:color="auto" w:fill="auto"/>
            <w:noWrap/>
            <w:vAlign w:val="center"/>
            <w:hideMark/>
          </w:tcPr>
          <w:p w14:paraId="0F3EDA2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 CSDGM</w:t>
            </w:r>
          </w:p>
        </w:tc>
        <w:tc>
          <w:tcPr>
            <w:tcW w:w="1043" w:type="pct"/>
            <w:tcBorders>
              <w:top w:val="nil"/>
              <w:left w:val="nil"/>
              <w:bottom w:val="nil"/>
              <w:right w:val="nil"/>
            </w:tcBorders>
            <w:shd w:val="clear" w:color="auto" w:fill="auto"/>
            <w:noWrap/>
            <w:vAlign w:val="center"/>
            <w:hideMark/>
          </w:tcPr>
          <w:p w14:paraId="7942EC3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2818</w:t>
            </w:r>
          </w:p>
        </w:tc>
        <w:tc>
          <w:tcPr>
            <w:tcW w:w="1295" w:type="pct"/>
            <w:tcBorders>
              <w:top w:val="nil"/>
              <w:left w:val="nil"/>
              <w:bottom w:val="nil"/>
              <w:right w:val="nil"/>
            </w:tcBorders>
            <w:shd w:val="clear" w:color="auto" w:fill="auto"/>
            <w:noWrap/>
            <w:vAlign w:val="center"/>
            <w:hideMark/>
          </w:tcPr>
          <w:p w14:paraId="176CFE1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10.35</w:t>
            </w:r>
          </w:p>
        </w:tc>
      </w:tr>
      <w:tr w:rsidR="00896CE8" w14:paraId="37C5F1C6" w14:textId="77777777" w:rsidTr="0040654E">
        <w:trPr>
          <w:trHeight w:val="320"/>
        </w:trPr>
        <w:tc>
          <w:tcPr>
            <w:tcW w:w="1611" w:type="pct"/>
            <w:tcBorders>
              <w:top w:val="nil"/>
              <w:left w:val="nil"/>
              <w:bottom w:val="nil"/>
              <w:right w:val="nil"/>
            </w:tcBorders>
            <w:shd w:val="clear" w:color="auto" w:fill="auto"/>
            <w:noWrap/>
            <w:vAlign w:val="center"/>
            <w:hideMark/>
          </w:tcPr>
          <w:p w14:paraId="297B10F7"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DataONE_EML</w:t>
            </w:r>
            <w:proofErr w:type="spellEnd"/>
          </w:p>
        </w:tc>
        <w:tc>
          <w:tcPr>
            <w:tcW w:w="1051" w:type="pct"/>
            <w:tcBorders>
              <w:top w:val="nil"/>
              <w:left w:val="nil"/>
              <w:bottom w:val="nil"/>
              <w:right w:val="nil"/>
            </w:tcBorders>
            <w:shd w:val="clear" w:color="auto" w:fill="auto"/>
            <w:noWrap/>
            <w:vAlign w:val="center"/>
            <w:hideMark/>
          </w:tcPr>
          <w:p w14:paraId="71468AF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A4D877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2053</w:t>
            </w:r>
          </w:p>
        </w:tc>
        <w:tc>
          <w:tcPr>
            <w:tcW w:w="1295" w:type="pct"/>
            <w:tcBorders>
              <w:top w:val="nil"/>
              <w:left w:val="nil"/>
              <w:bottom w:val="nil"/>
              <w:right w:val="nil"/>
            </w:tcBorders>
            <w:shd w:val="clear" w:color="auto" w:fill="auto"/>
            <w:noWrap/>
            <w:vAlign w:val="center"/>
            <w:hideMark/>
          </w:tcPr>
          <w:p w14:paraId="4B52850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10.71</w:t>
            </w:r>
          </w:p>
        </w:tc>
      </w:tr>
      <w:tr w:rsidR="00896CE8" w14:paraId="5C0C66A5" w14:textId="77777777" w:rsidTr="0040654E">
        <w:trPr>
          <w:trHeight w:val="320"/>
        </w:trPr>
        <w:tc>
          <w:tcPr>
            <w:tcW w:w="1611" w:type="pct"/>
            <w:tcBorders>
              <w:top w:val="nil"/>
              <w:left w:val="nil"/>
              <w:bottom w:val="nil"/>
              <w:right w:val="nil"/>
            </w:tcBorders>
            <w:shd w:val="clear" w:color="auto" w:fill="auto"/>
            <w:noWrap/>
            <w:vAlign w:val="center"/>
            <w:hideMark/>
          </w:tcPr>
          <w:p w14:paraId="3FD9146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TERN</w:t>
            </w:r>
          </w:p>
        </w:tc>
        <w:tc>
          <w:tcPr>
            <w:tcW w:w="1051" w:type="pct"/>
            <w:tcBorders>
              <w:top w:val="nil"/>
              <w:left w:val="nil"/>
              <w:bottom w:val="nil"/>
              <w:right w:val="nil"/>
            </w:tcBorders>
            <w:shd w:val="clear" w:color="auto" w:fill="auto"/>
            <w:noWrap/>
            <w:vAlign w:val="center"/>
            <w:hideMark/>
          </w:tcPr>
          <w:p w14:paraId="05F11E6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E27D42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290265E9"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11.00</w:t>
            </w:r>
          </w:p>
        </w:tc>
      </w:tr>
      <w:tr w:rsidR="00896CE8" w14:paraId="125C0967" w14:textId="77777777" w:rsidTr="0040654E">
        <w:trPr>
          <w:trHeight w:val="320"/>
        </w:trPr>
        <w:tc>
          <w:tcPr>
            <w:tcW w:w="1611" w:type="pct"/>
            <w:tcBorders>
              <w:top w:val="nil"/>
              <w:left w:val="nil"/>
              <w:bottom w:val="nil"/>
              <w:right w:val="nil"/>
            </w:tcBorders>
            <w:shd w:val="clear" w:color="auto" w:fill="auto"/>
            <w:noWrap/>
            <w:vAlign w:val="center"/>
            <w:hideMark/>
          </w:tcPr>
          <w:p w14:paraId="62CAC15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TFRI</w:t>
            </w:r>
          </w:p>
        </w:tc>
        <w:tc>
          <w:tcPr>
            <w:tcW w:w="1051" w:type="pct"/>
            <w:tcBorders>
              <w:top w:val="nil"/>
              <w:left w:val="nil"/>
              <w:bottom w:val="nil"/>
              <w:right w:val="nil"/>
            </w:tcBorders>
            <w:shd w:val="clear" w:color="auto" w:fill="auto"/>
            <w:noWrap/>
            <w:vAlign w:val="center"/>
            <w:hideMark/>
          </w:tcPr>
          <w:p w14:paraId="176770E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76625ED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36DE89D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11.17</w:t>
            </w:r>
          </w:p>
        </w:tc>
      </w:tr>
      <w:tr w:rsidR="00896CE8" w14:paraId="3BDA0447" w14:textId="77777777" w:rsidTr="0040654E">
        <w:trPr>
          <w:trHeight w:val="320"/>
        </w:trPr>
        <w:tc>
          <w:tcPr>
            <w:tcW w:w="1611" w:type="pct"/>
            <w:tcBorders>
              <w:top w:val="nil"/>
              <w:left w:val="nil"/>
              <w:bottom w:val="nil"/>
              <w:right w:val="nil"/>
            </w:tcBorders>
            <w:shd w:val="clear" w:color="auto" w:fill="auto"/>
            <w:noWrap/>
            <w:vAlign w:val="center"/>
            <w:hideMark/>
          </w:tcPr>
          <w:p w14:paraId="6FE182A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SEAD</w:t>
            </w:r>
          </w:p>
        </w:tc>
        <w:tc>
          <w:tcPr>
            <w:tcW w:w="1051" w:type="pct"/>
            <w:tcBorders>
              <w:top w:val="nil"/>
              <w:left w:val="nil"/>
              <w:bottom w:val="nil"/>
              <w:right w:val="nil"/>
            </w:tcBorders>
            <w:shd w:val="clear" w:color="auto" w:fill="auto"/>
            <w:noWrap/>
            <w:vAlign w:val="center"/>
            <w:hideMark/>
          </w:tcPr>
          <w:p w14:paraId="395DBFB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5C8FDBB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18</w:t>
            </w:r>
          </w:p>
        </w:tc>
        <w:tc>
          <w:tcPr>
            <w:tcW w:w="1295" w:type="pct"/>
            <w:tcBorders>
              <w:top w:val="nil"/>
              <w:left w:val="nil"/>
              <w:bottom w:val="nil"/>
              <w:right w:val="nil"/>
            </w:tcBorders>
            <w:shd w:val="clear" w:color="auto" w:fill="auto"/>
            <w:noWrap/>
            <w:vAlign w:val="center"/>
            <w:hideMark/>
          </w:tcPr>
          <w:p w14:paraId="15ECE35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11.50</w:t>
            </w:r>
          </w:p>
        </w:tc>
      </w:tr>
      <w:tr w:rsidR="00896CE8" w14:paraId="5108DA23" w14:textId="77777777" w:rsidTr="0040654E">
        <w:trPr>
          <w:trHeight w:val="320"/>
        </w:trPr>
        <w:tc>
          <w:tcPr>
            <w:tcW w:w="1611" w:type="pct"/>
            <w:tcBorders>
              <w:top w:val="nil"/>
              <w:left w:val="nil"/>
              <w:bottom w:val="nil"/>
              <w:right w:val="nil"/>
            </w:tcBorders>
            <w:shd w:val="clear" w:color="auto" w:fill="auto"/>
            <w:noWrap/>
            <w:vAlign w:val="center"/>
            <w:hideMark/>
          </w:tcPr>
          <w:p w14:paraId="35E2EDD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LTER_EUROPE</w:t>
            </w:r>
          </w:p>
        </w:tc>
        <w:tc>
          <w:tcPr>
            <w:tcW w:w="1051" w:type="pct"/>
            <w:tcBorders>
              <w:top w:val="nil"/>
              <w:left w:val="nil"/>
              <w:bottom w:val="nil"/>
              <w:right w:val="nil"/>
            </w:tcBorders>
            <w:shd w:val="clear" w:color="auto" w:fill="auto"/>
            <w:noWrap/>
            <w:vAlign w:val="center"/>
            <w:hideMark/>
          </w:tcPr>
          <w:p w14:paraId="5DCA0C1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2B3FC6A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165</w:t>
            </w:r>
          </w:p>
        </w:tc>
        <w:tc>
          <w:tcPr>
            <w:tcW w:w="1295" w:type="pct"/>
            <w:tcBorders>
              <w:top w:val="nil"/>
              <w:left w:val="nil"/>
              <w:bottom w:val="nil"/>
              <w:right w:val="nil"/>
            </w:tcBorders>
            <w:shd w:val="clear" w:color="auto" w:fill="auto"/>
            <w:noWrap/>
            <w:vAlign w:val="center"/>
            <w:hideMark/>
          </w:tcPr>
          <w:p w14:paraId="48B4896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12.02</w:t>
            </w:r>
          </w:p>
        </w:tc>
      </w:tr>
      <w:tr w:rsidR="00896CE8" w14:paraId="4615A467" w14:textId="77777777" w:rsidTr="0040654E">
        <w:trPr>
          <w:trHeight w:val="320"/>
        </w:trPr>
        <w:tc>
          <w:tcPr>
            <w:tcW w:w="1611" w:type="pct"/>
            <w:tcBorders>
              <w:top w:val="nil"/>
              <w:left w:val="nil"/>
              <w:bottom w:val="nil"/>
              <w:right w:val="nil"/>
            </w:tcBorders>
            <w:shd w:val="clear" w:color="auto" w:fill="auto"/>
            <w:noWrap/>
            <w:vAlign w:val="center"/>
            <w:hideMark/>
          </w:tcPr>
          <w:p w14:paraId="5BA54BC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KNB</w:t>
            </w:r>
          </w:p>
        </w:tc>
        <w:tc>
          <w:tcPr>
            <w:tcW w:w="1051" w:type="pct"/>
            <w:tcBorders>
              <w:top w:val="nil"/>
              <w:left w:val="nil"/>
              <w:bottom w:val="nil"/>
              <w:right w:val="nil"/>
            </w:tcBorders>
            <w:shd w:val="clear" w:color="auto" w:fill="auto"/>
            <w:noWrap/>
            <w:vAlign w:val="center"/>
            <w:hideMark/>
          </w:tcPr>
          <w:p w14:paraId="6F57F93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1CFF8A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167</w:t>
            </w:r>
          </w:p>
        </w:tc>
        <w:tc>
          <w:tcPr>
            <w:tcW w:w="1295" w:type="pct"/>
            <w:tcBorders>
              <w:top w:val="nil"/>
              <w:left w:val="nil"/>
              <w:bottom w:val="nil"/>
              <w:right w:val="nil"/>
            </w:tcBorders>
            <w:shd w:val="clear" w:color="auto" w:fill="auto"/>
            <w:noWrap/>
            <w:vAlign w:val="center"/>
            <w:hideMark/>
          </w:tcPr>
          <w:p w14:paraId="1275A3B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12.50</w:t>
            </w:r>
          </w:p>
        </w:tc>
      </w:tr>
      <w:tr w:rsidR="00896CE8" w14:paraId="078393C7" w14:textId="77777777" w:rsidTr="0040654E">
        <w:trPr>
          <w:trHeight w:val="320"/>
        </w:trPr>
        <w:tc>
          <w:tcPr>
            <w:tcW w:w="1611" w:type="pct"/>
            <w:tcBorders>
              <w:top w:val="nil"/>
              <w:left w:val="nil"/>
              <w:bottom w:val="nil"/>
              <w:right w:val="nil"/>
            </w:tcBorders>
            <w:shd w:val="clear" w:color="auto" w:fill="auto"/>
            <w:noWrap/>
            <w:vAlign w:val="center"/>
            <w:hideMark/>
          </w:tcPr>
          <w:p w14:paraId="4750DA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SANPARKS</w:t>
            </w:r>
          </w:p>
        </w:tc>
        <w:tc>
          <w:tcPr>
            <w:tcW w:w="1051" w:type="pct"/>
            <w:tcBorders>
              <w:top w:val="nil"/>
              <w:left w:val="nil"/>
              <w:bottom w:val="nil"/>
              <w:right w:val="nil"/>
            </w:tcBorders>
            <w:shd w:val="clear" w:color="auto" w:fill="auto"/>
            <w:noWrap/>
            <w:vAlign w:val="center"/>
            <w:hideMark/>
          </w:tcPr>
          <w:p w14:paraId="03E902C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1D1CC33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247</w:t>
            </w:r>
          </w:p>
        </w:tc>
        <w:tc>
          <w:tcPr>
            <w:tcW w:w="1295" w:type="pct"/>
            <w:tcBorders>
              <w:top w:val="nil"/>
              <w:left w:val="nil"/>
              <w:bottom w:val="nil"/>
              <w:right w:val="nil"/>
            </w:tcBorders>
            <w:shd w:val="clear" w:color="auto" w:fill="auto"/>
            <w:noWrap/>
            <w:vAlign w:val="center"/>
            <w:hideMark/>
          </w:tcPr>
          <w:p w14:paraId="7379176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12.59</w:t>
            </w:r>
          </w:p>
        </w:tc>
      </w:tr>
      <w:tr w:rsidR="00896CE8" w14:paraId="3479B5EE" w14:textId="77777777" w:rsidTr="0040654E">
        <w:trPr>
          <w:trHeight w:val="320"/>
        </w:trPr>
        <w:tc>
          <w:tcPr>
            <w:tcW w:w="1611" w:type="pct"/>
            <w:tcBorders>
              <w:top w:val="nil"/>
              <w:left w:val="nil"/>
              <w:bottom w:val="nil"/>
              <w:right w:val="nil"/>
            </w:tcBorders>
            <w:shd w:val="clear" w:color="auto" w:fill="auto"/>
            <w:noWrap/>
            <w:vAlign w:val="center"/>
            <w:hideMark/>
          </w:tcPr>
          <w:p w14:paraId="5DC8E62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IOE</w:t>
            </w:r>
          </w:p>
        </w:tc>
        <w:tc>
          <w:tcPr>
            <w:tcW w:w="1051" w:type="pct"/>
            <w:tcBorders>
              <w:top w:val="nil"/>
              <w:left w:val="nil"/>
              <w:bottom w:val="nil"/>
              <w:right w:val="nil"/>
            </w:tcBorders>
            <w:shd w:val="clear" w:color="auto" w:fill="auto"/>
            <w:noWrap/>
            <w:vAlign w:val="center"/>
            <w:hideMark/>
          </w:tcPr>
          <w:p w14:paraId="7F331E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672A7E2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w:t>
            </w:r>
          </w:p>
        </w:tc>
        <w:tc>
          <w:tcPr>
            <w:tcW w:w="1295" w:type="pct"/>
            <w:tcBorders>
              <w:top w:val="nil"/>
              <w:left w:val="nil"/>
              <w:bottom w:val="nil"/>
              <w:right w:val="nil"/>
            </w:tcBorders>
            <w:shd w:val="clear" w:color="auto" w:fill="auto"/>
            <w:noWrap/>
            <w:vAlign w:val="center"/>
            <w:hideMark/>
          </w:tcPr>
          <w:p w14:paraId="643731A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14.88</w:t>
            </w:r>
          </w:p>
        </w:tc>
      </w:tr>
      <w:tr w:rsidR="00896CE8" w14:paraId="0A8C5F30" w14:textId="77777777" w:rsidTr="0040654E">
        <w:trPr>
          <w:trHeight w:val="320"/>
        </w:trPr>
        <w:tc>
          <w:tcPr>
            <w:tcW w:w="1611" w:type="pct"/>
            <w:tcBorders>
              <w:top w:val="nil"/>
              <w:left w:val="nil"/>
              <w:bottom w:val="nil"/>
              <w:right w:val="nil"/>
            </w:tcBorders>
            <w:shd w:val="clear" w:color="auto" w:fill="auto"/>
            <w:noWrap/>
            <w:vAlign w:val="center"/>
            <w:hideMark/>
          </w:tcPr>
          <w:p w14:paraId="3C453D8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KUBI</w:t>
            </w:r>
          </w:p>
        </w:tc>
        <w:tc>
          <w:tcPr>
            <w:tcW w:w="1051" w:type="pct"/>
            <w:tcBorders>
              <w:top w:val="nil"/>
              <w:left w:val="nil"/>
              <w:bottom w:val="nil"/>
              <w:right w:val="nil"/>
            </w:tcBorders>
            <w:shd w:val="clear" w:color="auto" w:fill="auto"/>
            <w:noWrap/>
            <w:vAlign w:val="center"/>
            <w:hideMark/>
          </w:tcPr>
          <w:p w14:paraId="47557A1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539CAB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172</w:t>
            </w:r>
          </w:p>
        </w:tc>
        <w:tc>
          <w:tcPr>
            <w:tcW w:w="1295" w:type="pct"/>
            <w:tcBorders>
              <w:top w:val="nil"/>
              <w:left w:val="nil"/>
              <w:bottom w:val="nil"/>
              <w:right w:val="nil"/>
            </w:tcBorders>
            <w:shd w:val="clear" w:color="auto" w:fill="auto"/>
            <w:noWrap/>
            <w:vAlign w:val="center"/>
            <w:hideMark/>
          </w:tcPr>
          <w:p w14:paraId="0522290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18.00</w:t>
            </w:r>
          </w:p>
        </w:tc>
      </w:tr>
    </w:tbl>
    <w:p w14:paraId="6C1C3F01" w14:textId="77777777" w:rsidR="00D90C6A" w:rsidRDefault="00D90C6A" w:rsidP="001B3B0B">
      <w:pPr>
        <w:rPr>
          <w:rFonts w:ascii="Book Antiqua" w:hAnsi="Book Antiqua"/>
        </w:rPr>
      </w:pPr>
    </w:p>
    <w:p w14:paraId="02858EC7" w14:textId="58C307B0" w:rsidR="00D466B9" w:rsidRDefault="00D466B9" w:rsidP="00690776">
      <w:pPr>
        <w:pStyle w:val="Heading2"/>
      </w:pPr>
      <w:bookmarkStart w:id="256" w:name="_Toc478727016"/>
      <w:r>
        <w:t>Signature Sum Distribution</w:t>
      </w:r>
      <w:bookmarkEnd w:id="256"/>
    </w:p>
    <w:p w14:paraId="1222FD3E" w14:textId="31150AEC" w:rsidR="00690776" w:rsidRPr="00690776" w:rsidRDefault="00690776" w:rsidP="00690776">
      <w:pPr>
        <w:rPr>
          <w:rFonts w:ascii="Book Antiqua" w:hAnsi="Book Antiqua"/>
        </w:rPr>
      </w:pPr>
      <w:r>
        <w:rPr>
          <w:rFonts w:ascii="Book Antiqua" w:hAnsi="Book Antiqua"/>
        </w:rPr>
        <w:t xml:space="preserve">   The signature sums averages show that CLOEBIRD and member nodes that use CSDGM have the most complete records on average. Do these member nodes have the best records? The following chart shows the signature sum for every record in the collection. CSDGM records are colored yellow, EML records are blue, and LTER records are orange. As we can see the most complete signature sums are all from LTER, and LTER records are mostly more complete than the average record</w:t>
      </w:r>
      <w:r w:rsidR="00601CCC">
        <w:rPr>
          <w:rFonts w:ascii="Book Antiqua" w:hAnsi="Book Antiqua"/>
        </w:rPr>
        <w:t>, represented as a star</w:t>
      </w:r>
      <w:r>
        <w:rPr>
          <w:rFonts w:ascii="Book Antiqua" w:hAnsi="Book Antiqua"/>
        </w:rPr>
        <w:t>.</w:t>
      </w:r>
      <w:r w:rsidR="00601CCC">
        <w:rPr>
          <w:rFonts w:ascii="Book Antiqua" w:hAnsi="Book Antiqua"/>
        </w:rPr>
        <w:t xml:space="preserve"> </w:t>
      </w:r>
      <w:r>
        <w:rPr>
          <w:rFonts w:ascii="Book Antiqua" w:hAnsi="Book Antiqua"/>
        </w:rPr>
        <w:t xml:space="preserve"> </w:t>
      </w:r>
    </w:p>
    <w:p w14:paraId="013F3FF0" w14:textId="671FAD22" w:rsidR="00690776" w:rsidRPr="00690776" w:rsidRDefault="00690776" w:rsidP="00690776">
      <w:bookmarkStart w:id="257" w:name="_GoBack"/>
      <w:commentRangeStart w:id="258"/>
      <w:r>
        <w:rPr>
          <w:noProof/>
          <w:lang w:eastAsia="zh-CN"/>
        </w:rPr>
        <w:lastRenderedPageBreak/>
        <w:drawing>
          <wp:inline distT="0" distB="0" distL="0" distR="0" wp14:anchorId="6DA4B157" wp14:editId="07F42E71">
            <wp:extent cx="5943600" cy="3774440"/>
            <wp:effectExtent l="0" t="0" r="0"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257"/>
      <w:commentRangeEnd w:id="258"/>
      <w:r w:rsidR="002B27B0">
        <w:rPr>
          <w:rStyle w:val="CommentReference"/>
          <w:rFonts w:asciiTheme="minorHAnsi" w:hAnsiTheme="minorHAnsi" w:cstheme="minorBidi"/>
        </w:rPr>
        <w:commentReference w:id="258"/>
      </w:r>
    </w:p>
    <w:p w14:paraId="168D199D" w14:textId="632DF7B4" w:rsidR="00FA00CD" w:rsidRPr="00DB119E" w:rsidRDefault="00FA00CD" w:rsidP="00DB119E">
      <w:pPr>
        <w:pStyle w:val="Heading2"/>
      </w:pPr>
      <w:bookmarkStart w:id="259" w:name="_Toc478727017"/>
      <w:r w:rsidRPr="00DB119E">
        <w:t>Signature Scores by Recommendation Level</w:t>
      </w:r>
      <w:bookmarkEnd w:id="259"/>
    </w:p>
    <w:p w14:paraId="194E0B3D" w14:textId="2E99B734" w:rsidR="005309BD" w:rsidRDefault="00DB119E" w:rsidP="005309BD">
      <w:pPr>
        <w:rPr>
          <w:rFonts w:ascii="Book Antiqua" w:hAnsi="Book Antiqua"/>
        </w:rPr>
      </w:pPr>
      <w:r>
        <w:rPr>
          <w:rFonts w:ascii="Book Antiqua" w:hAnsi="Book Antiqua"/>
        </w:rPr>
        <w:t xml:space="preserve">   </w:t>
      </w:r>
      <w:r w:rsidR="005309BD">
        <w:rPr>
          <w:rFonts w:ascii="Book Antiqua" w:hAnsi="Book Antiqua"/>
        </w:rPr>
        <w:t xml:space="preserve">Since the LTER recommendation has levels, the concepts in the </w:t>
      </w:r>
      <w:r w:rsidR="00CB4F1D">
        <w:rPr>
          <w:rFonts w:ascii="Book Antiqua" w:hAnsi="Book Antiqua"/>
        </w:rPr>
        <w:t xml:space="preserve">preceding levels are </w:t>
      </w:r>
      <w:r w:rsidR="005309BD">
        <w:rPr>
          <w:rFonts w:ascii="Book Antiqua" w:hAnsi="Book Antiqua"/>
        </w:rPr>
        <w:t xml:space="preserve">implicitly contained in each successive level. Thus, any record </w:t>
      </w:r>
      <w:r w:rsidR="00CB4F1D">
        <w:rPr>
          <w:rFonts w:ascii="Book Antiqua" w:hAnsi="Book Antiqua"/>
        </w:rPr>
        <w:t>with</w:t>
      </w:r>
      <w:r w:rsidR="005309BD">
        <w:rPr>
          <w:rFonts w:ascii="Book Antiqua" w:hAnsi="Book Antiqua"/>
        </w:rPr>
        <w:t xml:space="preserve"> no missing </w:t>
      </w:r>
      <w:r w:rsidR="001D12B2">
        <w:rPr>
          <w:rFonts w:ascii="Book Antiqua" w:hAnsi="Book Antiqua"/>
        </w:rPr>
        <w:t>Identification level concepts might be</w:t>
      </w:r>
      <w:r w:rsidR="005309BD">
        <w:rPr>
          <w:rFonts w:ascii="Book Antiqua" w:hAnsi="Book Antiqua"/>
        </w:rPr>
        <w:t xml:space="preserve"> considered more complete </w:t>
      </w:r>
      <w:r w:rsidR="00CB4F1D">
        <w:rPr>
          <w:rFonts w:ascii="Book Antiqua" w:hAnsi="Book Antiqua"/>
        </w:rPr>
        <w:t xml:space="preserve">than a record with the same signature sum, missing concepts in later levels. An example of why the stack model works for the LTER recommendation, </w:t>
      </w:r>
      <w:r w:rsidR="005309BD">
        <w:rPr>
          <w:rFonts w:ascii="Book Antiqua" w:hAnsi="Book Antiqua"/>
        </w:rPr>
        <w:t>would be</w:t>
      </w:r>
      <w:r w:rsidR="00CB4F1D">
        <w:rPr>
          <w:rFonts w:ascii="Book Antiqua" w:hAnsi="Book Antiqua"/>
        </w:rPr>
        <w:t xml:space="preserve"> that it is</w:t>
      </w:r>
      <w:r w:rsidR="005309BD">
        <w:rPr>
          <w:rFonts w:ascii="Book Antiqua" w:hAnsi="Book Antiqua"/>
        </w:rPr>
        <w:t xml:space="preserve"> hard to </w:t>
      </w:r>
      <w:r w:rsidR="00CB4F1D">
        <w:rPr>
          <w:rFonts w:ascii="Book Antiqua" w:hAnsi="Book Antiqua"/>
        </w:rPr>
        <w:t>access the correct record if identification</w:t>
      </w:r>
      <w:r w:rsidR="005309BD">
        <w:rPr>
          <w:rFonts w:ascii="Book Antiqua" w:hAnsi="Book Antiqua"/>
        </w:rPr>
        <w:t xml:space="preserve"> and discover</w:t>
      </w:r>
      <w:r w:rsidR="00CB4F1D">
        <w:rPr>
          <w:rFonts w:ascii="Book Antiqua" w:hAnsi="Book Antiqua"/>
        </w:rPr>
        <w:t xml:space="preserve">y levels are incomplete, </w:t>
      </w:r>
      <w:r w:rsidR="005309BD">
        <w:rPr>
          <w:rFonts w:ascii="Book Antiqua" w:hAnsi="Book Antiqua"/>
        </w:rPr>
        <w:t xml:space="preserve">even if all the records are 100% accessible. </w:t>
      </w:r>
    </w:p>
    <w:p w14:paraId="51753A65" w14:textId="77777777" w:rsidR="005309BD" w:rsidRPr="005309BD" w:rsidRDefault="005309BD" w:rsidP="005309BD"/>
    <w:p w14:paraId="2A9B3BAD" w14:textId="12A9FCFB" w:rsidR="001B3B0B" w:rsidRDefault="00D90C6A" w:rsidP="001B3B0B">
      <w:pPr>
        <w:rPr>
          <w:rFonts w:ascii="Book Antiqua" w:hAnsi="Book Antiqua"/>
        </w:rPr>
      </w:pPr>
      <w:r>
        <w:rPr>
          <w:rFonts w:ascii="Book Antiqua" w:hAnsi="Book Antiqua"/>
        </w:rPr>
        <w:t xml:space="preserve">   </w:t>
      </w:r>
      <w:r w:rsidR="001B3B0B">
        <w:rPr>
          <w:rFonts w:ascii="Book Antiqua" w:hAnsi="Book Antiqua"/>
        </w:rPr>
        <w:t>To avoid conflating the completeness of records that are missing the same number of concepts from different levels or creating a weighting system to count concepts in the different recommendation levels differently the level’s signatures have been addressed separately. In each of the distribution visualizations, every record is represented. LTER records are orange, other EML records are blue, and CSDGM records are yellow. Signatures are figured from recommendation maximum rather than dialect maximum to avoid considering a CSDGM record recommendation complete when it is only dialect complete for the recommendation. These visualizations allow us to see how LTER records are distributed throughout the DataONE sample set.</w:t>
      </w:r>
    </w:p>
    <w:p w14:paraId="6A1ACC0B" w14:textId="77777777" w:rsidR="002F39CB" w:rsidRDefault="002F39CB" w:rsidP="001B3B0B">
      <w:pPr>
        <w:rPr>
          <w:rFonts w:ascii="Book Antiqua" w:hAnsi="Book Antiqua"/>
        </w:rPr>
      </w:pPr>
    </w:p>
    <w:p w14:paraId="08FBC1B7" w14:textId="77777777" w:rsidR="00F61557" w:rsidRDefault="00F61557" w:rsidP="00F61557">
      <w:pPr>
        <w:pStyle w:val="Heading3"/>
      </w:pPr>
      <w:bookmarkStart w:id="260" w:name="_Toc478727018"/>
      <w:r>
        <w:t>Identification Level</w:t>
      </w:r>
      <w:bookmarkEnd w:id="260"/>
      <w:r>
        <w:t xml:space="preserve"> </w:t>
      </w:r>
    </w:p>
    <w:p w14:paraId="01ADF0CE" w14:textId="5841263B" w:rsidR="00F61557" w:rsidRDefault="00540C05" w:rsidP="001B3B0B">
      <w:pPr>
        <w:rPr>
          <w:rFonts w:ascii="Book Antiqua" w:hAnsi="Book Antiqua"/>
        </w:rPr>
      </w:pPr>
      <w:r>
        <w:rPr>
          <w:rFonts w:ascii="Book Antiqua" w:hAnsi="Book Antiqua"/>
        </w:rPr>
        <w:t xml:space="preserve">   </w:t>
      </w:r>
      <w:proofErr w:type="gramStart"/>
      <w:r w:rsidR="004000AB">
        <w:rPr>
          <w:rFonts w:ascii="Book Antiqua" w:hAnsi="Book Antiqua"/>
        </w:rPr>
        <w:t>The majority of</w:t>
      </w:r>
      <w:proofErr w:type="gramEnd"/>
      <w:r w:rsidR="004000AB">
        <w:rPr>
          <w:rFonts w:ascii="Book Antiqua" w:hAnsi="Book Antiqua"/>
        </w:rPr>
        <w:t xml:space="preserve"> records are only missing three concepts</w:t>
      </w:r>
      <w:r w:rsidR="00534E08">
        <w:rPr>
          <w:rFonts w:ascii="Book Antiqua" w:hAnsi="Book Antiqua"/>
        </w:rPr>
        <w:t>. Only LTER has records that are complete. Most LTER records are missing two concepts. CSDGM records trend towards more complete than the mean.</w:t>
      </w:r>
    </w:p>
    <w:p w14:paraId="03E621D4" w14:textId="77777777" w:rsidR="00F61557" w:rsidRDefault="001B3B0B" w:rsidP="00671420">
      <w:r>
        <w:rPr>
          <w:noProof/>
          <w:lang w:eastAsia="zh-CN"/>
        </w:rPr>
        <w:lastRenderedPageBreak/>
        <w:drawing>
          <wp:inline distT="0" distB="0" distL="0" distR="0" wp14:anchorId="4EF4B729" wp14:editId="43E3745F">
            <wp:extent cx="5943600" cy="4003040"/>
            <wp:effectExtent l="0" t="0" r="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F61557" w:rsidRPr="00F61557">
        <w:t xml:space="preserve"> </w:t>
      </w:r>
    </w:p>
    <w:p w14:paraId="6F3FF3CD" w14:textId="77777777" w:rsidR="00F61557" w:rsidRPr="00F61557" w:rsidRDefault="00F61557" w:rsidP="00F61557"/>
    <w:p w14:paraId="6E2989BB" w14:textId="4A95C8AA" w:rsidR="00F61557" w:rsidRPr="00F61557" w:rsidRDefault="00F61557" w:rsidP="00F61557">
      <w:pPr>
        <w:pStyle w:val="Heading3"/>
      </w:pPr>
      <w:bookmarkStart w:id="261" w:name="_Toc478727019"/>
      <w:r>
        <w:t>Discovery Level</w:t>
      </w:r>
      <w:bookmarkEnd w:id="261"/>
      <w:r>
        <w:t xml:space="preserve"> </w:t>
      </w:r>
    </w:p>
    <w:p w14:paraId="71DA8686" w14:textId="3525609A" w:rsidR="00724B42" w:rsidRPr="00534E08" w:rsidRDefault="00534E08" w:rsidP="00C1488D">
      <w:pPr>
        <w:rPr>
          <w:rFonts w:ascii="Book Antiqua" w:hAnsi="Book Antiqua"/>
        </w:rPr>
      </w:pPr>
      <w:r>
        <w:rPr>
          <w:rFonts w:ascii="Book Antiqua" w:hAnsi="Book Antiqua"/>
        </w:rPr>
        <w:t xml:space="preserve">   Most records are missing two concepts. LTER records are the only records that are complete, though LTER also has records missing </w:t>
      </w:r>
      <w:proofErr w:type="gramStart"/>
      <w:r>
        <w:rPr>
          <w:rFonts w:ascii="Book Antiqua" w:hAnsi="Book Antiqua"/>
        </w:rPr>
        <w:t>all of</w:t>
      </w:r>
      <w:proofErr w:type="gramEnd"/>
      <w:r>
        <w:rPr>
          <w:rFonts w:ascii="Book Antiqua" w:hAnsi="Book Antiqua"/>
        </w:rPr>
        <w:t xml:space="preserve"> the concepts. No CSDGM record is missing more than 2 concepts. </w:t>
      </w:r>
    </w:p>
    <w:p w14:paraId="45F32B69" w14:textId="77777777" w:rsidR="001B3B0B" w:rsidRDefault="001B3B0B" w:rsidP="00C1488D">
      <w:pPr>
        <w:rPr>
          <w:rFonts w:ascii="Book Antiqua" w:hAnsi="Book Antiqua"/>
          <w:sz w:val="18"/>
          <w:szCs w:val="18"/>
        </w:rPr>
      </w:pPr>
    </w:p>
    <w:p w14:paraId="00762CAD" w14:textId="509C877E" w:rsidR="001B3B0B" w:rsidRDefault="001B3B0B" w:rsidP="00C1488D">
      <w:pPr>
        <w:rPr>
          <w:rFonts w:ascii="Book Antiqua" w:hAnsi="Book Antiqua"/>
          <w:sz w:val="18"/>
          <w:szCs w:val="18"/>
        </w:rPr>
      </w:pPr>
      <w:r>
        <w:rPr>
          <w:noProof/>
          <w:lang w:eastAsia="zh-CN"/>
        </w:rPr>
        <w:lastRenderedPageBreak/>
        <w:drawing>
          <wp:inline distT="0" distB="0" distL="0" distR="0" wp14:anchorId="2006D1C8" wp14:editId="263566EE">
            <wp:extent cx="5943600" cy="388874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78FBB5" w14:textId="331CD83E" w:rsidR="00F61557" w:rsidRDefault="00F61557" w:rsidP="00F61557">
      <w:pPr>
        <w:pStyle w:val="Heading3"/>
      </w:pPr>
      <w:bookmarkStart w:id="262" w:name="_Toc478727020"/>
      <w:r>
        <w:t>Evaluation Level</w:t>
      </w:r>
      <w:bookmarkEnd w:id="262"/>
      <w:r>
        <w:t xml:space="preserve"> </w:t>
      </w:r>
    </w:p>
    <w:p w14:paraId="1E18035F" w14:textId="77777777" w:rsidR="001B3B0B" w:rsidRDefault="001B3B0B" w:rsidP="00C1488D">
      <w:pPr>
        <w:rPr>
          <w:rFonts w:ascii="Book Antiqua" w:hAnsi="Book Antiqua"/>
          <w:sz w:val="18"/>
          <w:szCs w:val="18"/>
        </w:rPr>
      </w:pPr>
    </w:p>
    <w:p w14:paraId="74A09B03" w14:textId="75F7B2A8" w:rsidR="00F61557" w:rsidRPr="00F61557" w:rsidRDefault="00534E08" w:rsidP="00C1488D">
      <w:pPr>
        <w:rPr>
          <w:rFonts w:ascii="Book Antiqua" w:hAnsi="Book Antiqua"/>
        </w:rPr>
      </w:pPr>
      <w:r>
        <w:rPr>
          <w:rFonts w:ascii="Book Antiqua" w:hAnsi="Book Antiqua"/>
        </w:rPr>
        <w:t>Most records are missing 2 concepts. LTER is joined by TFRI and GOA in contributing records that are complete.</w:t>
      </w:r>
    </w:p>
    <w:p w14:paraId="261DDBB3" w14:textId="62821E31" w:rsidR="001B3B0B" w:rsidRDefault="001B3B0B" w:rsidP="00C1488D">
      <w:pPr>
        <w:rPr>
          <w:rFonts w:ascii="Book Antiqua" w:hAnsi="Book Antiqua"/>
          <w:sz w:val="18"/>
          <w:szCs w:val="18"/>
        </w:rPr>
      </w:pPr>
      <w:r>
        <w:rPr>
          <w:noProof/>
          <w:lang w:eastAsia="zh-CN"/>
        </w:rPr>
        <w:lastRenderedPageBreak/>
        <w:drawing>
          <wp:inline distT="0" distB="0" distL="0" distR="0" wp14:anchorId="34CD3889" wp14:editId="54418A40">
            <wp:extent cx="5943600" cy="411734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4CF88DD" w14:textId="712E3CFB" w:rsidR="00F61557" w:rsidRDefault="00F61557" w:rsidP="00F61557">
      <w:pPr>
        <w:pStyle w:val="Heading3"/>
      </w:pPr>
      <w:bookmarkStart w:id="263" w:name="_Toc478727021"/>
      <w:r>
        <w:t>Access Level</w:t>
      </w:r>
      <w:bookmarkEnd w:id="263"/>
      <w:r>
        <w:t xml:space="preserve"> </w:t>
      </w:r>
    </w:p>
    <w:p w14:paraId="5067AFC9" w14:textId="50653E93" w:rsidR="00F61557" w:rsidRPr="00534E08" w:rsidRDefault="00534E08" w:rsidP="00C1488D">
      <w:pPr>
        <w:rPr>
          <w:rFonts w:ascii="Book Antiqua" w:hAnsi="Book Antiqua"/>
        </w:rPr>
      </w:pPr>
      <w:r>
        <w:rPr>
          <w:rFonts w:ascii="Book Antiqua" w:hAnsi="Book Antiqua"/>
          <w:sz w:val="18"/>
          <w:szCs w:val="18"/>
        </w:rPr>
        <w:t xml:space="preserve">   </w:t>
      </w:r>
      <w:r w:rsidR="00560B9B">
        <w:rPr>
          <w:rFonts w:ascii="Book Antiqua" w:hAnsi="Book Antiqua"/>
        </w:rPr>
        <w:t xml:space="preserve">The Access level is the first level to be complete in both dialects. </w:t>
      </w:r>
      <w:proofErr w:type="gramStart"/>
      <w:r w:rsidR="00560B9B">
        <w:rPr>
          <w:rFonts w:ascii="Book Antiqua" w:hAnsi="Book Antiqua"/>
        </w:rPr>
        <w:t>The majority of</w:t>
      </w:r>
      <w:proofErr w:type="gramEnd"/>
      <w:r w:rsidR="00560B9B">
        <w:rPr>
          <w:rFonts w:ascii="Book Antiqua" w:hAnsi="Book Antiqua"/>
        </w:rPr>
        <w:t xml:space="preserve"> the LTER records are complete. </w:t>
      </w:r>
      <w:proofErr w:type="gramStart"/>
      <w:r w:rsidR="00560B9B">
        <w:rPr>
          <w:rFonts w:ascii="Book Antiqua" w:hAnsi="Book Antiqua"/>
        </w:rPr>
        <w:t>The majority of</w:t>
      </w:r>
      <w:proofErr w:type="gramEnd"/>
      <w:r w:rsidR="00560B9B">
        <w:rPr>
          <w:rFonts w:ascii="Book Antiqua" w:hAnsi="Book Antiqua"/>
        </w:rPr>
        <w:t xml:space="preserve"> the CSDGM records are complete. Only records from CDL and SEAD are not.</w:t>
      </w:r>
    </w:p>
    <w:p w14:paraId="7B8CB0E4" w14:textId="77777777" w:rsidR="001B3B0B" w:rsidRDefault="001B3B0B" w:rsidP="00C1488D">
      <w:pPr>
        <w:rPr>
          <w:rFonts w:ascii="Book Antiqua" w:hAnsi="Book Antiqua"/>
          <w:sz w:val="18"/>
          <w:szCs w:val="18"/>
        </w:rPr>
      </w:pPr>
    </w:p>
    <w:p w14:paraId="0B972C7F" w14:textId="4192BF1B" w:rsidR="001B3B0B" w:rsidRDefault="001B3B0B" w:rsidP="00C1488D">
      <w:pPr>
        <w:rPr>
          <w:rFonts w:ascii="Book Antiqua" w:hAnsi="Book Antiqua"/>
          <w:sz w:val="18"/>
          <w:szCs w:val="18"/>
        </w:rPr>
      </w:pPr>
      <w:r>
        <w:rPr>
          <w:noProof/>
          <w:lang w:eastAsia="zh-CN"/>
        </w:rPr>
        <w:lastRenderedPageBreak/>
        <w:drawing>
          <wp:inline distT="0" distB="0" distL="0" distR="0" wp14:anchorId="35BA46C6" wp14:editId="58E03B54">
            <wp:extent cx="5943600" cy="3545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5E64ECA" w14:textId="378B71DF" w:rsidR="00F61557" w:rsidRDefault="00F61557" w:rsidP="00F61557">
      <w:pPr>
        <w:pStyle w:val="Heading3"/>
      </w:pPr>
      <w:bookmarkStart w:id="264" w:name="_Toc478727022"/>
      <w:r>
        <w:t>Integration Level</w:t>
      </w:r>
      <w:bookmarkEnd w:id="264"/>
      <w:r>
        <w:t xml:space="preserve"> </w:t>
      </w:r>
    </w:p>
    <w:p w14:paraId="31651BFF" w14:textId="3F6F9B03" w:rsidR="00197D3A" w:rsidRPr="00560B9B" w:rsidRDefault="00560B9B" w:rsidP="00C1488D">
      <w:pPr>
        <w:rPr>
          <w:rFonts w:ascii="Book Antiqua" w:hAnsi="Book Antiqua"/>
        </w:rPr>
      </w:pPr>
      <w:r>
        <w:rPr>
          <w:rFonts w:ascii="Book Antiqua" w:hAnsi="Book Antiqua"/>
        </w:rPr>
        <w:t xml:space="preserve">   Again, only LTER contributed records to the sample set that are complete though they also have records that do not use concepts from the Integration level at all. </w:t>
      </w:r>
    </w:p>
    <w:p w14:paraId="0EEFC302" w14:textId="59B572D4" w:rsidR="00197D3A" w:rsidRPr="00EF3FC9" w:rsidRDefault="00604335" w:rsidP="00C1488D">
      <w:pPr>
        <w:rPr>
          <w:rFonts w:ascii="Book Antiqua" w:hAnsi="Book Antiqua"/>
          <w:sz w:val="18"/>
          <w:szCs w:val="18"/>
        </w:rPr>
      </w:pPr>
      <w:r>
        <w:rPr>
          <w:noProof/>
          <w:lang w:eastAsia="zh-CN"/>
        </w:rPr>
        <w:drawing>
          <wp:inline distT="0" distB="0" distL="0" distR="0" wp14:anchorId="210321E2" wp14:editId="19432033">
            <wp:extent cx="5943600" cy="3764915"/>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A55FBD" w14:textId="77777777" w:rsidR="00C1488D" w:rsidRPr="00E6609A" w:rsidRDefault="00C1488D" w:rsidP="00C1488D">
      <w:pPr>
        <w:pStyle w:val="Heading1"/>
        <w:rPr>
          <w:rFonts w:ascii="Book Antiqua" w:hAnsi="Book Antiqua"/>
        </w:rPr>
      </w:pPr>
      <w:bookmarkStart w:id="265" w:name="_Toc478727023"/>
      <w:r w:rsidRPr="00E6609A">
        <w:rPr>
          <w:rFonts w:ascii="Book Antiqua" w:hAnsi="Book Antiqua"/>
        </w:rPr>
        <w:lastRenderedPageBreak/>
        <w:t>Conclusions and Further Questions</w:t>
      </w:r>
      <w:bookmarkEnd w:id="265"/>
    </w:p>
    <w:p w14:paraId="2056C7EE" w14:textId="5CFD7CF2" w:rsidR="00C1488D" w:rsidRDefault="00443744" w:rsidP="00443744">
      <w:pPr>
        <w:pStyle w:val="Heading3"/>
      </w:pPr>
      <w:bookmarkStart w:id="266" w:name="_Toc478727024"/>
      <w:r>
        <w:t>Observation 1</w:t>
      </w:r>
      <w:bookmarkEnd w:id="266"/>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267" w:name="_Toc478727025"/>
      <w:r>
        <w:t>Conclusion 1</w:t>
      </w:r>
      <w:bookmarkEnd w:id="267"/>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268" w:name="_Toc478727026"/>
      <w:r>
        <w:t>Observation 2</w:t>
      </w:r>
      <w:bookmarkEnd w:id="268"/>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269" w:name="_Toc478727027"/>
      <w:r>
        <w:t>Conclusion 2</w:t>
      </w:r>
      <w:bookmarkEnd w:id="269"/>
    </w:p>
    <w:p w14:paraId="58E919A8" w14:textId="72CC9478"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w:t>
      </w:r>
      <w:r w:rsidR="00916B37">
        <w:rPr>
          <w:rFonts w:ascii="Book Antiqua" w:hAnsi="Book Antiqua"/>
        </w:rPr>
        <w:t xml:space="preserve"> member node. If we look at the entire collection of EML, there are many signature score groups. In fact, many of the signatures are unique within the collection, while other signatures are over 10% of the entire DataONE sample set. If you pair the signature score record groups with the member nodes from DataONE,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DataONE sample. LTER is the only EML collection with records that are complete for the Identification level. LTER and CLOEBIRD are the only collections using EML that contain records that are complete with respect to the 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018A2398" w14:textId="2F424D9F" w:rsidR="00E11488" w:rsidRDefault="00E11488" w:rsidP="00E11488">
      <w:pPr>
        <w:pStyle w:val="Heading3"/>
      </w:pPr>
      <w:bookmarkStart w:id="270" w:name="_Toc478727028"/>
      <w:r>
        <w:t>Observation 3</w:t>
      </w:r>
      <w:bookmarkEnd w:id="270"/>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271" w:name="_Toc478727029"/>
      <w:r>
        <w:t>Conclusion 3</w:t>
      </w:r>
      <w:bookmarkEnd w:id="271"/>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272" w:name="_Toc478727030"/>
      <w:r>
        <w:t>Observation 4</w:t>
      </w:r>
      <w:bookmarkEnd w:id="272"/>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273" w:name="_Toc478727031"/>
      <w:r>
        <w:t>Conclusion 4</w:t>
      </w:r>
      <w:bookmarkEnd w:id="273"/>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274" w:name="_Toc478727032"/>
      <w:r>
        <w:t>Observation 5</w:t>
      </w:r>
      <w:bookmarkEnd w:id="274"/>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275" w:name="_Toc478727033"/>
      <w:r>
        <w:t>Conclusion 5</w:t>
      </w:r>
      <w:bookmarkEnd w:id="275"/>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276" w:name="_Toc478727034"/>
      <w:r>
        <w:t>Questions</w:t>
      </w:r>
      <w:bookmarkEnd w:id="276"/>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commentRangeStart w:id="277"/>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commentRangeEnd w:id="277"/>
      <w:r w:rsidR="00690776">
        <w:rPr>
          <w:rStyle w:val="CommentReference"/>
          <w:rFonts w:asciiTheme="minorHAnsi" w:hAnsiTheme="minorHAnsi" w:cstheme="minorBidi"/>
        </w:rPr>
        <w:commentReference w:id="277"/>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3C40A903" w14:textId="1432A889" w:rsidR="00C1488D" w:rsidRDefault="007C31AA" w:rsidP="00280219">
      <w:pPr>
        <w:rPr>
          <w:rFonts w:ascii="Book Antiqua" w:hAnsi="Book Antiqua"/>
        </w:rPr>
      </w:pPr>
      <w:commentRangeStart w:id="278"/>
      <w:r>
        <w:rPr>
          <w:rFonts w:ascii="Book Antiqua" w:hAnsi="Book Antiqua"/>
        </w:rPr>
        <w:t>Why</w:t>
      </w:r>
      <w:commentRangeEnd w:id="278"/>
      <w:r w:rsidR="00AC573B">
        <w:rPr>
          <w:rStyle w:val="CommentReference"/>
          <w:rFonts w:asciiTheme="minorHAnsi" w:hAnsiTheme="minorHAnsi" w:cstheme="minorBidi"/>
        </w:rPr>
        <w:commentReference w:id="278"/>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Are there multiple occurrences of metadata completeness evolution through time in the member node LTER that can be documented by creating a samp</w:t>
      </w:r>
      <w:r w:rsidR="004171C7">
        <w:rPr>
          <w:rFonts w:ascii="Book Antiqua" w:hAnsi="Book Antiqua"/>
        </w:rPr>
        <w:t xml:space="preserve">le set </w:t>
      </w:r>
      <w:r w:rsidR="00D17FC3">
        <w:rPr>
          <w:rFonts w:ascii="Book Antiqua" w:hAnsi="Book Antiqua"/>
        </w:rPr>
        <w:t xml:space="preserve">with collections </w:t>
      </w:r>
      <w:r w:rsidR="00280219">
        <w:rPr>
          <w:rFonts w:ascii="Book Antiqua" w:hAnsi="Book Antiqua"/>
        </w:rPr>
        <w:t xml:space="preserve">made up of records published in a specific </w:t>
      </w:r>
      <w:proofErr w:type="gramStart"/>
      <w:r w:rsidR="00280219">
        <w:rPr>
          <w:rFonts w:ascii="Book Antiqua" w:hAnsi="Book Antiqua"/>
        </w:rPr>
        <w:t>time period</w:t>
      </w:r>
      <w:proofErr w:type="gramEnd"/>
      <w:r w:rsidR="00280219">
        <w:rPr>
          <w:rFonts w:ascii="Book Antiqua" w:hAnsi="Book Antiqua"/>
        </w:rPr>
        <w:t>?</w:t>
      </w:r>
      <w:r w:rsidR="004171C7">
        <w:rPr>
          <w:rFonts w:ascii="Book Antiqua" w:hAnsi="Book Antiqua"/>
        </w:rPr>
        <w:t xml:space="preserve"> </w:t>
      </w:r>
    </w:p>
    <w:p w14:paraId="62D55463" w14:textId="77777777" w:rsidR="00690776" w:rsidRDefault="00690776" w:rsidP="00280219">
      <w:pPr>
        <w:rPr>
          <w:rFonts w:ascii="Book Antiqua" w:hAnsi="Book Antiqua"/>
        </w:rPr>
      </w:pPr>
    </w:p>
    <w:p w14:paraId="0F271805" w14:textId="23357D1A" w:rsidR="00A95F70" w:rsidRDefault="00E30024" w:rsidP="00280219">
      <w:pPr>
        <w:rPr>
          <w:rFonts w:ascii="Book Antiqua" w:hAnsi="Book Antiqua"/>
        </w:rPr>
      </w:pPr>
      <w:r>
        <w:rPr>
          <w:rFonts w:ascii="Book Antiqua" w:hAnsi="Book Antiqua"/>
        </w:rPr>
        <w:t xml:space="preserve">Even though LTER has the most complete records in the DataONE sampling, the collection </w:t>
      </w:r>
      <w:proofErr w:type="gramStart"/>
      <w:r>
        <w:rPr>
          <w:rFonts w:ascii="Book Antiqua" w:hAnsi="Book Antiqua"/>
        </w:rPr>
        <w:t>as a whole is</w:t>
      </w:r>
      <w:proofErr w:type="gramEnd"/>
      <w:r>
        <w:rPr>
          <w:rFonts w:ascii="Book Antiqua" w:hAnsi="Book Antiqua"/>
        </w:rPr>
        <w:t xml:space="preserve"> not the most complete for any concept?</w:t>
      </w:r>
      <w:r w:rsidR="004101ED">
        <w:rPr>
          <w:rFonts w:ascii="Book Antiqua" w:hAnsi="Book Antiqua"/>
        </w:rPr>
        <w:t xml:space="preserve"> Or recommendation level? </w:t>
      </w:r>
      <w:r w:rsidR="00690776">
        <w:rPr>
          <w:rFonts w:ascii="Book Antiqua" w:hAnsi="Book Antiqua"/>
        </w:rPr>
        <w:t xml:space="preserve">Why are there </w:t>
      </w:r>
      <w:proofErr w:type="gramStart"/>
      <w:r w:rsidR="00690776">
        <w:rPr>
          <w:rFonts w:ascii="Book Antiqua" w:hAnsi="Book Antiqua"/>
        </w:rPr>
        <w:t>a large number of</w:t>
      </w:r>
      <w:proofErr w:type="gramEnd"/>
      <w:r w:rsidR="00690776">
        <w:rPr>
          <w:rFonts w:ascii="Book Antiqua" w:hAnsi="Book Antiqua"/>
        </w:rPr>
        <w:t xml:space="preserve"> LTER signature sums in the sample set that are less complete than the average for DataONE and EML at DataONE? It seems obvious that some records produced at LTER benefit from the recommendation. Do not </w:t>
      </w:r>
      <w:proofErr w:type="gramStart"/>
      <w:r w:rsidR="00690776">
        <w:rPr>
          <w:rFonts w:ascii="Book Antiqua" w:hAnsi="Book Antiqua"/>
        </w:rPr>
        <w:t>all of</w:t>
      </w:r>
      <w:proofErr w:type="gramEnd"/>
      <w:r w:rsidR="00690776">
        <w:rPr>
          <w:rFonts w:ascii="Book Antiqua" w:hAnsi="Book Antiqua"/>
        </w:rPr>
        <w:t xml:space="preserve"> the metadata record producers get the same level of guidance and use the same infrastructure to create their metadata? </w:t>
      </w:r>
    </w:p>
    <w:p w14:paraId="1BD8C469" w14:textId="77777777" w:rsidR="00E30024" w:rsidRDefault="00E30024" w:rsidP="00280219">
      <w:pPr>
        <w:rPr>
          <w:rFonts w:ascii="Book Antiqua" w:hAnsi="Book Antiqua"/>
        </w:rPr>
      </w:pPr>
    </w:p>
    <w:p w14:paraId="2D134CE8" w14:textId="69D12DB0" w:rsidR="00690776" w:rsidRPr="00E6609A" w:rsidRDefault="00690776" w:rsidP="00280219">
      <w:pPr>
        <w:rPr>
          <w:rFonts w:ascii="Book Antiqua" w:hAnsi="Book Antiqua"/>
        </w:rPr>
      </w:pPr>
      <w:r>
        <w:rPr>
          <w:rFonts w:ascii="Book Antiqua" w:hAnsi="Book Antiqua"/>
        </w:rPr>
        <w:t>This is not the case. Metadata is cre</w:t>
      </w:r>
      <w:r w:rsidR="00197D3A">
        <w:rPr>
          <w:rFonts w:ascii="Book Antiqua" w:hAnsi="Book Antiqua"/>
        </w:rPr>
        <w:t xml:space="preserve">ated at </w:t>
      </w:r>
      <w:proofErr w:type="gramStart"/>
      <w:r w:rsidR="00197D3A">
        <w:rPr>
          <w:rFonts w:ascii="Book Antiqua" w:hAnsi="Book Antiqua"/>
        </w:rPr>
        <w:t>a number of</w:t>
      </w:r>
      <w:proofErr w:type="gramEnd"/>
      <w:r w:rsidR="00197D3A">
        <w:rPr>
          <w:rFonts w:ascii="Book Antiqua" w:hAnsi="Book Antiqua"/>
        </w:rPr>
        <w:t xml:space="preserve"> sites. Can these sites be treated as member nodes in a new analysis and show a stronger case for collection evolution towards completeness through community usage of a recommendation? </w:t>
      </w:r>
    </w:p>
    <w:p w14:paraId="17A0B0BC" w14:textId="2447133B" w:rsidR="004915EB" w:rsidRPr="00E6609A" w:rsidRDefault="00975148" w:rsidP="000176BC">
      <w:pPr>
        <w:pStyle w:val="Heading1"/>
        <w:rPr>
          <w:rFonts w:ascii="Book Antiqua" w:hAnsi="Book Antiqua"/>
        </w:rPr>
      </w:pPr>
      <w:bookmarkStart w:id="279" w:name="_Toc478727035"/>
      <w:r w:rsidRPr="00E6609A">
        <w:rPr>
          <w:rFonts w:ascii="Book Antiqua" w:hAnsi="Book Antiqua"/>
        </w:rPr>
        <w:t>Bibli</w:t>
      </w:r>
      <w:r w:rsidR="000176BC" w:rsidRPr="00E6609A">
        <w:rPr>
          <w:rFonts w:ascii="Book Antiqua" w:hAnsi="Book Antiqua"/>
        </w:rPr>
        <w:t>ography</w:t>
      </w:r>
      <w:bookmarkEnd w:id="279"/>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proofErr w:type="spellStart"/>
      <w:r w:rsidRPr="00E6609A">
        <w:rPr>
          <w:rFonts w:ascii="Book Antiqua" w:eastAsia="Times New Roman" w:hAnsi="Book Antiqua"/>
        </w:rPr>
        <w:t>DataONE</w:t>
      </w:r>
      <w:proofErr w:type="spellEnd"/>
      <w:r w:rsidRPr="00E6609A">
        <w:rPr>
          <w:rFonts w:ascii="Book Antiqua" w:eastAsia="Times New Roman" w:hAnsi="Book Antiqua"/>
        </w:rPr>
        <w:t xml:space="preserv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Pr="005476B4" w:rsidRDefault="003A2B10" w:rsidP="00FD23A9">
      <w:pPr>
        <w:ind w:left="720" w:hanging="480"/>
        <w:rPr>
          <w:rFonts w:ascii="Book Antiqua" w:eastAsia="Times New Roman" w:hAnsi="Book Antiqua"/>
          <w:lang w:val="it-IT"/>
          <w:rPrChange w:id="280" w:author="Ted Habermann" w:date="2017-04-04T08:07:00Z">
            <w:rPr>
              <w:rFonts w:ascii="Book Antiqua" w:eastAsia="Times New Roman" w:hAnsi="Book Antiqua"/>
            </w:rPr>
          </w:rPrChange>
        </w:rPr>
      </w:pPr>
      <w:proofErr w:type="spellStart"/>
      <w:r w:rsidRPr="005476B4">
        <w:rPr>
          <w:rFonts w:ascii="Book Antiqua" w:eastAsia="Times New Roman" w:hAnsi="Book Antiqua"/>
          <w:lang w:val="it-IT"/>
          <w:rPrChange w:id="281" w:author="Ted Habermann" w:date="2017-04-04T08:07:00Z">
            <w:rPr>
              <w:rFonts w:ascii="Book Antiqua" w:eastAsia="Times New Roman" w:hAnsi="Book Antiqua"/>
            </w:rPr>
          </w:rPrChange>
        </w:rPr>
        <w:t>DataONE</w:t>
      </w:r>
      <w:proofErr w:type="spellEnd"/>
      <w:r w:rsidRPr="005476B4">
        <w:rPr>
          <w:rFonts w:ascii="Book Antiqua" w:eastAsia="Times New Roman" w:hAnsi="Book Antiqua"/>
          <w:lang w:val="it-IT"/>
          <w:rPrChange w:id="282" w:author="Ted Habermann" w:date="2017-04-04T08:07:00Z">
            <w:rPr>
              <w:rFonts w:ascii="Book Antiqua" w:eastAsia="Times New Roman" w:hAnsi="Book Antiqua"/>
            </w:rPr>
          </w:rPrChange>
        </w:rPr>
        <w:t xml:space="preserve"> Data </w:t>
      </w:r>
      <w:proofErr w:type="spellStart"/>
      <w:r w:rsidRPr="005476B4">
        <w:rPr>
          <w:rFonts w:ascii="Book Antiqua" w:eastAsia="Times New Roman" w:hAnsi="Book Antiqua"/>
          <w:lang w:val="it-IT"/>
          <w:rPrChange w:id="283" w:author="Ted Habermann" w:date="2017-04-04T08:07:00Z">
            <w:rPr>
              <w:rFonts w:ascii="Book Antiqua" w:eastAsia="Times New Roman" w:hAnsi="Book Antiqua"/>
            </w:rPr>
          </w:rPrChange>
        </w:rPr>
        <w:t>Catalog</w:t>
      </w:r>
      <w:proofErr w:type="spellEnd"/>
      <w:r w:rsidRPr="005476B4">
        <w:rPr>
          <w:rFonts w:ascii="Book Antiqua" w:eastAsia="Times New Roman" w:hAnsi="Book Antiqua"/>
          <w:lang w:val="it-IT"/>
          <w:rPrChange w:id="284" w:author="Ted Habermann" w:date="2017-04-04T08:07:00Z">
            <w:rPr>
              <w:rFonts w:ascii="Book Antiqua" w:eastAsia="Times New Roman" w:hAnsi="Book Antiqua"/>
            </w:rPr>
          </w:rPrChange>
        </w:rPr>
        <w:t xml:space="preserve"> [WWW </w:t>
      </w:r>
      <w:proofErr w:type="spellStart"/>
      <w:r w:rsidRPr="005476B4">
        <w:rPr>
          <w:rFonts w:ascii="Book Antiqua" w:eastAsia="Times New Roman" w:hAnsi="Book Antiqua"/>
          <w:lang w:val="it-IT"/>
          <w:rPrChange w:id="285" w:author="Ted Habermann" w:date="2017-04-04T08:07:00Z">
            <w:rPr>
              <w:rFonts w:ascii="Book Antiqua" w:eastAsia="Times New Roman" w:hAnsi="Book Antiqua"/>
            </w:rPr>
          </w:rPrChange>
        </w:rPr>
        <w:t>Document</w:t>
      </w:r>
      <w:proofErr w:type="spellEnd"/>
      <w:r w:rsidRPr="005476B4">
        <w:rPr>
          <w:rFonts w:ascii="Book Antiqua" w:eastAsia="Times New Roman" w:hAnsi="Book Antiqua"/>
          <w:lang w:val="it-IT"/>
          <w:rPrChange w:id="286" w:author="Ted Habermann" w:date="2017-04-04T08:07:00Z">
            <w:rPr>
              <w:rFonts w:ascii="Book Antiqua" w:eastAsia="Times New Roman" w:hAnsi="Book Antiqua"/>
            </w:rPr>
          </w:rPrChange>
        </w:rPr>
        <w:t xml:space="preserve">], </w:t>
      </w:r>
      <w:proofErr w:type="spellStart"/>
      <w:r w:rsidRPr="005476B4">
        <w:rPr>
          <w:rFonts w:ascii="Book Antiqua" w:eastAsia="Times New Roman" w:hAnsi="Book Antiqua"/>
          <w:lang w:val="it-IT"/>
          <w:rPrChange w:id="287" w:author="Ted Habermann" w:date="2017-04-04T08:07:00Z">
            <w:rPr>
              <w:rFonts w:ascii="Book Antiqua" w:eastAsia="Times New Roman" w:hAnsi="Book Antiqua"/>
            </w:rPr>
          </w:rPrChange>
        </w:rPr>
        <w:t>n.d.</w:t>
      </w:r>
      <w:proofErr w:type="spellEnd"/>
      <w:r w:rsidRPr="005476B4">
        <w:rPr>
          <w:rFonts w:ascii="Book Antiqua" w:eastAsia="Times New Roman" w:hAnsi="Book Antiqua"/>
          <w:lang w:val="it-IT"/>
          <w:rPrChange w:id="288" w:author="Ted Habermann" w:date="2017-04-04T08:07:00Z">
            <w:rPr>
              <w:rFonts w:ascii="Book Antiqua" w:eastAsia="Times New Roman" w:hAnsi="Book Antiqua"/>
            </w:rPr>
          </w:rPrChange>
        </w:rPr>
        <w:t xml:space="preserve"> URL https://search.dataone.org/#data (</w:t>
      </w:r>
      <w:proofErr w:type="spellStart"/>
      <w:r w:rsidRPr="005476B4">
        <w:rPr>
          <w:rFonts w:ascii="Book Antiqua" w:eastAsia="Times New Roman" w:hAnsi="Book Antiqua"/>
          <w:lang w:val="it-IT"/>
          <w:rPrChange w:id="289" w:author="Ted Habermann" w:date="2017-04-04T08:07:00Z">
            <w:rPr>
              <w:rFonts w:ascii="Book Antiqua" w:eastAsia="Times New Roman" w:hAnsi="Book Antiqua"/>
            </w:rPr>
          </w:rPrChange>
        </w:rPr>
        <w:t>accessed</w:t>
      </w:r>
      <w:proofErr w:type="spellEnd"/>
      <w:r w:rsidRPr="005476B4">
        <w:rPr>
          <w:rFonts w:ascii="Book Antiqua" w:eastAsia="Times New Roman" w:hAnsi="Book Antiqua"/>
          <w:lang w:val="it-IT"/>
          <w:rPrChange w:id="290" w:author="Ted Habermann" w:date="2017-04-04T08:07:00Z">
            <w:rPr>
              <w:rFonts w:ascii="Book Antiqua" w:eastAsia="Times New Roman" w:hAnsi="Book Antiqua"/>
            </w:rPr>
          </w:rPrChange>
        </w:rPr>
        <w:t xml:space="preserve"> 3.1.17).</w:t>
      </w:r>
    </w:p>
    <w:p w14:paraId="3345FFE2" w14:textId="77777777" w:rsidR="000B0A65" w:rsidRPr="005476B4" w:rsidRDefault="000B0A65" w:rsidP="00FD23A9">
      <w:pPr>
        <w:ind w:left="720" w:hanging="480"/>
        <w:rPr>
          <w:rFonts w:ascii="Book Antiqua" w:eastAsia="Times New Roman" w:hAnsi="Book Antiqua"/>
          <w:lang w:val="it-IT"/>
          <w:rPrChange w:id="291" w:author="Ted Habermann" w:date="2017-04-04T08:07:00Z">
            <w:rPr>
              <w:rFonts w:ascii="Book Antiqua" w:eastAsia="Times New Roman" w:hAnsi="Book Antiqua"/>
            </w:rPr>
          </w:rPrChange>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lastRenderedPageBreak/>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579F9971" w:rsidR="003A2B10" w:rsidRDefault="004D733E" w:rsidP="004D733E">
      <w:pPr>
        <w:pStyle w:val="Heading3"/>
        <w:rPr>
          <w:rFonts w:eastAsia="Times New Roman"/>
        </w:rPr>
      </w:pPr>
      <w:r>
        <w:rPr>
          <w:rFonts w:eastAsia="Times New Roman"/>
        </w:rPr>
        <w:t>Appendix</w:t>
      </w:r>
    </w:p>
    <w:p w14:paraId="204379AD" w14:textId="77777777" w:rsidR="004D733E" w:rsidRDefault="004D733E" w:rsidP="004D733E"/>
    <w:p w14:paraId="314A7D86" w14:textId="77777777" w:rsidR="004D733E" w:rsidRPr="00A73BC8" w:rsidRDefault="004D733E" w:rsidP="004D733E">
      <w:pPr>
        <w:pStyle w:val="Heading1"/>
        <w:rPr>
          <w:rFonts w:ascii="Book Antiqua" w:eastAsia="Times New Roman" w:hAnsi="Book Antiqua" w:cs="Times New Roman"/>
          <w:color w:val="000000"/>
          <w:sz w:val="24"/>
          <w:szCs w:val="24"/>
        </w:rPr>
      </w:pPr>
      <w:r w:rsidRPr="00A73BC8">
        <w:rPr>
          <w:rFonts w:ascii="Book Antiqua" w:eastAsia="Times New Roman" w:hAnsi="Book Antiqua"/>
          <w:color w:val="000000"/>
          <w:sz w:val="24"/>
          <w:szCs w:val="24"/>
        </w:rPr>
        <w:t>Documentation Crosswalks</w:t>
      </w:r>
    </w:p>
    <w:p w14:paraId="11BE429E"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Many dialects are used across scientific communities to provide documentation of datasets, products, and other resources used by those communities. These dialects are connected to one another using crosswalks like those shown here.</w:t>
      </w:r>
    </w:p>
    <w:p w14:paraId="4B0E5F12"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Dialects</w:t>
      </w:r>
    </w:p>
    <w:p w14:paraId="01620DCF" w14:textId="77777777" w:rsidR="004D733E" w:rsidRPr="00A73BC8" w:rsidRDefault="004D733E" w:rsidP="004D733E">
      <w:pPr>
        <w:numPr>
          <w:ilvl w:val="0"/>
          <w:numId w:val="12"/>
        </w:numPr>
        <w:spacing w:before="100" w:beforeAutospacing="1" w:after="100" w:afterAutospacing="1"/>
        <w:rPr>
          <w:rFonts w:ascii="Book Antiqua" w:eastAsia="Times New Roman" w:hAnsi="Book Antiqua"/>
          <w:color w:val="000000"/>
        </w:rPr>
      </w:pPr>
      <w:r w:rsidRPr="00A73BC8">
        <w:rPr>
          <w:rFonts w:ascii="Book Antiqua" w:eastAsia="Times New Roman" w:hAnsi="Book Antiqua"/>
          <w:color w:val="000000"/>
        </w:rPr>
        <w:t>Content Standard for Digital Geospatial Metadata (CSDGM) (</w:t>
      </w:r>
      <w:proofErr w:type="spellStart"/>
      <w:r w:rsidRPr="00A73BC8">
        <w:rPr>
          <w:rFonts w:ascii="Book Antiqua" w:eastAsia="Times New Roman" w:hAnsi="Book Antiqua"/>
          <w:color w:val="000000"/>
        </w:rPr>
        <w:t>CSDGM</w:t>
      </w:r>
      <w:proofErr w:type="spellEnd"/>
      <w:r w:rsidRPr="00A73BC8">
        <w:rPr>
          <w:rFonts w:ascii="Book Antiqua" w:eastAsia="Times New Roman" w:hAnsi="Book Antiqua"/>
          <w:color w:val="000000"/>
        </w:rPr>
        <w:t>)</w:t>
      </w:r>
    </w:p>
    <w:p w14:paraId="29B870A1" w14:textId="77777777" w:rsidR="004D733E" w:rsidRPr="00A73BC8" w:rsidRDefault="004D733E" w:rsidP="004D733E">
      <w:pPr>
        <w:numPr>
          <w:ilvl w:val="0"/>
          <w:numId w:val="12"/>
        </w:numPr>
        <w:spacing w:before="100" w:beforeAutospacing="1" w:after="100" w:afterAutospacing="1"/>
        <w:rPr>
          <w:rFonts w:ascii="Book Antiqua" w:eastAsia="Times New Roman" w:hAnsi="Book Antiqua"/>
          <w:color w:val="000000"/>
        </w:rPr>
      </w:pPr>
      <w:r w:rsidRPr="00A73BC8">
        <w:rPr>
          <w:rFonts w:ascii="Book Antiqua" w:eastAsia="Times New Roman" w:hAnsi="Book Antiqua"/>
          <w:color w:val="000000"/>
        </w:rPr>
        <w:t>Ecological Metadata Language (EML)</w:t>
      </w:r>
    </w:p>
    <w:p w14:paraId="23C58D55"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Spirals</w:t>
      </w:r>
    </w:p>
    <w:p w14:paraId="6CCBC7BC" w14:textId="77777777" w:rsidR="004D733E" w:rsidRPr="00A73BC8" w:rsidRDefault="0085042D" w:rsidP="004D733E">
      <w:pPr>
        <w:numPr>
          <w:ilvl w:val="0"/>
          <w:numId w:val="13"/>
        </w:numPr>
        <w:spacing w:before="100" w:beforeAutospacing="1" w:after="100" w:afterAutospacing="1"/>
        <w:rPr>
          <w:rFonts w:ascii="Book Antiqua" w:eastAsia="Times New Roman" w:hAnsi="Book Antiqua"/>
          <w:color w:val="000000"/>
        </w:rPr>
      </w:pPr>
      <w:hyperlink w:anchor="LTER_Identification" w:history="1">
        <w:r w:rsidR="004D733E" w:rsidRPr="00A73BC8">
          <w:rPr>
            <w:rStyle w:val="Hyperlink"/>
            <w:rFonts w:ascii="Book Antiqua" w:eastAsia="Times New Roman" w:hAnsi="Book Antiqua"/>
          </w:rPr>
          <w:t>LTER Completeness-Identification</w:t>
        </w:r>
      </w:hyperlink>
    </w:p>
    <w:p w14:paraId="60BA754A" w14:textId="77777777" w:rsidR="004D733E" w:rsidRPr="00A73BC8" w:rsidRDefault="0085042D" w:rsidP="004D733E">
      <w:pPr>
        <w:numPr>
          <w:ilvl w:val="0"/>
          <w:numId w:val="13"/>
        </w:numPr>
        <w:spacing w:before="100" w:beforeAutospacing="1" w:after="100" w:afterAutospacing="1"/>
        <w:rPr>
          <w:rFonts w:ascii="Book Antiqua" w:eastAsia="Times New Roman" w:hAnsi="Book Antiqua"/>
          <w:color w:val="000000"/>
        </w:rPr>
      </w:pPr>
      <w:hyperlink w:anchor="LTER_Discovery" w:history="1">
        <w:r w:rsidR="004D733E" w:rsidRPr="00A73BC8">
          <w:rPr>
            <w:rStyle w:val="Hyperlink"/>
            <w:rFonts w:ascii="Book Antiqua" w:eastAsia="Times New Roman" w:hAnsi="Book Antiqua"/>
          </w:rPr>
          <w:t>LTER Completeness-Discovery</w:t>
        </w:r>
      </w:hyperlink>
    </w:p>
    <w:p w14:paraId="6C326F06" w14:textId="77777777" w:rsidR="004D733E" w:rsidRPr="00A73BC8" w:rsidRDefault="0085042D" w:rsidP="004D733E">
      <w:pPr>
        <w:numPr>
          <w:ilvl w:val="0"/>
          <w:numId w:val="13"/>
        </w:numPr>
        <w:spacing w:before="100" w:beforeAutospacing="1" w:after="100" w:afterAutospacing="1"/>
        <w:rPr>
          <w:rFonts w:ascii="Book Antiqua" w:eastAsia="Times New Roman" w:hAnsi="Book Antiqua"/>
          <w:color w:val="000000"/>
        </w:rPr>
      </w:pPr>
      <w:hyperlink w:anchor="LTER_Evaluation" w:history="1">
        <w:r w:rsidR="004D733E" w:rsidRPr="00A73BC8">
          <w:rPr>
            <w:rStyle w:val="Hyperlink"/>
            <w:rFonts w:ascii="Book Antiqua" w:eastAsia="Times New Roman" w:hAnsi="Book Antiqua"/>
          </w:rPr>
          <w:t>LTER Completeness-Evaluation</w:t>
        </w:r>
      </w:hyperlink>
    </w:p>
    <w:p w14:paraId="65DA1C88" w14:textId="77777777" w:rsidR="004D733E" w:rsidRPr="00A73BC8" w:rsidRDefault="0085042D" w:rsidP="004D733E">
      <w:pPr>
        <w:numPr>
          <w:ilvl w:val="0"/>
          <w:numId w:val="13"/>
        </w:numPr>
        <w:spacing w:before="100" w:beforeAutospacing="1" w:after="100" w:afterAutospacing="1"/>
        <w:rPr>
          <w:rFonts w:ascii="Book Antiqua" w:eastAsia="Times New Roman" w:hAnsi="Book Antiqua"/>
          <w:color w:val="000000"/>
        </w:rPr>
      </w:pPr>
      <w:hyperlink w:anchor="LTER_Access" w:history="1">
        <w:r w:rsidR="004D733E" w:rsidRPr="00A73BC8">
          <w:rPr>
            <w:rStyle w:val="Hyperlink"/>
            <w:rFonts w:ascii="Book Antiqua" w:eastAsia="Times New Roman" w:hAnsi="Book Antiqua"/>
          </w:rPr>
          <w:t>LTER Completeness-Access</w:t>
        </w:r>
      </w:hyperlink>
    </w:p>
    <w:p w14:paraId="7B858836" w14:textId="77777777" w:rsidR="004D733E" w:rsidRPr="00A73BC8" w:rsidRDefault="0085042D" w:rsidP="004D733E">
      <w:pPr>
        <w:numPr>
          <w:ilvl w:val="0"/>
          <w:numId w:val="13"/>
        </w:numPr>
        <w:spacing w:before="100" w:beforeAutospacing="1" w:after="100" w:afterAutospacing="1"/>
        <w:rPr>
          <w:rFonts w:ascii="Book Antiqua" w:eastAsia="Times New Roman" w:hAnsi="Book Antiqua"/>
          <w:color w:val="000000"/>
        </w:rPr>
      </w:pPr>
      <w:hyperlink w:anchor="LTER_Integration" w:history="1">
        <w:r w:rsidR="004D733E" w:rsidRPr="00A73BC8">
          <w:rPr>
            <w:rStyle w:val="Hyperlink"/>
            <w:rFonts w:ascii="Book Antiqua" w:eastAsia="Times New Roman" w:hAnsi="Book Antiqua"/>
          </w:rPr>
          <w:t>LTER Completeness-Integration</w:t>
        </w:r>
      </w:hyperlink>
    </w:p>
    <w:p w14:paraId="4CC774A8" w14:textId="77777777" w:rsidR="004D733E" w:rsidRPr="00A73BC8" w:rsidRDefault="004D733E" w:rsidP="004D733E">
      <w:pPr>
        <w:pStyle w:val="Heading2"/>
        <w:rPr>
          <w:rFonts w:eastAsia="Times New Roman"/>
          <w:color w:val="000000"/>
          <w:szCs w:val="24"/>
        </w:rPr>
      </w:pPr>
      <w:bookmarkStart w:id="292" w:name="LTER_Identification"/>
      <w:bookmarkEnd w:id="292"/>
      <w:r w:rsidRPr="00A73BC8">
        <w:rPr>
          <w:rFonts w:eastAsia="Times New Roman"/>
          <w:color w:val="000000"/>
          <w:szCs w:val="24"/>
        </w:rPr>
        <w:t>LTER Completeness-Identification</w:t>
      </w:r>
    </w:p>
    <w:p w14:paraId="1AD32062"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Minimum content for adequate data set discovery in a general cataloging system or repository (functionally equivalent to LTER DTOC)</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3"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18"/>
        <w:gridCol w:w="3513"/>
        <w:gridCol w:w="4349"/>
      </w:tblGrid>
      <w:tr w:rsidR="00A73BC8" w:rsidRPr="00A73BC8" w14:paraId="1064401A"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308E10CA"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Concept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526F045"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DC6D91"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A73BC8" w:rsidRPr="00A73BC8" w14:paraId="0EC116D9"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70FBD28D"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lastRenderedPageBreak/>
              <w:t>Resource Identifier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9526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Identifier for the resource described by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6AF18A"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packageId</w:t>
            </w:r>
            <w:proofErr w:type="spellEnd"/>
          </w:p>
        </w:tc>
      </w:tr>
      <w:tr w:rsidR="00A73BC8" w:rsidRPr="00A73BC8" w14:paraId="74BBA534"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209642E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Title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F9130A5"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short description of the resource. The title should be descriptive enough so that when a user is presented with a list of titles the general content of the data set can be determined.</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040188" w14:textId="2E48F54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/title</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/*/title</w:t>
            </w:r>
          </w:p>
        </w:tc>
      </w:tr>
      <w:tr w:rsidR="00A73BC8" w:rsidRPr="00A73BC8" w14:paraId="6014E7DB"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DBDC42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Author / Originator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41C287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principal author of the resource</w:t>
            </w:r>
            <w:r w:rsidRPr="00A73BC8">
              <w:rPr>
                <w:rFonts w:ascii="Book Antiqua" w:eastAsia="Times New Roman" w:hAnsi="Book Antiqua"/>
                <w:sz w:val="20"/>
                <w:szCs w:val="20"/>
              </w:rPr>
              <w:br/>
            </w:r>
            <w:r w:rsidRPr="00A73BC8">
              <w:rPr>
                <w:rFonts w:ascii="Book Antiqua" w:eastAsia="Times New Roman" w:hAnsi="Book Antiqua"/>
                <w:sz w:val="20"/>
                <w:szCs w:val="20"/>
              </w:rPr>
              <w:br/>
            </w:r>
            <w:r w:rsidRPr="00A73BC8">
              <w:rPr>
                <w:rFonts w:ascii="Book Antiqua" w:eastAsia="Times New Roman" w:hAnsi="Book Antiqua"/>
                <w:i/>
                <w:iCs/>
                <w:sz w:val="20"/>
                <w:szCs w:val="20"/>
              </w:rPr>
              <w:t>Note: In CSW this concept is called Creator</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74A7FC7" w14:textId="0DCBD99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/origin</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/*/creator</w:t>
            </w:r>
          </w:p>
        </w:tc>
      </w:tr>
      <w:tr w:rsidR="00A73BC8" w:rsidRPr="00A73BC8" w14:paraId="213DB76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1D0FB259"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Metadata 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E39C87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organization or person currently responsible for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9CD3A2E" w14:textId="0E88EDA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metainfo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metc</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cntinfo</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metadataProvider</w:t>
            </w:r>
            <w:proofErr w:type="spellEnd"/>
          </w:p>
        </w:tc>
      </w:tr>
      <w:tr w:rsidR="00A73BC8" w:rsidRPr="00A73BC8" w14:paraId="7FB9A0D3"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7B0AE59"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Contributor Name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01D6952"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Contributor to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735E3239" w14:textId="0D82E43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datacred</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associatedParty</w:t>
            </w:r>
            <w:proofErr w:type="spellEnd"/>
          </w:p>
        </w:tc>
      </w:tr>
      <w:tr w:rsidR="00A73BC8" w:rsidRPr="00A73BC8" w14:paraId="098C032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0F5BC30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Publisher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4E56A21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Publisher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6C941F92" w14:textId="5DC7C9B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pubinfo</w:t>
            </w:r>
            <w:proofErr w:type="spellEnd"/>
            <w:r w:rsidRPr="00A73BC8">
              <w:rPr>
                <w:rFonts w:ascii="Book Antiqua" w:eastAsia="Times New Roman" w:hAnsi="Book Antiqua"/>
                <w:sz w:val="20"/>
                <w:szCs w:val="20"/>
              </w:rPr>
              <w:t>/publish</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/*/publisher</w:t>
            </w:r>
          </w:p>
        </w:tc>
      </w:tr>
      <w:tr w:rsidR="00A73BC8" w:rsidRPr="00A73BC8" w14:paraId="56AB4E6C"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B60A96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Publication Date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2650D3C1"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Date of publication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5D85115" w14:textId="675BC2FE"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pubdate</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pubDate</w:t>
            </w:r>
            <w:proofErr w:type="spellEnd"/>
          </w:p>
        </w:tc>
      </w:tr>
      <w:tr w:rsidR="00A73BC8" w:rsidRPr="005476B4" w14:paraId="03FAC9C7"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04EC5D21"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ABD70E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organization or person responsible for answering questions about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0A278A2" w14:textId="4FC450A1" w:rsidR="004D733E" w:rsidRPr="005476B4" w:rsidRDefault="004D733E">
            <w:pPr>
              <w:wordWrap w:val="0"/>
              <w:rPr>
                <w:rFonts w:ascii="Book Antiqua" w:eastAsia="Times New Roman" w:hAnsi="Book Antiqua"/>
                <w:sz w:val="20"/>
                <w:szCs w:val="20"/>
                <w:lang w:val="pt-BR"/>
                <w:rPrChange w:id="293" w:author="Ted Habermann" w:date="2017-04-04T08:07:00Z">
                  <w:rPr>
                    <w:rFonts w:ascii="Book Antiqua" w:eastAsia="Times New Roman" w:hAnsi="Book Antiqua"/>
                    <w:sz w:val="20"/>
                    <w:szCs w:val="20"/>
                  </w:rPr>
                </w:rPrChange>
              </w:rPr>
            </w:pPr>
            <w:r w:rsidRPr="005476B4">
              <w:rPr>
                <w:rFonts w:ascii="Book Antiqua" w:eastAsia="Times New Roman" w:hAnsi="Book Antiqua"/>
                <w:b/>
                <w:bCs/>
                <w:sz w:val="20"/>
                <w:szCs w:val="20"/>
                <w:lang w:val="pt-BR"/>
                <w:rPrChange w:id="294" w:author="Ted Habermann" w:date="2017-04-04T08:07:00Z">
                  <w:rPr>
                    <w:rFonts w:ascii="Book Antiqua" w:eastAsia="Times New Roman" w:hAnsi="Book Antiqua"/>
                    <w:b/>
                    <w:bCs/>
                    <w:sz w:val="20"/>
                    <w:szCs w:val="20"/>
                  </w:rPr>
                </w:rPrChange>
              </w:rPr>
              <w:t>CSDGM</w:t>
            </w:r>
            <w:r w:rsidRPr="005476B4">
              <w:rPr>
                <w:rStyle w:val="apple-converted-space"/>
                <w:rFonts w:ascii="Book Antiqua" w:eastAsia="Times New Roman" w:hAnsi="Book Antiqua"/>
                <w:sz w:val="20"/>
                <w:szCs w:val="20"/>
                <w:lang w:val="pt-BR"/>
                <w:rPrChange w:id="295"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296"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97" w:author="Ted Habermann" w:date="2017-04-04T08:07:00Z">
                  <w:rPr>
                    <w:rFonts w:ascii="Book Antiqua" w:eastAsia="Times New Roman" w:hAnsi="Book Antiqua"/>
                    <w:sz w:val="20"/>
                    <w:szCs w:val="20"/>
                  </w:rPr>
                </w:rPrChange>
              </w:rPr>
              <w:t>metadata</w:t>
            </w:r>
            <w:proofErr w:type="spellEnd"/>
            <w:r w:rsidRPr="005476B4">
              <w:rPr>
                <w:rFonts w:ascii="Book Antiqua" w:eastAsia="Times New Roman" w:hAnsi="Book Antiqua"/>
                <w:sz w:val="20"/>
                <w:szCs w:val="20"/>
                <w:lang w:val="pt-BR"/>
                <w:rPrChange w:id="298"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99" w:author="Ted Habermann" w:date="2017-04-04T08:07:00Z">
                  <w:rPr>
                    <w:rFonts w:ascii="Book Antiqua" w:eastAsia="Times New Roman" w:hAnsi="Book Antiqua"/>
                    <w:sz w:val="20"/>
                    <w:szCs w:val="20"/>
                  </w:rPr>
                </w:rPrChange>
              </w:rPr>
              <w:t>idinfo</w:t>
            </w:r>
            <w:proofErr w:type="spellEnd"/>
            <w:r w:rsidRPr="005476B4">
              <w:rPr>
                <w:rFonts w:ascii="Book Antiqua" w:eastAsia="Times New Roman" w:hAnsi="Book Antiqua"/>
                <w:sz w:val="20"/>
                <w:szCs w:val="20"/>
                <w:lang w:val="pt-BR"/>
                <w:rPrChange w:id="300"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01" w:author="Ted Habermann" w:date="2017-04-04T08:07:00Z">
                  <w:rPr>
                    <w:rFonts w:ascii="Book Antiqua" w:eastAsia="Times New Roman" w:hAnsi="Book Antiqua"/>
                    <w:sz w:val="20"/>
                    <w:szCs w:val="20"/>
                  </w:rPr>
                </w:rPrChange>
              </w:rPr>
              <w:t>ptcontac</w:t>
            </w:r>
            <w:proofErr w:type="spellEnd"/>
            <w:r w:rsidRPr="005476B4">
              <w:rPr>
                <w:rFonts w:ascii="Book Antiqua" w:eastAsia="Times New Roman" w:hAnsi="Book Antiqua"/>
                <w:sz w:val="20"/>
                <w:szCs w:val="20"/>
                <w:lang w:val="pt-BR"/>
                <w:rPrChange w:id="302" w:author="Ted Habermann" w:date="2017-04-04T08:07:00Z">
                  <w:rPr>
                    <w:rFonts w:ascii="Book Antiqua" w:eastAsia="Times New Roman" w:hAnsi="Book Antiqua"/>
                    <w:sz w:val="20"/>
                    <w:szCs w:val="20"/>
                  </w:rPr>
                </w:rPrChange>
              </w:rPr>
              <w:br/>
            </w:r>
            <w:r w:rsidRPr="005476B4">
              <w:rPr>
                <w:rFonts w:ascii="Book Antiqua" w:eastAsia="Times New Roman" w:hAnsi="Book Antiqua"/>
                <w:b/>
                <w:bCs/>
                <w:sz w:val="20"/>
                <w:szCs w:val="20"/>
                <w:lang w:val="pt-BR"/>
                <w:rPrChange w:id="303" w:author="Ted Habermann" w:date="2017-04-04T08:07:00Z">
                  <w:rPr>
                    <w:rFonts w:ascii="Book Antiqua" w:eastAsia="Times New Roman" w:hAnsi="Book Antiqua"/>
                    <w:b/>
                    <w:bCs/>
                    <w:sz w:val="20"/>
                    <w:szCs w:val="20"/>
                  </w:rPr>
                </w:rPrChange>
              </w:rPr>
              <w:t>EML</w:t>
            </w:r>
            <w:r w:rsidRPr="005476B4">
              <w:rPr>
                <w:rStyle w:val="apple-converted-space"/>
                <w:rFonts w:ascii="Book Antiqua" w:eastAsia="Times New Roman" w:hAnsi="Book Antiqua"/>
                <w:sz w:val="20"/>
                <w:szCs w:val="20"/>
                <w:lang w:val="pt-BR"/>
                <w:rPrChange w:id="304"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305"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06" w:author="Ted Habermann" w:date="2017-04-04T08:07:00Z">
                  <w:rPr>
                    <w:rFonts w:ascii="Book Antiqua" w:eastAsia="Times New Roman" w:hAnsi="Book Antiqua"/>
                    <w:sz w:val="20"/>
                    <w:szCs w:val="20"/>
                  </w:rPr>
                </w:rPrChange>
              </w:rPr>
              <w:t>eml:eml</w:t>
            </w:r>
            <w:proofErr w:type="spellEnd"/>
            <w:r w:rsidRPr="005476B4">
              <w:rPr>
                <w:rFonts w:ascii="Book Antiqua" w:eastAsia="Times New Roman" w:hAnsi="Book Antiqua"/>
                <w:sz w:val="20"/>
                <w:szCs w:val="20"/>
                <w:lang w:val="pt-BR"/>
                <w:rPrChange w:id="307"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08" w:author="Ted Habermann" w:date="2017-04-04T08:07:00Z">
                  <w:rPr>
                    <w:rFonts w:ascii="Book Antiqua" w:eastAsia="Times New Roman" w:hAnsi="Book Antiqua"/>
                    <w:sz w:val="20"/>
                    <w:szCs w:val="20"/>
                  </w:rPr>
                </w:rPrChange>
              </w:rPr>
              <w:t>contact</w:t>
            </w:r>
            <w:proofErr w:type="spellEnd"/>
          </w:p>
        </w:tc>
      </w:tr>
      <w:tr w:rsidR="00A73BC8" w:rsidRPr="00A73BC8" w14:paraId="2E341E56"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471B927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Abstract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F8BE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paragraph describing the resource.</w:t>
            </w:r>
            <w:r w:rsidRPr="00A73BC8">
              <w:rPr>
                <w:rFonts w:ascii="Book Antiqua" w:eastAsia="Times New Roman" w:hAnsi="Book Antiqua"/>
                <w:sz w:val="20"/>
                <w:szCs w:val="20"/>
              </w:rPr>
              <w:br/>
            </w:r>
            <w:r w:rsidRPr="00A73BC8">
              <w:rPr>
                <w:rFonts w:ascii="Book Antiqua" w:eastAsia="Times New Roman" w:hAnsi="Book Antiqua"/>
                <w:sz w:val="20"/>
                <w:szCs w:val="20"/>
              </w:rPr>
              <w:br/>
            </w:r>
            <w:r w:rsidRPr="00A73BC8">
              <w:rPr>
                <w:rFonts w:ascii="Book Antiqua" w:eastAsia="Times New Roman" w:hAnsi="Book Antiqua"/>
                <w:i/>
                <w:iCs/>
                <w:sz w:val="20"/>
                <w:szCs w:val="20"/>
              </w:rPr>
              <w:t>Note: This concept is called "</w:t>
            </w:r>
            <w:proofErr w:type="spellStart"/>
            <w:r w:rsidRPr="00A73BC8">
              <w:rPr>
                <w:rFonts w:ascii="Book Antiqua" w:eastAsia="Times New Roman" w:hAnsi="Book Antiqua"/>
                <w:i/>
                <w:iCs/>
                <w:sz w:val="20"/>
                <w:szCs w:val="20"/>
              </w:rPr>
              <w:t>Desciption</w:t>
            </w:r>
            <w:proofErr w:type="spellEnd"/>
            <w:r w:rsidRPr="00A73BC8">
              <w:rPr>
                <w:rFonts w:ascii="Book Antiqua" w:eastAsia="Times New Roman" w:hAnsi="Book Antiqua"/>
                <w:i/>
                <w:iCs/>
                <w:sz w:val="20"/>
                <w:szCs w:val="20"/>
              </w:rPr>
              <w:t>" in Catalog Services for the Web.</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378D4A" w14:textId="2BEEA793"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/descript/abstract</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/*/abstract</w:t>
            </w:r>
          </w:p>
        </w:tc>
      </w:tr>
      <w:tr w:rsidR="00A73BC8" w:rsidRPr="00A73BC8" w14:paraId="51D3EDA5"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207C838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Keyword</w:t>
            </w:r>
          </w:p>
        </w:tc>
        <w:tc>
          <w:tcPr>
            <w:tcW w:w="1853" w:type="pct"/>
            <w:tcBorders>
              <w:top w:val="outset" w:sz="6" w:space="0" w:color="auto"/>
              <w:left w:val="outset" w:sz="6" w:space="0" w:color="auto"/>
              <w:bottom w:val="outset" w:sz="6" w:space="0" w:color="auto"/>
              <w:right w:val="outset" w:sz="6" w:space="0" w:color="auto"/>
            </w:tcBorders>
            <w:vAlign w:val="center"/>
            <w:hideMark/>
          </w:tcPr>
          <w:p w14:paraId="63CF04B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word or phrase that describes some aspect of a resource. Can be one of several types.</w:t>
            </w:r>
          </w:p>
        </w:tc>
        <w:tc>
          <w:tcPr>
            <w:tcW w:w="2294" w:type="pct"/>
            <w:tcBorders>
              <w:top w:val="outset" w:sz="6" w:space="0" w:color="auto"/>
              <w:left w:val="outset" w:sz="6" w:space="0" w:color="auto"/>
              <w:bottom w:val="outset" w:sz="6" w:space="0" w:color="auto"/>
              <w:right w:val="outset" w:sz="6" w:space="0" w:color="auto"/>
            </w:tcBorders>
            <w:vAlign w:val="center"/>
            <w:hideMark/>
          </w:tcPr>
          <w:p w14:paraId="17F5F565" w14:textId="5391D581"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/keywords/theme/</w:t>
            </w:r>
            <w:proofErr w:type="spellStart"/>
            <w:r w:rsidRPr="00A73BC8">
              <w:rPr>
                <w:rFonts w:ascii="Book Antiqua" w:eastAsia="Times New Roman" w:hAnsi="Book Antiqua"/>
                <w:sz w:val="20"/>
                <w:szCs w:val="20"/>
              </w:rPr>
              <w:t>themekey</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/keywords/place/</w:t>
            </w:r>
            <w:proofErr w:type="spellStart"/>
            <w:r w:rsidRPr="00A73BC8">
              <w:rPr>
                <w:rFonts w:ascii="Book Antiqua" w:eastAsia="Times New Roman" w:hAnsi="Book Antiqua"/>
                <w:sz w:val="20"/>
                <w:szCs w:val="20"/>
              </w:rPr>
              <w:t>placekey</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keywordSet</w:t>
            </w:r>
            <w:proofErr w:type="spellEnd"/>
            <w:r w:rsidRPr="00A73BC8">
              <w:rPr>
                <w:rFonts w:ascii="Book Antiqua" w:eastAsia="Times New Roman" w:hAnsi="Book Antiqua"/>
                <w:sz w:val="20"/>
                <w:szCs w:val="20"/>
              </w:rPr>
              <w:t>/keyword</w:t>
            </w:r>
          </w:p>
        </w:tc>
      </w:tr>
      <w:tr w:rsidR="00A73BC8" w:rsidRPr="00A73BC8" w14:paraId="7135A88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4A50B77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Distribution</w:t>
            </w:r>
          </w:p>
        </w:tc>
        <w:tc>
          <w:tcPr>
            <w:tcW w:w="1853" w:type="pct"/>
            <w:tcBorders>
              <w:top w:val="outset" w:sz="6" w:space="0" w:color="auto"/>
              <w:left w:val="outset" w:sz="6" w:space="0" w:color="auto"/>
              <w:bottom w:val="outset" w:sz="6" w:space="0" w:color="auto"/>
              <w:right w:val="outset" w:sz="6" w:space="0" w:color="auto"/>
            </w:tcBorders>
            <w:vAlign w:val="center"/>
            <w:hideMark/>
          </w:tcPr>
          <w:p w14:paraId="159C53D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Information about how the resource is available, online, offline, inline.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29490446" w14:textId="7200007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distinfo</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/*/distribution</w:t>
            </w:r>
          </w:p>
        </w:tc>
      </w:tr>
    </w:tbl>
    <w:p w14:paraId="2CED6ECA" w14:textId="77777777" w:rsidR="00A73BC8" w:rsidRDefault="00A73BC8" w:rsidP="004D733E">
      <w:pPr>
        <w:pStyle w:val="Heading2"/>
        <w:rPr>
          <w:rFonts w:eastAsia="Times New Roman"/>
          <w:color w:val="000000"/>
          <w:szCs w:val="24"/>
        </w:rPr>
      </w:pPr>
      <w:bookmarkStart w:id="309" w:name="LTER_Discovery"/>
      <w:bookmarkEnd w:id="309"/>
    </w:p>
    <w:p w14:paraId="328E23BF"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Completeness-Discovery</w:t>
      </w:r>
    </w:p>
    <w:p w14:paraId="11FE29EF"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 xml:space="preserve">Discovery level metadata should provide as much information as possible to support locating datasets by time, taxa, and/or geographic location in addition to basic identification information. Discovery level EML should include the coverage elements of </w:t>
      </w:r>
      <w:proofErr w:type="spellStart"/>
      <w:r w:rsidRPr="00A73BC8">
        <w:rPr>
          <w:rFonts w:ascii="Book Antiqua" w:hAnsi="Book Antiqua"/>
          <w:color w:val="000000"/>
        </w:rPr>
        <w:t>temporalCoverage</w:t>
      </w:r>
      <w:proofErr w:type="spellEnd"/>
      <w:r w:rsidRPr="00A73BC8">
        <w:rPr>
          <w:rFonts w:ascii="Book Antiqua" w:hAnsi="Book Antiqua"/>
          <w:color w:val="000000"/>
        </w:rPr>
        <w:t xml:space="preserve"> (when), </w:t>
      </w:r>
      <w:proofErr w:type="spellStart"/>
      <w:r w:rsidRPr="00A73BC8">
        <w:rPr>
          <w:rFonts w:ascii="Book Antiqua" w:hAnsi="Book Antiqua"/>
          <w:color w:val="000000"/>
        </w:rPr>
        <w:t>taxonomicCoverage</w:t>
      </w:r>
      <w:proofErr w:type="spellEnd"/>
      <w:r w:rsidRPr="00A73BC8">
        <w:rPr>
          <w:rFonts w:ascii="Book Antiqua" w:hAnsi="Book Antiqua"/>
          <w:color w:val="000000"/>
        </w:rPr>
        <w:t xml:space="preserve"> (what), and </w:t>
      </w:r>
      <w:proofErr w:type="spellStart"/>
      <w:r w:rsidRPr="00A73BC8">
        <w:rPr>
          <w:rFonts w:ascii="Book Antiqua" w:hAnsi="Book Antiqua"/>
          <w:color w:val="000000"/>
        </w:rPr>
        <w:t>geographicCoverage</w:t>
      </w:r>
      <w:proofErr w:type="spellEnd"/>
      <w:r w:rsidRPr="00A73BC8">
        <w:rPr>
          <w:rFonts w:ascii="Book Antiqua" w:hAnsi="Book Antiqua"/>
          <w:color w:val="000000"/>
        </w:rPr>
        <w:t xml:space="preserve"> (where) for the dataset as well as the change history in the maintenance element.</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4"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7DBA590D"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E9B7D9B"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lastRenderedPageBreak/>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E2E7D9A"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28952BB4"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4D733E" w:rsidRPr="00A73BC8" w14:paraId="5FD65589"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0F73E8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Taxonomic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827D115"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extent of the taxonomies coverage.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0A8D0A71"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taxonomicCoverage</w:t>
            </w:r>
            <w:proofErr w:type="spellEnd"/>
          </w:p>
        </w:tc>
      </w:tr>
      <w:tr w:rsidR="004D733E" w:rsidRPr="00A73BC8" w14:paraId="70D38AAC"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C9C435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Spatial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1D0EB0D"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spatial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6D62844" w14:textId="7E1FDC00"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spdom</w:t>
            </w:r>
            <w:proofErr w:type="spellEnd"/>
            <w:r w:rsidRPr="00A73BC8">
              <w:rPr>
                <w:rFonts w:ascii="Book Antiqua" w:eastAsia="Times New Roman" w:hAnsi="Book Antiqua"/>
                <w:sz w:val="20"/>
                <w:szCs w:val="20"/>
              </w:rPr>
              <w:t>/bounding</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geographicCoverage</w:t>
            </w:r>
            <w:proofErr w:type="spellEnd"/>
          </w:p>
        </w:tc>
      </w:tr>
      <w:tr w:rsidR="004D733E" w:rsidRPr="00A73BC8" w14:paraId="3235D345"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E7BDDB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Temporal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0F6CC9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temporal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712AAF8" w14:textId="0499377E"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timeperd</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timeinfo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rngdates</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temporalCoverage</w:t>
            </w:r>
            <w:proofErr w:type="spellEnd"/>
          </w:p>
        </w:tc>
      </w:tr>
      <w:tr w:rsidR="004D733E" w:rsidRPr="00A73BC8" w14:paraId="7A13CFA6"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5F6DC7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Maintenance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A75091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Describes changes to the data tables or metadata, including update frequency.</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6E9955C" w14:textId="24C40189"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/status/update</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/*/maintenance</w:t>
            </w:r>
          </w:p>
        </w:tc>
      </w:tr>
    </w:tbl>
    <w:p w14:paraId="2A9F7769" w14:textId="77777777" w:rsidR="00A73BC8" w:rsidRDefault="00A73BC8" w:rsidP="004D733E">
      <w:pPr>
        <w:pStyle w:val="Heading2"/>
        <w:rPr>
          <w:rFonts w:eastAsia="Times New Roman"/>
          <w:color w:val="000000"/>
          <w:szCs w:val="24"/>
        </w:rPr>
      </w:pPr>
      <w:bookmarkStart w:id="310" w:name="LTER_Evaluation"/>
      <w:bookmarkEnd w:id="310"/>
    </w:p>
    <w:p w14:paraId="6511FC6D"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Completeness-Evaluation</w:t>
      </w:r>
    </w:p>
    <w:p w14:paraId="7E0DDBCD"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Evaluation level metadata should include detailed descriptions of the project, methods, protocols, and intellectual rights in order for a potential user to evaluate the relevance of the data package for their research study or synthesis project.</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5"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41EF8832"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4B6517D"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16118BB"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4FE7C33"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4D733E" w:rsidRPr="00A73BC8" w14:paraId="6017B1BD"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1D48AD93"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Use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83797D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7C9498E" w14:textId="383BAE40"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useconst</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intellectualRights</w:t>
            </w:r>
            <w:proofErr w:type="spellEnd"/>
          </w:p>
        </w:tc>
      </w:tr>
      <w:tr w:rsidR="004D733E" w:rsidRPr="00A73BC8" w14:paraId="3C981168"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080A81B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Process Step</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2026F3"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step in the processing that produced a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A82F258" w14:textId="2782ABB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/metadata/lineage/</w:t>
            </w:r>
            <w:proofErr w:type="spellStart"/>
            <w:r w:rsidRPr="00A73BC8">
              <w:rPr>
                <w:rFonts w:ascii="Book Antiqua" w:eastAsia="Times New Roman" w:hAnsi="Book Antiqua"/>
                <w:sz w:val="20"/>
                <w:szCs w:val="20"/>
              </w:rPr>
              <w:t>dataqual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procstep</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/*/methods</w:t>
            </w:r>
          </w:p>
        </w:tc>
      </w:tr>
      <w:tr w:rsidR="004D733E" w:rsidRPr="00A73BC8" w14:paraId="3F06F273"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0E08AC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Project 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139303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Description of the project.</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9FB76BC"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/*/project</w:t>
            </w:r>
          </w:p>
        </w:tc>
      </w:tr>
      <w:tr w:rsidR="004D733E" w:rsidRPr="00A73BC8" w14:paraId="3137F428"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088FEBD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Entity Type 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457443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description of the entity type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2E0B2CA" w14:textId="0F5EFE3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eainfo</w:t>
            </w:r>
            <w:proofErr w:type="spellEnd"/>
            <w:r w:rsidRPr="00A73BC8">
              <w:rPr>
                <w:rFonts w:ascii="Book Antiqua" w:eastAsia="Times New Roman" w:hAnsi="Book Antiqua"/>
                <w:sz w:val="20"/>
                <w:szCs w:val="20"/>
              </w:rPr>
              <w:t>/detailed/</w:t>
            </w:r>
            <w:proofErr w:type="spellStart"/>
            <w:r w:rsidRPr="00A73BC8">
              <w:rPr>
                <w:rFonts w:ascii="Book Antiqua" w:eastAsia="Times New Roman" w:hAnsi="Book Antiqua"/>
                <w:sz w:val="20"/>
                <w:szCs w:val="20"/>
              </w:rPr>
              <w:t>enttyp</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enttypd</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dataTable</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entityDescription</w:t>
            </w:r>
            <w:proofErr w:type="spellEnd"/>
          </w:p>
        </w:tc>
      </w:tr>
      <w:tr w:rsidR="004D733E" w:rsidRPr="00A73BC8" w14:paraId="327793A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4A9E774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 xml:space="preserve">Attribute </w:t>
            </w:r>
            <w:r w:rsidRPr="00A73BC8">
              <w:rPr>
                <w:rFonts w:ascii="Book Antiqua" w:eastAsia="Times New Roman" w:hAnsi="Book Antiqua"/>
                <w:sz w:val="20"/>
                <w:szCs w:val="20"/>
              </w:rPr>
              <w:lastRenderedPageBreak/>
              <w:t>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52A2F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lastRenderedPageBreak/>
              <w:t xml:space="preserve">The description of the </w:t>
            </w:r>
            <w:r w:rsidRPr="00A73BC8">
              <w:rPr>
                <w:rFonts w:ascii="Book Antiqua" w:eastAsia="Times New Roman" w:hAnsi="Book Antiqua"/>
                <w:sz w:val="20"/>
                <w:szCs w:val="20"/>
              </w:rPr>
              <w:lastRenderedPageBreak/>
              <w:t>attribute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94335E6" w14:textId="25C5C956"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lastRenderedPageBreak/>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eainfo</w:t>
            </w:r>
            <w:proofErr w:type="spellEnd"/>
            <w:r w:rsidRPr="00A73BC8">
              <w:rPr>
                <w:rFonts w:ascii="Book Antiqua" w:eastAsia="Times New Roman" w:hAnsi="Book Antiqua"/>
                <w:sz w:val="20"/>
                <w:szCs w:val="20"/>
              </w:rPr>
              <w:t>/detailed/</w:t>
            </w:r>
            <w:proofErr w:type="spellStart"/>
            <w:r w:rsidRPr="00A73BC8">
              <w:rPr>
                <w:rFonts w:ascii="Book Antiqua" w:eastAsia="Times New Roman" w:hAnsi="Book Antiqua"/>
                <w:sz w:val="20"/>
                <w:szCs w:val="20"/>
              </w:rPr>
              <w:t>attr</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attrdef</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lastRenderedPageBreak/>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dataTable</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attributeList</w:t>
            </w:r>
            <w:proofErr w:type="spellEnd"/>
            <w:r w:rsidRPr="00A73BC8">
              <w:rPr>
                <w:rFonts w:ascii="Book Antiqua" w:eastAsia="Times New Roman" w:hAnsi="Book Antiqua"/>
                <w:sz w:val="20"/>
                <w:szCs w:val="20"/>
              </w:rPr>
              <w:t>/attribute/</w:t>
            </w:r>
            <w:proofErr w:type="spellStart"/>
            <w:r w:rsidRPr="00A73BC8">
              <w:rPr>
                <w:rFonts w:ascii="Book Antiqua" w:eastAsia="Times New Roman" w:hAnsi="Book Antiqua"/>
                <w:sz w:val="20"/>
                <w:szCs w:val="20"/>
              </w:rPr>
              <w:t>attributeDefinition</w:t>
            </w:r>
            <w:proofErr w:type="spellEnd"/>
          </w:p>
        </w:tc>
      </w:tr>
    </w:tbl>
    <w:p w14:paraId="42B4CB70" w14:textId="77777777" w:rsidR="00A73BC8" w:rsidRDefault="00A73BC8" w:rsidP="004D733E">
      <w:pPr>
        <w:pStyle w:val="Heading2"/>
        <w:rPr>
          <w:rFonts w:eastAsia="Times New Roman"/>
          <w:color w:val="000000"/>
          <w:szCs w:val="24"/>
        </w:rPr>
      </w:pPr>
      <w:bookmarkStart w:id="311" w:name="LTER_Access"/>
      <w:bookmarkEnd w:id="311"/>
    </w:p>
    <w:p w14:paraId="3068DC2A"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Completeness-Access</w:t>
      </w:r>
    </w:p>
    <w:p w14:paraId="41D31751"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Access-level metadata should provide a user with all the information needed to access and download the data tables, even if the tables' attributes are not thoroughly described. The tags required at this level specify access control and the physical description of the table.</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6"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774C26B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A325305"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7A7C36D"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A0119EB"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Dialect (Fit) Paths</w:t>
            </w:r>
          </w:p>
        </w:tc>
      </w:tr>
      <w:tr w:rsidR="004D733E" w:rsidRPr="00200F1F" w14:paraId="374B8842"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F76D662"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Resource Access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0B5095"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Information about any constraints for accessing the data set. This includes any special restrictions, legal prerequisites, limitations and/or warnings on obtaining the data set. Some words that may be used in this field include: Public, In-house, Limited, Additional detailed instructions on how to access the data can be entered in this field.</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61F3BF2" w14:textId="382CFC19"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idinfo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accconst</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/access</w:t>
            </w:r>
          </w:p>
        </w:tc>
      </w:tr>
      <w:tr w:rsidR="004D733E" w:rsidRPr="00200F1F" w14:paraId="2D916520"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7B7218B"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Resource Format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78EBBF7"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The physical or digital manifestation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9CDF734" w14:textId="32B8400D"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distinfo</w:t>
            </w:r>
            <w:proofErr w:type="spellEnd"/>
            <w:r w:rsidRPr="00200F1F">
              <w:rPr>
                <w:rFonts w:ascii="Book Antiqua" w:eastAsia="Times New Roman" w:hAnsi="Book Antiqua"/>
                <w:sz w:val="20"/>
                <w:szCs w:val="20"/>
              </w:rPr>
              <w:t>/distributor/</w:t>
            </w:r>
            <w:proofErr w:type="spellStart"/>
            <w:r w:rsidRPr="00200F1F">
              <w:rPr>
                <w:rFonts w:ascii="Book Antiqua" w:eastAsia="Times New Roman" w:hAnsi="Book Antiqua"/>
                <w:sz w:val="20"/>
                <w:szCs w:val="20"/>
              </w:rPr>
              <w:t>distorFormat</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formatName</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distinfo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stdorder</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digform</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digtinfo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formname</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dataTable</w:t>
            </w:r>
            <w:proofErr w:type="spellEnd"/>
            <w:r w:rsidRPr="00200F1F">
              <w:rPr>
                <w:rFonts w:ascii="Book Antiqua" w:eastAsia="Times New Roman" w:hAnsi="Book Antiqua"/>
                <w:sz w:val="20"/>
                <w:szCs w:val="20"/>
              </w:rPr>
              <w:t>/physical/</w:t>
            </w:r>
            <w:proofErr w:type="spellStart"/>
            <w:r w:rsidRPr="00200F1F">
              <w:rPr>
                <w:rFonts w:ascii="Book Antiqua" w:eastAsia="Times New Roman" w:hAnsi="Book Antiqua"/>
                <w:sz w:val="20"/>
                <w:szCs w:val="20"/>
              </w:rPr>
              <w:t>dataFormat</w:t>
            </w:r>
            <w:proofErr w:type="spellEnd"/>
          </w:p>
        </w:tc>
      </w:tr>
    </w:tbl>
    <w:p w14:paraId="4455253D" w14:textId="77777777" w:rsidR="00200F1F" w:rsidRDefault="00200F1F" w:rsidP="004D733E">
      <w:pPr>
        <w:pStyle w:val="Heading2"/>
        <w:rPr>
          <w:rFonts w:eastAsia="Times New Roman"/>
          <w:color w:val="000000"/>
          <w:szCs w:val="24"/>
        </w:rPr>
      </w:pPr>
      <w:bookmarkStart w:id="312" w:name="LTER_Integration"/>
      <w:bookmarkEnd w:id="312"/>
    </w:p>
    <w:p w14:paraId="3DE1514B"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Completeness-Integration</w:t>
      </w:r>
    </w:p>
    <w:p w14:paraId="07F88DD4"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Integration-level metadata should support computer-mediated access and processing of data, and therefore requires that all aspects of the data package be fully described.</w:t>
      </w:r>
      <w:r w:rsidRPr="00A73BC8">
        <w:rPr>
          <w:rStyle w:val="apple-converted-space"/>
          <w:rFonts w:ascii="Book Antiqua" w:hAnsi="Book Antiqua"/>
          <w:color w:val="000000"/>
        </w:rPr>
        <w:t> </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7"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1ACA5CA1"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565C0DA"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BA445F0"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81BBA64"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Dialect (Fit) Paths</w:t>
            </w:r>
          </w:p>
        </w:tc>
      </w:tr>
      <w:tr w:rsidR="004D733E" w:rsidRPr="00200F1F" w14:paraId="159B17F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0505F35"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Attribute List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661627A"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A description of the attributes a data table's entities have.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10B9D36" w14:textId="21F63F73"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eainfo</w:t>
            </w:r>
            <w:proofErr w:type="spellEnd"/>
            <w:r w:rsidRPr="00200F1F">
              <w:rPr>
                <w:rFonts w:ascii="Book Antiqua" w:eastAsia="Times New Roman" w:hAnsi="Book Antiqua"/>
                <w:sz w:val="20"/>
                <w:szCs w:val="20"/>
              </w:rPr>
              <w:t>/detailed/</w:t>
            </w:r>
            <w:proofErr w:type="spellStart"/>
            <w:r w:rsidRPr="00200F1F">
              <w:rPr>
                <w:rFonts w:ascii="Book Antiqua" w:eastAsia="Times New Roman" w:hAnsi="Book Antiqua"/>
                <w:sz w:val="20"/>
                <w:szCs w:val="20"/>
              </w:rPr>
              <w:t>attr</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attrdef</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dataTable</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attributeList</w:t>
            </w:r>
            <w:proofErr w:type="spellEnd"/>
          </w:p>
        </w:tc>
      </w:tr>
      <w:tr w:rsidR="004D733E" w:rsidRPr="005476B4" w14:paraId="534E3279"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9F3B938"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 xml:space="preserve">Attribute </w:t>
            </w:r>
            <w:r w:rsidRPr="00200F1F">
              <w:rPr>
                <w:rFonts w:ascii="Book Antiqua" w:eastAsia="Times New Roman" w:hAnsi="Book Antiqua"/>
                <w:sz w:val="20"/>
                <w:szCs w:val="20"/>
              </w:rPr>
              <w:lastRenderedPageBreak/>
              <w:t>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158CA9"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lastRenderedPageBreak/>
              <w:t xml:space="preserve">Describes constraints on </w:t>
            </w:r>
            <w:r w:rsidRPr="00200F1F">
              <w:rPr>
                <w:rFonts w:ascii="Book Antiqua" w:eastAsia="Times New Roman" w:hAnsi="Book Antiqua"/>
                <w:sz w:val="20"/>
                <w:szCs w:val="20"/>
              </w:rPr>
              <w:lastRenderedPageBreak/>
              <w:t xml:space="preserve">attributes such as a </w:t>
            </w:r>
            <w:proofErr w:type="spellStart"/>
            <w:r w:rsidRPr="00200F1F">
              <w:rPr>
                <w:rFonts w:ascii="Book Antiqua" w:eastAsia="Times New Roman" w:hAnsi="Book Antiqua"/>
                <w:sz w:val="20"/>
                <w:szCs w:val="20"/>
              </w:rPr>
              <w:t>foriegn</w:t>
            </w:r>
            <w:proofErr w:type="spellEnd"/>
            <w:r w:rsidRPr="00200F1F">
              <w:rPr>
                <w:rFonts w:ascii="Book Antiqua" w:eastAsia="Times New Roman" w:hAnsi="Book Antiqua"/>
                <w:sz w:val="20"/>
                <w:szCs w:val="20"/>
              </w:rPr>
              <w:t xml:space="preserve"> key in a database.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3C1F7D9" w14:textId="77777777" w:rsidR="004D733E" w:rsidRPr="005476B4" w:rsidRDefault="004D733E">
            <w:pPr>
              <w:wordWrap w:val="0"/>
              <w:rPr>
                <w:rFonts w:ascii="Book Antiqua" w:eastAsia="Times New Roman" w:hAnsi="Book Antiqua"/>
                <w:sz w:val="20"/>
                <w:szCs w:val="20"/>
                <w:lang w:val="fr-FR"/>
                <w:rPrChange w:id="313" w:author="Ted Habermann" w:date="2017-04-04T08:07:00Z">
                  <w:rPr>
                    <w:rFonts w:ascii="Book Antiqua" w:eastAsia="Times New Roman" w:hAnsi="Book Antiqua"/>
                    <w:sz w:val="20"/>
                    <w:szCs w:val="20"/>
                  </w:rPr>
                </w:rPrChange>
              </w:rPr>
            </w:pPr>
            <w:r w:rsidRPr="005476B4">
              <w:rPr>
                <w:rFonts w:ascii="Book Antiqua" w:eastAsia="Times New Roman" w:hAnsi="Book Antiqua"/>
                <w:b/>
                <w:bCs/>
                <w:sz w:val="20"/>
                <w:szCs w:val="20"/>
                <w:lang w:val="fr-FR"/>
                <w:rPrChange w:id="314" w:author="Ted Habermann" w:date="2017-04-04T08:07:00Z">
                  <w:rPr>
                    <w:rFonts w:ascii="Book Antiqua" w:eastAsia="Times New Roman" w:hAnsi="Book Antiqua"/>
                    <w:b/>
                    <w:bCs/>
                    <w:sz w:val="20"/>
                    <w:szCs w:val="20"/>
                  </w:rPr>
                </w:rPrChange>
              </w:rPr>
              <w:lastRenderedPageBreak/>
              <w:t>EML</w:t>
            </w:r>
            <w:r w:rsidRPr="005476B4">
              <w:rPr>
                <w:rStyle w:val="apple-converted-space"/>
                <w:rFonts w:ascii="Book Antiqua" w:eastAsia="Times New Roman" w:hAnsi="Book Antiqua"/>
                <w:sz w:val="20"/>
                <w:szCs w:val="20"/>
                <w:lang w:val="fr-FR"/>
                <w:rPrChange w:id="315"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fr-FR"/>
                <w:rPrChange w:id="316" w:author="Ted Habermann" w:date="2017-04-04T08:07:00Z">
                  <w:rPr>
                    <w:rFonts w:ascii="Book Antiqua" w:eastAsia="Times New Roman" w:hAnsi="Book Antiqua"/>
                    <w:sz w:val="20"/>
                    <w:szCs w:val="20"/>
                  </w:rPr>
                </w:rPrChange>
              </w:rPr>
              <w:t>/</w:t>
            </w:r>
            <w:proofErr w:type="spellStart"/>
            <w:proofErr w:type="gramStart"/>
            <w:r w:rsidRPr="005476B4">
              <w:rPr>
                <w:rFonts w:ascii="Book Antiqua" w:eastAsia="Times New Roman" w:hAnsi="Book Antiqua"/>
                <w:sz w:val="20"/>
                <w:szCs w:val="20"/>
                <w:lang w:val="fr-FR"/>
                <w:rPrChange w:id="317" w:author="Ted Habermann" w:date="2017-04-04T08:07:00Z">
                  <w:rPr>
                    <w:rFonts w:ascii="Book Antiqua" w:eastAsia="Times New Roman" w:hAnsi="Book Antiqua"/>
                    <w:sz w:val="20"/>
                    <w:szCs w:val="20"/>
                  </w:rPr>
                </w:rPrChange>
              </w:rPr>
              <w:t>eml:</w:t>
            </w:r>
            <w:proofErr w:type="gramEnd"/>
            <w:r w:rsidRPr="005476B4">
              <w:rPr>
                <w:rFonts w:ascii="Book Antiqua" w:eastAsia="Times New Roman" w:hAnsi="Book Antiqua"/>
                <w:sz w:val="20"/>
                <w:szCs w:val="20"/>
                <w:lang w:val="fr-FR"/>
                <w:rPrChange w:id="318" w:author="Ted Habermann" w:date="2017-04-04T08:07:00Z">
                  <w:rPr>
                    <w:rFonts w:ascii="Book Antiqua" w:eastAsia="Times New Roman" w:hAnsi="Book Antiqua"/>
                    <w:sz w:val="20"/>
                    <w:szCs w:val="20"/>
                  </w:rPr>
                </w:rPrChange>
              </w:rPr>
              <w:t>eml</w:t>
            </w:r>
            <w:proofErr w:type="spellEnd"/>
            <w:r w:rsidRPr="005476B4">
              <w:rPr>
                <w:rFonts w:ascii="Book Antiqua" w:eastAsia="Times New Roman" w:hAnsi="Book Antiqua"/>
                <w:sz w:val="20"/>
                <w:szCs w:val="20"/>
                <w:lang w:val="fr-FR"/>
                <w:rPrChange w:id="319"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fr-FR"/>
                <w:rPrChange w:id="320" w:author="Ted Habermann" w:date="2017-04-04T08:07:00Z">
                  <w:rPr>
                    <w:rFonts w:ascii="Book Antiqua" w:eastAsia="Times New Roman" w:hAnsi="Book Antiqua"/>
                    <w:sz w:val="20"/>
                    <w:szCs w:val="20"/>
                  </w:rPr>
                </w:rPrChange>
              </w:rPr>
              <w:t>dataTable</w:t>
            </w:r>
            <w:proofErr w:type="spellEnd"/>
            <w:r w:rsidRPr="005476B4">
              <w:rPr>
                <w:rFonts w:ascii="Book Antiqua" w:eastAsia="Times New Roman" w:hAnsi="Book Antiqua"/>
                <w:sz w:val="20"/>
                <w:szCs w:val="20"/>
                <w:lang w:val="fr-FR"/>
                <w:rPrChange w:id="321"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fr-FR"/>
                <w:rPrChange w:id="322" w:author="Ted Habermann" w:date="2017-04-04T08:07:00Z">
                  <w:rPr>
                    <w:rFonts w:ascii="Book Antiqua" w:eastAsia="Times New Roman" w:hAnsi="Book Antiqua"/>
                    <w:sz w:val="20"/>
                    <w:szCs w:val="20"/>
                  </w:rPr>
                </w:rPrChange>
              </w:rPr>
              <w:t>constraint</w:t>
            </w:r>
            <w:proofErr w:type="spellEnd"/>
          </w:p>
        </w:tc>
      </w:tr>
      <w:tr w:rsidR="004D733E" w:rsidRPr="005476B4" w14:paraId="4CE1EF55"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9F32259"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lastRenderedPageBreak/>
              <w:t>Resource Quality 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F799ABA" w14:textId="11827346" w:rsidR="004D733E" w:rsidRPr="00200F1F" w:rsidRDefault="004D733E" w:rsidP="00200F1F">
            <w:pPr>
              <w:rPr>
                <w:rFonts w:ascii="Book Antiqua" w:eastAsia="Times New Roman" w:hAnsi="Book Antiqua"/>
                <w:sz w:val="20"/>
                <w:szCs w:val="20"/>
              </w:rPr>
            </w:pPr>
            <w:r w:rsidRPr="00200F1F">
              <w:rPr>
                <w:rFonts w:ascii="Book Antiqua" w:eastAsia="Times New Roman" w:hAnsi="Book Antiqua"/>
                <w:sz w:val="20"/>
                <w:szCs w:val="20"/>
              </w:rPr>
              <w:t>Description of the quality of the resource or any quality assurance procedures followed in producing the resource.</w:t>
            </w:r>
            <w:r w:rsidRPr="00200F1F">
              <w:rPr>
                <w:rFonts w:ascii="Book Antiqua" w:eastAsia="Times New Roman" w:hAnsi="Book Antiqua"/>
                <w:sz w:val="20"/>
                <w:szCs w:val="20"/>
              </w:rPr>
              <w:br/>
            </w:r>
          </w:p>
        </w:tc>
        <w:tc>
          <w:tcPr>
            <w:tcW w:w="3000" w:type="pct"/>
            <w:tcBorders>
              <w:top w:val="outset" w:sz="6" w:space="0" w:color="auto"/>
              <w:left w:val="outset" w:sz="6" w:space="0" w:color="auto"/>
              <w:bottom w:val="outset" w:sz="6" w:space="0" w:color="auto"/>
              <w:right w:val="outset" w:sz="6" w:space="0" w:color="auto"/>
            </w:tcBorders>
            <w:vAlign w:val="center"/>
            <w:hideMark/>
          </w:tcPr>
          <w:p w14:paraId="7731CF12" w14:textId="62612A35" w:rsidR="004D733E" w:rsidRPr="005476B4" w:rsidRDefault="004D733E">
            <w:pPr>
              <w:wordWrap w:val="0"/>
              <w:rPr>
                <w:rFonts w:ascii="Book Antiqua" w:eastAsia="Times New Roman" w:hAnsi="Book Antiqua"/>
                <w:sz w:val="20"/>
                <w:szCs w:val="20"/>
                <w:lang w:val="pt-BR"/>
                <w:rPrChange w:id="323" w:author="Ted Habermann" w:date="2017-04-04T08:07:00Z">
                  <w:rPr>
                    <w:rFonts w:ascii="Book Antiqua" w:eastAsia="Times New Roman" w:hAnsi="Book Antiqua"/>
                    <w:sz w:val="20"/>
                    <w:szCs w:val="20"/>
                  </w:rPr>
                </w:rPrChange>
              </w:rPr>
            </w:pPr>
            <w:r w:rsidRPr="005476B4">
              <w:rPr>
                <w:rFonts w:ascii="Book Antiqua" w:eastAsia="Times New Roman" w:hAnsi="Book Antiqua"/>
                <w:b/>
                <w:bCs/>
                <w:sz w:val="20"/>
                <w:szCs w:val="20"/>
                <w:lang w:val="pt-BR"/>
                <w:rPrChange w:id="324" w:author="Ted Habermann" w:date="2017-04-04T08:07:00Z">
                  <w:rPr>
                    <w:rFonts w:ascii="Book Antiqua" w:eastAsia="Times New Roman" w:hAnsi="Book Antiqua"/>
                    <w:b/>
                    <w:bCs/>
                    <w:sz w:val="20"/>
                    <w:szCs w:val="20"/>
                  </w:rPr>
                </w:rPrChange>
              </w:rPr>
              <w:t>CSDGM</w:t>
            </w:r>
            <w:r w:rsidRPr="005476B4">
              <w:rPr>
                <w:rStyle w:val="apple-converted-space"/>
                <w:rFonts w:ascii="Book Antiqua" w:eastAsia="Times New Roman" w:hAnsi="Book Antiqua"/>
                <w:sz w:val="20"/>
                <w:szCs w:val="20"/>
                <w:lang w:val="pt-BR"/>
                <w:rPrChange w:id="325"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326"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27" w:author="Ted Habermann" w:date="2017-04-04T08:07:00Z">
                  <w:rPr>
                    <w:rFonts w:ascii="Book Antiqua" w:eastAsia="Times New Roman" w:hAnsi="Book Antiqua"/>
                    <w:sz w:val="20"/>
                    <w:szCs w:val="20"/>
                  </w:rPr>
                </w:rPrChange>
              </w:rPr>
              <w:t>metadata</w:t>
            </w:r>
            <w:proofErr w:type="spellEnd"/>
            <w:r w:rsidRPr="005476B4">
              <w:rPr>
                <w:rFonts w:ascii="Book Antiqua" w:eastAsia="Times New Roman" w:hAnsi="Book Antiqua"/>
                <w:sz w:val="20"/>
                <w:szCs w:val="20"/>
                <w:lang w:val="pt-BR"/>
                <w:rPrChange w:id="328"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29" w:author="Ted Habermann" w:date="2017-04-04T08:07:00Z">
                  <w:rPr>
                    <w:rFonts w:ascii="Book Antiqua" w:eastAsia="Times New Roman" w:hAnsi="Book Antiqua"/>
                    <w:sz w:val="20"/>
                    <w:szCs w:val="20"/>
                  </w:rPr>
                </w:rPrChange>
              </w:rPr>
              <w:t>dataqual</w:t>
            </w:r>
            <w:proofErr w:type="spellEnd"/>
            <w:r w:rsidRPr="005476B4">
              <w:rPr>
                <w:rFonts w:ascii="Book Antiqua" w:eastAsia="Times New Roman" w:hAnsi="Book Antiqua"/>
                <w:sz w:val="20"/>
                <w:szCs w:val="20"/>
                <w:lang w:val="pt-BR"/>
                <w:rPrChange w:id="330" w:author="Ted Habermann" w:date="2017-04-04T08:07:00Z">
                  <w:rPr>
                    <w:rFonts w:ascii="Book Antiqua" w:eastAsia="Times New Roman" w:hAnsi="Book Antiqua"/>
                    <w:sz w:val="20"/>
                    <w:szCs w:val="20"/>
                  </w:rPr>
                </w:rPrChange>
              </w:rPr>
              <w:br/>
            </w:r>
            <w:r w:rsidRPr="005476B4">
              <w:rPr>
                <w:rFonts w:ascii="Book Antiqua" w:eastAsia="Times New Roman" w:hAnsi="Book Antiqua"/>
                <w:b/>
                <w:bCs/>
                <w:sz w:val="20"/>
                <w:szCs w:val="20"/>
                <w:lang w:val="pt-BR"/>
                <w:rPrChange w:id="331" w:author="Ted Habermann" w:date="2017-04-04T08:07:00Z">
                  <w:rPr>
                    <w:rFonts w:ascii="Book Antiqua" w:eastAsia="Times New Roman" w:hAnsi="Book Antiqua"/>
                    <w:b/>
                    <w:bCs/>
                    <w:sz w:val="20"/>
                    <w:szCs w:val="20"/>
                  </w:rPr>
                </w:rPrChange>
              </w:rPr>
              <w:t>EML</w:t>
            </w:r>
            <w:r w:rsidRPr="005476B4">
              <w:rPr>
                <w:rStyle w:val="apple-converted-space"/>
                <w:rFonts w:ascii="Book Antiqua" w:eastAsia="Times New Roman" w:hAnsi="Book Antiqua"/>
                <w:sz w:val="20"/>
                <w:szCs w:val="20"/>
                <w:lang w:val="pt-BR"/>
                <w:rPrChange w:id="332"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333"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34" w:author="Ted Habermann" w:date="2017-04-04T08:07:00Z">
                  <w:rPr>
                    <w:rFonts w:ascii="Book Antiqua" w:eastAsia="Times New Roman" w:hAnsi="Book Antiqua"/>
                    <w:sz w:val="20"/>
                    <w:szCs w:val="20"/>
                  </w:rPr>
                </w:rPrChange>
              </w:rPr>
              <w:t>methods</w:t>
            </w:r>
            <w:proofErr w:type="spellEnd"/>
            <w:r w:rsidRPr="005476B4">
              <w:rPr>
                <w:rFonts w:ascii="Book Antiqua" w:eastAsia="Times New Roman" w:hAnsi="Book Antiqua"/>
                <w:sz w:val="20"/>
                <w:szCs w:val="20"/>
                <w:lang w:val="pt-BR"/>
                <w:rPrChange w:id="335"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336" w:author="Ted Habermann" w:date="2017-04-04T08:07:00Z">
                  <w:rPr>
                    <w:rFonts w:ascii="Book Antiqua" w:eastAsia="Times New Roman" w:hAnsi="Book Antiqua"/>
                    <w:sz w:val="20"/>
                    <w:szCs w:val="20"/>
                  </w:rPr>
                </w:rPrChange>
              </w:rPr>
              <w:t>qualityControl</w:t>
            </w:r>
            <w:proofErr w:type="spellEnd"/>
          </w:p>
        </w:tc>
      </w:tr>
    </w:tbl>
    <w:p w14:paraId="20CE7BB7" w14:textId="77777777" w:rsidR="004D733E" w:rsidRPr="005476B4" w:rsidRDefault="004D733E" w:rsidP="004D733E">
      <w:pPr>
        <w:rPr>
          <w:rFonts w:ascii="Book Antiqua" w:hAnsi="Book Antiqua"/>
          <w:lang w:val="pt-BR"/>
          <w:rPrChange w:id="337" w:author="Ted Habermann" w:date="2017-04-04T08:07:00Z">
            <w:rPr>
              <w:rFonts w:ascii="Book Antiqua" w:hAnsi="Book Antiqua"/>
            </w:rPr>
          </w:rPrChange>
        </w:rPr>
      </w:pPr>
    </w:p>
    <w:p w14:paraId="55B973EE" w14:textId="77777777" w:rsidR="000176BC" w:rsidRPr="005476B4" w:rsidRDefault="000176BC" w:rsidP="000176BC">
      <w:pPr>
        <w:rPr>
          <w:rFonts w:ascii="Book Antiqua" w:hAnsi="Book Antiqua"/>
          <w:lang w:val="pt-BR"/>
          <w:rPrChange w:id="338" w:author="Ted Habermann" w:date="2017-04-04T08:07:00Z">
            <w:rPr>
              <w:rFonts w:ascii="Book Antiqua" w:hAnsi="Book Antiqua"/>
            </w:rPr>
          </w:rPrChange>
        </w:rPr>
      </w:pPr>
    </w:p>
    <w:sectPr w:rsidR="000176BC" w:rsidRPr="005476B4"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ean Gordon" w:date="2017-02-28T20:58:00Z" w:initials="SG">
    <w:p w14:paraId="506D0E5D" w14:textId="5D61B498" w:rsidR="0085042D" w:rsidRDefault="0085042D" w:rsidP="00C1488D">
      <w:pPr>
        <w:pStyle w:val="CommentText"/>
      </w:pPr>
      <w:r>
        <w:rPr>
          <w:rStyle w:val="CommentReference"/>
        </w:rPr>
        <w:annotationRef/>
      </w:r>
      <w:r>
        <w:t>In my opinion both numbers are fuzzy</w:t>
      </w:r>
    </w:p>
  </w:comment>
  <w:comment w:id="30" w:author="Sean Gordon" w:date="2017-03-21T13:14:00Z" w:initials="SG">
    <w:p w14:paraId="461D2E9F" w14:textId="7F191C92" w:rsidR="0085042D" w:rsidRDefault="0085042D">
      <w:pPr>
        <w:pStyle w:val="CommentText"/>
      </w:pPr>
      <w:r>
        <w:rPr>
          <w:rStyle w:val="CommentReference"/>
        </w:rPr>
        <w:annotationRef/>
      </w:r>
      <w:r>
        <w:t>R1 and R6 should be contained at least partially in the “Discovery” overlay</w:t>
      </w:r>
    </w:p>
  </w:comment>
  <w:comment w:id="90" w:author="Ted Habermann" w:date="2017-04-04T08:27:00Z" w:initials="TH">
    <w:p w14:paraId="3F5F4EE0" w14:textId="3ABCD020" w:rsidR="00C8276B" w:rsidRDefault="00C8276B">
      <w:pPr>
        <w:pStyle w:val="CommentText"/>
      </w:pPr>
      <w:r>
        <w:rPr>
          <w:rStyle w:val="CommentReference"/>
        </w:rPr>
        <w:annotationRef/>
      </w:r>
      <w:r>
        <w:t>I think these collections should be in the same order as in the tables and the difference between the dialects should be stated explicitly. Should the collections be ordered by # of records?</w:t>
      </w:r>
    </w:p>
  </w:comment>
  <w:comment w:id="103" w:author="Ted Habermann" w:date="2017-04-04T08:12:00Z" w:initials="TH">
    <w:p w14:paraId="50FF5540" w14:textId="01CBD271" w:rsidR="0085042D" w:rsidRDefault="0085042D">
      <w:pPr>
        <w:pStyle w:val="CommentText"/>
      </w:pPr>
      <w:r>
        <w:rPr>
          <w:rStyle w:val="CommentReference"/>
        </w:rPr>
        <w:annotationRef/>
      </w:r>
      <w:r>
        <w:t>This first sentence seems like a conclusion…</w:t>
      </w:r>
    </w:p>
  </w:comment>
  <w:comment w:id="104" w:author="Ted Habermann" w:date="2017-04-04T08:13:00Z" w:initials="TH">
    <w:p w14:paraId="0354E2F1" w14:textId="1EA612DE" w:rsidR="0085042D" w:rsidRDefault="0085042D">
      <w:pPr>
        <w:pStyle w:val="CommentText"/>
      </w:pPr>
      <w:r>
        <w:rPr>
          <w:rStyle w:val="CommentReference"/>
        </w:rPr>
        <w:annotationRef/>
      </w:r>
      <w:r>
        <w:t>This seems like a disjoint collection of sentences that include many items that have not been explained.</w:t>
      </w:r>
    </w:p>
  </w:comment>
  <w:comment w:id="120" w:author="Ted Habermann" w:date="2017-04-04T08:18:00Z" w:initials="TH">
    <w:p w14:paraId="4132C2F8" w14:textId="0B88B087" w:rsidR="0085042D" w:rsidRDefault="0085042D">
      <w:pPr>
        <w:pStyle w:val="CommentText"/>
      </w:pPr>
      <w:r>
        <w:rPr>
          <w:rStyle w:val="CommentReference"/>
        </w:rPr>
        <w:annotationRef/>
      </w:r>
      <w:r>
        <w:t>Do the journals we are thinking of using support color?</w:t>
      </w:r>
    </w:p>
  </w:comment>
  <w:comment w:id="121" w:author="Ted Habermann" w:date="2017-04-04T08:17:00Z" w:initials="TH">
    <w:p w14:paraId="07C64DA3" w14:textId="6D967C7D" w:rsidR="0085042D" w:rsidRDefault="0085042D">
      <w:pPr>
        <w:pStyle w:val="CommentText"/>
      </w:pPr>
      <w:r>
        <w:rPr>
          <w:rStyle w:val="CommentReference"/>
        </w:rPr>
        <w:annotationRef/>
      </w:r>
      <w:r>
        <w:t>What is the difference between red and yellow?</w:t>
      </w:r>
    </w:p>
  </w:comment>
  <w:comment w:id="123" w:author="Ted Habermann" w:date="2017-04-04T08:18:00Z" w:initials="TH">
    <w:p w14:paraId="15E8CFE9" w14:textId="148BCBA0" w:rsidR="0085042D" w:rsidRDefault="0085042D">
      <w:pPr>
        <w:pStyle w:val="CommentText"/>
      </w:pPr>
      <w:r>
        <w:rPr>
          <w:rStyle w:val="CommentReference"/>
        </w:rPr>
        <w:annotationRef/>
      </w:r>
      <w:r>
        <w:t>This seems like it should be near the beginning of the paragraph.</w:t>
      </w:r>
    </w:p>
  </w:comment>
  <w:comment w:id="125" w:author="Ted Habermann" w:date="2017-04-04T08:20:00Z" w:initials="TH">
    <w:p w14:paraId="6544C14F" w14:textId="64FC32E9" w:rsidR="0085042D" w:rsidRDefault="0085042D">
      <w:pPr>
        <w:pStyle w:val="CommentText"/>
      </w:pPr>
      <w:r>
        <w:rPr>
          <w:rStyle w:val="CommentReference"/>
        </w:rPr>
        <w:annotationRef/>
      </w:r>
      <w:r>
        <w:t>What does this mean?</w:t>
      </w:r>
    </w:p>
  </w:comment>
  <w:comment w:id="126" w:author="Ted Habermann" w:date="2017-04-04T08:25:00Z" w:initials="TH">
    <w:p w14:paraId="294E6149" w14:textId="260F98A2" w:rsidR="00C8276B" w:rsidRDefault="00C8276B">
      <w:pPr>
        <w:pStyle w:val="CommentText"/>
      </w:pPr>
      <w:r>
        <w:rPr>
          <w:rStyle w:val="CommentReference"/>
        </w:rPr>
        <w:annotationRef/>
      </w:r>
      <w:r>
        <w:t>This paragraph is more general. It should probably go with the table above that gives the # of records / collection.</w:t>
      </w:r>
    </w:p>
  </w:comment>
  <w:comment w:id="128" w:author="Ted Habermann" w:date="2017-04-04T08:29:00Z" w:initials="TH">
    <w:p w14:paraId="78892D4B" w14:textId="31F0AB46" w:rsidR="00C8276B" w:rsidRDefault="00C8276B">
      <w:pPr>
        <w:pStyle w:val="CommentText"/>
      </w:pPr>
      <w:r>
        <w:rPr>
          <w:rStyle w:val="CommentReference"/>
        </w:rPr>
        <w:annotationRef/>
      </w:r>
      <w:r>
        <w:t xml:space="preserve">How was the order of the columns </w:t>
      </w:r>
      <w:proofErr w:type="gramStart"/>
      <w:r>
        <w:t>determined.</w:t>
      </w:r>
      <w:proofErr w:type="gramEnd"/>
      <w:r>
        <w:t xml:space="preserve"> Should it go from most complete to least complete? This might make the explanation easier and more coherent.</w:t>
      </w:r>
    </w:p>
  </w:comment>
  <w:comment w:id="182" w:author="Ted Habermann" w:date="2017-04-04T08:24:00Z" w:initials="TH">
    <w:p w14:paraId="65C24A05" w14:textId="010EA14B" w:rsidR="00C8276B" w:rsidRDefault="00C8276B">
      <w:pPr>
        <w:pStyle w:val="CommentText"/>
      </w:pPr>
      <w:r>
        <w:rPr>
          <w:rStyle w:val="CommentReference"/>
        </w:rPr>
        <w:annotationRef/>
      </w:r>
      <w:r>
        <w:t>What does this mean?</w:t>
      </w:r>
    </w:p>
  </w:comment>
  <w:comment w:id="200" w:author="Ted Habermann" w:date="2017-04-04T08:33:00Z" w:initials="TH">
    <w:p w14:paraId="628D07C7" w14:textId="09F6CE59" w:rsidR="00E50160" w:rsidRDefault="00E50160">
      <w:pPr>
        <w:pStyle w:val="CommentText"/>
      </w:pPr>
      <w:r>
        <w:rPr>
          <w:rStyle w:val="CommentReference"/>
        </w:rPr>
        <w:annotationRef/>
      </w:r>
      <w:r>
        <w:t>Do we say what LTER intended these levels for anywhere?</w:t>
      </w:r>
    </w:p>
  </w:comment>
  <w:comment w:id="206" w:author="Ted Habermann" w:date="2017-04-04T08:33:00Z" w:initials="TH">
    <w:p w14:paraId="5C56EFEA" w14:textId="1CDA07E5" w:rsidR="00E50160" w:rsidRDefault="00E50160">
      <w:pPr>
        <w:pStyle w:val="CommentText"/>
      </w:pPr>
      <w:r>
        <w:rPr>
          <w:rStyle w:val="CommentReference"/>
        </w:rPr>
        <w:annotationRef/>
      </w:r>
      <w:r>
        <w:t>Which one?</w:t>
      </w:r>
    </w:p>
  </w:comment>
  <w:comment w:id="201" w:author="Ted Habermann" w:date="2017-04-04T08:35:00Z" w:initials="TH">
    <w:p w14:paraId="181F7440" w14:textId="3AA04240" w:rsidR="00AA0B11" w:rsidRDefault="00AA0B11">
      <w:pPr>
        <w:pStyle w:val="CommentText"/>
      </w:pPr>
      <w:r>
        <w:rPr>
          <w:rStyle w:val="CommentReference"/>
        </w:rPr>
        <w:annotationRef/>
      </w:r>
      <w:r>
        <w:t>These seem to be disconnected statements.</w:t>
      </w:r>
    </w:p>
  </w:comment>
  <w:comment w:id="230" w:author="Sean Gordon" w:date="2017-03-31T12:01:00Z" w:initials="SG">
    <w:p w14:paraId="491573E9" w14:textId="192470A4" w:rsidR="0085042D" w:rsidRDefault="0085042D">
      <w:pPr>
        <w:pStyle w:val="CommentText"/>
      </w:pPr>
      <w:r>
        <w:rPr>
          <w:rStyle w:val="CommentReference"/>
        </w:rPr>
        <w:annotationRef/>
      </w:r>
      <w:r>
        <w:t>These should get sorted</w:t>
      </w:r>
    </w:p>
  </w:comment>
  <w:comment w:id="247" w:author="Ted Habermann" w:date="2017-04-04T08:43:00Z" w:initials="TH">
    <w:p w14:paraId="62445382" w14:textId="4A74D189" w:rsidR="002B27B0" w:rsidRDefault="002B27B0">
      <w:pPr>
        <w:pStyle w:val="CommentText"/>
      </w:pPr>
      <w:r>
        <w:rPr>
          <w:rStyle w:val="CommentReference"/>
        </w:rPr>
        <w:annotationRef/>
      </w:r>
      <w:r>
        <w:t>This should move up.</w:t>
      </w:r>
    </w:p>
  </w:comment>
  <w:comment w:id="258" w:author="Ted Habermann" w:date="2017-04-04T08:47:00Z" w:initials="TH">
    <w:p w14:paraId="3576BEA4" w14:textId="6A6218B1" w:rsidR="002B27B0" w:rsidRDefault="002B27B0">
      <w:pPr>
        <w:pStyle w:val="CommentText"/>
      </w:pPr>
      <w:r>
        <w:rPr>
          <w:rStyle w:val="CommentReference"/>
        </w:rPr>
        <w:annotationRef/>
      </w:r>
      <w:r>
        <w:t>A legend would be helpful</w:t>
      </w:r>
    </w:p>
  </w:comment>
  <w:comment w:id="277" w:author="Sean Gordon" w:date="2017-03-28T16:07:00Z" w:initials="SG">
    <w:p w14:paraId="763B8385" w14:textId="5C09E368" w:rsidR="0085042D" w:rsidRDefault="0085042D">
      <w:pPr>
        <w:pStyle w:val="CommentText"/>
      </w:pPr>
      <w:r>
        <w:rPr>
          <w:rStyle w:val="CommentReference"/>
        </w:rPr>
        <w:annotationRef/>
      </w:r>
      <w:r>
        <w:t>Included the answer</w:t>
      </w:r>
    </w:p>
  </w:comment>
  <w:comment w:id="278" w:author="Sean Gordon" w:date="2017-03-21T15:31:00Z" w:initials="SG">
    <w:p w14:paraId="7E7C53A1" w14:textId="78421497" w:rsidR="0085042D" w:rsidRDefault="0085042D">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3F5F4EE0" w15:done="0"/>
  <w15:commentEx w15:paraId="50FF5540" w15:done="0"/>
  <w15:commentEx w15:paraId="0354E2F1" w15:done="0"/>
  <w15:commentEx w15:paraId="4132C2F8" w15:done="0"/>
  <w15:commentEx w15:paraId="07C64DA3" w15:done="0"/>
  <w15:commentEx w15:paraId="15E8CFE9" w15:done="0"/>
  <w15:commentEx w15:paraId="6544C14F" w15:done="0"/>
  <w15:commentEx w15:paraId="294E6149" w15:done="0"/>
  <w15:commentEx w15:paraId="78892D4B" w15:done="0"/>
  <w15:commentEx w15:paraId="65C24A05" w15:done="0"/>
  <w15:commentEx w15:paraId="628D07C7" w15:done="0"/>
  <w15:commentEx w15:paraId="5C56EFEA" w15:done="0"/>
  <w15:commentEx w15:paraId="181F7440" w15:done="0"/>
  <w15:commentEx w15:paraId="491573E9" w15:done="0"/>
  <w15:commentEx w15:paraId="62445382" w15:done="0"/>
  <w15:commentEx w15:paraId="3576BEA4" w15:done="0"/>
  <w15:commentEx w15:paraId="763B8385"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14AA9" w14:textId="77777777" w:rsidR="00416108" w:rsidRDefault="00416108" w:rsidP="0095142C">
      <w:r>
        <w:separator/>
      </w:r>
    </w:p>
  </w:endnote>
  <w:endnote w:type="continuationSeparator" w:id="0">
    <w:p w14:paraId="2DDF86D0" w14:textId="77777777" w:rsidR="00416108" w:rsidRDefault="00416108"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670DD" w14:textId="77777777" w:rsidR="00416108" w:rsidRDefault="00416108" w:rsidP="0095142C">
      <w:r>
        <w:separator/>
      </w:r>
    </w:p>
  </w:footnote>
  <w:footnote w:type="continuationSeparator" w:id="0">
    <w:p w14:paraId="0A455FD0" w14:textId="77777777" w:rsidR="00416108" w:rsidRDefault="00416108"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54FBC"/>
    <w:multiLevelType w:val="multilevel"/>
    <w:tmpl w:val="644A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1F4D23"/>
    <w:multiLevelType w:val="multilevel"/>
    <w:tmpl w:val="1AA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11"/>
  </w:num>
  <w:num w:numId="5">
    <w:abstractNumId w:val="0"/>
  </w:num>
  <w:num w:numId="6">
    <w:abstractNumId w:val="10"/>
  </w:num>
  <w:num w:numId="7">
    <w:abstractNumId w:val="5"/>
  </w:num>
  <w:num w:numId="8">
    <w:abstractNumId w:val="2"/>
  </w:num>
  <w:num w:numId="9">
    <w:abstractNumId w:val="12"/>
  </w:num>
  <w:num w:numId="10">
    <w:abstractNumId w:val="3"/>
  </w:num>
  <w:num w:numId="11">
    <w:abstractNumId w:val="4"/>
  </w:num>
  <w:num w:numId="12">
    <w:abstractNumId w:val="9"/>
  </w:num>
  <w:num w:numId="13">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d Habermann">
    <w15:presenceInfo w15:providerId="None" w15:userId="Ted Habermann"/>
  </w15:person>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0C7C"/>
    <w:rsid w:val="00052BEE"/>
    <w:rsid w:val="000545A9"/>
    <w:rsid w:val="000623DB"/>
    <w:rsid w:val="0007103A"/>
    <w:rsid w:val="00071828"/>
    <w:rsid w:val="00071DC1"/>
    <w:rsid w:val="00073725"/>
    <w:rsid w:val="000743AF"/>
    <w:rsid w:val="00080541"/>
    <w:rsid w:val="00080B09"/>
    <w:rsid w:val="00081FEC"/>
    <w:rsid w:val="0008277A"/>
    <w:rsid w:val="000933B4"/>
    <w:rsid w:val="000A30BA"/>
    <w:rsid w:val="000A7264"/>
    <w:rsid w:val="000B0A65"/>
    <w:rsid w:val="000B3CDB"/>
    <w:rsid w:val="000C1A13"/>
    <w:rsid w:val="000D0E7A"/>
    <w:rsid w:val="000E1F3C"/>
    <w:rsid w:val="000E2B23"/>
    <w:rsid w:val="000F2C96"/>
    <w:rsid w:val="0011275D"/>
    <w:rsid w:val="001220DA"/>
    <w:rsid w:val="0012450E"/>
    <w:rsid w:val="00135829"/>
    <w:rsid w:val="001366EB"/>
    <w:rsid w:val="001401AE"/>
    <w:rsid w:val="00141B7F"/>
    <w:rsid w:val="001438DF"/>
    <w:rsid w:val="00161407"/>
    <w:rsid w:val="001635AF"/>
    <w:rsid w:val="00175350"/>
    <w:rsid w:val="001758B0"/>
    <w:rsid w:val="001863E0"/>
    <w:rsid w:val="00195097"/>
    <w:rsid w:val="00197D3A"/>
    <w:rsid w:val="001A0075"/>
    <w:rsid w:val="001A0731"/>
    <w:rsid w:val="001A105A"/>
    <w:rsid w:val="001B3B0B"/>
    <w:rsid w:val="001D0386"/>
    <w:rsid w:val="001D12B2"/>
    <w:rsid w:val="001D1959"/>
    <w:rsid w:val="001D2DDD"/>
    <w:rsid w:val="001D61F7"/>
    <w:rsid w:val="001D6AB3"/>
    <w:rsid w:val="001E3299"/>
    <w:rsid w:val="001F59DB"/>
    <w:rsid w:val="001F7E24"/>
    <w:rsid w:val="00200F1F"/>
    <w:rsid w:val="002015D3"/>
    <w:rsid w:val="00201631"/>
    <w:rsid w:val="00203F51"/>
    <w:rsid w:val="002065C5"/>
    <w:rsid w:val="00211FA8"/>
    <w:rsid w:val="00213679"/>
    <w:rsid w:val="0021658A"/>
    <w:rsid w:val="00225D4D"/>
    <w:rsid w:val="00227FF3"/>
    <w:rsid w:val="002319BE"/>
    <w:rsid w:val="00234EF9"/>
    <w:rsid w:val="00234F29"/>
    <w:rsid w:val="00240893"/>
    <w:rsid w:val="0024530A"/>
    <w:rsid w:val="0025222E"/>
    <w:rsid w:val="00253239"/>
    <w:rsid w:val="00256079"/>
    <w:rsid w:val="0025686C"/>
    <w:rsid w:val="002650BA"/>
    <w:rsid w:val="00276756"/>
    <w:rsid w:val="00280219"/>
    <w:rsid w:val="002821F7"/>
    <w:rsid w:val="00294995"/>
    <w:rsid w:val="00295E03"/>
    <w:rsid w:val="002A0092"/>
    <w:rsid w:val="002A53D1"/>
    <w:rsid w:val="002A6851"/>
    <w:rsid w:val="002A740F"/>
    <w:rsid w:val="002B11B2"/>
    <w:rsid w:val="002B27B0"/>
    <w:rsid w:val="002C0F90"/>
    <w:rsid w:val="002D17AC"/>
    <w:rsid w:val="002D376B"/>
    <w:rsid w:val="002D5080"/>
    <w:rsid w:val="002F39CB"/>
    <w:rsid w:val="003055E0"/>
    <w:rsid w:val="00310979"/>
    <w:rsid w:val="003135BB"/>
    <w:rsid w:val="0031366B"/>
    <w:rsid w:val="00327497"/>
    <w:rsid w:val="0032761B"/>
    <w:rsid w:val="00336320"/>
    <w:rsid w:val="00350EE5"/>
    <w:rsid w:val="00353FD0"/>
    <w:rsid w:val="003546CE"/>
    <w:rsid w:val="003618C1"/>
    <w:rsid w:val="00370C2C"/>
    <w:rsid w:val="003751A7"/>
    <w:rsid w:val="003761A9"/>
    <w:rsid w:val="00382BD9"/>
    <w:rsid w:val="00383250"/>
    <w:rsid w:val="003A0088"/>
    <w:rsid w:val="003A2B10"/>
    <w:rsid w:val="003A439B"/>
    <w:rsid w:val="003A606A"/>
    <w:rsid w:val="003B0BCF"/>
    <w:rsid w:val="003B2038"/>
    <w:rsid w:val="003B618D"/>
    <w:rsid w:val="003C3768"/>
    <w:rsid w:val="003E2AC5"/>
    <w:rsid w:val="003F11C3"/>
    <w:rsid w:val="004000AB"/>
    <w:rsid w:val="00402378"/>
    <w:rsid w:val="00403F63"/>
    <w:rsid w:val="0040654E"/>
    <w:rsid w:val="004101ED"/>
    <w:rsid w:val="004131AA"/>
    <w:rsid w:val="00416108"/>
    <w:rsid w:val="004171C7"/>
    <w:rsid w:val="00421090"/>
    <w:rsid w:val="00431A0A"/>
    <w:rsid w:val="00432974"/>
    <w:rsid w:val="00437009"/>
    <w:rsid w:val="00440209"/>
    <w:rsid w:val="00443744"/>
    <w:rsid w:val="0044561D"/>
    <w:rsid w:val="0044565C"/>
    <w:rsid w:val="00455D02"/>
    <w:rsid w:val="00456EF0"/>
    <w:rsid w:val="004604F2"/>
    <w:rsid w:val="004617CF"/>
    <w:rsid w:val="0046312A"/>
    <w:rsid w:val="00463572"/>
    <w:rsid w:val="004640B7"/>
    <w:rsid w:val="00474542"/>
    <w:rsid w:val="00474B5E"/>
    <w:rsid w:val="00480907"/>
    <w:rsid w:val="00480C29"/>
    <w:rsid w:val="00482359"/>
    <w:rsid w:val="00484793"/>
    <w:rsid w:val="004915EB"/>
    <w:rsid w:val="004A015F"/>
    <w:rsid w:val="004A1D36"/>
    <w:rsid w:val="004A366D"/>
    <w:rsid w:val="004A3DA0"/>
    <w:rsid w:val="004B6B07"/>
    <w:rsid w:val="004C1C49"/>
    <w:rsid w:val="004C34FE"/>
    <w:rsid w:val="004C36F2"/>
    <w:rsid w:val="004D0295"/>
    <w:rsid w:val="004D0564"/>
    <w:rsid w:val="004D733E"/>
    <w:rsid w:val="004E2268"/>
    <w:rsid w:val="004F14CA"/>
    <w:rsid w:val="004F3007"/>
    <w:rsid w:val="0050424D"/>
    <w:rsid w:val="00507647"/>
    <w:rsid w:val="00511838"/>
    <w:rsid w:val="005134B8"/>
    <w:rsid w:val="005152F9"/>
    <w:rsid w:val="005309BD"/>
    <w:rsid w:val="005337B9"/>
    <w:rsid w:val="00533A39"/>
    <w:rsid w:val="00534549"/>
    <w:rsid w:val="00534E08"/>
    <w:rsid w:val="00540C05"/>
    <w:rsid w:val="0054648E"/>
    <w:rsid w:val="005464E4"/>
    <w:rsid w:val="005476B4"/>
    <w:rsid w:val="00550F9D"/>
    <w:rsid w:val="00551BFB"/>
    <w:rsid w:val="00554F2A"/>
    <w:rsid w:val="00560B9B"/>
    <w:rsid w:val="005612F0"/>
    <w:rsid w:val="00563764"/>
    <w:rsid w:val="00564B14"/>
    <w:rsid w:val="00572796"/>
    <w:rsid w:val="0057581F"/>
    <w:rsid w:val="00591F05"/>
    <w:rsid w:val="00592743"/>
    <w:rsid w:val="00593262"/>
    <w:rsid w:val="005971CC"/>
    <w:rsid w:val="005A653E"/>
    <w:rsid w:val="005A6540"/>
    <w:rsid w:val="005C1A87"/>
    <w:rsid w:val="005C59AC"/>
    <w:rsid w:val="005D3634"/>
    <w:rsid w:val="005D623F"/>
    <w:rsid w:val="005E46D5"/>
    <w:rsid w:val="005E6AD4"/>
    <w:rsid w:val="005F2709"/>
    <w:rsid w:val="00601981"/>
    <w:rsid w:val="00601BDA"/>
    <w:rsid w:val="00601CCC"/>
    <w:rsid w:val="006028AD"/>
    <w:rsid w:val="00604335"/>
    <w:rsid w:val="006173EA"/>
    <w:rsid w:val="00644469"/>
    <w:rsid w:val="00645870"/>
    <w:rsid w:val="0065160C"/>
    <w:rsid w:val="0066655B"/>
    <w:rsid w:val="00670B5F"/>
    <w:rsid w:val="00671420"/>
    <w:rsid w:val="006729CA"/>
    <w:rsid w:val="00673519"/>
    <w:rsid w:val="006767D3"/>
    <w:rsid w:val="00681DF7"/>
    <w:rsid w:val="0068369C"/>
    <w:rsid w:val="00684095"/>
    <w:rsid w:val="00690776"/>
    <w:rsid w:val="00691200"/>
    <w:rsid w:val="006A127D"/>
    <w:rsid w:val="006A2241"/>
    <w:rsid w:val="006A59F6"/>
    <w:rsid w:val="006B1309"/>
    <w:rsid w:val="006B15D8"/>
    <w:rsid w:val="006B3DB8"/>
    <w:rsid w:val="006B5AB8"/>
    <w:rsid w:val="006B5EB2"/>
    <w:rsid w:val="006C17D9"/>
    <w:rsid w:val="006D2A30"/>
    <w:rsid w:val="006D59E7"/>
    <w:rsid w:val="006D7F12"/>
    <w:rsid w:val="006E32E0"/>
    <w:rsid w:val="00700C56"/>
    <w:rsid w:val="0070477E"/>
    <w:rsid w:val="00704E8F"/>
    <w:rsid w:val="007121FD"/>
    <w:rsid w:val="00713531"/>
    <w:rsid w:val="00713660"/>
    <w:rsid w:val="00714B54"/>
    <w:rsid w:val="00716535"/>
    <w:rsid w:val="0072294F"/>
    <w:rsid w:val="00724B42"/>
    <w:rsid w:val="007336B6"/>
    <w:rsid w:val="00742053"/>
    <w:rsid w:val="0074287F"/>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6ECD"/>
    <w:rsid w:val="007D53C9"/>
    <w:rsid w:val="007E5D2F"/>
    <w:rsid w:val="007E638E"/>
    <w:rsid w:val="007F023E"/>
    <w:rsid w:val="007F3CE2"/>
    <w:rsid w:val="007F4694"/>
    <w:rsid w:val="00800DD5"/>
    <w:rsid w:val="008017D2"/>
    <w:rsid w:val="00801A16"/>
    <w:rsid w:val="00811AEA"/>
    <w:rsid w:val="00820AFF"/>
    <w:rsid w:val="008250C5"/>
    <w:rsid w:val="00836B7B"/>
    <w:rsid w:val="00840345"/>
    <w:rsid w:val="00850208"/>
    <w:rsid w:val="0085042D"/>
    <w:rsid w:val="00850F45"/>
    <w:rsid w:val="0085423E"/>
    <w:rsid w:val="00863629"/>
    <w:rsid w:val="00870844"/>
    <w:rsid w:val="00882BBE"/>
    <w:rsid w:val="00886DB0"/>
    <w:rsid w:val="00890805"/>
    <w:rsid w:val="00896CE8"/>
    <w:rsid w:val="00896D08"/>
    <w:rsid w:val="008A723D"/>
    <w:rsid w:val="008B2497"/>
    <w:rsid w:val="008C37E2"/>
    <w:rsid w:val="008F2DF2"/>
    <w:rsid w:val="008F3A35"/>
    <w:rsid w:val="00900D1E"/>
    <w:rsid w:val="0090186F"/>
    <w:rsid w:val="00916B37"/>
    <w:rsid w:val="00936C4E"/>
    <w:rsid w:val="0094131C"/>
    <w:rsid w:val="009443AD"/>
    <w:rsid w:val="00946E50"/>
    <w:rsid w:val="0095142C"/>
    <w:rsid w:val="0095485B"/>
    <w:rsid w:val="00962742"/>
    <w:rsid w:val="00963585"/>
    <w:rsid w:val="0096537C"/>
    <w:rsid w:val="0096608C"/>
    <w:rsid w:val="00975148"/>
    <w:rsid w:val="00980B43"/>
    <w:rsid w:val="009814B3"/>
    <w:rsid w:val="0098616F"/>
    <w:rsid w:val="009A1F7B"/>
    <w:rsid w:val="009A2260"/>
    <w:rsid w:val="009A7713"/>
    <w:rsid w:val="009B14E8"/>
    <w:rsid w:val="009B3BFF"/>
    <w:rsid w:val="009C3112"/>
    <w:rsid w:val="009C6FE5"/>
    <w:rsid w:val="009D05DC"/>
    <w:rsid w:val="009D2EDD"/>
    <w:rsid w:val="009D4E3F"/>
    <w:rsid w:val="009E3600"/>
    <w:rsid w:val="009F15E9"/>
    <w:rsid w:val="009F1A2D"/>
    <w:rsid w:val="009F52DF"/>
    <w:rsid w:val="00A00F26"/>
    <w:rsid w:val="00A14416"/>
    <w:rsid w:val="00A1743B"/>
    <w:rsid w:val="00A24FAD"/>
    <w:rsid w:val="00A451BF"/>
    <w:rsid w:val="00A5063A"/>
    <w:rsid w:val="00A50B1D"/>
    <w:rsid w:val="00A52DBD"/>
    <w:rsid w:val="00A67C1D"/>
    <w:rsid w:val="00A73BC8"/>
    <w:rsid w:val="00A73FDD"/>
    <w:rsid w:val="00A83BDE"/>
    <w:rsid w:val="00A9288B"/>
    <w:rsid w:val="00A9375A"/>
    <w:rsid w:val="00A95AD1"/>
    <w:rsid w:val="00A95F70"/>
    <w:rsid w:val="00A96D57"/>
    <w:rsid w:val="00A96F55"/>
    <w:rsid w:val="00AA0563"/>
    <w:rsid w:val="00AA0B11"/>
    <w:rsid w:val="00AA395B"/>
    <w:rsid w:val="00AC573B"/>
    <w:rsid w:val="00AD3577"/>
    <w:rsid w:val="00AD4B76"/>
    <w:rsid w:val="00AE2451"/>
    <w:rsid w:val="00AE47A5"/>
    <w:rsid w:val="00AF44A3"/>
    <w:rsid w:val="00AF57C1"/>
    <w:rsid w:val="00B05AEE"/>
    <w:rsid w:val="00B069F8"/>
    <w:rsid w:val="00B15B69"/>
    <w:rsid w:val="00B201A4"/>
    <w:rsid w:val="00B22C86"/>
    <w:rsid w:val="00B27ADE"/>
    <w:rsid w:val="00B27B5F"/>
    <w:rsid w:val="00B32C48"/>
    <w:rsid w:val="00B33A07"/>
    <w:rsid w:val="00B34EED"/>
    <w:rsid w:val="00B40246"/>
    <w:rsid w:val="00B42CFF"/>
    <w:rsid w:val="00B47BA9"/>
    <w:rsid w:val="00B47E01"/>
    <w:rsid w:val="00B57673"/>
    <w:rsid w:val="00B64DEE"/>
    <w:rsid w:val="00B71C33"/>
    <w:rsid w:val="00B7694E"/>
    <w:rsid w:val="00B851F1"/>
    <w:rsid w:val="00B85BA3"/>
    <w:rsid w:val="00B9019A"/>
    <w:rsid w:val="00BA7AF2"/>
    <w:rsid w:val="00BB65FB"/>
    <w:rsid w:val="00BC0D0F"/>
    <w:rsid w:val="00BC37BC"/>
    <w:rsid w:val="00BC4CAA"/>
    <w:rsid w:val="00BC7769"/>
    <w:rsid w:val="00BD3F98"/>
    <w:rsid w:val="00BE23CC"/>
    <w:rsid w:val="00BF20D0"/>
    <w:rsid w:val="00BF326B"/>
    <w:rsid w:val="00BF7414"/>
    <w:rsid w:val="00C02FAB"/>
    <w:rsid w:val="00C030A4"/>
    <w:rsid w:val="00C04D15"/>
    <w:rsid w:val="00C11D22"/>
    <w:rsid w:val="00C1488D"/>
    <w:rsid w:val="00C2124B"/>
    <w:rsid w:val="00C2262C"/>
    <w:rsid w:val="00C27436"/>
    <w:rsid w:val="00C33990"/>
    <w:rsid w:val="00C33B6C"/>
    <w:rsid w:val="00C407DF"/>
    <w:rsid w:val="00C456B2"/>
    <w:rsid w:val="00C45BF8"/>
    <w:rsid w:val="00C5145F"/>
    <w:rsid w:val="00C52958"/>
    <w:rsid w:val="00C67669"/>
    <w:rsid w:val="00C67752"/>
    <w:rsid w:val="00C8276B"/>
    <w:rsid w:val="00C86F56"/>
    <w:rsid w:val="00C90C3B"/>
    <w:rsid w:val="00C913F2"/>
    <w:rsid w:val="00C92388"/>
    <w:rsid w:val="00C947D2"/>
    <w:rsid w:val="00CA4CF9"/>
    <w:rsid w:val="00CA7612"/>
    <w:rsid w:val="00CB39EF"/>
    <w:rsid w:val="00CB4F1D"/>
    <w:rsid w:val="00CB6105"/>
    <w:rsid w:val="00CB616F"/>
    <w:rsid w:val="00CC046D"/>
    <w:rsid w:val="00CC58AB"/>
    <w:rsid w:val="00CD5ED8"/>
    <w:rsid w:val="00CD6ECC"/>
    <w:rsid w:val="00CE037F"/>
    <w:rsid w:val="00CE1AB7"/>
    <w:rsid w:val="00CF5C23"/>
    <w:rsid w:val="00CF5F11"/>
    <w:rsid w:val="00D042F9"/>
    <w:rsid w:val="00D13632"/>
    <w:rsid w:val="00D1446D"/>
    <w:rsid w:val="00D17FC3"/>
    <w:rsid w:val="00D273D6"/>
    <w:rsid w:val="00D278B7"/>
    <w:rsid w:val="00D311FA"/>
    <w:rsid w:val="00D35B63"/>
    <w:rsid w:val="00D466B9"/>
    <w:rsid w:val="00D562D9"/>
    <w:rsid w:val="00D60B12"/>
    <w:rsid w:val="00D63842"/>
    <w:rsid w:val="00D706C6"/>
    <w:rsid w:val="00D71D31"/>
    <w:rsid w:val="00D74B0D"/>
    <w:rsid w:val="00D85BD5"/>
    <w:rsid w:val="00D90C6A"/>
    <w:rsid w:val="00D92281"/>
    <w:rsid w:val="00D95BA6"/>
    <w:rsid w:val="00D95EE7"/>
    <w:rsid w:val="00DA2060"/>
    <w:rsid w:val="00DA7AC5"/>
    <w:rsid w:val="00DB119E"/>
    <w:rsid w:val="00DC383A"/>
    <w:rsid w:val="00DC67A9"/>
    <w:rsid w:val="00DC7C46"/>
    <w:rsid w:val="00DD0E12"/>
    <w:rsid w:val="00DE3CAA"/>
    <w:rsid w:val="00DF5FF2"/>
    <w:rsid w:val="00DF682E"/>
    <w:rsid w:val="00E01B37"/>
    <w:rsid w:val="00E02ED6"/>
    <w:rsid w:val="00E11488"/>
    <w:rsid w:val="00E13465"/>
    <w:rsid w:val="00E13AC9"/>
    <w:rsid w:val="00E24AA4"/>
    <w:rsid w:val="00E30024"/>
    <w:rsid w:val="00E34C04"/>
    <w:rsid w:val="00E34F18"/>
    <w:rsid w:val="00E36B63"/>
    <w:rsid w:val="00E37888"/>
    <w:rsid w:val="00E43244"/>
    <w:rsid w:val="00E50160"/>
    <w:rsid w:val="00E504A4"/>
    <w:rsid w:val="00E5641D"/>
    <w:rsid w:val="00E579E4"/>
    <w:rsid w:val="00E62E9B"/>
    <w:rsid w:val="00E64D0C"/>
    <w:rsid w:val="00E6609A"/>
    <w:rsid w:val="00E67027"/>
    <w:rsid w:val="00E721E2"/>
    <w:rsid w:val="00E73E0C"/>
    <w:rsid w:val="00E815A5"/>
    <w:rsid w:val="00E85A61"/>
    <w:rsid w:val="00E86D39"/>
    <w:rsid w:val="00E94CBF"/>
    <w:rsid w:val="00EA5A68"/>
    <w:rsid w:val="00EB0DD8"/>
    <w:rsid w:val="00EB1800"/>
    <w:rsid w:val="00EB3BAB"/>
    <w:rsid w:val="00ED1B87"/>
    <w:rsid w:val="00EE2A6F"/>
    <w:rsid w:val="00EE2F33"/>
    <w:rsid w:val="00EF3FC9"/>
    <w:rsid w:val="00EF57BB"/>
    <w:rsid w:val="00F01CD0"/>
    <w:rsid w:val="00F05452"/>
    <w:rsid w:val="00F073DF"/>
    <w:rsid w:val="00F107CB"/>
    <w:rsid w:val="00F13FEB"/>
    <w:rsid w:val="00F214E1"/>
    <w:rsid w:val="00F22CE7"/>
    <w:rsid w:val="00F23B3F"/>
    <w:rsid w:val="00F25D47"/>
    <w:rsid w:val="00F265EB"/>
    <w:rsid w:val="00F34B8E"/>
    <w:rsid w:val="00F37E6A"/>
    <w:rsid w:val="00F51470"/>
    <w:rsid w:val="00F54A6A"/>
    <w:rsid w:val="00F61557"/>
    <w:rsid w:val="00F640B2"/>
    <w:rsid w:val="00F67843"/>
    <w:rsid w:val="00F74A85"/>
    <w:rsid w:val="00F76BD9"/>
    <w:rsid w:val="00F83B6B"/>
    <w:rsid w:val="00F8664A"/>
    <w:rsid w:val="00F86888"/>
    <w:rsid w:val="00F871E7"/>
    <w:rsid w:val="00F96EDB"/>
    <w:rsid w:val="00FA00CD"/>
    <w:rsid w:val="00FA39C2"/>
    <w:rsid w:val="00FA5FDD"/>
    <w:rsid w:val="00FB19F7"/>
    <w:rsid w:val="00FB5DCE"/>
    <w:rsid w:val="00FB62ED"/>
    <w:rsid w:val="00FD23A9"/>
    <w:rsid w:val="00FD4109"/>
    <w:rsid w:val="00FD6B75"/>
    <w:rsid w:val="00FE1E76"/>
    <w:rsid w:val="00FF210D"/>
    <w:rsid w:val="00FF52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5476B4"/>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476B4"/>
    <w:pPr>
      <w:keepNext/>
      <w:keepLines/>
      <w:spacing w:before="40"/>
      <w:outlineLvl w:val="1"/>
      <w:pPrChange w:id="0" w:author="Ted Habermann" w:date="2017-04-04T08:08:00Z">
        <w:pPr>
          <w:keepNext/>
          <w:keepLines/>
          <w:spacing w:before="40"/>
          <w:outlineLvl w:val="1"/>
        </w:pPr>
      </w:pPrChange>
    </w:pPr>
    <w:rPr>
      <w:rFonts w:ascii="Book Antiqua" w:eastAsiaTheme="majorEastAsia" w:hAnsi="Book Antiqua" w:cstheme="majorBidi"/>
      <w:color w:val="000000" w:themeColor="text1"/>
      <w:szCs w:val="18"/>
      <w:rPrChange w:id="0" w:author="Ted Habermann" w:date="2017-04-04T08:08:00Z">
        <w:rPr>
          <w:rFonts w:ascii="Book Antiqua" w:eastAsiaTheme="majorEastAsia" w:hAnsi="Book Antiqua" w:cstheme="majorBidi"/>
          <w:color w:val="000000" w:themeColor="text1"/>
          <w:sz w:val="18"/>
          <w:szCs w:val="18"/>
          <w:lang w:val="en-US" w:eastAsia="en-US" w:bidi="ar-SA"/>
        </w:rPr>
      </w:rPrChange>
    </w:rPr>
  </w:style>
  <w:style w:type="paragraph" w:styleId="Heading3">
    <w:name w:val="heading 3"/>
    <w:basedOn w:val="Normal"/>
    <w:next w:val="Normal"/>
    <w:link w:val="Heading3Char"/>
    <w:uiPriority w:val="9"/>
    <w:unhideWhenUsed/>
    <w:qFormat/>
    <w:rsid w:val="0085042D"/>
    <w:pPr>
      <w:keepNext/>
      <w:keepLines/>
      <w:spacing w:before="40"/>
      <w:outlineLvl w:val="2"/>
      <w:pPrChange w:id="1" w:author="Ted Habermann" w:date="2017-04-04T08:19:00Z">
        <w:pPr>
          <w:keepNext/>
          <w:keepLines/>
          <w:spacing w:before="40"/>
          <w:outlineLvl w:val="2"/>
        </w:pPr>
      </w:pPrChange>
    </w:pPr>
    <w:rPr>
      <w:rFonts w:ascii="Book Antiqua" w:eastAsiaTheme="majorEastAsia" w:hAnsi="Book Antiqua" w:cstheme="majorBidi"/>
      <w:i/>
      <w:iCs/>
      <w:color w:val="1F3763" w:themeColor="accent1" w:themeShade="7F"/>
      <w:rPrChange w:id="1" w:author="Ted Habermann" w:date="2017-04-04T08:19:00Z">
        <w:rPr>
          <w:rFonts w:asciiTheme="majorHAnsi" w:eastAsiaTheme="majorEastAsia" w:hAnsiTheme="majorHAnsi" w:cstheme="majorBidi"/>
          <w:color w:val="1F3763" w:themeColor="accent1" w:themeShade="7F"/>
          <w:sz w:val="24"/>
          <w:szCs w:val="24"/>
          <w:lang w:val="en-US" w:eastAsia="en-US" w:bidi="ar-SA"/>
        </w:rPr>
      </w:rPrChange>
    </w:rPr>
  </w:style>
  <w:style w:type="paragraph" w:styleId="Heading4">
    <w:name w:val="heading 4"/>
    <w:basedOn w:val="Normal"/>
    <w:next w:val="Normal"/>
    <w:link w:val="Heading4Char"/>
    <w:uiPriority w:val="9"/>
    <w:unhideWhenUsed/>
    <w:qFormat/>
    <w:rsid w:val="00896D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5476B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476B4"/>
    <w:rPr>
      <w:rFonts w:ascii="Book Antiqua" w:eastAsiaTheme="majorEastAsia" w:hAnsi="Book Antiqua" w:cstheme="majorBidi"/>
      <w:color w:val="000000" w:themeColor="text1"/>
      <w:szCs w:val="18"/>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85042D"/>
    <w:rPr>
      <w:rFonts w:ascii="Book Antiqua" w:eastAsiaTheme="majorEastAsia" w:hAnsi="Book Antiqua" w:cstheme="majorBidi"/>
      <w:i/>
      <w:iCs/>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896D0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73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255">
      <w:bodyDiv w:val="1"/>
      <w:marLeft w:val="0"/>
      <w:marRight w:val="0"/>
      <w:marTop w:val="0"/>
      <w:marBottom w:val="0"/>
      <w:divBdr>
        <w:top w:val="none" w:sz="0" w:space="0" w:color="auto"/>
        <w:left w:val="none" w:sz="0" w:space="0" w:color="auto"/>
        <w:bottom w:val="none" w:sz="0" w:space="0" w:color="auto"/>
        <w:right w:val="none" w:sz="0" w:space="0" w:color="auto"/>
      </w:divBdr>
    </w:div>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354378710">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21309399">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hyperlink" Target="http://intranet2.lternet.edu/sites/intranet2.lternet.edu/files/documents/Scientific_Reports/Informatics/emlbestpractices_oct2004_final.pdf" TargetMode="External"/><Relationship Id="rId24" Type="http://schemas.openxmlformats.org/officeDocument/2006/relationships/hyperlink" Target="http://intranet2.lternet.edu/sites/intranet2.lternet.edu/files/documents/Scientific_Reports/Informatics/emlbestpractices_oct2004_final.pdf" TargetMode="External"/><Relationship Id="rId25" Type="http://schemas.openxmlformats.org/officeDocument/2006/relationships/hyperlink" Target="http://intranet2.lternet.edu/sites/intranet2.lternet.edu/files/documents/Scientific_Reports/Informatics/emlbestpractices_oct2004_final.pdf" TargetMode="External"/><Relationship Id="rId26" Type="http://schemas.openxmlformats.org/officeDocument/2006/relationships/hyperlink" Target="http://intranet2.lternet.edu/sites/intranet2.lternet.edu/files/documents/Scientific_Reports/Informatics/emlbestpractices_oct2004_final.pdf" TargetMode="External"/><Relationship Id="rId27" Type="http://schemas.openxmlformats.org/officeDocument/2006/relationships/hyperlink" Target="http://intranet2.lternet.edu/sites/intranet2.lternet.edu/files/documents/Scientific_Reports/Informatics/emlbestpractices_oct2004_final.pdf" TargetMode="Externa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DataONE.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ConceptMining/RAD/DataONE/CONCAT_DataONE.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scgordon/ConceptMining/RAD/DataONE/CONCAT_DataON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Users/scgordon/ConceptMining/RAD/DataONE/CONCAT_DataONE.xlsx" TargetMode="External"/><Relationship Id="rId4" Type="http://schemas.openxmlformats.org/officeDocument/2006/relationships/chartUserShapes" Target="../drawings/drawing1.xml"/><Relationship Id="rId1" Type="http://schemas.microsoft.com/office/2011/relationships/chartStyle" Target="style6.xml"/><Relationship Id="rId2" Type="http://schemas.microsoft.com/office/2011/relationships/chartColorStyle" Target="colors6.xm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663127024"/>
        <c:axId val="663128800"/>
      </c:lineChart>
      <c:catAx>
        <c:axId val="66312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128800"/>
        <c:crosses val="autoZero"/>
        <c:auto val="1"/>
        <c:lblAlgn val="ctr"/>
        <c:lblOffset val="100"/>
        <c:noMultiLvlLbl val="0"/>
      </c:catAx>
      <c:valAx>
        <c:axId val="66312880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127024"/>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w="19050">
              <a:solidFill>
                <a:schemeClr val="accent2"/>
              </a:solid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636208496"/>
        <c:axId val="636210272"/>
      </c:barChart>
      <c:catAx>
        <c:axId val="63620849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10272"/>
        <c:crosses val="autoZero"/>
        <c:auto val="1"/>
        <c:lblAlgn val="ctr"/>
        <c:lblOffset val="100"/>
        <c:noMultiLvlLbl val="0"/>
      </c:catAx>
      <c:valAx>
        <c:axId val="63621027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0849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662970960"/>
        <c:axId val="662973008"/>
      </c:barChart>
      <c:catAx>
        <c:axId val="66297096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73008"/>
        <c:crosses val="autoZero"/>
        <c:auto val="1"/>
        <c:lblAlgn val="ctr"/>
        <c:lblOffset val="100"/>
        <c:noMultiLvlLbl val="0"/>
      </c:catAx>
      <c:valAx>
        <c:axId val="66297300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7096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Integration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completenessDistribution!$B$46</c:f>
              <c:strCache>
                <c:ptCount val="1"/>
                <c:pt idx="0">
                  <c:v>CLOEBIRD</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completenessDistribution!$B$47:$B$50</c:f>
              <c:numCache>
                <c:formatCode>General</c:formatCode>
                <c:ptCount val="4"/>
                <c:pt idx="0">
                  <c:v>0.0</c:v>
                </c:pt>
                <c:pt idx="1">
                  <c:v>0.0</c:v>
                </c:pt>
                <c:pt idx="2">
                  <c:v>1.0</c:v>
                </c:pt>
                <c:pt idx="3">
                  <c:v>0.0</c:v>
                </c:pt>
              </c:numCache>
            </c:numRef>
          </c:val>
        </c:ser>
        <c:ser>
          <c:idx val="1"/>
          <c:order val="1"/>
          <c:tx>
            <c:strRef>
              <c:f>completenessDistribution!$C$46</c:f>
              <c:strCache>
                <c:ptCount val="1"/>
                <c:pt idx="0">
                  <c:v>ESA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completenessDistribution!$C$47:$C$50</c:f>
              <c:numCache>
                <c:formatCode>General</c:formatCode>
                <c:ptCount val="4"/>
                <c:pt idx="0">
                  <c:v>0.0</c:v>
                </c:pt>
                <c:pt idx="1">
                  <c:v>0.0</c:v>
                </c:pt>
                <c:pt idx="2">
                  <c:v>0.0</c:v>
                </c:pt>
                <c:pt idx="3">
                  <c:v>53.0</c:v>
                </c:pt>
              </c:numCache>
            </c:numRef>
          </c:val>
        </c:ser>
        <c:ser>
          <c:idx val="2"/>
          <c:order val="2"/>
          <c:tx>
            <c:strRef>
              <c:f>completenessDistribution!$D$46</c:f>
              <c:strCache>
                <c:ptCount val="1"/>
                <c:pt idx="0">
                  <c:v>GLEON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completenessDistribution!$D$47:$D$50</c:f>
              <c:numCache>
                <c:formatCode>General</c:formatCode>
                <c:ptCount val="4"/>
                <c:pt idx="0">
                  <c:v>0.0</c:v>
                </c:pt>
                <c:pt idx="1">
                  <c:v>0.0</c:v>
                </c:pt>
                <c:pt idx="2">
                  <c:v>11.0</c:v>
                </c:pt>
                <c:pt idx="3">
                  <c:v>2.0</c:v>
                </c:pt>
              </c:numCache>
            </c:numRef>
          </c:val>
        </c:ser>
        <c:ser>
          <c:idx val="3"/>
          <c:order val="3"/>
          <c:tx>
            <c:strRef>
              <c:f>completenessDistribution!$E$46</c:f>
              <c:strCache>
                <c:ptCount val="1"/>
                <c:pt idx="0">
                  <c:v>GOA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completenessDistribution!$E$47:$E$50</c:f>
              <c:numCache>
                <c:formatCode>General</c:formatCode>
                <c:ptCount val="4"/>
                <c:pt idx="0">
                  <c:v>0.0</c:v>
                </c:pt>
                <c:pt idx="1">
                  <c:v>0.0</c:v>
                </c:pt>
                <c:pt idx="2">
                  <c:v>82.0</c:v>
                </c:pt>
                <c:pt idx="3">
                  <c:v>16.0</c:v>
                </c:pt>
              </c:numCache>
            </c:numRef>
          </c:val>
        </c:ser>
        <c:ser>
          <c:idx val="4"/>
          <c:order val="4"/>
          <c:tx>
            <c:strRef>
              <c:f>completenessDistribution!$F$46</c:f>
              <c:strCache>
                <c:ptCount val="1"/>
                <c:pt idx="0">
                  <c:v>IOE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completenessDistribution!$F$47:$F$50</c:f>
              <c:numCache>
                <c:formatCode>General</c:formatCode>
                <c:ptCount val="4"/>
                <c:pt idx="0">
                  <c:v>0.0</c:v>
                </c:pt>
                <c:pt idx="1">
                  <c:v>0.0</c:v>
                </c:pt>
                <c:pt idx="2">
                  <c:v>7.0</c:v>
                </c:pt>
                <c:pt idx="3">
                  <c:v>17.0</c:v>
                </c:pt>
              </c:numCache>
            </c:numRef>
          </c:val>
        </c:ser>
        <c:ser>
          <c:idx val="5"/>
          <c:order val="5"/>
          <c:tx>
            <c:strRef>
              <c:f>completenessDistribution!$G$46</c:f>
              <c:strCache>
                <c:ptCount val="1"/>
                <c:pt idx="0">
                  <c:v>KNB</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completenessDistribution!$G$47:$G$50</c:f>
              <c:numCache>
                <c:formatCode>General</c:formatCode>
                <c:ptCount val="4"/>
                <c:pt idx="0">
                  <c:v>0.0</c:v>
                </c:pt>
                <c:pt idx="1">
                  <c:v>2.0</c:v>
                </c:pt>
                <c:pt idx="2">
                  <c:v>33.0</c:v>
                </c:pt>
                <c:pt idx="3">
                  <c:v>132.0</c:v>
                </c:pt>
              </c:numCache>
            </c:numRef>
          </c:val>
        </c:ser>
        <c:ser>
          <c:idx val="6"/>
          <c:order val="6"/>
          <c:tx>
            <c:strRef>
              <c:f>completenessDistribution!$H$46</c:f>
              <c:strCache>
                <c:ptCount val="1"/>
                <c:pt idx="0">
                  <c:v>KUBI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completenessDistribution!$H$47:$H$50</c:f>
              <c:numCache>
                <c:formatCode>General</c:formatCode>
                <c:ptCount val="4"/>
                <c:pt idx="0">
                  <c:v>0.0</c:v>
                </c:pt>
                <c:pt idx="1">
                  <c:v>0.0</c:v>
                </c:pt>
                <c:pt idx="2">
                  <c:v>0.0</c:v>
                </c:pt>
                <c:pt idx="3">
                  <c:v>172.0</c:v>
                </c:pt>
              </c:numCache>
            </c:numRef>
          </c:val>
        </c:ser>
        <c:ser>
          <c:idx val="7"/>
          <c:order val="7"/>
          <c:tx>
            <c:strRef>
              <c:f>completenessDistribution!$I$46</c:f>
              <c:strCache>
                <c:ptCount val="1"/>
                <c:pt idx="0">
                  <c:v>LTER</c:v>
                </c:pt>
              </c:strCache>
            </c:strRef>
          </c:tx>
          <c:spPr>
            <a:solidFill>
              <a:schemeClr val="accent2"/>
            </a:solidFill>
            <a:ln w="0">
              <a:solidFill>
                <a:schemeClr val="accent2"/>
              </a:solidFill>
            </a:ln>
            <a:effectLst/>
          </c:spPr>
          <c:invertIfNegative val="0"/>
          <c:dPt>
            <c:idx val="0"/>
            <c:invertIfNegative val="0"/>
            <c:bubble3D val="0"/>
            <c:spPr>
              <a:solidFill>
                <a:schemeClr val="accent2"/>
              </a:solidFill>
              <a:ln w="63500">
                <a:solidFill>
                  <a:schemeClr val="accent2"/>
                </a:solidFill>
              </a:ln>
              <a:effectLst/>
            </c:spPr>
          </c:dPt>
          <c:cat>
            <c:numRef>
              <c:f>completenessDistribution!$A$47:$A$50</c:f>
              <c:numCache>
                <c:formatCode>General</c:formatCode>
                <c:ptCount val="4"/>
                <c:pt idx="0">
                  <c:v>0.0</c:v>
                </c:pt>
                <c:pt idx="1">
                  <c:v>1.0</c:v>
                </c:pt>
                <c:pt idx="2">
                  <c:v>2.0</c:v>
                </c:pt>
                <c:pt idx="3">
                  <c:v>3.0</c:v>
                </c:pt>
              </c:numCache>
            </c:numRef>
          </c:cat>
          <c:val>
            <c:numRef>
              <c:f>completenessDistribution!$I$47:$I$50</c:f>
              <c:numCache>
                <c:formatCode>General</c:formatCode>
                <c:ptCount val="4"/>
                <c:pt idx="0">
                  <c:v>1.0</c:v>
                </c:pt>
                <c:pt idx="1">
                  <c:v>19.0</c:v>
                </c:pt>
                <c:pt idx="2">
                  <c:v>126.0</c:v>
                </c:pt>
                <c:pt idx="3">
                  <c:v>104.0</c:v>
                </c:pt>
              </c:numCache>
            </c:numRef>
          </c:val>
        </c:ser>
        <c:ser>
          <c:idx val="8"/>
          <c:order val="8"/>
          <c:tx>
            <c:strRef>
              <c:f>completenessDistribution!$J$46</c:f>
              <c:strCache>
                <c:ptCount val="1"/>
                <c:pt idx="0">
                  <c:v>LTER_EUROPE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completenessDistribution!$J$47:$J$50</c:f>
              <c:numCache>
                <c:formatCode>General</c:formatCode>
                <c:ptCount val="4"/>
                <c:pt idx="0">
                  <c:v>0.0</c:v>
                </c:pt>
                <c:pt idx="1">
                  <c:v>0.0</c:v>
                </c:pt>
                <c:pt idx="2">
                  <c:v>0.0</c:v>
                </c:pt>
                <c:pt idx="3">
                  <c:v>165.0</c:v>
                </c:pt>
              </c:numCache>
            </c:numRef>
          </c:val>
        </c:ser>
        <c:ser>
          <c:idx val="9"/>
          <c:order val="9"/>
          <c:tx>
            <c:strRef>
              <c:f>completenessDistribution!$K$46</c:f>
              <c:strCache>
                <c:ptCount val="1"/>
                <c:pt idx="0">
                  <c:v>ONEShare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completenessDistribution!$K$47:$K$50</c:f>
              <c:numCache>
                <c:formatCode>General</c:formatCode>
                <c:ptCount val="4"/>
                <c:pt idx="0">
                  <c:v>0.0</c:v>
                </c:pt>
                <c:pt idx="1">
                  <c:v>0.0</c:v>
                </c:pt>
                <c:pt idx="2">
                  <c:v>104.0</c:v>
                </c:pt>
                <c:pt idx="3">
                  <c:v>5.0</c:v>
                </c:pt>
              </c:numCache>
            </c:numRef>
          </c:val>
        </c:ser>
        <c:ser>
          <c:idx val="10"/>
          <c:order val="10"/>
          <c:tx>
            <c:strRef>
              <c:f>completenessDistribution!$L$46</c:f>
              <c:strCache>
                <c:ptCount val="1"/>
                <c:pt idx="0">
                  <c:v>PISCO</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completenessDistribution!$L$47:$L$50</c:f>
              <c:numCache>
                <c:formatCode>General</c:formatCode>
                <c:ptCount val="4"/>
                <c:pt idx="0">
                  <c:v>0.0</c:v>
                </c:pt>
                <c:pt idx="1">
                  <c:v>0.0</c:v>
                </c:pt>
                <c:pt idx="2">
                  <c:v>248.0</c:v>
                </c:pt>
                <c:pt idx="3">
                  <c:v>0.0</c:v>
                </c:pt>
              </c:numCache>
            </c:numRef>
          </c:val>
        </c:ser>
        <c:ser>
          <c:idx val="11"/>
          <c:order val="11"/>
          <c:tx>
            <c:strRef>
              <c:f>completenessDistribution!$M$46</c:f>
              <c:strCache>
                <c:ptCount val="1"/>
                <c:pt idx="0">
                  <c:v>SANPARKS</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completenessDistribution!$M$47:$M$50</c:f>
              <c:numCache>
                <c:formatCode>General</c:formatCode>
                <c:ptCount val="4"/>
                <c:pt idx="0">
                  <c:v>0.0</c:v>
                </c:pt>
                <c:pt idx="1">
                  <c:v>0.0</c:v>
                </c:pt>
                <c:pt idx="2">
                  <c:v>171.0</c:v>
                </c:pt>
                <c:pt idx="3">
                  <c:v>76.0</c:v>
                </c:pt>
              </c:numCache>
            </c:numRef>
          </c:val>
        </c:ser>
        <c:ser>
          <c:idx val="12"/>
          <c:order val="12"/>
          <c:tx>
            <c:strRef>
              <c:f>completenessDistribution!$N$46</c:f>
              <c:strCache>
                <c:ptCount val="1"/>
                <c:pt idx="0">
                  <c:v>TERN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completenessDistribution!$N$47:$N$50</c:f>
              <c:numCache>
                <c:formatCode>General</c:formatCode>
                <c:ptCount val="4"/>
                <c:pt idx="0">
                  <c:v>0.0</c:v>
                </c:pt>
                <c:pt idx="1">
                  <c:v>0.0</c:v>
                </c:pt>
                <c:pt idx="2">
                  <c:v>0.0</c:v>
                </c:pt>
                <c:pt idx="3">
                  <c:v>250.0</c:v>
                </c:pt>
              </c:numCache>
            </c:numRef>
          </c:val>
        </c:ser>
        <c:ser>
          <c:idx val="13"/>
          <c:order val="13"/>
          <c:tx>
            <c:strRef>
              <c:f>completenessDistribution!$O$46</c:f>
              <c:strCache>
                <c:ptCount val="1"/>
                <c:pt idx="0">
                  <c:v>TFRI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completenessDistribution!$O$47:$O$50</c:f>
              <c:numCache>
                <c:formatCode>General</c:formatCode>
                <c:ptCount val="4"/>
                <c:pt idx="0">
                  <c:v>0.0</c:v>
                </c:pt>
                <c:pt idx="1">
                  <c:v>0.0</c:v>
                </c:pt>
                <c:pt idx="2">
                  <c:v>228.0</c:v>
                </c:pt>
                <c:pt idx="3">
                  <c:v>22.0</c:v>
                </c:pt>
              </c:numCache>
            </c:numRef>
          </c:val>
        </c:ser>
        <c:ser>
          <c:idx val="14"/>
          <c:order val="14"/>
          <c:tx>
            <c:strRef>
              <c:f>completenessDistribution!$P$46</c:f>
              <c:strCache>
                <c:ptCount val="1"/>
                <c:pt idx="0">
                  <c:v>USANPN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completenessDistribution!$P$47:$P$50</c:f>
              <c:numCache>
                <c:formatCode>General</c:formatCode>
                <c:ptCount val="4"/>
                <c:pt idx="0">
                  <c:v>0.0</c:v>
                </c:pt>
                <c:pt idx="1">
                  <c:v>0.0</c:v>
                </c:pt>
                <c:pt idx="2">
                  <c:v>6.0</c:v>
                </c:pt>
                <c:pt idx="3">
                  <c:v>0.0</c:v>
                </c:pt>
              </c:numCache>
            </c:numRef>
          </c:val>
        </c:ser>
        <c:ser>
          <c:idx val="15"/>
          <c:order val="15"/>
          <c:tx>
            <c:strRef>
              <c:f>completenessDistribution!$Q$46</c:f>
              <c:strCache>
                <c:ptCount val="1"/>
                <c:pt idx="0">
                  <c:v>CDL</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completenessDistribution!$Q$47:$Q$50</c:f>
              <c:numCache>
                <c:formatCode>General</c:formatCode>
                <c:ptCount val="4"/>
                <c:pt idx="0">
                  <c:v>0.0</c:v>
                </c:pt>
                <c:pt idx="1">
                  <c:v>250.0</c:v>
                </c:pt>
                <c:pt idx="2">
                  <c:v>0.0</c:v>
                </c:pt>
                <c:pt idx="3">
                  <c:v>0.0</c:v>
                </c:pt>
              </c:numCache>
            </c:numRef>
          </c:val>
        </c:ser>
        <c:ser>
          <c:idx val="16"/>
          <c:order val="16"/>
          <c:tx>
            <c:strRef>
              <c:f>completenessDistribution!$R$46</c:f>
              <c:strCache>
                <c:ptCount val="1"/>
                <c:pt idx="0">
                  <c:v>EDACGSTORE</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completenessDistribution!$R$47:$R$50</c:f>
              <c:numCache>
                <c:formatCode>General</c:formatCode>
                <c:ptCount val="4"/>
                <c:pt idx="0">
                  <c:v>0.0</c:v>
                </c:pt>
                <c:pt idx="1">
                  <c:v>199.0</c:v>
                </c:pt>
                <c:pt idx="2">
                  <c:v>8.0</c:v>
                </c:pt>
                <c:pt idx="3">
                  <c:v>43.0</c:v>
                </c:pt>
              </c:numCache>
            </c:numRef>
          </c:val>
        </c:ser>
        <c:ser>
          <c:idx val="17"/>
          <c:order val="17"/>
          <c:tx>
            <c:strRef>
              <c:f>completenessDistribution!$S$46</c:f>
              <c:strCache>
                <c:ptCount val="1"/>
                <c:pt idx="0">
                  <c:v>NMEPSCOR</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completenessDistribution!$S$47:$S$50</c:f>
              <c:numCache>
                <c:formatCode>General</c:formatCode>
                <c:ptCount val="4"/>
                <c:pt idx="0">
                  <c:v>0.0</c:v>
                </c:pt>
                <c:pt idx="1">
                  <c:v>7.0</c:v>
                </c:pt>
                <c:pt idx="2">
                  <c:v>0.0</c:v>
                </c:pt>
                <c:pt idx="3">
                  <c:v>0.0</c:v>
                </c:pt>
              </c:numCache>
            </c:numRef>
          </c:val>
        </c:ser>
        <c:ser>
          <c:idx val="18"/>
          <c:order val="18"/>
          <c:tx>
            <c:strRef>
              <c:f>completenessDistribution!$T$46</c:f>
              <c:strCache>
                <c:ptCount val="1"/>
                <c:pt idx="0">
                  <c:v>SEAD</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completenessDistribution!$T$47:$T$50</c:f>
              <c:numCache>
                <c:formatCode>General</c:formatCode>
                <c:ptCount val="4"/>
                <c:pt idx="0">
                  <c:v>0.0</c:v>
                </c:pt>
                <c:pt idx="1">
                  <c:v>0.0</c:v>
                </c:pt>
                <c:pt idx="2">
                  <c:v>1.0</c:v>
                </c:pt>
                <c:pt idx="3">
                  <c:v>17.0</c:v>
                </c:pt>
              </c:numCache>
            </c:numRef>
          </c:val>
        </c:ser>
        <c:ser>
          <c:idx val="19"/>
          <c:order val="19"/>
          <c:tx>
            <c:strRef>
              <c:f>completenessDistribution!$U$46</c:f>
              <c:strCache>
                <c:ptCount val="1"/>
                <c:pt idx="0">
                  <c:v>USGSCSAS</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completenessDistribution!$U$47:$U$50</c:f>
              <c:numCache>
                <c:formatCode>General</c:formatCode>
                <c:ptCount val="4"/>
                <c:pt idx="0">
                  <c:v>0.0</c:v>
                </c:pt>
                <c:pt idx="1">
                  <c:v>227.0</c:v>
                </c:pt>
                <c:pt idx="2">
                  <c:v>12.0</c:v>
                </c:pt>
                <c:pt idx="3">
                  <c:v>1.0</c:v>
                </c:pt>
              </c:numCache>
            </c:numRef>
          </c:val>
        </c:ser>
        <c:dLbls>
          <c:showLegendKey val="0"/>
          <c:showVal val="0"/>
          <c:showCatName val="0"/>
          <c:showSerName val="0"/>
          <c:showPercent val="0"/>
          <c:showBubbleSize val="0"/>
        </c:dLbls>
        <c:gapWidth val="150"/>
        <c:overlap val="100"/>
        <c:axId val="636500544"/>
        <c:axId val="636502320"/>
      </c:barChart>
      <c:catAx>
        <c:axId val="63650054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502320"/>
        <c:crosses val="autoZero"/>
        <c:auto val="1"/>
        <c:lblAlgn val="ctr"/>
        <c:lblOffset val="100"/>
        <c:noMultiLvlLbl val="0"/>
      </c:catAx>
      <c:valAx>
        <c:axId val="636502320"/>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500544"/>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634952560"/>
        <c:axId val="634954336"/>
      </c:barChart>
      <c:catAx>
        <c:axId val="6349525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954336"/>
        <c:crosses val="autoZero"/>
        <c:auto val="1"/>
        <c:lblAlgn val="ctr"/>
        <c:lblOffset val="100"/>
        <c:noMultiLvlLbl val="0"/>
      </c:catAx>
      <c:valAx>
        <c:axId val="634954336"/>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952560"/>
        <c:crosses val="max"/>
        <c:crossBetween val="between"/>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0852057478772044"/>
          <c:w val="0.762859882899253"/>
          <c:h val="0.823911601187017"/>
        </c:manualLayout>
      </c:layout>
      <c:barChart>
        <c:barDir val="bar"/>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axId val="635012416"/>
        <c:axId val="635014736"/>
      </c:barChart>
      <c:catAx>
        <c:axId val="6350124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014736"/>
        <c:crosses val="autoZero"/>
        <c:auto val="1"/>
        <c:lblAlgn val="ctr"/>
        <c:lblOffset val="100"/>
        <c:noMultiLvlLbl val="0"/>
      </c:catAx>
      <c:valAx>
        <c:axId val="635014736"/>
        <c:scaling>
          <c:orientation val="minMax"/>
          <c:max val="1.0"/>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01241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axId val="634439792"/>
        <c:axId val="634457888"/>
      </c:barChart>
      <c:catAx>
        <c:axId val="6344397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457888"/>
        <c:crosses val="autoZero"/>
        <c:auto val="1"/>
        <c:lblAlgn val="ctr"/>
        <c:lblOffset val="100"/>
        <c:noMultiLvlLbl val="0"/>
      </c:catAx>
      <c:valAx>
        <c:axId val="634457888"/>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43979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axId val="634442320"/>
        <c:axId val="634444096"/>
      </c:barChart>
      <c:catAx>
        <c:axId val="634442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444096"/>
        <c:crosses val="autoZero"/>
        <c:auto val="1"/>
        <c:lblAlgn val="ctr"/>
        <c:lblOffset val="100"/>
        <c:noMultiLvlLbl val="0"/>
      </c:catAx>
      <c:valAx>
        <c:axId val="634444096"/>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44232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axId val="634477680"/>
        <c:axId val="634503456"/>
      </c:barChart>
      <c:catAx>
        <c:axId val="6344776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503456"/>
        <c:crosses val="autoZero"/>
        <c:auto val="1"/>
        <c:lblAlgn val="ctr"/>
        <c:lblOffset val="100"/>
        <c:noMultiLvlLbl val="0"/>
      </c:catAx>
      <c:valAx>
        <c:axId val="634503456"/>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47768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Signature Sum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SigSumDistribution!$B$3</c:f>
              <c:strCache>
                <c:ptCount val="1"/>
                <c:pt idx="0">
                  <c:v>CDL</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SigSumDistribution!$C$3:$V$3</c:f>
              <c:numCache>
                <c:formatCode>General</c:formatCode>
                <c:ptCount val="20"/>
                <c:pt idx="8">
                  <c:v>250.0</c:v>
                </c:pt>
              </c:numCache>
            </c:numRef>
          </c:val>
        </c:ser>
        <c:ser>
          <c:idx val="1"/>
          <c:order val="1"/>
          <c:tx>
            <c:strRef>
              <c:f>SigSumDistribution!$B$4</c:f>
              <c:strCache>
                <c:ptCount val="1"/>
                <c:pt idx="0">
                  <c:v>CLOEBIRD</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SigSumDistribution!$C$4:$V$4</c:f>
              <c:numCache>
                <c:formatCode>General</c:formatCode>
                <c:ptCount val="20"/>
                <c:pt idx="5">
                  <c:v>1.0</c:v>
                </c:pt>
              </c:numCache>
            </c:numRef>
          </c:val>
        </c:ser>
        <c:ser>
          <c:idx val="2"/>
          <c:order val="2"/>
          <c:tx>
            <c:strRef>
              <c:f>SigSumDistribution!$B$5</c:f>
              <c:strCache>
                <c:ptCount val="1"/>
                <c:pt idx="0">
                  <c:v>EDACGSTORE</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SigSumDistribution!$C$5:$V$5</c:f>
              <c:numCache>
                <c:formatCode>General</c:formatCode>
                <c:ptCount val="20"/>
                <c:pt idx="6">
                  <c:v>188.0</c:v>
                </c:pt>
                <c:pt idx="7">
                  <c:v>14.0</c:v>
                </c:pt>
                <c:pt idx="8">
                  <c:v>2.0</c:v>
                </c:pt>
                <c:pt idx="9">
                  <c:v>19.0</c:v>
                </c:pt>
                <c:pt idx="10">
                  <c:v>27.0</c:v>
                </c:pt>
              </c:numCache>
            </c:numRef>
          </c:val>
        </c:ser>
        <c:ser>
          <c:idx val="3"/>
          <c:order val="3"/>
          <c:tx>
            <c:strRef>
              <c:f>SigSumDistribution!$B$6</c:f>
              <c:strCache>
                <c:ptCount val="1"/>
                <c:pt idx="0">
                  <c:v>ESA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SigSumDistribution!$C$6:$V$6</c:f>
              <c:numCache>
                <c:formatCode>General</c:formatCode>
                <c:ptCount val="20"/>
                <c:pt idx="8">
                  <c:v>19.0</c:v>
                </c:pt>
                <c:pt idx="9">
                  <c:v>22.0</c:v>
                </c:pt>
                <c:pt idx="10">
                  <c:v>8.0</c:v>
                </c:pt>
                <c:pt idx="11">
                  <c:v>4.0</c:v>
                </c:pt>
              </c:numCache>
            </c:numRef>
          </c:val>
        </c:ser>
        <c:ser>
          <c:idx val="4"/>
          <c:order val="4"/>
          <c:tx>
            <c:strRef>
              <c:f>SigSumDistribution!$B$7</c:f>
              <c:strCache>
                <c:ptCount val="1"/>
                <c:pt idx="0">
                  <c:v>GLEON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SigSumDistribution!$C$7:$V$7</c:f>
              <c:numCache>
                <c:formatCode>General</c:formatCode>
                <c:ptCount val="20"/>
                <c:pt idx="3">
                  <c:v>1.0</c:v>
                </c:pt>
                <c:pt idx="4">
                  <c:v>2.0</c:v>
                </c:pt>
                <c:pt idx="5">
                  <c:v>1.0</c:v>
                </c:pt>
                <c:pt idx="7">
                  <c:v>1.0</c:v>
                </c:pt>
                <c:pt idx="8">
                  <c:v>4.0</c:v>
                </c:pt>
                <c:pt idx="9">
                  <c:v>1.0</c:v>
                </c:pt>
                <c:pt idx="10">
                  <c:v>1.0</c:v>
                </c:pt>
                <c:pt idx="11">
                  <c:v>1.0</c:v>
                </c:pt>
                <c:pt idx="16">
                  <c:v>1.0</c:v>
                </c:pt>
              </c:numCache>
            </c:numRef>
          </c:val>
        </c:ser>
        <c:ser>
          <c:idx val="5"/>
          <c:order val="5"/>
          <c:tx>
            <c:strRef>
              <c:f>SigSumDistribution!$B$8</c:f>
              <c:strCache>
                <c:ptCount val="1"/>
                <c:pt idx="0">
                  <c:v>GOA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SigSumDistribution!$C$8:$V$8</c:f>
              <c:numCache>
                <c:formatCode>General</c:formatCode>
                <c:ptCount val="20"/>
                <c:pt idx="6">
                  <c:v>48.0</c:v>
                </c:pt>
                <c:pt idx="7">
                  <c:v>28.0</c:v>
                </c:pt>
                <c:pt idx="8">
                  <c:v>6.0</c:v>
                </c:pt>
                <c:pt idx="10">
                  <c:v>6.0</c:v>
                </c:pt>
                <c:pt idx="11">
                  <c:v>6.0</c:v>
                </c:pt>
                <c:pt idx="12">
                  <c:v>3.0</c:v>
                </c:pt>
                <c:pt idx="14">
                  <c:v>1.0</c:v>
                </c:pt>
              </c:numCache>
            </c:numRef>
          </c:val>
        </c:ser>
        <c:ser>
          <c:idx val="6"/>
          <c:order val="6"/>
          <c:tx>
            <c:strRef>
              <c:f>SigSumDistribution!$B$9</c:f>
              <c:strCache>
                <c:ptCount val="1"/>
                <c:pt idx="0">
                  <c:v>IOE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SigSumDistribution!$C$9:$V$9</c:f>
              <c:numCache>
                <c:formatCode>General</c:formatCode>
                <c:ptCount val="20"/>
                <c:pt idx="11">
                  <c:v>4.0</c:v>
                </c:pt>
                <c:pt idx="12">
                  <c:v>3.0</c:v>
                </c:pt>
                <c:pt idx="14">
                  <c:v>3.0</c:v>
                </c:pt>
                <c:pt idx="15">
                  <c:v>13.0</c:v>
                </c:pt>
                <c:pt idx="16">
                  <c:v>1.0</c:v>
                </c:pt>
              </c:numCache>
            </c:numRef>
          </c:val>
        </c:ser>
        <c:ser>
          <c:idx val="7"/>
          <c:order val="7"/>
          <c:tx>
            <c:strRef>
              <c:f>SigSumDistribution!$B$10</c:f>
              <c:strCache>
                <c:ptCount val="1"/>
                <c:pt idx="0">
                  <c:v>KNB</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SigSumDistribution!$C$10:$V$10</c:f>
              <c:numCache>
                <c:formatCode>General</c:formatCode>
                <c:ptCount val="20"/>
                <c:pt idx="5">
                  <c:v>3.0</c:v>
                </c:pt>
                <c:pt idx="6">
                  <c:v>2.0</c:v>
                </c:pt>
                <c:pt idx="7">
                  <c:v>8.0</c:v>
                </c:pt>
                <c:pt idx="8">
                  <c:v>14.0</c:v>
                </c:pt>
                <c:pt idx="9">
                  <c:v>13.0</c:v>
                </c:pt>
                <c:pt idx="10">
                  <c:v>7.0</c:v>
                </c:pt>
                <c:pt idx="11">
                  <c:v>18.0</c:v>
                </c:pt>
                <c:pt idx="12">
                  <c:v>30.0</c:v>
                </c:pt>
                <c:pt idx="13">
                  <c:v>51.0</c:v>
                </c:pt>
                <c:pt idx="14">
                  <c:v>7.0</c:v>
                </c:pt>
                <c:pt idx="15">
                  <c:v>7.0</c:v>
                </c:pt>
                <c:pt idx="16">
                  <c:v>5.0</c:v>
                </c:pt>
                <c:pt idx="17">
                  <c:v>2.0</c:v>
                </c:pt>
              </c:numCache>
            </c:numRef>
          </c:val>
        </c:ser>
        <c:ser>
          <c:idx val="8"/>
          <c:order val="8"/>
          <c:tx>
            <c:strRef>
              <c:f>SigSumDistribution!$B$11</c:f>
              <c:strCache>
                <c:ptCount val="1"/>
                <c:pt idx="0">
                  <c:v>KUBI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SigSumDistribution!$C$11:$V$11</c:f>
              <c:numCache>
                <c:formatCode>General</c:formatCode>
                <c:ptCount val="20"/>
                <c:pt idx="17">
                  <c:v>172.0</c:v>
                </c:pt>
              </c:numCache>
            </c:numRef>
          </c:val>
        </c:ser>
        <c:ser>
          <c:idx val="9"/>
          <c:order val="9"/>
          <c:tx>
            <c:strRef>
              <c:f>SigSumDistribution!$B$12</c:f>
              <c:strCache>
                <c:ptCount val="1"/>
                <c:pt idx="0">
                  <c:v>LTER</c:v>
                </c:pt>
              </c:strCache>
            </c:strRef>
          </c:tx>
          <c:spPr>
            <a:solidFill>
              <a:schemeClr val="accent2"/>
            </a:solidFill>
            <a:ln>
              <a:noFill/>
            </a:ln>
            <a:effectLst/>
          </c:spPr>
          <c:invertIfNegative val="0"/>
          <c:dPt>
            <c:idx val="0"/>
            <c:invertIfNegative val="0"/>
            <c:bubble3D val="0"/>
            <c:spPr>
              <a:solidFill>
                <a:schemeClr val="accent2"/>
              </a:solidFill>
              <a:ln w="22225">
                <a:solidFill>
                  <a:schemeClr val="accent2"/>
                </a:solidFill>
              </a:ln>
              <a:effectLst/>
            </c:spPr>
          </c:dPt>
          <c:dPt>
            <c:idx val="1"/>
            <c:invertIfNegative val="0"/>
            <c:bubble3D val="0"/>
            <c:spPr>
              <a:solidFill>
                <a:schemeClr val="accent2"/>
              </a:solidFill>
              <a:ln w="19050">
                <a:solidFill>
                  <a:schemeClr val="accent2"/>
                </a:solidFill>
              </a:ln>
              <a:effectLst/>
            </c:spPr>
          </c:dPt>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SigSumDistribution!$C$12:$V$12</c:f>
              <c:numCache>
                <c:formatCode>General</c:formatCode>
                <c:ptCount val="20"/>
                <c:pt idx="0">
                  <c:v>2.0</c:v>
                </c:pt>
                <c:pt idx="1">
                  <c:v>4.0</c:v>
                </c:pt>
                <c:pt idx="2">
                  <c:v>22.0</c:v>
                </c:pt>
                <c:pt idx="3">
                  <c:v>9.0</c:v>
                </c:pt>
                <c:pt idx="4">
                  <c:v>6.0</c:v>
                </c:pt>
                <c:pt idx="5">
                  <c:v>9.0</c:v>
                </c:pt>
                <c:pt idx="6">
                  <c:v>70.0</c:v>
                </c:pt>
                <c:pt idx="7">
                  <c:v>7.0</c:v>
                </c:pt>
                <c:pt idx="8">
                  <c:v>4.0</c:v>
                </c:pt>
                <c:pt idx="9">
                  <c:v>93.0</c:v>
                </c:pt>
                <c:pt idx="10">
                  <c:v>12.0</c:v>
                </c:pt>
                <c:pt idx="11">
                  <c:v>2.0</c:v>
                </c:pt>
                <c:pt idx="12">
                  <c:v>8.0</c:v>
                </c:pt>
                <c:pt idx="13">
                  <c:v>1.0</c:v>
                </c:pt>
                <c:pt idx="14">
                  <c:v>1.0</c:v>
                </c:pt>
              </c:numCache>
            </c:numRef>
          </c:val>
        </c:ser>
        <c:ser>
          <c:idx val="10"/>
          <c:order val="10"/>
          <c:tx>
            <c:strRef>
              <c:f>SigSumDistribution!$B$13</c:f>
              <c:strCache>
                <c:ptCount val="1"/>
                <c:pt idx="0">
                  <c:v>LTER_EUROPE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SigSumDistribution!$C$13:$V$13</c:f>
              <c:numCache>
                <c:formatCode>General</c:formatCode>
                <c:ptCount val="20"/>
                <c:pt idx="9">
                  <c:v>16.0</c:v>
                </c:pt>
                <c:pt idx="10">
                  <c:v>44.0</c:v>
                </c:pt>
                <c:pt idx="11">
                  <c:v>38.0</c:v>
                </c:pt>
                <c:pt idx="12">
                  <c:v>55.0</c:v>
                </c:pt>
                <c:pt idx="13">
                  <c:v>11.0</c:v>
                </c:pt>
                <c:pt idx="14">
                  <c:v>1.0</c:v>
                </c:pt>
              </c:numCache>
            </c:numRef>
          </c:val>
        </c:ser>
        <c:ser>
          <c:idx val="11"/>
          <c:order val="11"/>
          <c:tx>
            <c:strRef>
              <c:f>SigSumDistribution!$B$14</c:f>
              <c:strCache>
                <c:ptCount val="1"/>
                <c:pt idx="0">
                  <c:v>NMEPSCOR</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SigSumDistribution!$C$14:$V$14</c:f>
              <c:numCache>
                <c:formatCode>General</c:formatCode>
                <c:ptCount val="20"/>
                <c:pt idx="5">
                  <c:v>4.0</c:v>
                </c:pt>
                <c:pt idx="6">
                  <c:v>3.0</c:v>
                </c:pt>
              </c:numCache>
            </c:numRef>
          </c:val>
        </c:ser>
        <c:ser>
          <c:idx val="12"/>
          <c:order val="12"/>
          <c:tx>
            <c:strRef>
              <c:f>SigSumDistribution!$B$15</c:f>
              <c:strCache>
                <c:ptCount val="1"/>
                <c:pt idx="0">
                  <c:v>ONEShare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SigSumDistribution!$C$15:$V$15</c:f>
              <c:numCache>
                <c:formatCode>General</c:formatCode>
                <c:ptCount val="20"/>
                <c:pt idx="8">
                  <c:v>102.0</c:v>
                </c:pt>
                <c:pt idx="14">
                  <c:v>2.0</c:v>
                </c:pt>
                <c:pt idx="16">
                  <c:v>2.0</c:v>
                </c:pt>
                <c:pt idx="17">
                  <c:v>3.0</c:v>
                </c:pt>
              </c:numCache>
            </c:numRef>
          </c:val>
        </c:ser>
        <c:ser>
          <c:idx val="13"/>
          <c:order val="13"/>
          <c:tx>
            <c:strRef>
              <c:f>SigSumDistribution!$B$16</c:f>
              <c:strCache>
                <c:ptCount val="1"/>
                <c:pt idx="0">
                  <c:v>PISCO</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SigSumDistribution!$C$16:$V$16</c:f>
              <c:numCache>
                <c:formatCode>General</c:formatCode>
                <c:ptCount val="20"/>
                <c:pt idx="8">
                  <c:v>224.0</c:v>
                </c:pt>
                <c:pt idx="9">
                  <c:v>23.0</c:v>
                </c:pt>
                <c:pt idx="10">
                  <c:v>1.0</c:v>
                </c:pt>
              </c:numCache>
            </c:numRef>
          </c:val>
        </c:ser>
        <c:ser>
          <c:idx val="14"/>
          <c:order val="14"/>
          <c:tx>
            <c:strRef>
              <c:f>SigSumDistribution!$B$17</c:f>
              <c:strCache>
                <c:ptCount val="1"/>
                <c:pt idx="0">
                  <c:v>SANPARKS</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SigSumDistribution!$C$17:$V$17</c:f>
              <c:numCache>
                <c:formatCode>General</c:formatCode>
                <c:ptCount val="20"/>
                <c:pt idx="7">
                  <c:v>1.0</c:v>
                </c:pt>
                <c:pt idx="8">
                  <c:v>20.0</c:v>
                </c:pt>
                <c:pt idx="9">
                  <c:v>26.0</c:v>
                </c:pt>
                <c:pt idx="10">
                  <c:v>34.0</c:v>
                </c:pt>
                <c:pt idx="11">
                  <c:v>40.0</c:v>
                </c:pt>
                <c:pt idx="12">
                  <c:v>38.0</c:v>
                </c:pt>
                <c:pt idx="13">
                  <c:v>23.0</c:v>
                </c:pt>
                <c:pt idx="14">
                  <c:v>57.0</c:v>
                </c:pt>
                <c:pt idx="15">
                  <c:v>4.0</c:v>
                </c:pt>
                <c:pt idx="16">
                  <c:v>2.0</c:v>
                </c:pt>
                <c:pt idx="18">
                  <c:v>1.0</c:v>
                </c:pt>
                <c:pt idx="19">
                  <c:v>1.0</c:v>
                </c:pt>
              </c:numCache>
            </c:numRef>
          </c:val>
        </c:ser>
        <c:ser>
          <c:idx val="15"/>
          <c:order val="15"/>
          <c:tx>
            <c:strRef>
              <c:f>SigSumDistribution!$B$18</c:f>
              <c:strCache>
                <c:ptCount val="1"/>
                <c:pt idx="0">
                  <c:v>SEAD</c:v>
                </c:pt>
              </c:strCache>
            </c:strRef>
          </c:tx>
          <c:spPr>
            <a:solidFill>
              <a:schemeClr val="accent4">
                <a:lumMod val="80000"/>
                <a:lumOff val="20000"/>
              </a:schemeClr>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SigSumDistribution!$C$18:$V$18</c:f>
              <c:numCache>
                <c:formatCode>General</c:formatCode>
                <c:ptCount val="20"/>
                <c:pt idx="8">
                  <c:v>1.0</c:v>
                </c:pt>
                <c:pt idx="9">
                  <c:v>7.0</c:v>
                </c:pt>
                <c:pt idx="10">
                  <c:v>4.0</c:v>
                </c:pt>
                <c:pt idx="13">
                  <c:v>6.0</c:v>
                </c:pt>
              </c:numCache>
            </c:numRef>
          </c:val>
        </c:ser>
        <c:ser>
          <c:idx val="16"/>
          <c:order val="16"/>
          <c:tx>
            <c:strRef>
              <c:f>SigSumDistribution!$B$19</c:f>
              <c:strCache>
                <c:ptCount val="1"/>
                <c:pt idx="0">
                  <c:v>TERN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SigSumDistribution!$C$19:$V$19</c:f>
              <c:numCache>
                <c:formatCode>General</c:formatCode>
                <c:ptCount val="20"/>
                <c:pt idx="10">
                  <c:v>250.0</c:v>
                </c:pt>
              </c:numCache>
            </c:numRef>
          </c:val>
        </c:ser>
        <c:ser>
          <c:idx val="17"/>
          <c:order val="17"/>
          <c:tx>
            <c:strRef>
              <c:f>SigSumDistribution!$B$20</c:f>
              <c:strCache>
                <c:ptCount val="1"/>
                <c:pt idx="0">
                  <c:v>TFRI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SigSumDistribution!$C$20:$V$20</c:f>
              <c:numCache>
                <c:formatCode>General</c:formatCode>
                <c:ptCount val="20"/>
                <c:pt idx="7">
                  <c:v>1.0</c:v>
                </c:pt>
                <c:pt idx="8">
                  <c:v>23.0</c:v>
                </c:pt>
                <c:pt idx="9">
                  <c:v>59.0</c:v>
                </c:pt>
                <c:pt idx="10">
                  <c:v>83.0</c:v>
                </c:pt>
                <c:pt idx="11">
                  <c:v>49.0</c:v>
                </c:pt>
                <c:pt idx="12">
                  <c:v>15.0</c:v>
                </c:pt>
                <c:pt idx="13">
                  <c:v>11.0</c:v>
                </c:pt>
                <c:pt idx="14">
                  <c:v>8.0</c:v>
                </c:pt>
                <c:pt idx="17">
                  <c:v>1.0</c:v>
                </c:pt>
              </c:numCache>
            </c:numRef>
          </c:val>
        </c:ser>
        <c:ser>
          <c:idx val="18"/>
          <c:order val="18"/>
          <c:tx>
            <c:strRef>
              <c:f>SigSumDistribution!$B$21</c:f>
              <c:strCache>
                <c:ptCount val="1"/>
                <c:pt idx="0">
                  <c:v>USANPN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SigSumDistribution!$C$21:$V$21</c:f>
              <c:numCache>
                <c:formatCode>General</c:formatCode>
                <c:ptCount val="20"/>
                <c:pt idx="8">
                  <c:v>6.0</c:v>
                </c:pt>
              </c:numCache>
            </c:numRef>
          </c:val>
        </c:ser>
        <c:ser>
          <c:idx val="19"/>
          <c:order val="19"/>
          <c:tx>
            <c:strRef>
              <c:f>SigSumDistribution!$B$22</c:f>
              <c:strCache>
                <c:ptCount val="1"/>
                <c:pt idx="0">
                  <c:v>USGSCSAS</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SigSumDistribution!$C$22:$V$22</c:f>
              <c:numCache>
                <c:formatCode>General</c:formatCode>
                <c:ptCount val="20"/>
                <c:pt idx="4">
                  <c:v>11.0</c:v>
                </c:pt>
                <c:pt idx="5">
                  <c:v>77.0</c:v>
                </c:pt>
                <c:pt idx="6">
                  <c:v>49.0</c:v>
                </c:pt>
                <c:pt idx="7">
                  <c:v>54.0</c:v>
                </c:pt>
                <c:pt idx="8">
                  <c:v>38.0</c:v>
                </c:pt>
                <c:pt idx="9">
                  <c:v>10.0</c:v>
                </c:pt>
                <c:pt idx="11">
                  <c:v>1.0</c:v>
                </c:pt>
              </c:numCache>
            </c:numRef>
          </c:val>
        </c:ser>
        <c:dLbls>
          <c:showLegendKey val="0"/>
          <c:showVal val="0"/>
          <c:showCatName val="0"/>
          <c:showSerName val="0"/>
          <c:showPercent val="0"/>
          <c:showBubbleSize val="0"/>
        </c:dLbls>
        <c:gapWidth val="150"/>
        <c:overlap val="100"/>
        <c:axId val="663044512"/>
        <c:axId val="663046288"/>
      </c:barChart>
      <c:catAx>
        <c:axId val="66304451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46288"/>
        <c:crosses val="autoZero"/>
        <c:auto val="1"/>
        <c:lblAlgn val="ctr"/>
        <c:lblOffset val="100"/>
        <c:noMultiLvlLbl val="0"/>
      </c:catAx>
      <c:valAx>
        <c:axId val="663046288"/>
        <c:scaling>
          <c:orientation val="minMax"/>
          <c:max val="750.0"/>
          <c:min val="0.0"/>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4451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634587472"/>
        <c:axId val="634611744"/>
      </c:barChart>
      <c:catAx>
        <c:axId val="63458747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611744"/>
        <c:crosses val="autoZero"/>
        <c:auto val="1"/>
        <c:lblAlgn val="ctr"/>
        <c:lblOffset val="100"/>
        <c:noMultiLvlLbl val="0"/>
      </c:catAx>
      <c:valAx>
        <c:axId val="63461174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58747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w="28575">
              <a:solidFill>
                <a:schemeClr val="accent2"/>
              </a:solidFill>
            </a:ln>
            <a:effectLst/>
          </c:spPr>
          <c:invertIfNegative val="0"/>
          <c:dPt>
            <c:idx val="0"/>
            <c:invertIfNegative val="0"/>
            <c:bubble3D val="0"/>
            <c:spPr>
              <a:solidFill>
                <a:schemeClr val="accent2"/>
              </a:solidFill>
              <a:ln w="28575">
                <a:solidFill>
                  <a:schemeClr val="accent2"/>
                </a:solidFill>
              </a:ln>
              <a:effectLst/>
            </c:spPr>
          </c:dPt>
          <c:dPt>
            <c:idx val="1"/>
            <c:invertIfNegative val="0"/>
            <c:bubble3D val="0"/>
            <c:spPr>
              <a:solidFill>
                <a:schemeClr val="accent2"/>
              </a:solidFill>
              <a:ln w="0">
                <a:solidFill>
                  <a:schemeClr val="accent2"/>
                </a:solidFill>
              </a:ln>
              <a:effectLst/>
            </c:spPr>
          </c:dPt>
          <c:dPt>
            <c:idx val="2"/>
            <c:invertIfNegative val="0"/>
            <c:bubble3D val="0"/>
            <c:spPr>
              <a:solidFill>
                <a:schemeClr val="accent2"/>
              </a:solidFill>
              <a:ln w="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662980832"/>
        <c:axId val="662982880"/>
      </c:barChart>
      <c:catAx>
        <c:axId val="66298083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82880"/>
        <c:crosses val="autoZero"/>
        <c:auto val="1"/>
        <c:lblAlgn val="ctr"/>
        <c:lblOffset val="100"/>
        <c:noMultiLvlLbl val="0"/>
      </c:catAx>
      <c:valAx>
        <c:axId val="66298288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8083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0.50865</cdr:x>
      <cdr:y>0.43861</cdr:y>
    </cdr:from>
    <cdr:to>
      <cdr:x>0.52788</cdr:x>
      <cdr:y>0.46889</cdr:y>
    </cdr:to>
    <cdr:sp macro="" textlink="">
      <cdr:nvSpPr>
        <cdr:cNvPr id="2" name="5-Point Star 1"/>
        <cdr:cNvSpPr/>
      </cdr:nvSpPr>
      <cdr:spPr>
        <a:xfrm xmlns:a="http://schemas.openxmlformats.org/drawingml/2006/main">
          <a:off x="3023235" y="1655494"/>
          <a:ext cx="114300" cy="11430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47F044-4926-534C-9EDE-D0DA68C53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33</Pages>
  <Words>7564</Words>
  <Characters>43117</Characters>
  <Application>Microsoft Macintosh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50580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Ted Habermann</cp:lastModifiedBy>
  <cp:revision>5</cp:revision>
  <dcterms:created xsi:type="dcterms:W3CDTF">2017-04-03T23:43:00Z</dcterms:created>
  <dcterms:modified xsi:type="dcterms:W3CDTF">2017-04-04T14:55:00Z</dcterms:modified>
</cp:coreProperties>
</file>