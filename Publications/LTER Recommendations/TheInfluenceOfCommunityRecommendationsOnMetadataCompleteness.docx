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53FD8" w14:textId="7C9FC68E" w:rsidR="00C1488D" w:rsidRPr="004C0AF1" w:rsidRDefault="004E390F" w:rsidP="6FEEB7FB">
      <w:pPr>
        <w:pStyle w:val="Subtitle"/>
        <w:rPr>
          <w:rFonts w:ascii="Book Antiqua" w:hAnsi="Book Antiqua"/>
        </w:rPr>
      </w:pPr>
      <w:r>
        <w:rPr>
          <w:rFonts w:ascii="Book Antiqua" w:eastAsia="Book Antiqua" w:hAnsi="Book Antiqua" w:cs="Book Antiqua"/>
          <w:color w:val="2F5496" w:themeColor="accent1" w:themeShade="BF"/>
          <w:spacing w:val="0"/>
          <w:sz w:val="32"/>
          <w:szCs w:val="32"/>
        </w:rPr>
        <w:t>T</w:t>
      </w:r>
      <w:r w:rsidR="00C1488D" w:rsidRPr="00E6609A">
        <w:rPr>
          <w:rFonts w:ascii="Book Antiqua" w:eastAsia="Book Antiqua" w:hAnsi="Book Antiqua" w:cs="Book Antiqua"/>
          <w:color w:val="2F5496" w:themeColor="accent1" w:themeShade="BF"/>
          <w:spacing w:val="0"/>
          <w:sz w:val="32"/>
          <w:szCs w:val="32"/>
        </w:rPr>
        <w:t xml:space="preserve">he influence </w:t>
      </w:r>
      <w:r>
        <w:rPr>
          <w:rFonts w:ascii="Book Antiqua" w:eastAsia="Book Antiqua" w:hAnsi="Book Antiqua" w:cs="Book Antiqua"/>
          <w:color w:val="2F5496" w:themeColor="accent1" w:themeShade="BF"/>
          <w:spacing w:val="0"/>
          <w:sz w:val="32"/>
          <w:szCs w:val="32"/>
        </w:rPr>
        <w:t>of</w:t>
      </w:r>
      <w:r w:rsidR="00C1488D" w:rsidRPr="00E6609A">
        <w:rPr>
          <w:rFonts w:ascii="Book Antiqua" w:eastAsia="Book Antiqua" w:hAnsi="Book Antiqua" w:cs="Book Antiqua"/>
          <w:color w:val="2F5496" w:themeColor="accent1" w:themeShade="BF"/>
          <w:spacing w:val="0"/>
          <w:sz w:val="32"/>
          <w:szCs w:val="32"/>
        </w:rPr>
        <w:t xml:space="preserve"> community recommendation</w:t>
      </w:r>
      <w:r>
        <w:rPr>
          <w:rFonts w:ascii="Book Antiqua" w:eastAsia="Book Antiqua" w:hAnsi="Book Antiqua" w:cs="Book Antiqua"/>
          <w:color w:val="2F5496" w:themeColor="accent1" w:themeShade="BF"/>
          <w:spacing w:val="0"/>
          <w:sz w:val="32"/>
          <w:szCs w:val="32"/>
        </w:rPr>
        <w:t>s</w:t>
      </w:r>
      <w:r w:rsidR="00C1488D" w:rsidRPr="00E6609A">
        <w:rPr>
          <w:rFonts w:ascii="Book Antiqua" w:eastAsia="Book Antiqua" w:hAnsi="Book Antiqua" w:cs="Book Antiqua"/>
          <w:color w:val="2F5496" w:themeColor="accent1" w:themeShade="BF"/>
          <w:spacing w:val="0"/>
          <w:sz w:val="32"/>
          <w:szCs w:val="32"/>
        </w:rPr>
        <w:t xml:space="preserve"> on metadata</w:t>
      </w:r>
      <w:r>
        <w:rPr>
          <w:rFonts w:ascii="Book Antiqua" w:eastAsia="Book Antiqua" w:hAnsi="Book Antiqua" w:cs="Book Antiqua"/>
          <w:color w:val="2F5496" w:themeColor="accent1" w:themeShade="BF"/>
          <w:spacing w:val="0"/>
          <w:sz w:val="32"/>
          <w:szCs w:val="32"/>
        </w:rPr>
        <w:t xml:space="preserve"> completeness</w:t>
      </w:r>
    </w:p>
    <w:p w14:paraId="006F20DB" w14:textId="77777777" w:rsidR="00C1488D" w:rsidRPr="004C0AF1" w:rsidRDefault="732CAC2F" w:rsidP="732CAC2F">
      <w:pPr>
        <w:rPr>
          <w:rFonts w:eastAsia="Book Antiqua" w:cs="Book Antiqua"/>
        </w:rPr>
      </w:pPr>
      <w:r w:rsidRPr="732CAC2F">
        <w:rPr>
          <w:rFonts w:eastAsia="Book Antiqua" w:cs="Book Antiqua"/>
        </w:rPr>
        <w:t>Sean Gordon, Ted Habermann The HDF Group</w:t>
      </w:r>
    </w:p>
    <w:sdt>
      <w:sdtPr>
        <w:rPr>
          <w:rFonts w:ascii="Times New Roman" w:eastAsiaTheme="minorHAnsi" w:hAnsi="Times New Roman" w:cs="Times New Roman"/>
          <w:b/>
          <w:bCs w:val="0"/>
          <w:color w:val="auto"/>
          <w:sz w:val="24"/>
          <w:szCs w:val="24"/>
        </w:rPr>
        <w:id w:val="-1323881250"/>
        <w:docPartObj>
          <w:docPartGallery w:val="Table of Contents"/>
          <w:docPartUnique/>
        </w:docPartObj>
      </w:sdtPr>
      <w:sdtEndPr>
        <w:rPr>
          <w:rFonts w:ascii="Book Antiqua" w:hAnsi="Book Antiqua"/>
          <w:b w:val="0"/>
          <w:noProof/>
        </w:rPr>
      </w:sdtEndPr>
      <w:sdtContent>
        <w:p w14:paraId="7745B030" w14:textId="1C969985" w:rsidR="006173EA" w:rsidRPr="004C0AF1" w:rsidRDefault="6FEEB7FB" w:rsidP="00C263B8">
          <w:pPr>
            <w:pStyle w:val="TOCHeading"/>
          </w:pPr>
          <w:r>
            <w:t>Table of Contents</w:t>
          </w:r>
        </w:p>
        <w:p w14:paraId="63CEC047" w14:textId="77777777" w:rsidR="005F6964" w:rsidRDefault="005F6964">
          <w:pPr>
            <w:pStyle w:val="TOC2"/>
            <w:tabs>
              <w:tab w:val="right" w:leader="dot" w:pos="9350"/>
            </w:tabs>
            <w:rPr>
              <w:rFonts w:eastAsiaTheme="minorEastAsia" w:cstheme="minorBidi"/>
              <w:b w:val="0"/>
              <w:bCs w:val="0"/>
              <w:noProof/>
              <w:sz w:val="24"/>
              <w:szCs w:val="24"/>
              <w:lang w:eastAsia="zh-CN"/>
            </w:rPr>
          </w:pPr>
          <w:r>
            <w:rPr>
              <w:b w:val="0"/>
              <w:bCs w:val="0"/>
            </w:rPr>
            <w:fldChar w:fldCharType="begin"/>
          </w:r>
          <w:r>
            <w:rPr>
              <w:b w:val="0"/>
              <w:bCs w:val="0"/>
            </w:rPr>
            <w:instrText xml:space="preserve"> TOC \o "1-3" </w:instrText>
          </w:r>
          <w:r>
            <w:rPr>
              <w:b w:val="0"/>
              <w:bCs w:val="0"/>
            </w:rPr>
            <w:fldChar w:fldCharType="separate"/>
          </w:r>
          <w:r>
            <w:rPr>
              <w:noProof/>
            </w:rPr>
            <w:t>Highlights</w:t>
          </w:r>
          <w:r>
            <w:rPr>
              <w:noProof/>
            </w:rPr>
            <w:tab/>
          </w:r>
          <w:r>
            <w:rPr>
              <w:noProof/>
            </w:rPr>
            <w:fldChar w:fldCharType="begin"/>
          </w:r>
          <w:r>
            <w:rPr>
              <w:noProof/>
            </w:rPr>
            <w:instrText xml:space="preserve"> PAGEREF _Toc482694752 \h </w:instrText>
          </w:r>
          <w:r>
            <w:rPr>
              <w:noProof/>
            </w:rPr>
          </w:r>
          <w:r>
            <w:rPr>
              <w:noProof/>
            </w:rPr>
            <w:fldChar w:fldCharType="separate"/>
          </w:r>
          <w:r w:rsidR="00274251">
            <w:rPr>
              <w:noProof/>
            </w:rPr>
            <w:t>2</w:t>
          </w:r>
          <w:r>
            <w:rPr>
              <w:noProof/>
            </w:rPr>
            <w:fldChar w:fldCharType="end"/>
          </w:r>
        </w:p>
        <w:p w14:paraId="0DB354F0" w14:textId="77777777" w:rsidR="005F6964" w:rsidRDefault="005F6964">
          <w:pPr>
            <w:pStyle w:val="TOC2"/>
            <w:tabs>
              <w:tab w:val="right" w:leader="dot" w:pos="9350"/>
            </w:tabs>
            <w:rPr>
              <w:rFonts w:eastAsiaTheme="minorEastAsia" w:cstheme="minorBidi"/>
              <w:b w:val="0"/>
              <w:bCs w:val="0"/>
              <w:noProof/>
              <w:sz w:val="24"/>
              <w:szCs w:val="24"/>
              <w:lang w:eastAsia="zh-CN"/>
            </w:rPr>
          </w:pPr>
          <w:r w:rsidRPr="003A79BE">
            <w:rPr>
              <w:rFonts w:eastAsia="Times New Roman"/>
              <w:noProof/>
            </w:rPr>
            <w:t>Abstract</w:t>
          </w:r>
          <w:r>
            <w:rPr>
              <w:noProof/>
            </w:rPr>
            <w:tab/>
          </w:r>
          <w:r>
            <w:rPr>
              <w:noProof/>
            </w:rPr>
            <w:fldChar w:fldCharType="begin"/>
          </w:r>
          <w:r>
            <w:rPr>
              <w:noProof/>
            </w:rPr>
            <w:instrText xml:space="preserve"> PAGEREF _Toc482694753 \h </w:instrText>
          </w:r>
          <w:r>
            <w:rPr>
              <w:noProof/>
            </w:rPr>
          </w:r>
          <w:r>
            <w:rPr>
              <w:noProof/>
            </w:rPr>
            <w:fldChar w:fldCharType="separate"/>
          </w:r>
          <w:r w:rsidR="00274251">
            <w:rPr>
              <w:noProof/>
            </w:rPr>
            <w:t>2</w:t>
          </w:r>
          <w:r>
            <w:rPr>
              <w:noProof/>
            </w:rPr>
            <w:fldChar w:fldCharType="end"/>
          </w:r>
        </w:p>
        <w:p w14:paraId="33CE394E" w14:textId="77777777" w:rsidR="005F6964" w:rsidRDefault="005F6964">
          <w:pPr>
            <w:pStyle w:val="TOC2"/>
            <w:tabs>
              <w:tab w:val="right" w:leader="dot" w:pos="9350"/>
            </w:tabs>
            <w:rPr>
              <w:rFonts w:eastAsiaTheme="minorEastAsia" w:cstheme="minorBidi"/>
              <w:b w:val="0"/>
              <w:bCs w:val="0"/>
              <w:noProof/>
              <w:sz w:val="24"/>
              <w:szCs w:val="24"/>
              <w:lang w:eastAsia="zh-CN"/>
            </w:rPr>
          </w:pPr>
          <w:r>
            <w:rPr>
              <w:noProof/>
            </w:rPr>
            <w:t>Abbreviations</w:t>
          </w:r>
          <w:r>
            <w:rPr>
              <w:noProof/>
            </w:rPr>
            <w:tab/>
          </w:r>
          <w:r>
            <w:rPr>
              <w:noProof/>
            </w:rPr>
            <w:fldChar w:fldCharType="begin"/>
          </w:r>
          <w:r>
            <w:rPr>
              <w:noProof/>
            </w:rPr>
            <w:instrText xml:space="preserve"> PAGEREF _Toc482694754 \h </w:instrText>
          </w:r>
          <w:r>
            <w:rPr>
              <w:noProof/>
            </w:rPr>
          </w:r>
          <w:r>
            <w:rPr>
              <w:noProof/>
            </w:rPr>
            <w:fldChar w:fldCharType="separate"/>
          </w:r>
          <w:r w:rsidR="00274251">
            <w:rPr>
              <w:noProof/>
            </w:rPr>
            <w:t>2</w:t>
          </w:r>
          <w:r>
            <w:rPr>
              <w:noProof/>
            </w:rPr>
            <w:fldChar w:fldCharType="end"/>
          </w:r>
        </w:p>
        <w:p w14:paraId="09792F12" w14:textId="77777777" w:rsidR="005F6964" w:rsidRDefault="005F6964">
          <w:pPr>
            <w:pStyle w:val="TOC2"/>
            <w:tabs>
              <w:tab w:val="right" w:leader="dot" w:pos="9350"/>
            </w:tabs>
            <w:rPr>
              <w:rFonts w:eastAsiaTheme="minorEastAsia" w:cstheme="minorBidi"/>
              <w:b w:val="0"/>
              <w:bCs w:val="0"/>
              <w:noProof/>
              <w:sz w:val="24"/>
              <w:szCs w:val="24"/>
              <w:lang w:eastAsia="zh-CN"/>
            </w:rPr>
          </w:pPr>
          <w:r>
            <w:rPr>
              <w:noProof/>
            </w:rPr>
            <w:t>Keywords</w:t>
          </w:r>
          <w:r>
            <w:rPr>
              <w:noProof/>
            </w:rPr>
            <w:tab/>
          </w:r>
          <w:r>
            <w:rPr>
              <w:noProof/>
            </w:rPr>
            <w:fldChar w:fldCharType="begin"/>
          </w:r>
          <w:r>
            <w:rPr>
              <w:noProof/>
            </w:rPr>
            <w:instrText xml:space="preserve"> PAGEREF _Toc482694755 \h </w:instrText>
          </w:r>
          <w:r>
            <w:rPr>
              <w:noProof/>
            </w:rPr>
          </w:r>
          <w:r>
            <w:rPr>
              <w:noProof/>
            </w:rPr>
            <w:fldChar w:fldCharType="separate"/>
          </w:r>
          <w:r w:rsidR="00274251">
            <w:rPr>
              <w:noProof/>
            </w:rPr>
            <w:t>3</w:t>
          </w:r>
          <w:r>
            <w:rPr>
              <w:noProof/>
            </w:rPr>
            <w:fldChar w:fldCharType="end"/>
          </w:r>
        </w:p>
        <w:p w14:paraId="090F6ED4" w14:textId="77777777" w:rsidR="005F6964" w:rsidRDefault="005F6964">
          <w:pPr>
            <w:pStyle w:val="TOC1"/>
            <w:tabs>
              <w:tab w:val="right" w:leader="dot" w:pos="9350"/>
            </w:tabs>
            <w:rPr>
              <w:rFonts w:eastAsiaTheme="minorEastAsia" w:cstheme="minorBidi"/>
              <w:b w:val="0"/>
              <w:bCs w:val="0"/>
              <w:noProof/>
              <w:lang w:eastAsia="zh-CN"/>
            </w:rPr>
          </w:pPr>
          <w:r>
            <w:rPr>
              <w:noProof/>
            </w:rPr>
            <w:t>Introduction</w:t>
          </w:r>
          <w:r>
            <w:rPr>
              <w:noProof/>
            </w:rPr>
            <w:tab/>
          </w:r>
          <w:r>
            <w:rPr>
              <w:noProof/>
            </w:rPr>
            <w:fldChar w:fldCharType="begin"/>
          </w:r>
          <w:r>
            <w:rPr>
              <w:noProof/>
            </w:rPr>
            <w:instrText xml:space="preserve"> PAGEREF _Toc482694756 \h </w:instrText>
          </w:r>
          <w:r>
            <w:rPr>
              <w:noProof/>
            </w:rPr>
          </w:r>
          <w:r>
            <w:rPr>
              <w:noProof/>
            </w:rPr>
            <w:fldChar w:fldCharType="separate"/>
          </w:r>
          <w:r w:rsidR="00274251">
            <w:rPr>
              <w:noProof/>
            </w:rPr>
            <w:t>3</w:t>
          </w:r>
          <w:r>
            <w:rPr>
              <w:noProof/>
            </w:rPr>
            <w:fldChar w:fldCharType="end"/>
          </w:r>
        </w:p>
        <w:p w14:paraId="301B71B7" w14:textId="77777777" w:rsidR="005F6964" w:rsidRDefault="005F6964">
          <w:pPr>
            <w:pStyle w:val="TOC2"/>
            <w:tabs>
              <w:tab w:val="right" w:leader="dot" w:pos="9350"/>
            </w:tabs>
            <w:rPr>
              <w:rFonts w:eastAsiaTheme="minorEastAsia" w:cstheme="minorBidi"/>
              <w:b w:val="0"/>
              <w:bCs w:val="0"/>
              <w:noProof/>
              <w:sz w:val="24"/>
              <w:szCs w:val="24"/>
              <w:lang w:eastAsia="zh-CN"/>
            </w:rPr>
          </w:pPr>
          <w:r>
            <w:rPr>
              <w:noProof/>
            </w:rPr>
            <w:t>Metadata Standards, Concepts, Dialects, and Recommendations</w:t>
          </w:r>
          <w:r>
            <w:rPr>
              <w:noProof/>
            </w:rPr>
            <w:tab/>
          </w:r>
          <w:r>
            <w:rPr>
              <w:noProof/>
            </w:rPr>
            <w:fldChar w:fldCharType="begin"/>
          </w:r>
          <w:r>
            <w:rPr>
              <w:noProof/>
            </w:rPr>
            <w:instrText xml:space="preserve"> PAGEREF _Toc482694757 \h </w:instrText>
          </w:r>
          <w:r>
            <w:rPr>
              <w:noProof/>
            </w:rPr>
          </w:r>
          <w:r>
            <w:rPr>
              <w:noProof/>
            </w:rPr>
            <w:fldChar w:fldCharType="separate"/>
          </w:r>
          <w:r w:rsidR="00274251">
            <w:rPr>
              <w:noProof/>
            </w:rPr>
            <w:t>3</w:t>
          </w:r>
          <w:r>
            <w:rPr>
              <w:noProof/>
            </w:rPr>
            <w:fldChar w:fldCharType="end"/>
          </w:r>
        </w:p>
        <w:p w14:paraId="27E643E3" w14:textId="77777777" w:rsidR="005F6964" w:rsidRDefault="005F6964">
          <w:pPr>
            <w:pStyle w:val="TOC2"/>
            <w:tabs>
              <w:tab w:val="right" w:leader="dot" w:pos="9350"/>
            </w:tabs>
            <w:rPr>
              <w:rFonts w:eastAsiaTheme="minorEastAsia" w:cstheme="minorBidi"/>
              <w:b w:val="0"/>
              <w:bCs w:val="0"/>
              <w:noProof/>
              <w:sz w:val="24"/>
              <w:szCs w:val="24"/>
              <w:lang w:eastAsia="zh-CN"/>
            </w:rPr>
          </w:pPr>
          <w:r>
            <w:rPr>
              <w:noProof/>
            </w:rPr>
            <w:t>Dialects and Recommendations at DataONE</w:t>
          </w:r>
          <w:r>
            <w:rPr>
              <w:noProof/>
            </w:rPr>
            <w:tab/>
          </w:r>
          <w:r>
            <w:rPr>
              <w:noProof/>
            </w:rPr>
            <w:fldChar w:fldCharType="begin"/>
          </w:r>
          <w:r>
            <w:rPr>
              <w:noProof/>
            </w:rPr>
            <w:instrText xml:space="preserve"> PAGEREF _Toc482694758 \h </w:instrText>
          </w:r>
          <w:r>
            <w:rPr>
              <w:noProof/>
            </w:rPr>
          </w:r>
          <w:r>
            <w:rPr>
              <w:noProof/>
            </w:rPr>
            <w:fldChar w:fldCharType="separate"/>
          </w:r>
          <w:r w:rsidR="00274251">
            <w:rPr>
              <w:noProof/>
            </w:rPr>
            <w:t>4</w:t>
          </w:r>
          <w:r>
            <w:rPr>
              <w:noProof/>
            </w:rPr>
            <w:fldChar w:fldCharType="end"/>
          </w:r>
        </w:p>
        <w:p w14:paraId="47C71D1A" w14:textId="77777777" w:rsidR="005F6964" w:rsidRDefault="005F6964">
          <w:pPr>
            <w:pStyle w:val="TOC3"/>
            <w:tabs>
              <w:tab w:val="right" w:leader="dot" w:pos="9350"/>
            </w:tabs>
            <w:rPr>
              <w:rFonts w:eastAsiaTheme="minorEastAsia" w:cstheme="minorBidi"/>
              <w:noProof/>
              <w:sz w:val="24"/>
              <w:szCs w:val="24"/>
              <w:lang w:eastAsia="zh-CN"/>
            </w:rPr>
          </w:pPr>
          <w:r>
            <w:rPr>
              <w:noProof/>
            </w:rPr>
            <w:t>The LTER Recommendation</w:t>
          </w:r>
          <w:r>
            <w:rPr>
              <w:noProof/>
            </w:rPr>
            <w:tab/>
          </w:r>
          <w:r>
            <w:rPr>
              <w:noProof/>
            </w:rPr>
            <w:fldChar w:fldCharType="begin"/>
          </w:r>
          <w:r>
            <w:rPr>
              <w:noProof/>
            </w:rPr>
            <w:instrText xml:space="preserve"> PAGEREF _Toc482694759 \h </w:instrText>
          </w:r>
          <w:r>
            <w:rPr>
              <w:noProof/>
            </w:rPr>
          </w:r>
          <w:r>
            <w:rPr>
              <w:noProof/>
            </w:rPr>
            <w:fldChar w:fldCharType="separate"/>
          </w:r>
          <w:r w:rsidR="00274251">
            <w:rPr>
              <w:noProof/>
            </w:rPr>
            <w:t>5</w:t>
          </w:r>
          <w:r>
            <w:rPr>
              <w:noProof/>
            </w:rPr>
            <w:fldChar w:fldCharType="end"/>
          </w:r>
        </w:p>
        <w:p w14:paraId="3CB44CC8" w14:textId="77777777" w:rsidR="005F6964" w:rsidRDefault="005F6964">
          <w:pPr>
            <w:pStyle w:val="TOC1"/>
            <w:tabs>
              <w:tab w:val="right" w:leader="dot" w:pos="9350"/>
            </w:tabs>
            <w:rPr>
              <w:rFonts w:eastAsiaTheme="minorEastAsia" w:cstheme="minorBidi"/>
              <w:b w:val="0"/>
              <w:bCs w:val="0"/>
              <w:noProof/>
              <w:lang w:eastAsia="zh-CN"/>
            </w:rPr>
          </w:pPr>
          <w:r>
            <w:rPr>
              <w:noProof/>
            </w:rPr>
            <w:t>Method</w:t>
          </w:r>
          <w:r>
            <w:rPr>
              <w:noProof/>
            </w:rPr>
            <w:tab/>
          </w:r>
          <w:r>
            <w:rPr>
              <w:noProof/>
            </w:rPr>
            <w:fldChar w:fldCharType="begin"/>
          </w:r>
          <w:r>
            <w:rPr>
              <w:noProof/>
            </w:rPr>
            <w:instrText xml:space="preserve"> PAGEREF _Toc482694760 \h </w:instrText>
          </w:r>
          <w:r>
            <w:rPr>
              <w:noProof/>
            </w:rPr>
          </w:r>
          <w:r>
            <w:rPr>
              <w:noProof/>
            </w:rPr>
            <w:fldChar w:fldCharType="separate"/>
          </w:r>
          <w:r w:rsidR="00274251">
            <w:rPr>
              <w:noProof/>
            </w:rPr>
            <w:t>7</w:t>
          </w:r>
          <w:r>
            <w:rPr>
              <w:noProof/>
            </w:rPr>
            <w:fldChar w:fldCharType="end"/>
          </w:r>
        </w:p>
        <w:p w14:paraId="6BF2626E" w14:textId="77777777" w:rsidR="005F6964" w:rsidRDefault="005F6964">
          <w:pPr>
            <w:pStyle w:val="TOC1"/>
            <w:tabs>
              <w:tab w:val="right" w:leader="dot" w:pos="9350"/>
            </w:tabs>
            <w:rPr>
              <w:rFonts w:eastAsiaTheme="minorEastAsia" w:cstheme="minorBidi"/>
              <w:b w:val="0"/>
              <w:bCs w:val="0"/>
              <w:noProof/>
              <w:lang w:eastAsia="zh-CN"/>
            </w:rPr>
          </w:pPr>
          <w:r>
            <w:rPr>
              <w:noProof/>
            </w:rPr>
            <w:t>Data</w:t>
          </w:r>
          <w:r>
            <w:rPr>
              <w:noProof/>
            </w:rPr>
            <w:tab/>
          </w:r>
          <w:r>
            <w:rPr>
              <w:noProof/>
            </w:rPr>
            <w:fldChar w:fldCharType="begin"/>
          </w:r>
          <w:r>
            <w:rPr>
              <w:noProof/>
            </w:rPr>
            <w:instrText xml:space="preserve"> PAGEREF _Toc482694761 \h </w:instrText>
          </w:r>
          <w:r>
            <w:rPr>
              <w:noProof/>
            </w:rPr>
          </w:r>
          <w:r>
            <w:rPr>
              <w:noProof/>
            </w:rPr>
            <w:fldChar w:fldCharType="separate"/>
          </w:r>
          <w:r w:rsidR="00274251">
            <w:rPr>
              <w:noProof/>
            </w:rPr>
            <w:t>10</w:t>
          </w:r>
          <w:r>
            <w:rPr>
              <w:noProof/>
            </w:rPr>
            <w:fldChar w:fldCharType="end"/>
          </w:r>
        </w:p>
        <w:p w14:paraId="4CB704A1" w14:textId="77777777" w:rsidR="005F6964" w:rsidRDefault="005F6964">
          <w:pPr>
            <w:pStyle w:val="TOC2"/>
            <w:tabs>
              <w:tab w:val="right" w:leader="dot" w:pos="9350"/>
            </w:tabs>
            <w:rPr>
              <w:rFonts w:eastAsiaTheme="minorEastAsia" w:cstheme="minorBidi"/>
              <w:b w:val="0"/>
              <w:bCs w:val="0"/>
              <w:noProof/>
              <w:sz w:val="24"/>
              <w:szCs w:val="24"/>
              <w:lang w:eastAsia="zh-CN"/>
            </w:rPr>
          </w:pPr>
          <w:r w:rsidRPr="003A79BE">
            <w:rPr>
              <w:rFonts w:eastAsia="Book Antiqua"/>
              <w:noProof/>
            </w:rPr>
            <w:t>Dialects</w:t>
          </w:r>
          <w:r>
            <w:rPr>
              <w:noProof/>
            </w:rPr>
            <w:tab/>
          </w:r>
          <w:r>
            <w:rPr>
              <w:noProof/>
            </w:rPr>
            <w:fldChar w:fldCharType="begin"/>
          </w:r>
          <w:r>
            <w:rPr>
              <w:noProof/>
            </w:rPr>
            <w:instrText xml:space="preserve"> PAGEREF _Toc482694762 \h </w:instrText>
          </w:r>
          <w:r>
            <w:rPr>
              <w:noProof/>
            </w:rPr>
          </w:r>
          <w:r>
            <w:rPr>
              <w:noProof/>
            </w:rPr>
            <w:fldChar w:fldCharType="separate"/>
          </w:r>
          <w:r w:rsidR="00274251">
            <w:rPr>
              <w:noProof/>
            </w:rPr>
            <w:t>10</w:t>
          </w:r>
          <w:r>
            <w:rPr>
              <w:noProof/>
            </w:rPr>
            <w:fldChar w:fldCharType="end"/>
          </w:r>
        </w:p>
        <w:p w14:paraId="24397945" w14:textId="77777777" w:rsidR="005F6964" w:rsidRDefault="005F6964">
          <w:pPr>
            <w:pStyle w:val="TOC2"/>
            <w:tabs>
              <w:tab w:val="right" w:leader="dot" w:pos="9350"/>
            </w:tabs>
            <w:rPr>
              <w:rFonts w:eastAsiaTheme="minorEastAsia" w:cstheme="minorBidi"/>
              <w:b w:val="0"/>
              <w:bCs w:val="0"/>
              <w:noProof/>
              <w:sz w:val="24"/>
              <w:szCs w:val="24"/>
              <w:lang w:eastAsia="zh-CN"/>
            </w:rPr>
          </w:pPr>
          <w:r>
            <w:rPr>
              <w:noProof/>
            </w:rPr>
            <w:t>DataONE Member Node Sampling</w:t>
          </w:r>
          <w:r>
            <w:rPr>
              <w:noProof/>
            </w:rPr>
            <w:tab/>
          </w:r>
          <w:r>
            <w:rPr>
              <w:noProof/>
            </w:rPr>
            <w:fldChar w:fldCharType="begin"/>
          </w:r>
          <w:r>
            <w:rPr>
              <w:noProof/>
            </w:rPr>
            <w:instrText xml:space="preserve"> PAGEREF _Toc482694763 \h </w:instrText>
          </w:r>
          <w:r>
            <w:rPr>
              <w:noProof/>
            </w:rPr>
          </w:r>
          <w:r>
            <w:rPr>
              <w:noProof/>
            </w:rPr>
            <w:fldChar w:fldCharType="separate"/>
          </w:r>
          <w:r w:rsidR="00274251">
            <w:rPr>
              <w:noProof/>
            </w:rPr>
            <w:t>10</w:t>
          </w:r>
          <w:r>
            <w:rPr>
              <w:noProof/>
            </w:rPr>
            <w:fldChar w:fldCharType="end"/>
          </w:r>
        </w:p>
        <w:p w14:paraId="4BEE0B4E" w14:textId="77777777" w:rsidR="005F6964" w:rsidRDefault="005F6964">
          <w:pPr>
            <w:pStyle w:val="TOC1"/>
            <w:tabs>
              <w:tab w:val="right" w:leader="dot" w:pos="9350"/>
            </w:tabs>
            <w:rPr>
              <w:rFonts w:eastAsiaTheme="minorEastAsia" w:cstheme="minorBidi"/>
              <w:b w:val="0"/>
              <w:bCs w:val="0"/>
              <w:noProof/>
              <w:lang w:eastAsia="zh-CN"/>
            </w:rPr>
          </w:pPr>
          <w:r>
            <w:rPr>
              <w:noProof/>
            </w:rPr>
            <w:t>Analysis</w:t>
          </w:r>
          <w:r>
            <w:rPr>
              <w:noProof/>
            </w:rPr>
            <w:tab/>
          </w:r>
          <w:r>
            <w:rPr>
              <w:noProof/>
            </w:rPr>
            <w:fldChar w:fldCharType="begin"/>
          </w:r>
          <w:r>
            <w:rPr>
              <w:noProof/>
            </w:rPr>
            <w:instrText xml:space="preserve"> PAGEREF _Toc482694764 \h </w:instrText>
          </w:r>
          <w:r>
            <w:rPr>
              <w:noProof/>
            </w:rPr>
          </w:r>
          <w:r>
            <w:rPr>
              <w:noProof/>
            </w:rPr>
            <w:fldChar w:fldCharType="separate"/>
          </w:r>
          <w:r w:rsidR="00274251">
            <w:rPr>
              <w:noProof/>
            </w:rPr>
            <w:t>11</w:t>
          </w:r>
          <w:r>
            <w:rPr>
              <w:noProof/>
            </w:rPr>
            <w:fldChar w:fldCharType="end"/>
          </w:r>
        </w:p>
        <w:p w14:paraId="063494DE" w14:textId="77777777" w:rsidR="005F6964" w:rsidRDefault="005F6964">
          <w:pPr>
            <w:pStyle w:val="TOC2"/>
            <w:tabs>
              <w:tab w:val="right" w:leader="dot" w:pos="9350"/>
            </w:tabs>
            <w:rPr>
              <w:rFonts w:eastAsiaTheme="minorEastAsia" w:cstheme="minorBidi"/>
              <w:b w:val="0"/>
              <w:bCs w:val="0"/>
              <w:noProof/>
              <w:sz w:val="24"/>
              <w:szCs w:val="24"/>
              <w:lang w:eastAsia="zh-CN"/>
            </w:rPr>
          </w:pPr>
          <w:r>
            <w:rPr>
              <w:noProof/>
            </w:rPr>
            <w:t>Comparison of DataONE dialects and the LTER Recommendation</w:t>
          </w:r>
          <w:r>
            <w:rPr>
              <w:noProof/>
            </w:rPr>
            <w:tab/>
          </w:r>
          <w:r>
            <w:rPr>
              <w:noProof/>
            </w:rPr>
            <w:fldChar w:fldCharType="begin"/>
          </w:r>
          <w:r>
            <w:rPr>
              <w:noProof/>
            </w:rPr>
            <w:instrText xml:space="preserve"> PAGEREF _Toc482694765 \h </w:instrText>
          </w:r>
          <w:r>
            <w:rPr>
              <w:noProof/>
            </w:rPr>
          </w:r>
          <w:r>
            <w:rPr>
              <w:noProof/>
            </w:rPr>
            <w:fldChar w:fldCharType="separate"/>
          </w:r>
          <w:ins w:id="0" w:author="Sean Gordon" w:date="2017-06-27T13:55:00Z">
            <w:r w:rsidR="00274251">
              <w:rPr>
                <w:noProof/>
              </w:rPr>
              <w:t>11</w:t>
            </w:r>
          </w:ins>
          <w:del w:id="1" w:author="Sean Gordon" w:date="2017-06-27T13:55:00Z">
            <w:r w:rsidDel="00274251">
              <w:rPr>
                <w:noProof/>
              </w:rPr>
              <w:delText>12</w:delText>
            </w:r>
          </w:del>
          <w:r>
            <w:rPr>
              <w:noProof/>
            </w:rPr>
            <w:fldChar w:fldCharType="end"/>
          </w:r>
        </w:p>
        <w:p w14:paraId="2A3FC0D9" w14:textId="77777777" w:rsidR="005F6964" w:rsidRDefault="005F6964">
          <w:pPr>
            <w:pStyle w:val="TOC2"/>
            <w:tabs>
              <w:tab w:val="right" w:leader="dot" w:pos="9350"/>
            </w:tabs>
            <w:rPr>
              <w:rFonts w:eastAsiaTheme="minorEastAsia" w:cstheme="minorBidi"/>
              <w:b w:val="0"/>
              <w:bCs w:val="0"/>
              <w:noProof/>
              <w:sz w:val="24"/>
              <w:szCs w:val="24"/>
              <w:lang w:eastAsia="zh-CN"/>
            </w:rPr>
          </w:pPr>
          <w:r>
            <w:rPr>
              <w:noProof/>
            </w:rPr>
            <w:t>Metadata Sampling and Cleanup</w:t>
          </w:r>
          <w:r>
            <w:rPr>
              <w:noProof/>
            </w:rPr>
            <w:tab/>
          </w:r>
          <w:r>
            <w:rPr>
              <w:noProof/>
            </w:rPr>
            <w:fldChar w:fldCharType="begin"/>
          </w:r>
          <w:r>
            <w:rPr>
              <w:noProof/>
            </w:rPr>
            <w:instrText xml:space="preserve"> PAGEREF _Toc482694766 \h </w:instrText>
          </w:r>
          <w:r>
            <w:rPr>
              <w:noProof/>
            </w:rPr>
          </w:r>
          <w:r>
            <w:rPr>
              <w:noProof/>
            </w:rPr>
            <w:fldChar w:fldCharType="separate"/>
          </w:r>
          <w:r w:rsidR="00274251">
            <w:rPr>
              <w:noProof/>
            </w:rPr>
            <w:t>14</w:t>
          </w:r>
          <w:r>
            <w:rPr>
              <w:noProof/>
            </w:rPr>
            <w:fldChar w:fldCharType="end"/>
          </w:r>
        </w:p>
        <w:p w14:paraId="6AD60126" w14:textId="77777777" w:rsidR="005F6964" w:rsidRDefault="005F6964">
          <w:pPr>
            <w:pStyle w:val="TOC2"/>
            <w:tabs>
              <w:tab w:val="right" w:leader="dot" w:pos="9350"/>
            </w:tabs>
            <w:rPr>
              <w:rFonts w:eastAsiaTheme="minorEastAsia" w:cstheme="minorBidi"/>
              <w:b w:val="0"/>
              <w:bCs w:val="0"/>
              <w:noProof/>
              <w:sz w:val="24"/>
              <w:szCs w:val="24"/>
              <w:lang w:eastAsia="zh-CN"/>
            </w:rPr>
          </w:pPr>
          <w:r>
            <w:rPr>
              <w:noProof/>
            </w:rPr>
            <w:t>Completeness Analysis</w:t>
          </w:r>
          <w:r>
            <w:rPr>
              <w:noProof/>
            </w:rPr>
            <w:tab/>
          </w:r>
          <w:r>
            <w:rPr>
              <w:noProof/>
            </w:rPr>
            <w:fldChar w:fldCharType="begin"/>
          </w:r>
          <w:r>
            <w:rPr>
              <w:noProof/>
            </w:rPr>
            <w:instrText xml:space="preserve"> PAGEREF _Toc482694767 \h </w:instrText>
          </w:r>
          <w:r>
            <w:rPr>
              <w:noProof/>
            </w:rPr>
          </w:r>
          <w:r>
            <w:rPr>
              <w:noProof/>
            </w:rPr>
            <w:fldChar w:fldCharType="separate"/>
          </w:r>
          <w:r w:rsidR="00274251">
            <w:rPr>
              <w:noProof/>
            </w:rPr>
            <w:t>15</w:t>
          </w:r>
          <w:r>
            <w:rPr>
              <w:noProof/>
            </w:rPr>
            <w:fldChar w:fldCharType="end"/>
          </w:r>
        </w:p>
        <w:p w14:paraId="2EF6F11D" w14:textId="77777777" w:rsidR="005F6964" w:rsidRDefault="005F6964">
          <w:pPr>
            <w:pStyle w:val="TOC1"/>
            <w:tabs>
              <w:tab w:val="right" w:leader="dot" w:pos="9350"/>
            </w:tabs>
            <w:rPr>
              <w:rFonts w:eastAsiaTheme="minorEastAsia" w:cstheme="minorBidi"/>
              <w:b w:val="0"/>
              <w:bCs w:val="0"/>
              <w:noProof/>
              <w:lang w:eastAsia="zh-CN"/>
            </w:rPr>
          </w:pPr>
          <w:r>
            <w:rPr>
              <w:noProof/>
            </w:rPr>
            <w:t>Results</w:t>
          </w:r>
          <w:r>
            <w:rPr>
              <w:noProof/>
            </w:rPr>
            <w:tab/>
          </w:r>
          <w:r>
            <w:rPr>
              <w:noProof/>
            </w:rPr>
            <w:fldChar w:fldCharType="begin"/>
          </w:r>
          <w:r>
            <w:rPr>
              <w:noProof/>
            </w:rPr>
            <w:instrText xml:space="preserve"> PAGEREF _Toc482694768 \h </w:instrText>
          </w:r>
          <w:r>
            <w:rPr>
              <w:noProof/>
            </w:rPr>
          </w:r>
          <w:r>
            <w:rPr>
              <w:noProof/>
            </w:rPr>
            <w:fldChar w:fldCharType="separate"/>
          </w:r>
          <w:r w:rsidR="00274251">
            <w:rPr>
              <w:noProof/>
            </w:rPr>
            <w:t>15</w:t>
          </w:r>
          <w:r>
            <w:rPr>
              <w:noProof/>
            </w:rPr>
            <w:fldChar w:fldCharType="end"/>
          </w:r>
        </w:p>
        <w:p w14:paraId="528CA500" w14:textId="77777777" w:rsidR="005F6964" w:rsidRDefault="005F6964">
          <w:pPr>
            <w:pStyle w:val="TOC2"/>
            <w:tabs>
              <w:tab w:val="right" w:leader="dot" w:pos="9350"/>
            </w:tabs>
            <w:rPr>
              <w:rFonts w:eastAsiaTheme="minorEastAsia" w:cstheme="minorBidi"/>
              <w:b w:val="0"/>
              <w:bCs w:val="0"/>
              <w:noProof/>
              <w:sz w:val="24"/>
              <w:szCs w:val="24"/>
              <w:lang w:eastAsia="zh-CN"/>
            </w:rPr>
          </w:pPr>
          <w:r>
            <w:rPr>
              <w:noProof/>
            </w:rPr>
            <w:t>Concept Occurrence Percentages</w:t>
          </w:r>
          <w:r>
            <w:rPr>
              <w:noProof/>
            </w:rPr>
            <w:tab/>
          </w:r>
          <w:r>
            <w:rPr>
              <w:noProof/>
            </w:rPr>
            <w:fldChar w:fldCharType="begin"/>
          </w:r>
          <w:r>
            <w:rPr>
              <w:noProof/>
            </w:rPr>
            <w:instrText xml:space="preserve"> PAGEREF _Toc482694769 \h </w:instrText>
          </w:r>
          <w:r>
            <w:rPr>
              <w:noProof/>
            </w:rPr>
          </w:r>
          <w:r>
            <w:rPr>
              <w:noProof/>
            </w:rPr>
            <w:fldChar w:fldCharType="separate"/>
          </w:r>
          <w:r w:rsidR="00274251">
            <w:rPr>
              <w:noProof/>
            </w:rPr>
            <w:t>15</w:t>
          </w:r>
          <w:r>
            <w:rPr>
              <w:noProof/>
            </w:rPr>
            <w:fldChar w:fldCharType="end"/>
          </w:r>
        </w:p>
        <w:p w14:paraId="78A2C511" w14:textId="77777777" w:rsidR="005F6964" w:rsidRDefault="005F6964">
          <w:pPr>
            <w:pStyle w:val="TOC3"/>
            <w:tabs>
              <w:tab w:val="right" w:leader="dot" w:pos="9350"/>
            </w:tabs>
            <w:rPr>
              <w:rFonts w:eastAsiaTheme="minorEastAsia" w:cstheme="minorBidi"/>
              <w:noProof/>
              <w:sz w:val="24"/>
              <w:szCs w:val="24"/>
              <w:lang w:eastAsia="zh-CN"/>
            </w:rPr>
          </w:pPr>
          <w:r>
            <w:rPr>
              <w:noProof/>
            </w:rPr>
            <w:t>Identification Level</w:t>
          </w:r>
          <w:r>
            <w:rPr>
              <w:noProof/>
            </w:rPr>
            <w:tab/>
          </w:r>
          <w:r>
            <w:rPr>
              <w:noProof/>
            </w:rPr>
            <w:fldChar w:fldCharType="begin"/>
          </w:r>
          <w:r>
            <w:rPr>
              <w:noProof/>
            </w:rPr>
            <w:instrText xml:space="preserve"> PAGEREF _Toc482694770 \h </w:instrText>
          </w:r>
          <w:r>
            <w:rPr>
              <w:noProof/>
            </w:rPr>
          </w:r>
          <w:r>
            <w:rPr>
              <w:noProof/>
            </w:rPr>
            <w:fldChar w:fldCharType="separate"/>
          </w:r>
          <w:r w:rsidR="00274251">
            <w:rPr>
              <w:noProof/>
            </w:rPr>
            <w:t>16</w:t>
          </w:r>
          <w:r>
            <w:rPr>
              <w:noProof/>
            </w:rPr>
            <w:fldChar w:fldCharType="end"/>
          </w:r>
        </w:p>
        <w:p w14:paraId="176F15BD" w14:textId="77777777" w:rsidR="005F6964" w:rsidRDefault="005F6964">
          <w:pPr>
            <w:pStyle w:val="TOC3"/>
            <w:tabs>
              <w:tab w:val="right" w:leader="dot" w:pos="9350"/>
            </w:tabs>
            <w:rPr>
              <w:rFonts w:eastAsiaTheme="minorEastAsia" w:cstheme="minorBidi"/>
              <w:noProof/>
              <w:sz w:val="24"/>
              <w:szCs w:val="24"/>
              <w:lang w:eastAsia="zh-CN"/>
            </w:rPr>
          </w:pPr>
          <w:r>
            <w:rPr>
              <w:noProof/>
            </w:rPr>
            <w:t>Discovery Level</w:t>
          </w:r>
          <w:r>
            <w:rPr>
              <w:noProof/>
            </w:rPr>
            <w:tab/>
          </w:r>
          <w:r>
            <w:rPr>
              <w:noProof/>
            </w:rPr>
            <w:fldChar w:fldCharType="begin"/>
          </w:r>
          <w:r>
            <w:rPr>
              <w:noProof/>
            </w:rPr>
            <w:instrText xml:space="preserve"> PAGEREF _Toc482694771 \h </w:instrText>
          </w:r>
          <w:r>
            <w:rPr>
              <w:noProof/>
            </w:rPr>
          </w:r>
          <w:r>
            <w:rPr>
              <w:noProof/>
            </w:rPr>
            <w:fldChar w:fldCharType="separate"/>
          </w:r>
          <w:r w:rsidR="00274251">
            <w:rPr>
              <w:noProof/>
            </w:rPr>
            <w:t>18</w:t>
          </w:r>
          <w:r>
            <w:rPr>
              <w:noProof/>
            </w:rPr>
            <w:fldChar w:fldCharType="end"/>
          </w:r>
        </w:p>
        <w:p w14:paraId="1BA1B12E" w14:textId="77777777" w:rsidR="005F6964" w:rsidRDefault="005F6964">
          <w:pPr>
            <w:pStyle w:val="TOC3"/>
            <w:tabs>
              <w:tab w:val="right" w:leader="dot" w:pos="9350"/>
            </w:tabs>
            <w:rPr>
              <w:rFonts w:eastAsiaTheme="minorEastAsia" w:cstheme="minorBidi"/>
              <w:noProof/>
              <w:sz w:val="24"/>
              <w:szCs w:val="24"/>
              <w:lang w:eastAsia="zh-CN"/>
            </w:rPr>
          </w:pPr>
          <w:r>
            <w:rPr>
              <w:noProof/>
            </w:rPr>
            <w:t>Evaluation Level</w:t>
          </w:r>
          <w:r>
            <w:rPr>
              <w:noProof/>
            </w:rPr>
            <w:tab/>
          </w:r>
          <w:r>
            <w:rPr>
              <w:noProof/>
            </w:rPr>
            <w:fldChar w:fldCharType="begin"/>
          </w:r>
          <w:r>
            <w:rPr>
              <w:noProof/>
            </w:rPr>
            <w:instrText xml:space="preserve"> PAGEREF _Toc482694772 \h </w:instrText>
          </w:r>
          <w:r>
            <w:rPr>
              <w:noProof/>
            </w:rPr>
          </w:r>
          <w:r>
            <w:rPr>
              <w:noProof/>
            </w:rPr>
            <w:fldChar w:fldCharType="separate"/>
          </w:r>
          <w:ins w:id="2" w:author="Sean Gordon" w:date="2017-06-27T13:55:00Z">
            <w:r w:rsidR="00274251">
              <w:rPr>
                <w:noProof/>
              </w:rPr>
              <w:t>20</w:t>
            </w:r>
          </w:ins>
          <w:del w:id="3" w:author="Sean Gordon" w:date="2017-06-27T13:55:00Z">
            <w:r w:rsidDel="00274251">
              <w:rPr>
                <w:noProof/>
              </w:rPr>
              <w:delText>21</w:delText>
            </w:r>
          </w:del>
          <w:r>
            <w:rPr>
              <w:noProof/>
            </w:rPr>
            <w:fldChar w:fldCharType="end"/>
          </w:r>
        </w:p>
        <w:p w14:paraId="2516EA0F" w14:textId="77777777" w:rsidR="005F6964" w:rsidRDefault="005F6964">
          <w:pPr>
            <w:pStyle w:val="TOC3"/>
            <w:tabs>
              <w:tab w:val="right" w:leader="dot" w:pos="9350"/>
            </w:tabs>
            <w:rPr>
              <w:rFonts w:eastAsiaTheme="minorEastAsia" w:cstheme="minorBidi"/>
              <w:noProof/>
              <w:sz w:val="24"/>
              <w:szCs w:val="24"/>
              <w:lang w:eastAsia="zh-CN"/>
            </w:rPr>
          </w:pPr>
          <w:r>
            <w:rPr>
              <w:noProof/>
            </w:rPr>
            <w:t>Access Level</w:t>
          </w:r>
          <w:r>
            <w:rPr>
              <w:noProof/>
            </w:rPr>
            <w:tab/>
          </w:r>
          <w:r>
            <w:rPr>
              <w:noProof/>
            </w:rPr>
            <w:fldChar w:fldCharType="begin"/>
          </w:r>
          <w:r>
            <w:rPr>
              <w:noProof/>
            </w:rPr>
            <w:instrText xml:space="preserve"> PAGEREF _Toc482694773 \h </w:instrText>
          </w:r>
          <w:r>
            <w:rPr>
              <w:noProof/>
            </w:rPr>
          </w:r>
          <w:r>
            <w:rPr>
              <w:noProof/>
            </w:rPr>
            <w:fldChar w:fldCharType="separate"/>
          </w:r>
          <w:ins w:id="4" w:author="Sean Gordon" w:date="2017-06-27T13:55:00Z">
            <w:r w:rsidR="00274251">
              <w:rPr>
                <w:noProof/>
              </w:rPr>
              <w:t>22</w:t>
            </w:r>
          </w:ins>
          <w:del w:id="5" w:author="Sean Gordon" w:date="2017-06-27T13:55:00Z">
            <w:r w:rsidDel="00274251">
              <w:rPr>
                <w:noProof/>
              </w:rPr>
              <w:delText>23</w:delText>
            </w:r>
          </w:del>
          <w:r>
            <w:rPr>
              <w:noProof/>
            </w:rPr>
            <w:fldChar w:fldCharType="end"/>
          </w:r>
        </w:p>
        <w:p w14:paraId="7B1E0BB3" w14:textId="77777777" w:rsidR="005F6964" w:rsidRDefault="005F6964">
          <w:pPr>
            <w:pStyle w:val="TOC3"/>
            <w:tabs>
              <w:tab w:val="right" w:leader="dot" w:pos="9350"/>
            </w:tabs>
            <w:rPr>
              <w:rFonts w:eastAsiaTheme="minorEastAsia" w:cstheme="minorBidi"/>
              <w:noProof/>
              <w:sz w:val="24"/>
              <w:szCs w:val="24"/>
              <w:lang w:eastAsia="zh-CN"/>
            </w:rPr>
          </w:pPr>
          <w:r>
            <w:rPr>
              <w:noProof/>
            </w:rPr>
            <w:t>Integration Level</w:t>
          </w:r>
          <w:r>
            <w:rPr>
              <w:noProof/>
            </w:rPr>
            <w:tab/>
          </w:r>
          <w:r>
            <w:rPr>
              <w:noProof/>
            </w:rPr>
            <w:fldChar w:fldCharType="begin"/>
          </w:r>
          <w:r>
            <w:rPr>
              <w:noProof/>
            </w:rPr>
            <w:instrText xml:space="preserve"> PAGEREF _Toc482694774 \h </w:instrText>
          </w:r>
          <w:r>
            <w:rPr>
              <w:noProof/>
            </w:rPr>
          </w:r>
          <w:r>
            <w:rPr>
              <w:noProof/>
            </w:rPr>
            <w:fldChar w:fldCharType="separate"/>
          </w:r>
          <w:ins w:id="6" w:author="Sean Gordon" w:date="2017-06-27T13:55:00Z">
            <w:r w:rsidR="00274251">
              <w:rPr>
                <w:noProof/>
              </w:rPr>
              <w:t>24</w:t>
            </w:r>
          </w:ins>
          <w:del w:id="7" w:author="Sean Gordon" w:date="2017-06-27T13:55:00Z">
            <w:r w:rsidDel="00274251">
              <w:rPr>
                <w:noProof/>
              </w:rPr>
              <w:delText>25</w:delText>
            </w:r>
          </w:del>
          <w:r>
            <w:rPr>
              <w:noProof/>
            </w:rPr>
            <w:fldChar w:fldCharType="end"/>
          </w:r>
        </w:p>
        <w:p w14:paraId="4AB3D274" w14:textId="77777777" w:rsidR="005F6964" w:rsidRDefault="005F6964">
          <w:pPr>
            <w:pStyle w:val="TOC2"/>
            <w:tabs>
              <w:tab w:val="right" w:leader="dot" w:pos="9350"/>
            </w:tabs>
            <w:rPr>
              <w:rFonts w:eastAsiaTheme="minorEastAsia" w:cstheme="minorBidi"/>
              <w:b w:val="0"/>
              <w:bCs w:val="0"/>
              <w:noProof/>
              <w:sz w:val="24"/>
              <w:szCs w:val="24"/>
              <w:lang w:eastAsia="zh-CN"/>
            </w:rPr>
          </w:pPr>
          <w:r>
            <w:rPr>
              <w:noProof/>
            </w:rPr>
            <w:t>Comparing Collection Completeness</w:t>
          </w:r>
          <w:r>
            <w:rPr>
              <w:noProof/>
            </w:rPr>
            <w:tab/>
          </w:r>
          <w:r>
            <w:rPr>
              <w:noProof/>
            </w:rPr>
            <w:fldChar w:fldCharType="begin"/>
          </w:r>
          <w:r>
            <w:rPr>
              <w:noProof/>
            </w:rPr>
            <w:instrText xml:space="preserve"> PAGEREF _Toc482694775 \h </w:instrText>
          </w:r>
          <w:r>
            <w:rPr>
              <w:noProof/>
            </w:rPr>
          </w:r>
          <w:r>
            <w:rPr>
              <w:noProof/>
            </w:rPr>
            <w:fldChar w:fldCharType="separate"/>
          </w:r>
          <w:ins w:id="8" w:author="Sean Gordon" w:date="2017-06-27T13:55:00Z">
            <w:r w:rsidR="00274251">
              <w:rPr>
                <w:noProof/>
              </w:rPr>
              <w:t>26</w:t>
            </w:r>
          </w:ins>
          <w:del w:id="9" w:author="Sean Gordon" w:date="2017-06-27T13:55:00Z">
            <w:r w:rsidDel="00274251">
              <w:rPr>
                <w:noProof/>
              </w:rPr>
              <w:delText>28</w:delText>
            </w:r>
          </w:del>
          <w:r>
            <w:rPr>
              <w:noProof/>
            </w:rPr>
            <w:fldChar w:fldCharType="end"/>
          </w:r>
        </w:p>
        <w:p w14:paraId="6F9D92DD" w14:textId="77777777" w:rsidR="005F6964" w:rsidRDefault="005F6964">
          <w:pPr>
            <w:pStyle w:val="TOC1"/>
            <w:tabs>
              <w:tab w:val="right" w:leader="dot" w:pos="9350"/>
            </w:tabs>
            <w:rPr>
              <w:rFonts w:eastAsiaTheme="minorEastAsia" w:cstheme="minorBidi"/>
              <w:b w:val="0"/>
              <w:bCs w:val="0"/>
              <w:noProof/>
              <w:lang w:eastAsia="zh-CN"/>
            </w:rPr>
          </w:pPr>
          <w:r>
            <w:rPr>
              <w:noProof/>
            </w:rPr>
            <w:t>Conclusions and Further Questions</w:t>
          </w:r>
          <w:r>
            <w:rPr>
              <w:noProof/>
            </w:rPr>
            <w:tab/>
          </w:r>
          <w:r>
            <w:rPr>
              <w:noProof/>
            </w:rPr>
            <w:fldChar w:fldCharType="begin"/>
          </w:r>
          <w:r>
            <w:rPr>
              <w:noProof/>
            </w:rPr>
            <w:instrText xml:space="preserve"> PAGEREF _Toc482694776 \h </w:instrText>
          </w:r>
          <w:r>
            <w:rPr>
              <w:noProof/>
            </w:rPr>
          </w:r>
          <w:r>
            <w:rPr>
              <w:noProof/>
            </w:rPr>
            <w:fldChar w:fldCharType="separate"/>
          </w:r>
          <w:ins w:id="10" w:author="Sean Gordon" w:date="2017-06-27T13:55:00Z">
            <w:r w:rsidR="00274251">
              <w:rPr>
                <w:noProof/>
              </w:rPr>
              <w:t>27</w:t>
            </w:r>
          </w:ins>
          <w:del w:id="11" w:author="Sean Gordon" w:date="2017-06-27T13:55:00Z">
            <w:r w:rsidDel="00274251">
              <w:rPr>
                <w:noProof/>
              </w:rPr>
              <w:delText>29</w:delText>
            </w:r>
          </w:del>
          <w:r>
            <w:rPr>
              <w:noProof/>
            </w:rPr>
            <w:fldChar w:fldCharType="end"/>
          </w:r>
        </w:p>
        <w:p w14:paraId="0B18299D" w14:textId="77777777" w:rsidR="005F6964" w:rsidRPr="005F6964" w:rsidRDefault="005F6964">
          <w:pPr>
            <w:pStyle w:val="TOC2"/>
            <w:tabs>
              <w:tab w:val="right" w:leader="dot" w:pos="9350"/>
            </w:tabs>
            <w:rPr>
              <w:rFonts w:eastAsiaTheme="minorEastAsia" w:cstheme="minorBidi"/>
              <w:b w:val="0"/>
              <w:bCs w:val="0"/>
              <w:noProof/>
              <w:sz w:val="24"/>
              <w:szCs w:val="24"/>
              <w:lang w:val="fr-FR" w:eastAsia="zh-CN"/>
            </w:rPr>
          </w:pPr>
          <w:r w:rsidRPr="005F6964">
            <w:rPr>
              <w:noProof/>
              <w:lang w:val="fr-FR"/>
            </w:rPr>
            <w:t>Questions</w:t>
          </w:r>
          <w:r w:rsidRPr="005F6964">
            <w:rPr>
              <w:noProof/>
              <w:lang w:val="fr-FR"/>
            </w:rPr>
            <w:tab/>
          </w:r>
          <w:r>
            <w:rPr>
              <w:noProof/>
            </w:rPr>
            <w:fldChar w:fldCharType="begin"/>
          </w:r>
          <w:r w:rsidRPr="005F6964">
            <w:rPr>
              <w:noProof/>
              <w:lang w:val="fr-FR"/>
            </w:rPr>
            <w:instrText xml:space="preserve"> PAGEREF _Toc482694777 \h </w:instrText>
          </w:r>
          <w:r>
            <w:rPr>
              <w:noProof/>
            </w:rPr>
          </w:r>
          <w:r>
            <w:rPr>
              <w:noProof/>
            </w:rPr>
            <w:fldChar w:fldCharType="separate"/>
          </w:r>
          <w:ins w:id="12" w:author="Sean Gordon" w:date="2017-06-27T13:55:00Z">
            <w:r w:rsidR="00274251">
              <w:rPr>
                <w:noProof/>
                <w:lang w:val="fr-FR"/>
              </w:rPr>
              <w:t>29</w:t>
            </w:r>
          </w:ins>
          <w:del w:id="13" w:author="Sean Gordon" w:date="2017-06-27T13:55:00Z">
            <w:r w:rsidRPr="005F6964" w:rsidDel="00274251">
              <w:rPr>
                <w:noProof/>
                <w:lang w:val="fr-FR"/>
              </w:rPr>
              <w:delText>31</w:delText>
            </w:r>
          </w:del>
          <w:r>
            <w:rPr>
              <w:noProof/>
            </w:rPr>
            <w:fldChar w:fldCharType="end"/>
          </w:r>
        </w:p>
        <w:p w14:paraId="3901334B" w14:textId="77777777" w:rsidR="005F6964" w:rsidRPr="005F6964" w:rsidRDefault="005F6964">
          <w:pPr>
            <w:pStyle w:val="TOC1"/>
            <w:tabs>
              <w:tab w:val="right" w:leader="dot" w:pos="9350"/>
            </w:tabs>
            <w:rPr>
              <w:rFonts w:eastAsiaTheme="minorEastAsia" w:cstheme="minorBidi"/>
              <w:b w:val="0"/>
              <w:bCs w:val="0"/>
              <w:noProof/>
              <w:lang w:val="fr-FR" w:eastAsia="zh-CN"/>
            </w:rPr>
          </w:pPr>
          <w:r w:rsidRPr="005F6964">
            <w:rPr>
              <w:noProof/>
              <w:lang w:val="fr-FR"/>
            </w:rPr>
            <w:t>Bibliography</w:t>
          </w:r>
          <w:r w:rsidRPr="005F6964">
            <w:rPr>
              <w:noProof/>
              <w:lang w:val="fr-FR"/>
            </w:rPr>
            <w:tab/>
          </w:r>
          <w:r>
            <w:rPr>
              <w:noProof/>
            </w:rPr>
            <w:fldChar w:fldCharType="begin"/>
          </w:r>
          <w:r w:rsidRPr="005F6964">
            <w:rPr>
              <w:noProof/>
              <w:lang w:val="fr-FR"/>
            </w:rPr>
            <w:instrText xml:space="preserve"> PAGEREF _Toc482694778 \h </w:instrText>
          </w:r>
          <w:r>
            <w:rPr>
              <w:noProof/>
            </w:rPr>
          </w:r>
          <w:r>
            <w:rPr>
              <w:noProof/>
            </w:rPr>
            <w:fldChar w:fldCharType="separate"/>
          </w:r>
          <w:ins w:id="14" w:author="Sean Gordon" w:date="2017-06-27T13:55:00Z">
            <w:r w:rsidR="00274251">
              <w:rPr>
                <w:noProof/>
                <w:lang w:val="fr-FR"/>
              </w:rPr>
              <w:t>30</w:t>
            </w:r>
          </w:ins>
          <w:del w:id="15" w:author="Sean Gordon" w:date="2017-06-27T13:55:00Z">
            <w:r w:rsidRPr="005F6964" w:rsidDel="00274251">
              <w:rPr>
                <w:noProof/>
                <w:lang w:val="fr-FR"/>
              </w:rPr>
              <w:delText>32</w:delText>
            </w:r>
          </w:del>
          <w:r>
            <w:rPr>
              <w:noProof/>
            </w:rPr>
            <w:fldChar w:fldCharType="end"/>
          </w:r>
        </w:p>
        <w:p w14:paraId="7E19941E" w14:textId="77777777" w:rsidR="005F6964" w:rsidRPr="005F6964" w:rsidRDefault="005F6964">
          <w:pPr>
            <w:pStyle w:val="TOC1"/>
            <w:tabs>
              <w:tab w:val="right" w:leader="dot" w:pos="9350"/>
            </w:tabs>
            <w:rPr>
              <w:rFonts w:eastAsiaTheme="minorEastAsia" w:cstheme="minorBidi"/>
              <w:b w:val="0"/>
              <w:bCs w:val="0"/>
              <w:noProof/>
              <w:lang w:val="fr-FR" w:eastAsia="zh-CN"/>
            </w:rPr>
          </w:pPr>
          <w:r w:rsidRPr="005F6964">
            <w:rPr>
              <w:noProof/>
              <w:lang w:val="fr-FR"/>
            </w:rPr>
            <w:t>Appendix 1 - Documentation Crosswalks</w:t>
          </w:r>
          <w:r w:rsidRPr="005F6964">
            <w:rPr>
              <w:noProof/>
              <w:lang w:val="fr-FR"/>
            </w:rPr>
            <w:tab/>
          </w:r>
          <w:r>
            <w:rPr>
              <w:noProof/>
            </w:rPr>
            <w:fldChar w:fldCharType="begin"/>
          </w:r>
          <w:r w:rsidRPr="005F6964">
            <w:rPr>
              <w:noProof/>
              <w:lang w:val="fr-FR"/>
            </w:rPr>
            <w:instrText xml:space="preserve"> PAGEREF _Toc482694779 \h </w:instrText>
          </w:r>
          <w:r>
            <w:rPr>
              <w:noProof/>
            </w:rPr>
          </w:r>
          <w:r>
            <w:rPr>
              <w:noProof/>
            </w:rPr>
            <w:fldChar w:fldCharType="separate"/>
          </w:r>
          <w:ins w:id="16" w:author="Sean Gordon" w:date="2017-06-27T13:55:00Z">
            <w:r w:rsidR="00274251">
              <w:rPr>
                <w:noProof/>
                <w:lang w:val="fr-FR"/>
              </w:rPr>
              <w:t>32</w:t>
            </w:r>
          </w:ins>
          <w:del w:id="17" w:author="Sean Gordon" w:date="2017-06-27T13:55:00Z">
            <w:r w:rsidRPr="005F6964" w:rsidDel="00274251">
              <w:rPr>
                <w:noProof/>
                <w:lang w:val="fr-FR"/>
              </w:rPr>
              <w:delText>33</w:delText>
            </w:r>
          </w:del>
          <w:r>
            <w:rPr>
              <w:noProof/>
            </w:rPr>
            <w:fldChar w:fldCharType="end"/>
          </w:r>
        </w:p>
        <w:p w14:paraId="365434DE" w14:textId="77777777" w:rsidR="005F6964" w:rsidRDefault="005F6964">
          <w:pPr>
            <w:pStyle w:val="TOC2"/>
            <w:tabs>
              <w:tab w:val="right" w:leader="dot" w:pos="9350"/>
            </w:tabs>
            <w:rPr>
              <w:rFonts w:eastAsiaTheme="minorEastAsia" w:cstheme="minorBidi"/>
              <w:b w:val="0"/>
              <w:bCs w:val="0"/>
              <w:noProof/>
              <w:sz w:val="24"/>
              <w:szCs w:val="24"/>
              <w:lang w:eastAsia="zh-CN"/>
            </w:rPr>
          </w:pPr>
          <w:r w:rsidRPr="003A79BE">
            <w:rPr>
              <w:rFonts w:eastAsia="Times New Roman"/>
              <w:noProof/>
              <w:color w:val="000000"/>
            </w:rPr>
            <w:t>Dialects</w:t>
          </w:r>
          <w:r>
            <w:rPr>
              <w:noProof/>
            </w:rPr>
            <w:tab/>
          </w:r>
          <w:r>
            <w:rPr>
              <w:noProof/>
            </w:rPr>
            <w:fldChar w:fldCharType="begin"/>
          </w:r>
          <w:r>
            <w:rPr>
              <w:noProof/>
            </w:rPr>
            <w:instrText xml:space="preserve"> PAGEREF _Toc482694780 \h </w:instrText>
          </w:r>
          <w:r>
            <w:rPr>
              <w:noProof/>
            </w:rPr>
          </w:r>
          <w:r>
            <w:rPr>
              <w:noProof/>
            </w:rPr>
            <w:fldChar w:fldCharType="separate"/>
          </w:r>
          <w:ins w:id="18" w:author="Sean Gordon" w:date="2017-06-27T13:55:00Z">
            <w:r w:rsidR="00274251">
              <w:rPr>
                <w:b w:val="0"/>
                <w:bCs w:val="0"/>
                <w:noProof/>
              </w:rPr>
              <w:t>Error! Bookmark not defined.</w:t>
            </w:r>
          </w:ins>
          <w:del w:id="19" w:author="Sean Gordon" w:date="2017-06-27T13:55:00Z">
            <w:r w:rsidDel="00274251">
              <w:rPr>
                <w:noProof/>
              </w:rPr>
              <w:delText>33</w:delText>
            </w:r>
          </w:del>
          <w:r>
            <w:rPr>
              <w:noProof/>
            </w:rPr>
            <w:fldChar w:fldCharType="end"/>
          </w:r>
        </w:p>
        <w:p w14:paraId="577CE6C3" w14:textId="77777777" w:rsidR="005F6964" w:rsidRDefault="005F6964">
          <w:pPr>
            <w:pStyle w:val="TOC2"/>
            <w:tabs>
              <w:tab w:val="right" w:leader="dot" w:pos="9350"/>
            </w:tabs>
            <w:rPr>
              <w:rFonts w:eastAsiaTheme="minorEastAsia" w:cstheme="minorBidi"/>
              <w:b w:val="0"/>
              <w:bCs w:val="0"/>
              <w:noProof/>
              <w:sz w:val="24"/>
              <w:szCs w:val="24"/>
              <w:lang w:eastAsia="zh-CN"/>
            </w:rPr>
          </w:pPr>
          <w:r w:rsidRPr="003A79BE">
            <w:rPr>
              <w:rFonts w:eastAsia="Times New Roman"/>
              <w:noProof/>
              <w:color w:val="000000"/>
            </w:rPr>
            <w:t>Spirals</w:t>
          </w:r>
          <w:r>
            <w:rPr>
              <w:noProof/>
            </w:rPr>
            <w:tab/>
          </w:r>
          <w:r>
            <w:rPr>
              <w:noProof/>
            </w:rPr>
            <w:fldChar w:fldCharType="begin"/>
          </w:r>
          <w:r>
            <w:rPr>
              <w:noProof/>
            </w:rPr>
            <w:instrText xml:space="preserve"> PAGEREF _Toc482694781 \h </w:instrText>
          </w:r>
          <w:r>
            <w:rPr>
              <w:noProof/>
            </w:rPr>
          </w:r>
          <w:r>
            <w:rPr>
              <w:noProof/>
            </w:rPr>
            <w:fldChar w:fldCharType="separate"/>
          </w:r>
          <w:ins w:id="20" w:author="Sean Gordon" w:date="2017-06-27T13:55:00Z">
            <w:r w:rsidR="00274251">
              <w:rPr>
                <w:b w:val="0"/>
                <w:bCs w:val="0"/>
                <w:noProof/>
              </w:rPr>
              <w:t>Error! Bookmark not defined.</w:t>
            </w:r>
          </w:ins>
          <w:del w:id="21" w:author="Sean Gordon" w:date="2017-06-27T13:55:00Z">
            <w:r w:rsidDel="00274251">
              <w:rPr>
                <w:noProof/>
              </w:rPr>
              <w:delText>33</w:delText>
            </w:r>
          </w:del>
          <w:r>
            <w:rPr>
              <w:noProof/>
            </w:rPr>
            <w:fldChar w:fldCharType="end"/>
          </w:r>
        </w:p>
        <w:p w14:paraId="6DADB6EE" w14:textId="77777777" w:rsidR="005F6964" w:rsidRDefault="005F6964">
          <w:pPr>
            <w:pStyle w:val="TOC2"/>
            <w:tabs>
              <w:tab w:val="right" w:leader="dot" w:pos="9350"/>
            </w:tabs>
            <w:rPr>
              <w:rFonts w:eastAsiaTheme="minorEastAsia" w:cstheme="minorBidi"/>
              <w:b w:val="0"/>
              <w:bCs w:val="0"/>
              <w:noProof/>
              <w:sz w:val="24"/>
              <w:szCs w:val="24"/>
              <w:lang w:eastAsia="zh-CN"/>
            </w:rPr>
          </w:pPr>
          <w:r w:rsidRPr="003A79BE">
            <w:rPr>
              <w:rFonts w:eastAsia="Times New Roman"/>
              <w:noProof/>
              <w:color w:val="000000"/>
            </w:rPr>
            <w:t>LTER Identification</w:t>
          </w:r>
          <w:r>
            <w:rPr>
              <w:noProof/>
            </w:rPr>
            <w:tab/>
          </w:r>
          <w:r>
            <w:rPr>
              <w:noProof/>
            </w:rPr>
            <w:fldChar w:fldCharType="begin"/>
          </w:r>
          <w:r>
            <w:rPr>
              <w:noProof/>
            </w:rPr>
            <w:instrText xml:space="preserve"> PAGEREF _Toc482694782 \h </w:instrText>
          </w:r>
          <w:r>
            <w:rPr>
              <w:noProof/>
            </w:rPr>
          </w:r>
          <w:r>
            <w:rPr>
              <w:noProof/>
            </w:rPr>
            <w:fldChar w:fldCharType="separate"/>
          </w:r>
          <w:ins w:id="22" w:author="Sean Gordon" w:date="2017-06-27T13:55:00Z">
            <w:r w:rsidR="00274251">
              <w:rPr>
                <w:noProof/>
              </w:rPr>
              <w:t>32</w:t>
            </w:r>
          </w:ins>
          <w:del w:id="23" w:author="Sean Gordon" w:date="2017-06-27T13:55:00Z">
            <w:r w:rsidDel="00274251">
              <w:rPr>
                <w:noProof/>
              </w:rPr>
              <w:delText>33</w:delText>
            </w:r>
          </w:del>
          <w:r>
            <w:rPr>
              <w:noProof/>
            </w:rPr>
            <w:fldChar w:fldCharType="end"/>
          </w:r>
        </w:p>
        <w:p w14:paraId="3C4FBE79" w14:textId="77777777" w:rsidR="005F6964" w:rsidRDefault="005F6964">
          <w:pPr>
            <w:pStyle w:val="TOC2"/>
            <w:tabs>
              <w:tab w:val="right" w:leader="dot" w:pos="9350"/>
            </w:tabs>
            <w:rPr>
              <w:rFonts w:eastAsiaTheme="minorEastAsia" w:cstheme="minorBidi"/>
              <w:b w:val="0"/>
              <w:bCs w:val="0"/>
              <w:noProof/>
              <w:sz w:val="24"/>
              <w:szCs w:val="24"/>
              <w:lang w:eastAsia="zh-CN"/>
            </w:rPr>
          </w:pPr>
          <w:r w:rsidRPr="003A79BE">
            <w:rPr>
              <w:rFonts w:eastAsia="Times New Roman"/>
              <w:noProof/>
              <w:color w:val="000000"/>
            </w:rPr>
            <w:t>LTER Discovery</w:t>
          </w:r>
          <w:r>
            <w:rPr>
              <w:noProof/>
            </w:rPr>
            <w:tab/>
          </w:r>
          <w:r>
            <w:rPr>
              <w:noProof/>
            </w:rPr>
            <w:fldChar w:fldCharType="begin"/>
          </w:r>
          <w:r>
            <w:rPr>
              <w:noProof/>
            </w:rPr>
            <w:instrText xml:space="preserve"> PAGEREF _Toc482694783 \h </w:instrText>
          </w:r>
          <w:r>
            <w:rPr>
              <w:noProof/>
            </w:rPr>
          </w:r>
          <w:r>
            <w:rPr>
              <w:noProof/>
            </w:rPr>
            <w:fldChar w:fldCharType="separate"/>
          </w:r>
          <w:ins w:id="24" w:author="Sean Gordon" w:date="2017-06-27T13:55:00Z">
            <w:r w:rsidR="00274251">
              <w:rPr>
                <w:noProof/>
              </w:rPr>
              <w:t>33</w:t>
            </w:r>
          </w:ins>
          <w:del w:id="25" w:author="Sean Gordon" w:date="2017-06-27T13:55:00Z">
            <w:r w:rsidDel="00274251">
              <w:rPr>
                <w:noProof/>
              </w:rPr>
              <w:delText>34</w:delText>
            </w:r>
          </w:del>
          <w:r>
            <w:rPr>
              <w:noProof/>
            </w:rPr>
            <w:fldChar w:fldCharType="end"/>
          </w:r>
        </w:p>
        <w:p w14:paraId="5A4B0517" w14:textId="77777777" w:rsidR="005F6964" w:rsidRDefault="005F6964">
          <w:pPr>
            <w:pStyle w:val="TOC2"/>
            <w:tabs>
              <w:tab w:val="right" w:leader="dot" w:pos="9350"/>
            </w:tabs>
            <w:rPr>
              <w:rFonts w:eastAsiaTheme="minorEastAsia" w:cstheme="minorBidi"/>
              <w:b w:val="0"/>
              <w:bCs w:val="0"/>
              <w:noProof/>
              <w:sz w:val="24"/>
              <w:szCs w:val="24"/>
              <w:lang w:eastAsia="zh-CN"/>
            </w:rPr>
          </w:pPr>
          <w:r w:rsidRPr="003A79BE">
            <w:rPr>
              <w:rFonts w:eastAsia="Times New Roman"/>
              <w:noProof/>
              <w:color w:val="000000"/>
            </w:rPr>
            <w:t>LTER Evaluation</w:t>
          </w:r>
          <w:r>
            <w:rPr>
              <w:noProof/>
            </w:rPr>
            <w:tab/>
          </w:r>
          <w:r>
            <w:rPr>
              <w:noProof/>
            </w:rPr>
            <w:fldChar w:fldCharType="begin"/>
          </w:r>
          <w:r>
            <w:rPr>
              <w:noProof/>
            </w:rPr>
            <w:instrText xml:space="preserve"> PAGEREF _Toc482694784 \h </w:instrText>
          </w:r>
          <w:r>
            <w:rPr>
              <w:noProof/>
            </w:rPr>
          </w:r>
          <w:r>
            <w:rPr>
              <w:noProof/>
            </w:rPr>
            <w:fldChar w:fldCharType="separate"/>
          </w:r>
          <w:ins w:id="26" w:author="Sean Gordon" w:date="2017-06-27T13:55:00Z">
            <w:r w:rsidR="00274251">
              <w:rPr>
                <w:noProof/>
              </w:rPr>
              <w:t>33</w:t>
            </w:r>
          </w:ins>
          <w:del w:id="27" w:author="Sean Gordon" w:date="2017-06-27T13:55:00Z">
            <w:r w:rsidDel="00274251">
              <w:rPr>
                <w:noProof/>
              </w:rPr>
              <w:delText>35</w:delText>
            </w:r>
          </w:del>
          <w:r>
            <w:rPr>
              <w:noProof/>
            </w:rPr>
            <w:fldChar w:fldCharType="end"/>
          </w:r>
        </w:p>
        <w:p w14:paraId="0B0F3B18" w14:textId="77777777" w:rsidR="005F6964" w:rsidRDefault="005F6964">
          <w:pPr>
            <w:pStyle w:val="TOC2"/>
            <w:tabs>
              <w:tab w:val="right" w:leader="dot" w:pos="9350"/>
            </w:tabs>
            <w:rPr>
              <w:rFonts w:eastAsiaTheme="minorEastAsia" w:cstheme="minorBidi"/>
              <w:b w:val="0"/>
              <w:bCs w:val="0"/>
              <w:noProof/>
              <w:sz w:val="24"/>
              <w:szCs w:val="24"/>
              <w:lang w:eastAsia="zh-CN"/>
            </w:rPr>
          </w:pPr>
          <w:r w:rsidRPr="003A79BE">
            <w:rPr>
              <w:rFonts w:eastAsia="Times New Roman"/>
              <w:noProof/>
              <w:color w:val="000000"/>
            </w:rPr>
            <w:t>LTER Access</w:t>
          </w:r>
          <w:r>
            <w:rPr>
              <w:noProof/>
            </w:rPr>
            <w:tab/>
          </w:r>
          <w:r>
            <w:rPr>
              <w:noProof/>
            </w:rPr>
            <w:fldChar w:fldCharType="begin"/>
          </w:r>
          <w:r>
            <w:rPr>
              <w:noProof/>
            </w:rPr>
            <w:instrText xml:space="preserve"> PAGEREF _Toc482694785 \h </w:instrText>
          </w:r>
          <w:r>
            <w:rPr>
              <w:noProof/>
            </w:rPr>
          </w:r>
          <w:r>
            <w:rPr>
              <w:noProof/>
            </w:rPr>
            <w:fldChar w:fldCharType="separate"/>
          </w:r>
          <w:ins w:id="28" w:author="Sean Gordon" w:date="2017-06-27T13:55:00Z">
            <w:r w:rsidR="00274251">
              <w:rPr>
                <w:noProof/>
              </w:rPr>
              <w:t>34</w:t>
            </w:r>
          </w:ins>
          <w:del w:id="29" w:author="Sean Gordon" w:date="2017-06-27T13:55:00Z">
            <w:r w:rsidDel="00274251">
              <w:rPr>
                <w:noProof/>
              </w:rPr>
              <w:delText>35</w:delText>
            </w:r>
          </w:del>
          <w:r>
            <w:rPr>
              <w:noProof/>
            </w:rPr>
            <w:fldChar w:fldCharType="end"/>
          </w:r>
        </w:p>
        <w:p w14:paraId="625AC53C" w14:textId="77777777" w:rsidR="005F6964" w:rsidRDefault="005F6964">
          <w:pPr>
            <w:pStyle w:val="TOC2"/>
            <w:tabs>
              <w:tab w:val="right" w:leader="dot" w:pos="9350"/>
            </w:tabs>
            <w:rPr>
              <w:rFonts w:eastAsiaTheme="minorEastAsia" w:cstheme="minorBidi"/>
              <w:b w:val="0"/>
              <w:bCs w:val="0"/>
              <w:noProof/>
              <w:sz w:val="24"/>
              <w:szCs w:val="24"/>
              <w:lang w:eastAsia="zh-CN"/>
            </w:rPr>
          </w:pPr>
          <w:r w:rsidRPr="003A79BE">
            <w:rPr>
              <w:rFonts w:eastAsia="Times New Roman"/>
              <w:noProof/>
              <w:color w:val="000000"/>
            </w:rPr>
            <w:t>LTER Integration</w:t>
          </w:r>
          <w:r>
            <w:rPr>
              <w:noProof/>
            </w:rPr>
            <w:tab/>
          </w:r>
          <w:r>
            <w:rPr>
              <w:noProof/>
            </w:rPr>
            <w:fldChar w:fldCharType="begin"/>
          </w:r>
          <w:r>
            <w:rPr>
              <w:noProof/>
            </w:rPr>
            <w:instrText xml:space="preserve"> PAGEREF _Toc482694786 \h </w:instrText>
          </w:r>
          <w:r>
            <w:rPr>
              <w:noProof/>
            </w:rPr>
          </w:r>
          <w:r>
            <w:rPr>
              <w:noProof/>
            </w:rPr>
            <w:fldChar w:fldCharType="separate"/>
          </w:r>
          <w:ins w:id="30" w:author="Sean Gordon" w:date="2017-06-27T13:55:00Z">
            <w:r w:rsidR="00274251">
              <w:rPr>
                <w:noProof/>
              </w:rPr>
              <w:t>35</w:t>
            </w:r>
          </w:ins>
          <w:del w:id="31" w:author="Sean Gordon" w:date="2017-06-27T13:55:00Z">
            <w:r w:rsidDel="00274251">
              <w:rPr>
                <w:noProof/>
              </w:rPr>
              <w:delText>36</w:delText>
            </w:r>
          </w:del>
          <w:r>
            <w:rPr>
              <w:noProof/>
            </w:rPr>
            <w:fldChar w:fldCharType="end"/>
          </w:r>
        </w:p>
        <w:p w14:paraId="478513DA" w14:textId="3837659B" w:rsidR="006173EA" w:rsidRPr="00B92F5F" w:rsidRDefault="005F6964">
          <w:r>
            <w:rPr>
              <w:rFonts w:asciiTheme="minorHAnsi" w:hAnsiTheme="minorHAnsi"/>
              <w:b/>
              <w:bCs/>
              <w:sz w:val="22"/>
              <w:szCs w:val="22"/>
            </w:rPr>
            <w:fldChar w:fldCharType="end"/>
          </w:r>
        </w:p>
      </w:sdtContent>
    </w:sdt>
    <w:p w14:paraId="149F1215" w14:textId="3D1745EB" w:rsidR="00C1488D" w:rsidRPr="00B92F5F" w:rsidRDefault="00C1488D" w:rsidP="00E6609A">
      <w:pPr>
        <w:pStyle w:val="Heading2"/>
      </w:pPr>
      <w:bookmarkStart w:id="32" w:name="_Toc479340660"/>
      <w:bookmarkStart w:id="33" w:name="_Toc482694752"/>
      <w:r w:rsidRPr="00B92F5F">
        <w:lastRenderedPageBreak/>
        <w:t>Highlights</w:t>
      </w:r>
      <w:bookmarkEnd w:id="32"/>
      <w:bookmarkEnd w:id="33"/>
    </w:p>
    <w:p w14:paraId="6EF2E269" w14:textId="77777777" w:rsidR="00836B7B" w:rsidRPr="00B92F5F" w:rsidRDefault="6FEEB7FB" w:rsidP="6FEEB7FB">
      <w:pPr>
        <w:pStyle w:val="ListParagraph"/>
        <w:numPr>
          <w:ilvl w:val="0"/>
          <w:numId w:val="3"/>
        </w:numPr>
        <w:shd w:val="clear" w:color="auto" w:fill="F9FBFC"/>
        <w:textAlignment w:val="baseline"/>
        <w:rPr>
          <w:rFonts w:ascii="Book Antiqua" w:eastAsia="Times New Roman" w:hAnsi="Book Antiqua" w:cs="Arial"/>
          <w:color w:val="2E2E2E"/>
        </w:rPr>
      </w:pPr>
      <w:r w:rsidRPr="6FEEB7FB">
        <w:rPr>
          <w:rFonts w:ascii="Book Antiqua" w:eastAsia="Times New Roman" w:hAnsi="Book Antiqua" w:cs="Arial"/>
          <w:color w:val="2E2E2E"/>
        </w:rPr>
        <w:t>Collections in EML and CSDGM measured by a conceptual version of the LTER Recommendation for Completeness</w:t>
      </w:r>
    </w:p>
    <w:p w14:paraId="35856DE5" w14:textId="1E74B2C7" w:rsidR="00C1488D" w:rsidRPr="00B92F5F" w:rsidRDefault="732CAC2F" w:rsidP="732CAC2F">
      <w:pPr>
        <w:pStyle w:val="ListParagraph"/>
        <w:numPr>
          <w:ilvl w:val="0"/>
          <w:numId w:val="3"/>
        </w:numPr>
        <w:shd w:val="clear" w:color="auto" w:fill="F9FBFC"/>
        <w:textAlignment w:val="baseline"/>
        <w:rPr>
          <w:rFonts w:ascii="Book Antiqua" w:eastAsia="Times New Roman" w:hAnsi="Book Antiqua" w:cs="Arial"/>
          <w:color w:val="2E2E2E"/>
        </w:rPr>
      </w:pPr>
      <w:r w:rsidRPr="732CAC2F">
        <w:rPr>
          <w:rFonts w:ascii="Book Antiqua" w:eastAsia="Times New Roman" w:hAnsi="Book Antiqua" w:cs="Arial"/>
          <w:color w:val="2E2E2E"/>
        </w:rPr>
        <w:t>Comparison of EML and CSDGM usage across DataONE</w:t>
      </w:r>
    </w:p>
    <w:p w14:paraId="5AD5C1DB" w14:textId="569F75E4" w:rsidR="00C1488D" w:rsidRPr="00B92F5F" w:rsidRDefault="6FEEB7FB" w:rsidP="6FEEB7FB">
      <w:pPr>
        <w:pStyle w:val="ListParagraph"/>
        <w:numPr>
          <w:ilvl w:val="0"/>
          <w:numId w:val="3"/>
        </w:numPr>
        <w:shd w:val="clear" w:color="auto" w:fill="F9FBFC"/>
        <w:textAlignment w:val="baseline"/>
        <w:rPr>
          <w:rFonts w:ascii="Book Antiqua" w:eastAsia="Times New Roman" w:hAnsi="Book Antiqua" w:cs="Arial"/>
          <w:color w:val="2E2E2E"/>
        </w:rPr>
      </w:pPr>
      <w:r w:rsidRPr="6FEEB7FB">
        <w:rPr>
          <w:rFonts w:ascii="Book Antiqua" w:eastAsia="Times New Roman" w:hAnsi="Book Antiqua" w:cs="Arial"/>
          <w:color w:val="2E2E2E"/>
        </w:rPr>
        <w:t>Metadata recommendations as a community activity to improve completeness</w:t>
      </w:r>
    </w:p>
    <w:p w14:paraId="6870DC6F" w14:textId="2D397153" w:rsidR="00592743" w:rsidRPr="00B92F5F" w:rsidRDefault="6FEEB7FB" w:rsidP="6FEEB7FB">
      <w:pPr>
        <w:pStyle w:val="ListParagraph"/>
        <w:numPr>
          <w:ilvl w:val="0"/>
          <w:numId w:val="3"/>
        </w:numPr>
        <w:shd w:val="clear" w:color="auto" w:fill="F9FBFC"/>
        <w:textAlignment w:val="baseline"/>
        <w:rPr>
          <w:rFonts w:ascii="Book Antiqua" w:eastAsia="Times New Roman" w:hAnsi="Book Antiqua" w:cs="Arial"/>
          <w:color w:val="2E2E2E"/>
        </w:rPr>
      </w:pPr>
      <w:r w:rsidRPr="6FEEB7FB">
        <w:rPr>
          <w:rFonts w:ascii="Book Antiqua" w:eastAsia="Times New Roman" w:hAnsi="Book Antiqua" w:cs="Arial"/>
          <w:color w:val="2E2E2E"/>
        </w:rPr>
        <w:t>Quantitative measures of recommendation completeness</w:t>
      </w:r>
    </w:p>
    <w:p w14:paraId="6A452EE4" w14:textId="77777777" w:rsidR="006A59F6" w:rsidRPr="00B92F5F" w:rsidRDefault="006A59F6" w:rsidP="006A59F6">
      <w:pPr>
        <w:shd w:val="clear" w:color="auto" w:fill="F9FBFC"/>
        <w:textAlignment w:val="baseline"/>
        <w:rPr>
          <w:rFonts w:eastAsia="Times New Roman" w:cs="Arial"/>
          <w:color w:val="2E2E2E"/>
        </w:rPr>
      </w:pPr>
    </w:p>
    <w:p w14:paraId="557ADC54" w14:textId="71860247" w:rsidR="00C1488D" w:rsidRPr="00B92F5F" w:rsidRDefault="00C1488D" w:rsidP="6FEEB7FB">
      <w:pPr>
        <w:pStyle w:val="Heading2"/>
        <w:rPr>
          <w:rFonts w:eastAsia="Times New Roman"/>
        </w:rPr>
      </w:pPr>
      <w:bookmarkStart w:id="34" w:name="_Toc479340661"/>
      <w:bookmarkStart w:id="35" w:name="_Toc482694753"/>
      <w:r w:rsidRPr="00B92F5F">
        <w:rPr>
          <w:rFonts w:eastAsia="Times New Roman"/>
        </w:rPr>
        <w:t>Abstract</w:t>
      </w:r>
      <w:bookmarkEnd w:id="34"/>
      <w:bookmarkEnd w:id="35"/>
    </w:p>
    <w:p w14:paraId="65636053" w14:textId="7C723C3D" w:rsidR="00C1488D" w:rsidRPr="00B92F5F" w:rsidRDefault="732CAC2F" w:rsidP="732CAC2F">
      <w:pPr>
        <w:pStyle w:val="NormalWeb"/>
        <w:shd w:val="clear" w:color="auto" w:fill="FFFFFF" w:themeFill="background1"/>
        <w:spacing w:before="0" w:beforeAutospacing="0" w:after="135" w:afterAutospacing="0"/>
        <w:ind w:firstLine="288"/>
        <w:textAlignment w:val="baseline"/>
        <w:rPr>
          <w:rFonts w:cs="Arial"/>
          <w:color w:val="2E2E2E"/>
        </w:rPr>
      </w:pPr>
      <w:r w:rsidRPr="732CAC2F">
        <w:rPr>
          <w:rFonts w:cs="Arial"/>
          <w:color w:val="2E2E2E"/>
        </w:rPr>
        <w:t xml:space="preserve">Many </w:t>
      </w:r>
      <w:r w:rsidR="00FD332A">
        <w:rPr>
          <w:rFonts w:cs="Arial"/>
          <w:color w:val="2E2E2E"/>
        </w:rPr>
        <w:t>communities</w:t>
      </w:r>
      <w:r w:rsidRPr="732CAC2F">
        <w:rPr>
          <w:rFonts w:cs="Arial"/>
          <w:color w:val="2E2E2E"/>
        </w:rPr>
        <w:t xml:space="preserve"> use </w:t>
      </w:r>
      <w:r w:rsidR="00FD332A">
        <w:rPr>
          <w:rFonts w:cs="Arial"/>
          <w:color w:val="2E2E2E"/>
        </w:rPr>
        <w:t xml:space="preserve">standard, </w:t>
      </w:r>
      <w:r w:rsidRPr="732CAC2F">
        <w:rPr>
          <w:rFonts w:cs="Arial"/>
          <w:color w:val="2E2E2E"/>
        </w:rPr>
        <w:t>structured documentation that is machine-readable</w:t>
      </w:r>
      <w:r w:rsidR="00FD332A">
        <w:rPr>
          <w:rFonts w:cs="Arial"/>
          <w:color w:val="2E2E2E"/>
        </w:rPr>
        <w:t>, i.e. metadata, to make</w:t>
      </w:r>
      <w:r w:rsidRPr="732CAC2F">
        <w:rPr>
          <w:rFonts w:cs="Arial"/>
          <w:color w:val="2E2E2E"/>
        </w:rPr>
        <w:t xml:space="preserve"> discovery, access, use, and understanding of scientific datasets possible. Organizations and communities have </w:t>
      </w:r>
      <w:r w:rsidR="00FD332A">
        <w:rPr>
          <w:rFonts w:cs="Arial"/>
          <w:color w:val="2E2E2E"/>
        </w:rPr>
        <w:t>also develop</w:t>
      </w:r>
      <w:r w:rsidRPr="732CAC2F">
        <w:rPr>
          <w:rFonts w:cs="Arial"/>
          <w:color w:val="2E2E2E"/>
        </w:rPr>
        <w:t xml:space="preserve">ed recommendations for </w:t>
      </w:r>
      <w:r w:rsidR="0014123E">
        <w:rPr>
          <w:rFonts w:cs="Arial"/>
          <w:color w:val="2E2E2E"/>
        </w:rPr>
        <w:t xml:space="preserve">metadata </w:t>
      </w:r>
      <w:r w:rsidR="00FD332A">
        <w:rPr>
          <w:rFonts w:cs="Arial"/>
          <w:color w:val="2E2E2E"/>
        </w:rPr>
        <w:t xml:space="preserve">content </w:t>
      </w:r>
      <w:r w:rsidR="00A437C1">
        <w:rPr>
          <w:rFonts w:cs="Arial"/>
          <w:color w:val="2E2E2E"/>
        </w:rPr>
        <w:t>that is required or suggested for</w:t>
      </w:r>
      <w:r w:rsidR="0014123E">
        <w:rPr>
          <w:rFonts w:cs="Arial"/>
          <w:color w:val="2E2E2E"/>
        </w:rPr>
        <w:t xml:space="preserve"> their data developers and users</w:t>
      </w:r>
      <w:r w:rsidRPr="732CAC2F">
        <w:rPr>
          <w:rFonts w:cs="Arial"/>
          <w:color w:val="2E2E2E"/>
        </w:rPr>
        <w:t xml:space="preserve">. These recommendations are </w:t>
      </w:r>
      <w:r w:rsidR="0014123E">
        <w:rPr>
          <w:rFonts w:cs="Arial"/>
          <w:color w:val="2E2E2E"/>
        </w:rPr>
        <w:t>typically</w:t>
      </w:r>
      <w:r w:rsidRPr="732CAC2F">
        <w:rPr>
          <w:rFonts w:cs="Arial"/>
          <w:color w:val="2E2E2E"/>
        </w:rPr>
        <w:t xml:space="preserve"> specific</w:t>
      </w:r>
      <w:r w:rsidR="0014123E">
        <w:rPr>
          <w:rFonts w:cs="Arial"/>
          <w:color w:val="2E2E2E"/>
        </w:rPr>
        <w:t xml:space="preserve"> to metadata representations (dialects) used by the community</w:t>
      </w:r>
      <w:r w:rsidRPr="732CAC2F">
        <w:rPr>
          <w:rFonts w:cs="Arial"/>
          <w:color w:val="2E2E2E"/>
        </w:rPr>
        <w:t xml:space="preserve">. By </w:t>
      </w:r>
      <w:r w:rsidR="0014123E">
        <w:rPr>
          <w:rFonts w:cs="Arial"/>
          <w:color w:val="2E2E2E"/>
        </w:rPr>
        <w:t>considering</w:t>
      </w:r>
      <w:r w:rsidRPr="732CAC2F">
        <w:rPr>
          <w:rFonts w:cs="Arial"/>
          <w:color w:val="2E2E2E"/>
        </w:rPr>
        <w:t xml:space="preserve"> the </w:t>
      </w:r>
      <w:r w:rsidR="0014123E">
        <w:rPr>
          <w:rFonts w:cs="Arial"/>
          <w:color w:val="2E2E2E"/>
        </w:rPr>
        <w:t xml:space="preserve">conceptual content of the </w:t>
      </w:r>
      <w:r w:rsidRPr="732CAC2F">
        <w:rPr>
          <w:rFonts w:cs="Arial"/>
          <w:color w:val="2E2E2E"/>
        </w:rPr>
        <w:t xml:space="preserve">recommendations, quantitative analysis </w:t>
      </w:r>
      <w:r w:rsidR="0014123E">
        <w:rPr>
          <w:rFonts w:cs="Arial"/>
          <w:color w:val="2E2E2E"/>
        </w:rPr>
        <w:t xml:space="preserve">and comparison </w:t>
      </w:r>
      <w:r w:rsidRPr="732CAC2F">
        <w:rPr>
          <w:rFonts w:cs="Arial"/>
          <w:color w:val="2E2E2E"/>
        </w:rPr>
        <w:t xml:space="preserve">of the </w:t>
      </w:r>
      <w:r w:rsidR="0014123E">
        <w:rPr>
          <w:rFonts w:cs="Arial"/>
          <w:color w:val="2E2E2E"/>
        </w:rPr>
        <w:t>completeness</w:t>
      </w:r>
      <w:r w:rsidRPr="732CAC2F">
        <w:rPr>
          <w:rFonts w:cs="Arial"/>
          <w:color w:val="2E2E2E"/>
        </w:rPr>
        <w:t xml:space="preserve"> of multiple </w:t>
      </w:r>
      <w:r w:rsidR="0014123E">
        <w:rPr>
          <w:rFonts w:cs="Arial"/>
          <w:color w:val="2E2E2E"/>
        </w:rPr>
        <w:t xml:space="preserve">metadata </w:t>
      </w:r>
      <w:r w:rsidRPr="732CAC2F">
        <w:rPr>
          <w:rFonts w:cs="Arial"/>
          <w:color w:val="2E2E2E"/>
        </w:rPr>
        <w:t xml:space="preserve">dialects becomes possible. This is a study of </w:t>
      </w:r>
      <w:r w:rsidR="0014123E">
        <w:rPr>
          <w:rFonts w:cs="Arial"/>
          <w:color w:val="2E2E2E"/>
        </w:rPr>
        <w:t xml:space="preserve">completeness of EML and CSDGM metadata records from </w:t>
      </w:r>
      <w:del w:id="36" w:author="Sean Gordon" w:date="2017-06-27T13:27:00Z">
        <w:r w:rsidR="0014123E" w:rsidDel="007808F9">
          <w:rPr>
            <w:rFonts w:cs="Arial"/>
            <w:color w:val="2E2E2E"/>
          </w:rPr>
          <w:delText>DataOne</w:delText>
        </w:r>
      </w:del>
      <w:ins w:id="37" w:author="Sean Gordon" w:date="2017-06-27T13:27:00Z">
        <w:r w:rsidR="007808F9">
          <w:rPr>
            <w:rFonts w:cs="Arial"/>
            <w:color w:val="2E2E2E"/>
          </w:rPr>
          <w:t>DataONE</w:t>
        </w:r>
      </w:ins>
      <w:r w:rsidR="0014123E">
        <w:rPr>
          <w:rFonts w:cs="Arial"/>
          <w:color w:val="2E2E2E"/>
        </w:rPr>
        <w:t xml:space="preserve"> in terms of </w:t>
      </w:r>
      <w:r w:rsidRPr="732CAC2F">
        <w:rPr>
          <w:rFonts w:cs="Arial"/>
          <w:color w:val="2E2E2E"/>
        </w:rPr>
        <w:t xml:space="preserve">the LTER recommendation for Completeness. The </w:t>
      </w:r>
      <w:r w:rsidR="0014123E">
        <w:rPr>
          <w:rFonts w:cs="Arial"/>
          <w:color w:val="2E2E2E"/>
        </w:rPr>
        <w:t>goal</w:t>
      </w:r>
      <w:r w:rsidRPr="732CAC2F">
        <w:rPr>
          <w:rFonts w:cs="Arial"/>
          <w:color w:val="2E2E2E"/>
        </w:rPr>
        <w:t xml:space="preserve"> of the study is to </w:t>
      </w:r>
      <w:r w:rsidR="0014123E">
        <w:rPr>
          <w:rFonts w:cs="Arial"/>
          <w:color w:val="2E2E2E"/>
        </w:rPr>
        <w:t xml:space="preserve">quantitatively measure completeness of metadata records and to determine if metadata developed by </w:t>
      </w:r>
      <w:r w:rsidRPr="732CAC2F">
        <w:rPr>
          <w:rFonts w:cs="Arial"/>
          <w:color w:val="2E2E2E"/>
        </w:rPr>
        <w:t>LTER</w:t>
      </w:r>
      <w:r w:rsidR="0014123E">
        <w:rPr>
          <w:rFonts w:cs="Arial"/>
          <w:color w:val="2E2E2E"/>
        </w:rPr>
        <w:t xml:space="preserve"> is more complete with respect to the recommendation than other collections in EML and in CSDGM. We conclude that the LTER records are broadly more complete than the other EML collections, but similar in completeness to the CSDGM collections.</w:t>
      </w:r>
    </w:p>
    <w:p w14:paraId="307339E1" w14:textId="77777777" w:rsidR="00C1488D" w:rsidRPr="00B92F5F" w:rsidRDefault="00C1488D" w:rsidP="00E6609A">
      <w:pPr>
        <w:pStyle w:val="Heading2"/>
      </w:pPr>
      <w:bookmarkStart w:id="38" w:name="_Toc479340662"/>
      <w:bookmarkStart w:id="39" w:name="_Toc482694754"/>
      <w:r w:rsidRPr="00B92F5F">
        <w:t>Abbreviations</w:t>
      </w:r>
      <w:bookmarkEnd w:id="38"/>
      <w:bookmarkEnd w:id="39"/>
    </w:p>
    <w:p w14:paraId="2B68FC9B" w14:textId="1FE9AFA8" w:rsidR="007C0D5C" w:rsidRPr="00C16E09" w:rsidRDefault="732CAC2F" w:rsidP="732CAC2F">
      <w:pPr>
        <w:pStyle w:val="ListParagraph"/>
        <w:numPr>
          <w:ilvl w:val="0"/>
          <w:numId w:val="1"/>
        </w:numPr>
        <w:rPr>
          <w:rFonts w:ascii="Book Antiqua" w:eastAsia="Times New Roman" w:hAnsi="Book Antiqua" w:cs="Times New Roman"/>
        </w:rPr>
      </w:pPr>
      <w:r w:rsidRPr="00C16E09">
        <w:rPr>
          <w:rFonts w:ascii="Book Antiqua" w:eastAsia="Times New Roman" w:hAnsi="Book Antiqua" w:cs="Arial"/>
          <w:color w:val="2E2E2E"/>
        </w:rPr>
        <w:t>CLOEBIRD, Cornell Lab of Ornithology eBird;</w:t>
      </w:r>
    </w:p>
    <w:p w14:paraId="66848841" w14:textId="77777777" w:rsidR="00C16E09" w:rsidRPr="00C16E09" w:rsidRDefault="00C16E09" w:rsidP="6FEEB7FB">
      <w:pPr>
        <w:numPr>
          <w:ilvl w:val="0"/>
          <w:numId w:val="1"/>
        </w:numPr>
        <w:shd w:val="clear" w:color="auto" w:fill="FFFFFF" w:themeFill="background1"/>
        <w:textAlignment w:val="baseline"/>
        <w:rPr>
          <w:rStyle w:val="apple-converted-space"/>
          <w:rFonts w:eastAsia="Times New Roman" w:cs="Arial"/>
          <w:color w:val="2E2E2E"/>
        </w:rPr>
      </w:pPr>
      <w:r w:rsidRPr="00C16E09">
        <w:rPr>
          <w:rStyle w:val="apple-converted-space"/>
          <w:rFonts w:eastAsia="Times New Roman" w:cs="Arial"/>
          <w:color w:val="2E2E2E"/>
        </w:rPr>
        <w:t xml:space="preserve">CSDGM, </w:t>
      </w:r>
      <w:r w:rsidRPr="00C16E09">
        <w:t>Content Standard for Digital Geographic Metadata</w:t>
      </w:r>
      <w:r w:rsidRPr="00C16E09">
        <w:rPr>
          <w:rStyle w:val="apple-converted-space"/>
          <w:rFonts w:eastAsia="Times New Roman" w:cs="Arial"/>
          <w:color w:val="2E2E2E"/>
        </w:rPr>
        <w:t>;</w:t>
      </w:r>
    </w:p>
    <w:p w14:paraId="056C0A65" w14:textId="77777777" w:rsidR="00C16E09" w:rsidRPr="00C16E09" w:rsidRDefault="00C16E09" w:rsidP="6FEEB7FB">
      <w:pPr>
        <w:numPr>
          <w:ilvl w:val="0"/>
          <w:numId w:val="1"/>
        </w:numPr>
        <w:shd w:val="clear" w:color="auto" w:fill="FFFFFF" w:themeFill="background1"/>
        <w:textAlignment w:val="baseline"/>
        <w:rPr>
          <w:rFonts w:eastAsia="Times New Roman" w:cs="Arial"/>
          <w:color w:val="2E2E2E"/>
        </w:rPr>
      </w:pPr>
      <w:r w:rsidRPr="00C16E09">
        <w:rPr>
          <w:rFonts w:eastAsia="Times New Roman" w:cs="Arial"/>
          <w:color w:val="2E2E2E"/>
          <w:bdr w:val="none" w:sz="0" w:space="0" w:color="auto" w:frame="1"/>
        </w:rPr>
        <w:t>EML</w:t>
      </w:r>
      <w:r w:rsidRPr="00C16E09">
        <w:rPr>
          <w:rFonts w:eastAsia="Times New Roman" w:cs="Arial"/>
          <w:color w:val="2E2E2E"/>
        </w:rPr>
        <w:t>,</w:t>
      </w:r>
      <w:r w:rsidRPr="00C16E09">
        <w:rPr>
          <w:rStyle w:val="apple-converted-space"/>
          <w:rFonts w:eastAsia="Times New Roman" w:cs="Arial"/>
          <w:color w:val="2E2E2E"/>
        </w:rPr>
        <w:t> </w:t>
      </w:r>
      <w:r w:rsidRPr="00C16E09">
        <w:rPr>
          <w:rFonts w:eastAsia="Times New Roman" w:cs="Arial"/>
          <w:color w:val="2E2E2E"/>
          <w:bdr w:val="none" w:sz="0" w:space="0" w:color="auto" w:frame="1"/>
        </w:rPr>
        <w:t>Ecological Metadata Language</w:t>
      </w:r>
      <w:r w:rsidRPr="00C16E09">
        <w:rPr>
          <w:rFonts w:eastAsia="Times New Roman" w:cs="Arial"/>
          <w:color w:val="2E2E2E"/>
        </w:rPr>
        <w:t>;</w:t>
      </w:r>
      <w:r w:rsidRPr="00C16E09">
        <w:rPr>
          <w:rStyle w:val="apple-converted-space"/>
          <w:rFonts w:eastAsia="Times New Roman" w:cs="Arial"/>
          <w:color w:val="2E2E2E"/>
        </w:rPr>
        <w:t> </w:t>
      </w:r>
    </w:p>
    <w:p w14:paraId="66C61DDA" w14:textId="18542174" w:rsidR="007C0D5C" w:rsidRPr="00C16E09" w:rsidRDefault="6FEEB7FB" w:rsidP="6FEEB7FB">
      <w:pPr>
        <w:numPr>
          <w:ilvl w:val="0"/>
          <w:numId w:val="1"/>
        </w:numPr>
        <w:shd w:val="clear" w:color="auto" w:fill="FFFFFF" w:themeFill="background1"/>
        <w:textAlignment w:val="baseline"/>
        <w:rPr>
          <w:rFonts w:eastAsia="Times New Roman" w:cs="Arial"/>
          <w:color w:val="2E2E2E"/>
        </w:rPr>
      </w:pPr>
      <w:r w:rsidRPr="00C16E09">
        <w:rPr>
          <w:rFonts w:eastAsia="Times New Roman" w:cs="Arial"/>
          <w:color w:val="2E2E2E"/>
        </w:rPr>
        <w:t>ESA, Ecological Society Of America;</w:t>
      </w:r>
    </w:p>
    <w:p w14:paraId="5974287C" w14:textId="7337EA43" w:rsidR="007C0D5C" w:rsidRPr="00C16E09" w:rsidRDefault="6FEEB7FB" w:rsidP="6FEEB7FB">
      <w:pPr>
        <w:pStyle w:val="ListParagraph"/>
        <w:numPr>
          <w:ilvl w:val="0"/>
          <w:numId w:val="1"/>
        </w:numPr>
        <w:rPr>
          <w:rFonts w:ascii="Book Antiqua" w:eastAsia="Times New Roman" w:hAnsi="Book Antiqua"/>
        </w:rPr>
      </w:pPr>
      <w:r w:rsidRPr="00C16E09">
        <w:rPr>
          <w:rFonts w:ascii="Book Antiqua" w:eastAsia="Times New Roman" w:hAnsi="Book Antiqua" w:cs="Arial"/>
          <w:color w:val="2E2E2E"/>
        </w:rPr>
        <w:t>GLEON, Global Lake Ecological Observatory Network;</w:t>
      </w:r>
    </w:p>
    <w:p w14:paraId="751F3A57" w14:textId="5E718EB2" w:rsidR="007C0D5C" w:rsidRPr="00C16E09" w:rsidRDefault="6FEEB7FB" w:rsidP="6FEEB7FB">
      <w:pPr>
        <w:numPr>
          <w:ilvl w:val="0"/>
          <w:numId w:val="1"/>
        </w:numPr>
        <w:shd w:val="clear" w:color="auto" w:fill="FFFFFF" w:themeFill="background1"/>
        <w:textAlignment w:val="baseline"/>
        <w:rPr>
          <w:rFonts w:eastAsia="Times New Roman" w:cs="Arial"/>
          <w:color w:val="2E2E2E"/>
        </w:rPr>
      </w:pPr>
      <w:r w:rsidRPr="00C16E09">
        <w:rPr>
          <w:rFonts w:eastAsia="Times New Roman" w:cs="Arial"/>
          <w:color w:val="2E2E2E"/>
        </w:rPr>
        <w:t>GOA, Gulf of Alaska;</w:t>
      </w:r>
    </w:p>
    <w:p w14:paraId="1B225C61" w14:textId="369EFA05" w:rsidR="007C0D5C" w:rsidRPr="00C16E09" w:rsidRDefault="6FEEB7FB" w:rsidP="6FEEB7FB">
      <w:pPr>
        <w:numPr>
          <w:ilvl w:val="0"/>
          <w:numId w:val="1"/>
        </w:numPr>
        <w:shd w:val="clear" w:color="auto" w:fill="FFFFFF" w:themeFill="background1"/>
        <w:textAlignment w:val="baseline"/>
        <w:rPr>
          <w:rFonts w:eastAsia="Times New Roman" w:cs="Arial"/>
          <w:color w:val="2E2E2E"/>
        </w:rPr>
      </w:pPr>
      <w:r w:rsidRPr="00C16E09">
        <w:rPr>
          <w:rFonts w:eastAsia="Times New Roman" w:cs="Arial"/>
          <w:color w:val="2E2E2E"/>
        </w:rPr>
        <w:t>IOE, The Montana Institute on Ecosystems;</w:t>
      </w:r>
    </w:p>
    <w:p w14:paraId="111ACBBD" w14:textId="77777777" w:rsidR="00C16E09" w:rsidRPr="00C16E09" w:rsidRDefault="00C16E09" w:rsidP="6FEEB7FB">
      <w:pPr>
        <w:numPr>
          <w:ilvl w:val="0"/>
          <w:numId w:val="1"/>
        </w:numPr>
        <w:shd w:val="clear" w:color="auto" w:fill="FFFFFF" w:themeFill="background1"/>
        <w:textAlignment w:val="baseline"/>
        <w:rPr>
          <w:rFonts w:eastAsia="Times New Roman" w:cs="Arial"/>
          <w:color w:val="2E2E2E"/>
        </w:rPr>
      </w:pPr>
      <w:r w:rsidRPr="00C16E09">
        <w:rPr>
          <w:rFonts w:eastAsia="Times New Roman" w:cs="Arial"/>
          <w:color w:val="2E2E2E"/>
        </w:rPr>
        <w:t xml:space="preserve">KNB, </w:t>
      </w:r>
      <w:r w:rsidRPr="00C16E09">
        <w:rPr>
          <w:rFonts w:eastAsia="Times New Roman"/>
          <w:color w:val="252525"/>
          <w:shd w:val="clear" w:color="auto" w:fill="FFFFFF"/>
        </w:rPr>
        <w:t>Knowledge Network for Biocomplexity</w:t>
      </w:r>
      <w:r w:rsidRPr="00C16E09">
        <w:rPr>
          <w:rFonts w:eastAsia="Times New Roman" w:cs="Arial"/>
          <w:color w:val="2E2E2E"/>
        </w:rPr>
        <w:t>;</w:t>
      </w:r>
    </w:p>
    <w:p w14:paraId="7A4B3750" w14:textId="4EA836CE" w:rsidR="00C2124B" w:rsidRPr="00C16E09" w:rsidRDefault="6FEEB7FB" w:rsidP="6FEEB7FB">
      <w:pPr>
        <w:numPr>
          <w:ilvl w:val="0"/>
          <w:numId w:val="1"/>
        </w:numPr>
        <w:shd w:val="clear" w:color="auto" w:fill="FFFFFF" w:themeFill="background1"/>
        <w:textAlignment w:val="baseline"/>
        <w:rPr>
          <w:rFonts w:eastAsia="Times New Roman" w:cs="Arial"/>
          <w:color w:val="2E2E2E"/>
        </w:rPr>
      </w:pPr>
      <w:r w:rsidRPr="00C16E09">
        <w:rPr>
          <w:rFonts w:eastAsia="Times New Roman" w:cs="Arial"/>
          <w:color w:val="2E2E2E"/>
        </w:rPr>
        <w:t>KUBI, The University of Kansas – Biodiversity Institute;</w:t>
      </w:r>
    </w:p>
    <w:p w14:paraId="3C918CB2" w14:textId="77777777" w:rsidR="00C16E09" w:rsidRPr="00C16E09" w:rsidRDefault="00C16E09" w:rsidP="006928EE">
      <w:pPr>
        <w:pStyle w:val="ListParagraph"/>
        <w:numPr>
          <w:ilvl w:val="0"/>
          <w:numId w:val="1"/>
        </w:numPr>
        <w:rPr>
          <w:rFonts w:ascii="Book Antiqua" w:hAnsi="Book Antiqua"/>
        </w:rPr>
      </w:pPr>
      <w:r w:rsidRPr="00C16E09">
        <w:rPr>
          <w:rFonts w:ascii="Book Antiqua" w:hAnsi="Book Antiqua"/>
        </w:rPr>
        <w:t>LTER DTOC, Long-Term Ecological Research Network (LTER) Florida Coastal Everglades (FCE) Core Research Data Table of Contents</w:t>
      </w:r>
    </w:p>
    <w:p w14:paraId="3F173261" w14:textId="1EE34CD8" w:rsidR="00C2124B" w:rsidRPr="00C16E09" w:rsidRDefault="732CAC2F" w:rsidP="732CAC2F">
      <w:pPr>
        <w:numPr>
          <w:ilvl w:val="0"/>
          <w:numId w:val="1"/>
        </w:numPr>
        <w:shd w:val="clear" w:color="auto" w:fill="FFFFFF" w:themeFill="background1"/>
        <w:textAlignment w:val="baseline"/>
        <w:rPr>
          <w:rFonts w:eastAsia="Times New Roman" w:cs="Arial"/>
          <w:color w:val="2E2E2E"/>
        </w:rPr>
      </w:pPr>
      <w:r w:rsidRPr="00C16E09">
        <w:rPr>
          <w:rFonts w:eastAsia="Times New Roman" w:cs="Arial"/>
          <w:color w:val="2E2E2E"/>
        </w:rPr>
        <w:t xml:space="preserve">LTER_Europe, The European Long-Term </w:t>
      </w:r>
      <w:r w:rsidRPr="00C16E09">
        <w:t>Ecological Research Network</w:t>
      </w:r>
      <w:r w:rsidRPr="00C16E09">
        <w:rPr>
          <w:rFonts w:eastAsia="Times New Roman" w:cs="Arial"/>
          <w:color w:val="2E2E2E"/>
        </w:rPr>
        <w:t>;</w:t>
      </w:r>
    </w:p>
    <w:p w14:paraId="4BDD8DBA" w14:textId="77777777" w:rsidR="00C16E09" w:rsidRPr="00C16E09" w:rsidRDefault="00C16E09" w:rsidP="6FEEB7FB">
      <w:pPr>
        <w:numPr>
          <w:ilvl w:val="0"/>
          <w:numId w:val="1"/>
        </w:numPr>
        <w:shd w:val="clear" w:color="auto" w:fill="FFFFFF" w:themeFill="background1"/>
        <w:textAlignment w:val="baseline"/>
        <w:rPr>
          <w:rFonts w:eastAsia="Times New Roman" w:cs="Arial"/>
          <w:color w:val="2E2E2E"/>
        </w:rPr>
      </w:pPr>
      <w:r w:rsidRPr="00C16E09">
        <w:rPr>
          <w:rFonts w:eastAsia="Times New Roman" w:cs="Arial"/>
          <w:color w:val="2E2E2E"/>
          <w:bdr w:val="none" w:sz="0" w:space="0" w:color="auto" w:frame="1"/>
        </w:rPr>
        <w:t>LTER</w:t>
      </w:r>
      <w:r w:rsidRPr="00C16E09">
        <w:rPr>
          <w:rFonts w:eastAsia="Times New Roman" w:cs="Arial"/>
          <w:color w:val="2E2E2E"/>
        </w:rPr>
        <w:t>,</w:t>
      </w:r>
      <w:r w:rsidRPr="00C16E09">
        <w:rPr>
          <w:rStyle w:val="apple-converted-space"/>
          <w:rFonts w:eastAsia="Times New Roman" w:cs="Arial"/>
          <w:color w:val="2E2E2E"/>
        </w:rPr>
        <w:t> </w:t>
      </w:r>
      <w:r w:rsidRPr="00C16E09">
        <w:t>Long-Term Ecological Research Network</w:t>
      </w:r>
      <w:r w:rsidRPr="00C16E09">
        <w:rPr>
          <w:rFonts w:eastAsia="Times New Roman" w:cs="Arial"/>
          <w:color w:val="2E2E2E"/>
        </w:rPr>
        <w:t>;</w:t>
      </w:r>
      <w:r w:rsidRPr="00C16E09">
        <w:rPr>
          <w:rStyle w:val="apple-converted-space"/>
          <w:rFonts w:eastAsia="Times New Roman" w:cs="Arial"/>
          <w:color w:val="2E2E2E"/>
        </w:rPr>
        <w:t> </w:t>
      </w:r>
    </w:p>
    <w:p w14:paraId="0D92F051" w14:textId="77777777" w:rsidR="00C16E09" w:rsidRPr="00C16E09" w:rsidRDefault="00C16E09" w:rsidP="732CAC2F">
      <w:pPr>
        <w:numPr>
          <w:ilvl w:val="0"/>
          <w:numId w:val="1"/>
        </w:numPr>
        <w:shd w:val="clear" w:color="auto" w:fill="FFFFFF" w:themeFill="background1"/>
        <w:textAlignment w:val="baseline"/>
        <w:rPr>
          <w:rFonts w:eastAsia="Times New Roman" w:cs="Arial"/>
          <w:color w:val="2E2E2E"/>
        </w:rPr>
      </w:pPr>
      <w:r w:rsidRPr="00C16E09">
        <w:rPr>
          <w:rFonts w:eastAsia="Times New Roman" w:cs="Arial"/>
          <w:color w:val="2E2E2E"/>
        </w:rPr>
        <w:t xml:space="preserve">OneDCX, </w:t>
      </w:r>
      <w:r w:rsidRPr="00C16E09">
        <w:rPr>
          <w:rFonts w:eastAsia="Times New Roman"/>
          <w:color w:val="000000" w:themeColor="text1"/>
        </w:rPr>
        <w:t>DataONE Dublin Core Extended v1.0;</w:t>
      </w:r>
    </w:p>
    <w:p w14:paraId="06DC5AE4" w14:textId="1B4AB156" w:rsidR="00C2124B" w:rsidRPr="00C16E09" w:rsidRDefault="732CAC2F" w:rsidP="732CAC2F">
      <w:pPr>
        <w:numPr>
          <w:ilvl w:val="0"/>
          <w:numId w:val="1"/>
        </w:numPr>
        <w:shd w:val="clear" w:color="auto" w:fill="FFFFFF" w:themeFill="background1"/>
        <w:textAlignment w:val="baseline"/>
        <w:rPr>
          <w:rFonts w:eastAsia="Times New Roman" w:cs="Arial"/>
          <w:color w:val="2E2E2E"/>
        </w:rPr>
      </w:pPr>
      <w:r w:rsidRPr="00C16E09">
        <w:rPr>
          <w:rFonts w:eastAsia="Times New Roman" w:cs="Arial"/>
          <w:color w:val="2E2E2E"/>
        </w:rPr>
        <w:t>ONEShare, ONEShare Repository;</w:t>
      </w:r>
    </w:p>
    <w:p w14:paraId="270677D4" w14:textId="16435438" w:rsidR="00C2124B" w:rsidRPr="00C16E09" w:rsidRDefault="6FEEB7FB" w:rsidP="6FEEB7FB">
      <w:pPr>
        <w:numPr>
          <w:ilvl w:val="0"/>
          <w:numId w:val="1"/>
        </w:numPr>
        <w:shd w:val="clear" w:color="auto" w:fill="FFFFFF" w:themeFill="background1"/>
        <w:textAlignment w:val="baseline"/>
        <w:rPr>
          <w:rFonts w:eastAsia="Times New Roman" w:cs="Arial"/>
          <w:color w:val="2E2E2E"/>
        </w:rPr>
      </w:pPr>
      <w:r w:rsidRPr="00C16E09">
        <w:rPr>
          <w:rFonts w:eastAsia="Times New Roman" w:cs="Arial"/>
          <w:color w:val="2E2E2E"/>
        </w:rPr>
        <w:t>PISCO, The Partnership for Interdisciplinary Studies of Coastal Oceans;</w:t>
      </w:r>
    </w:p>
    <w:p w14:paraId="7BBFB8E9" w14:textId="67BC8210" w:rsidR="00C2124B" w:rsidRPr="00C16E09" w:rsidRDefault="6FEEB7FB" w:rsidP="6FEEB7FB">
      <w:pPr>
        <w:numPr>
          <w:ilvl w:val="0"/>
          <w:numId w:val="1"/>
        </w:numPr>
        <w:shd w:val="clear" w:color="auto" w:fill="FFFFFF" w:themeFill="background1"/>
        <w:textAlignment w:val="baseline"/>
        <w:rPr>
          <w:rFonts w:eastAsia="Times New Roman" w:cs="Arial"/>
          <w:color w:val="2E2E2E"/>
        </w:rPr>
      </w:pPr>
      <w:r w:rsidRPr="00C16E09">
        <w:rPr>
          <w:rFonts w:eastAsia="Times New Roman" w:cs="Arial"/>
          <w:color w:val="2E2E2E"/>
        </w:rPr>
        <w:t>SANPARKS, South African National Parks;</w:t>
      </w:r>
    </w:p>
    <w:p w14:paraId="0525B045" w14:textId="19FB2D91" w:rsidR="00C2124B" w:rsidRPr="00C16E09" w:rsidRDefault="6FEEB7FB" w:rsidP="6FEEB7FB">
      <w:pPr>
        <w:numPr>
          <w:ilvl w:val="0"/>
          <w:numId w:val="1"/>
        </w:numPr>
        <w:shd w:val="clear" w:color="auto" w:fill="FFFFFF" w:themeFill="background1"/>
        <w:textAlignment w:val="baseline"/>
        <w:rPr>
          <w:rFonts w:eastAsia="Times New Roman" w:cs="Arial"/>
          <w:color w:val="2E2E2E"/>
        </w:rPr>
      </w:pPr>
      <w:r w:rsidRPr="00C16E09">
        <w:rPr>
          <w:rFonts w:eastAsia="Times New Roman" w:cs="Arial"/>
          <w:color w:val="2E2E2E"/>
        </w:rPr>
        <w:t>TERN, Terrestrial Ecosystem Research Network;</w:t>
      </w:r>
    </w:p>
    <w:p w14:paraId="0A08093E" w14:textId="5BC0DF49" w:rsidR="00C2124B" w:rsidRPr="00C16E09" w:rsidRDefault="6FEEB7FB" w:rsidP="6FEEB7FB">
      <w:pPr>
        <w:numPr>
          <w:ilvl w:val="0"/>
          <w:numId w:val="1"/>
        </w:numPr>
        <w:shd w:val="clear" w:color="auto" w:fill="FFFFFF" w:themeFill="background1"/>
        <w:textAlignment w:val="baseline"/>
        <w:rPr>
          <w:rFonts w:eastAsia="Times New Roman" w:cs="Arial"/>
          <w:color w:val="2E2E2E"/>
        </w:rPr>
      </w:pPr>
      <w:r w:rsidRPr="00C16E09">
        <w:rPr>
          <w:rFonts w:eastAsia="Times New Roman" w:cs="Arial"/>
          <w:color w:val="2E2E2E"/>
        </w:rPr>
        <w:t>TFRI, Taiwan Forestry Research Institute;</w:t>
      </w:r>
    </w:p>
    <w:p w14:paraId="3CA95D8D" w14:textId="5F510491" w:rsidR="00C2124B" w:rsidRPr="00C16E09" w:rsidRDefault="6FEEB7FB" w:rsidP="6FEEB7FB">
      <w:pPr>
        <w:numPr>
          <w:ilvl w:val="0"/>
          <w:numId w:val="1"/>
        </w:numPr>
        <w:shd w:val="clear" w:color="auto" w:fill="FFFFFF" w:themeFill="background1"/>
        <w:textAlignment w:val="baseline"/>
        <w:rPr>
          <w:rFonts w:eastAsia="Times New Roman" w:cs="Arial"/>
          <w:color w:val="2E2E2E"/>
        </w:rPr>
      </w:pPr>
      <w:r w:rsidRPr="00C16E09">
        <w:rPr>
          <w:rFonts w:eastAsia="Times New Roman" w:cs="Arial"/>
          <w:color w:val="2E2E2E"/>
        </w:rPr>
        <w:t>USANPN, USA National Phenology Network;</w:t>
      </w:r>
    </w:p>
    <w:p w14:paraId="1031234C" w14:textId="7D788577" w:rsidR="00C1488D" w:rsidRPr="00C16E09" w:rsidRDefault="732CAC2F" w:rsidP="732CAC2F">
      <w:pPr>
        <w:numPr>
          <w:ilvl w:val="0"/>
          <w:numId w:val="1"/>
        </w:numPr>
        <w:shd w:val="clear" w:color="auto" w:fill="FFFFFF" w:themeFill="background1"/>
        <w:textAlignment w:val="baseline"/>
        <w:rPr>
          <w:rFonts w:eastAsia="Times New Roman" w:cs="Arial"/>
          <w:color w:val="2E2E2E"/>
        </w:rPr>
      </w:pPr>
      <w:r w:rsidRPr="00C16E09">
        <w:rPr>
          <w:rFonts w:eastAsia="Times New Roman" w:cs="Arial"/>
          <w:color w:val="2E2E2E"/>
        </w:rPr>
        <w:lastRenderedPageBreak/>
        <w:t>XML, eXtensible Markup Language;</w:t>
      </w:r>
    </w:p>
    <w:p w14:paraId="4DC49B08" w14:textId="191151D8" w:rsidR="00D90600" w:rsidRPr="00B92F5F" w:rsidRDefault="00D90600" w:rsidP="00320717">
      <w:pPr>
        <w:shd w:val="clear" w:color="auto" w:fill="FFFFFF"/>
        <w:textAlignment w:val="baseline"/>
        <w:rPr>
          <w:rStyle w:val="apple-converted-space"/>
          <w:rFonts w:eastAsia="Times New Roman" w:cs="Arial"/>
          <w:color w:val="2E2E2E"/>
        </w:rPr>
      </w:pPr>
    </w:p>
    <w:p w14:paraId="6926BC9D" w14:textId="77777777" w:rsidR="00C1488D" w:rsidRPr="00B92F5F" w:rsidRDefault="00C1488D" w:rsidP="00E6609A">
      <w:pPr>
        <w:pStyle w:val="Heading2"/>
      </w:pPr>
      <w:bookmarkStart w:id="40" w:name="_Toc479340663"/>
      <w:bookmarkStart w:id="41" w:name="_Toc482694755"/>
      <w:r w:rsidRPr="00B92F5F">
        <w:t>Keywords</w:t>
      </w:r>
      <w:bookmarkEnd w:id="40"/>
      <w:bookmarkEnd w:id="41"/>
    </w:p>
    <w:p w14:paraId="0E1ED3EA" w14:textId="6F89678D" w:rsidR="00C1488D" w:rsidRPr="00B92F5F" w:rsidDel="00335B55" w:rsidRDefault="00C1488D" w:rsidP="6FEEB7FB">
      <w:pPr>
        <w:numPr>
          <w:ilvl w:val="0"/>
          <w:numId w:val="2"/>
        </w:numPr>
        <w:shd w:val="clear" w:color="auto" w:fill="FFFFFF" w:themeFill="background1"/>
        <w:textAlignment w:val="baseline"/>
        <w:rPr>
          <w:del w:id="42" w:author="Sean Gordon" w:date="2017-06-27T14:10:00Z"/>
          <w:rFonts w:eastAsia="Times New Roman" w:cs="Arial"/>
          <w:color w:val="2E2E2E"/>
        </w:rPr>
      </w:pPr>
      <w:del w:id="43" w:author="Sean Gordon" w:date="2017-06-27T14:10:00Z">
        <w:r w:rsidRPr="00B92F5F" w:rsidDel="00335B55">
          <w:rPr>
            <w:rFonts w:eastAsia="Times New Roman" w:cs="Arial"/>
            <w:color w:val="2E2E2E"/>
            <w:bdr w:val="none" w:sz="0" w:space="0" w:color="auto" w:frame="1"/>
          </w:rPr>
          <w:delText>LTER network</w:delText>
        </w:r>
        <w:r w:rsidRPr="00B92F5F" w:rsidDel="00335B55">
          <w:rPr>
            <w:rFonts w:eastAsia="Times New Roman" w:cs="Arial"/>
            <w:color w:val="2E2E2E"/>
          </w:rPr>
          <w:delText>;</w:delText>
        </w:r>
        <w:r w:rsidRPr="00B92F5F" w:rsidDel="00335B55">
          <w:rPr>
            <w:rStyle w:val="apple-converted-space"/>
            <w:rFonts w:eastAsia="Times New Roman" w:cs="Arial"/>
            <w:color w:val="2E2E2E"/>
          </w:rPr>
          <w:delText> </w:delText>
        </w:r>
      </w:del>
    </w:p>
    <w:p w14:paraId="4FB47BAB" w14:textId="77777777" w:rsidR="00C1488D" w:rsidRPr="00B92F5F" w:rsidRDefault="00C1488D" w:rsidP="6FEEB7FB">
      <w:pPr>
        <w:numPr>
          <w:ilvl w:val="0"/>
          <w:numId w:val="2"/>
        </w:numPr>
        <w:shd w:val="clear" w:color="auto" w:fill="FFFFFF" w:themeFill="background1"/>
        <w:textAlignment w:val="baseline"/>
        <w:rPr>
          <w:rFonts w:eastAsia="Times New Roman" w:cs="Arial"/>
          <w:color w:val="2E2E2E"/>
        </w:rPr>
      </w:pPr>
      <w:r w:rsidRPr="00B92F5F">
        <w:rPr>
          <w:rFonts w:eastAsia="Times New Roman" w:cs="Arial"/>
          <w:color w:val="2E2E2E"/>
          <w:bdr w:val="none" w:sz="0" w:space="0" w:color="auto" w:frame="1"/>
        </w:rPr>
        <w:t>Metadata completeness</w:t>
      </w:r>
      <w:r w:rsidRPr="00B92F5F">
        <w:rPr>
          <w:rFonts w:eastAsia="Times New Roman" w:cs="Arial"/>
          <w:color w:val="2E2E2E"/>
        </w:rPr>
        <w:t>;</w:t>
      </w:r>
      <w:r w:rsidRPr="00B92F5F">
        <w:rPr>
          <w:rStyle w:val="apple-converted-space"/>
          <w:rFonts w:eastAsia="Times New Roman" w:cs="Arial"/>
          <w:color w:val="2E2E2E"/>
        </w:rPr>
        <w:t> </w:t>
      </w:r>
    </w:p>
    <w:p w14:paraId="59F929C8" w14:textId="1A6CBD3B" w:rsidR="00C1488D" w:rsidRPr="00B92F5F" w:rsidRDefault="00C1488D" w:rsidP="6FEEB7FB">
      <w:pPr>
        <w:numPr>
          <w:ilvl w:val="0"/>
          <w:numId w:val="2"/>
        </w:numPr>
        <w:shd w:val="clear" w:color="auto" w:fill="FFFFFF" w:themeFill="background1"/>
        <w:textAlignment w:val="baseline"/>
        <w:rPr>
          <w:rStyle w:val="apple-converted-space"/>
          <w:rFonts w:eastAsia="Times New Roman" w:cs="Arial"/>
          <w:color w:val="2E2E2E"/>
        </w:rPr>
      </w:pPr>
      <w:r w:rsidRPr="00B92F5F">
        <w:rPr>
          <w:rFonts w:eastAsia="Times New Roman" w:cs="Arial"/>
          <w:color w:val="2E2E2E"/>
          <w:bdr w:val="none" w:sz="0" w:space="0" w:color="auto" w:frame="1"/>
        </w:rPr>
        <w:t>Ecological metadata language</w:t>
      </w:r>
      <w:r w:rsidR="00AC6AB6">
        <w:rPr>
          <w:rFonts w:eastAsia="Times New Roman" w:cs="Arial"/>
          <w:color w:val="2E2E2E"/>
          <w:bdr w:val="none" w:sz="0" w:space="0" w:color="auto" w:frame="1"/>
        </w:rPr>
        <w:t xml:space="preserve"> (EML)</w:t>
      </w:r>
      <w:r w:rsidRPr="00B92F5F">
        <w:rPr>
          <w:rFonts w:eastAsia="Times New Roman" w:cs="Arial"/>
          <w:color w:val="2E2E2E"/>
        </w:rPr>
        <w:t>;</w:t>
      </w:r>
      <w:r w:rsidRPr="00B92F5F">
        <w:rPr>
          <w:rStyle w:val="apple-converted-space"/>
          <w:rFonts w:eastAsia="Times New Roman" w:cs="Arial"/>
          <w:color w:val="2E2E2E"/>
        </w:rPr>
        <w:t> </w:t>
      </w:r>
    </w:p>
    <w:p w14:paraId="1939662A" w14:textId="1A95A6D2" w:rsidR="00554F2A" w:rsidRPr="00B92F5F" w:rsidRDefault="6FEEB7FB" w:rsidP="6FEEB7FB">
      <w:pPr>
        <w:numPr>
          <w:ilvl w:val="0"/>
          <w:numId w:val="2"/>
        </w:numPr>
        <w:shd w:val="clear" w:color="auto" w:fill="FFFFFF" w:themeFill="background1"/>
        <w:textAlignment w:val="baseline"/>
        <w:rPr>
          <w:rFonts w:eastAsia="Times New Roman" w:cs="Arial"/>
          <w:color w:val="2E2E2E"/>
        </w:rPr>
      </w:pPr>
      <w:r>
        <w:t>Content Standard for Digital Geographic Metadata</w:t>
      </w:r>
      <w:r w:rsidR="00AC6AB6">
        <w:t xml:space="preserve"> (CSDGM)</w:t>
      </w:r>
      <w:r w:rsidRPr="6FEEB7FB">
        <w:rPr>
          <w:rStyle w:val="apple-converted-space"/>
          <w:rFonts w:eastAsia="Times New Roman" w:cs="Arial"/>
          <w:color w:val="2E2E2E"/>
        </w:rPr>
        <w:t>;</w:t>
      </w:r>
    </w:p>
    <w:p w14:paraId="46C4D59E" w14:textId="61F7DC0B" w:rsidR="00C1488D" w:rsidRPr="00B92F5F" w:rsidDel="00335B55" w:rsidRDefault="00C1488D" w:rsidP="6FEEB7FB">
      <w:pPr>
        <w:numPr>
          <w:ilvl w:val="0"/>
          <w:numId w:val="2"/>
        </w:numPr>
        <w:shd w:val="clear" w:color="auto" w:fill="FFFFFF" w:themeFill="background1"/>
        <w:textAlignment w:val="baseline"/>
        <w:rPr>
          <w:del w:id="44" w:author="Sean Gordon" w:date="2017-06-27T14:10:00Z"/>
          <w:rFonts w:eastAsia="Times New Roman" w:cs="Arial"/>
          <w:color w:val="2E2E2E"/>
        </w:rPr>
      </w:pPr>
      <w:del w:id="45" w:author="Sean Gordon" w:date="2017-06-27T14:10:00Z">
        <w:r w:rsidRPr="00B92F5F" w:rsidDel="00335B55">
          <w:rPr>
            <w:rFonts w:eastAsia="Times New Roman" w:cs="Arial"/>
            <w:color w:val="2E2E2E"/>
            <w:bdr w:val="none" w:sz="0" w:space="0" w:color="auto" w:frame="1"/>
          </w:rPr>
          <w:delText>Information management</w:delText>
        </w:r>
        <w:r w:rsidRPr="00B92F5F" w:rsidDel="00335B55">
          <w:rPr>
            <w:rFonts w:eastAsia="Times New Roman" w:cs="Arial"/>
            <w:color w:val="2E2E2E"/>
          </w:rPr>
          <w:delText>;</w:delText>
        </w:r>
        <w:r w:rsidRPr="00B92F5F" w:rsidDel="00335B55">
          <w:rPr>
            <w:rStyle w:val="apple-converted-space"/>
            <w:rFonts w:eastAsia="Times New Roman" w:cs="Arial"/>
            <w:color w:val="2E2E2E"/>
          </w:rPr>
          <w:delText> </w:delText>
        </w:r>
      </w:del>
    </w:p>
    <w:p w14:paraId="0843E0D3" w14:textId="5536AE73" w:rsidR="00C1488D" w:rsidRPr="00B92F5F" w:rsidDel="00335B55" w:rsidRDefault="00C1488D" w:rsidP="732CAC2F">
      <w:pPr>
        <w:numPr>
          <w:ilvl w:val="0"/>
          <w:numId w:val="2"/>
        </w:numPr>
        <w:shd w:val="clear" w:color="auto" w:fill="FFFFFF" w:themeFill="background1"/>
        <w:textAlignment w:val="baseline"/>
        <w:rPr>
          <w:del w:id="46" w:author="Sean Gordon" w:date="2017-06-27T14:10:00Z"/>
          <w:rFonts w:eastAsia="Times New Roman" w:cs="Arial"/>
          <w:color w:val="2E2E2E"/>
        </w:rPr>
      </w:pPr>
      <w:del w:id="47" w:author="Sean Gordon" w:date="2017-06-27T14:10:00Z">
        <w:r w:rsidRPr="00B92F5F" w:rsidDel="00335B55">
          <w:rPr>
            <w:rFonts w:eastAsia="Times New Roman" w:cs="Arial"/>
            <w:color w:val="2E2E2E"/>
            <w:bdr w:val="none" w:sz="0" w:space="0" w:color="auto" w:frame="1"/>
          </w:rPr>
          <w:delText>DataONE;</w:delText>
        </w:r>
      </w:del>
    </w:p>
    <w:p w14:paraId="2F14AAA3" w14:textId="77777777" w:rsidR="00C1488D" w:rsidRPr="00B92F5F" w:rsidRDefault="6FEEB7FB" w:rsidP="6FEEB7FB">
      <w:pPr>
        <w:numPr>
          <w:ilvl w:val="0"/>
          <w:numId w:val="2"/>
        </w:numPr>
        <w:shd w:val="clear" w:color="auto" w:fill="FFFFFF" w:themeFill="background1"/>
        <w:textAlignment w:val="baseline"/>
        <w:rPr>
          <w:rFonts w:eastAsia="Times New Roman" w:cs="Arial"/>
          <w:color w:val="2E2E2E"/>
        </w:rPr>
      </w:pPr>
      <w:r w:rsidRPr="6FEEB7FB">
        <w:rPr>
          <w:rFonts w:eastAsia="Times New Roman" w:cs="Arial"/>
          <w:color w:val="2E2E2E"/>
        </w:rPr>
        <w:t>Collection analysis;</w:t>
      </w:r>
    </w:p>
    <w:p w14:paraId="46E2FA98" w14:textId="77777777" w:rsidR="00C1488D" w:rsidRPr="00B92F5F" w:rsidRDefault="6FEEB7FB" w:rsidP="6FEEB7FB">
      <w:pPr>
        <w:numPr>
          <w:ilvl w:val="0"/>
          <w:numId w:val="2"/>
        </w:numPr>
        <w:shd w:val="clear" w:color="auto" w:fill="FFFFFF" w:themeFill="background1"/>
        <w:textAlignment w:val="baseline"/>
        <w:rPr>
          <w:rFonts w:eastAsia="Times New Roman" w:cs="Arial"/>
          <w:color w:val="2E2E2E"/>
        </w:rPr>
      </w:pPr>
      <w:r w:rsidRPr="6FEEB7FB">
        <w:rPr>
          <w:rFonts w:eastAsia="Times New Roman" w:cs="Arial"/>
          <w:color w:val="2E2E2E"/>
        </w:rPr>
        <w:t>Community recommendations;</w:t>
      </w:r>
    </w:p>
    <w:p w14:paraId="0CB468B9" w14:textId="77777777" w:rsidR="00C1488D" w:rsidRPr="00B92F5F" w:rsidRDefault="6FEEB7FB" w:rsidP="6FEEB7FB">
      <w:pPr>
        <w:numPr>
          <w:ilvl w:val="0"/>
          <w:numId w:val="2"/>
        </w:numPr>
        <w:shd w:val="clear" w:color="auto" w:fill="FFFFFF" w:themeFill="background1"/>
        <w:textAlignment w:val="baseline"/>
        <w:rPr>
          <w:rFonts w:eastAsia="Times New Roman" w:cs="Arial"/>
          <w:color w:val="2E2E2E"/>
        </w:rPr>
      </w:pPr>
      <w:r w:rsidRPr="6FEEB7FB">
        <w:rPr>
          <w:rFonts w:eastAsia="Times New Roman" w:cs="Arial"/>
          <w:color w:val="2E2E2E"/>
        </w:rPr>
        <w:t>Metadata dialects;</w:t>
      </w:r>
    </w:p>
    <w:p w14:paraId="002229F9" w14:textId="483ED4E9" w:rsidR="00C1488D" w:rsidRPr="00B92F5F" w:rsidDel="00335B55" w:rsidRDefault="6FEEB7FB" w:rsidP="00335B55">
      <w:pPr>
        <w:shd w:val="clear" w:color="auto" w:fill="FFFFFF" w:themeFill="background1"/>
        <w:ind w:left="720"/>
        <w:textAlignment w:val="baseline"/>
        <w:rPr>
          <w:del w:id="48" w:author="Sean Gordon" w:date="2017-06-27T14:10:00Z"/>
          <w:rFonts w:eastAsia="Times New Roman" w:cs="Arial"/>
          <w:color w:val="2E2E2E"/>
        </w:rPr>
        <w:pPrChange w:id="49" w:author="Sean Gordon" w:date="2017-06-27T14:10:00Z">
          <w:pPr>
            <w:numPr>
              <w:numId w:val="2"/>
            </w:numPr>
            <w:shd w:val="clear" w:color="auto" w:fill="FFFFFF" w:themeFill="background1"/>
            <w:tabs>
              <w:tab w:val="num" w:pos="720"/>
            </w:tabs>
            <w:ind w:left="720" w:hanging="360"/>
            <w:textAlignment w:val="baseline"/>
          </w:pPr>
        </w:pPrChange>
      </w:pPr>
      <w:del w:id="50" w:author="Sean Gordon" w:date="2017-06-27T14:10:00Z">
        <w:r w:rsidRPr="6FEEB7FB" w:rsidDel="00335B55">
          <w:rPr>
            <w:rFonts w:eastAsia="Times New Roman" w:cs="Arial"/>
            <w:color w:val="2E2E2E"/>
          </w:rPr>
          <w:delText>Data Analysis;</w:delText>
        </w:r>
      </w:del>
    </w:p>
    <w:p w14:paraId="227856B5" w14:textId="2D7AC856" w:rsidR="005612F0" w:rsidRPr="00B92F5F" w:rsidDel="658CCD86" w:rsidRDefault="6FEEB7FB" w:rsidP="00335B55">
      <w:pPr>
        <w:shd w:val="clear" w:color="auto" w:fill="FFFFFF" w:themeFill="background1"/>
        <w:ind w:left="720"/>
        <w:textAlignment w:val="baseline"/>
        <w:rPr>
          <w:del w:id="51" w:author="Sean Gordon" w:date="2017-06-27T10:09:00Z"/>
          <w:rFonts w:eastAsia="Times New Roman" w:cs="Arial"/>
          <w:color w:val="2E2E2E"/>
        </w:rPr>
        <w:pPrChange w:id="52" w:author="Sean Gordon" w:date="2017-06-27T14:10:00Z">
          <w:pPr>
            <w:numPr>
              <w:numId w:val="2"/>
            </w:numPr>
            <w:shd w:val="clear" w:color="auto" w:fill="FFFFFF" w:themeFill="background1"/>
            <w:tabs>
              <w:tab w:val="num" w:pos="720"/>
            </w:tabs>
            <w:ind w:left="720" w:hanging="360"/>
            <w:textAlignment w:val="baseline"/>
          </w:pPr>
        </w:pPrChange>
      </w:pPr>
      <w:del w:id="53" w:author="Sean Gordon" w:date="2017-06-27T14:10:00Z">
        <w:r w:rsidRPr="6FEEB7FB" w:rsidDel="00335B55">
          <w:rPr>
            <w:rFonts w:eastAsia="Times New Roman" w:cs="Arial"/>
            <w:color w:val="2E2E2E"/>
          </w:rPr>
          <w:delText>Concept Occurrence</w:delText>
        </w:r>
      </w:del>
      <w:del w:id="54" w:author="Sean Gordon" w:date="2017-06-27T10:09:00Z">
        <w:r w:rsidRPr="6FEEB7FB" w:rsidDel="658CCD86">
          <w:rPr>
            <w:rFonts w:eastAsia="Times New Roman" w:cs="Arial"/>
            <w:color w:val="2E2E2E"/>
          </w:rPr>
          <w:delText>;</w:delText>
        </w:r>
      </w:del>
    </w:p>
    <w:p w14:paraId="08FDF193" w14:textId="5273D5CF" w:rsidR="004D0564" w:rsidRPr="00B92F5F" w:rsidDel="658CCD86" w:rsidRDefault="6FEEB7FB" w:rsidP="00335B55">
      <w:pPr>
        <w:shd w:val="clear" w:color="auto" w:fill="FFFFFF" w:themeFill="background1"/>
        <w:ind w:left="720"/>
        <w:textAlignment w:val="baseline"/>
        <w:rPr>
          <w:del w:id="55" w:author="Sean Gordon" w:date="2017-06-27T10:09:00Z"/>
          <w:rFonts w:eastAsia="Times New Roman" w:cs="Arial"/>
          <w:color w:val="2E2E2E"/>
        </w:rPr>
        <w:pPrChange w:id="56" w:author="Sean Gordon" w:date="2017-06-27T14:10:00Z">
          <w:pPr>
            <w:numPr>
              <w:numId w:val="2"/>
            </w:numPr>
            <w:shd w:val="clear" w:color="auto" w:fill="FFFFFF" w:themeFill="background1"/>
            <w:tabs>
              <w:tab w:val="num" w:pos="720"/>
            </w:tabs>
            <w:ind w:left="720" w:hanging="360"/>
            <w:textAlignment w:val="baseline"/>
          </w:pPr>
        </w:pPrChange>
      </w:pPr>
      <w:del w:id="57" w:author="Sean Gordon" w:date="2017-06-27T10:09:00Z">
        <w:r w:rsidRPr="6FEEB7FB" w:rsidDel="658CCD86">
          <w:rPr>
            <w:rFonts w:eastAsia="Times New Roman" w:cs="Arial"/>
            <w:color w:val="2E2E2E"/>
          </w:rPr>
          <w:delText>Collection Coverage</w:delText>
        </w:r>
      </w:del>
    </w:p>
    <w:p w14:paraId="39B0E1BE" w14:textId="67E2BC61" w:rsidR="00C1488D" w:rsidRPr="00B92F5F" w:rsidRDefault="6FEEB7FB" w:rsidP="00335B55">
      <w:pPr>
        <w:shd w:val="clear" w:color="auto" w:fill="FFFFFF" w:themeFill="background1"/>
        <w:ind w:left="720"/>
        <w:textAlignment w:val="baseline"/>
        <w:rPr>
          <w:rFonts w:eastAsia="Times New Roman" w:cs="Arial"/>
          <w:color w:val="2E2E2E"/>
        </w:rPr>
        <w:pPrChange w:id="58" w:author="Sean Gordon" w:date="2017-06-27T14:10:00Z">
          <w:pPr>
            <w:numPr>
              <w:numId w:val="2"/>
            </w:numPr>
            <w:shd w:val="clear" w:color="auto" w:fill="FFFFFF" w:themeFill="background1"/>
            <w:tabs>
              <w:tab w:val="num" w:pos="720"/>
            </w:tabs>
            <w:ind w:left="720" w:hanging="360"/>
            <w:textAlignment w:val="baseline"/>
          </w:pPr>
        </w:pPrChange>
      </w:pPr>
      <w:del w:id="59" w:author="Sean Gordon" w:date="2017-06-27T10:09:00Z">
        <w:r w:rsidRPr="6FEEB7FB" w:rsidDel="658CCD86">
          <w:rPr>
            <w:rFonts w:eastAsia="Times New Roman" w:cs="Arial"/>
            <w:color w:val="2E2E2E"/>
          </w:rPr>
          <w:delText>Collection Convergence</w:delText>
        </w:r>
      </w:del>
    </w:p>
    <w:p w14:paraId="28D16198" w14:textId="0061C077" w:rsidR="00403F63" w:rsidRPr="00B92F5F" w:rsidRDefault="00C1488D" w:rsidP="00C263B8">
      <w:pPr>
        <w:pStyle w:val="Heading1"/>
      </w:pPr>
      <w:bookmarkStart w:id="60" w:name="_Toc349386088"/>
      <w:bookmarkStart w:id="61" w:name="_Toc479340664"/>
      <w:bookmarkStart w:id="62" w:name="_Toc482694756"/>
      <w:r w:rsidRPr="00B92F5F">
        <w:t>Introduction</w:t>
      </w:r>
      <w:bookmarkEnd w:id="60"/>
      <w:bookmarkEnd w:id="61"/>
      <w:bookmarkEnd w:id="62"/>
    </w:p>
    <w:p w14:paraId="589D3C68" w14:textId="3D7E1D14" w:rsidR="00C1488D" w:rsidRDefault="00C1488D" w:rsidP="006E0D63">
      <w:pPr>
        <w:ind w:firstLine="288"/>
      </w:pPr>
      <w:r w:rsidRPr="00B92F5F">
        <w:t xml:space="preserve">All scientists and scientific communities recognize the need to document observations and processing clearly and completely to support </w:t>
      </w:r>
      <w:ins w:id="63" w:author="Ted Habermann" w:date="2017-04-04T08:07:00Z">
        <w:r w:rsidR="005476B4" w:rsidRPr="00B92F5F">
          <w:t xml:space="preserve">discovery, </w:t>
        </w:r>
      </w:ins>
      <w:r w:rsidR="00A728E4">
        <w:t xml:space="preserve">access, use, </w:t>
      </w:r>
      <w:r w:rsidRPr="00E6609A">
        <w:t xml:space="preserve">understanding and reproducibility of their scientific results. Many datasets and products are documented using approaches and tools developed by data collectors to support their own analysis and understanding needs. This documentation can exist </w:t>
      </w:r>
      <w:ins w:id="64" w:author="Ted Habermann" w:date="2017-04-04T08:07:00Z">
        <w:r w:rsidR="005476B4">
          <w:t xml:space="preserve">in </w:t>
        </w:r>
      </w:ins>
      <w:r w:rsidRPr="00E6609A">
        <w:t>almost any conceivable form, each with associated storage and preservation strategies. This custom, often unstructured, approach may work well for independent investigators or in the confines of a laboratory or community, but it makes it difficult for users outside of these small groups to discover, use, and understand the data without consulting with its creators.</w:t>
      </w:r>
    </w:p>
    <w:p w14:paraId="78538EDB" w14:textId="77777777" w:rsidR="00403F63" w:rsidRPr="00E6609A" w:rsidRDefault="00403F63" w:rsidP="00C1488D"/>
    <w:p w14:paraId="232353F9" w14:textId="3AA86524" w:rsidR="00C1488D" w:rsidRDefault="00C1488D" w:rsidP="006E0D63">
      <w:pPr>
        <w:ind w:firstLine="288"/>
      </w:pPr>
      <w:r w:rsidRPr="00E6609A">
        <w:t>Metadata, in contrast to documentation, provides well</w:t>
      </w:r>
      <w:r w:rsidRPr="00E6609A">
        <w:rPr>
          <w:rFonts w:ascii="Calibri" w:eastAsia="Calibri" w:hAnsi="Calibri" w:cs="Calibri"/>
        </w:rPr>
        <w:t>‐</w:t>
      </w:r>
      <w:r w:rsidRPr="00E6609A">
        <w:t xml:space="preserve">defined content in structured representations that make it easier to share and discover. This makes it possible for users to access and quickly understand many aspects of datasets that they </w:t>
      </w:r>
      <w:ins w:id="65" w:author="Ted Habermann" w:date="2017-04-04T08:07:00Z">
        <w:r w:rsidR="005476B4" w:rsidRPr="00E6609A">
          <w:t xml:space="preserve">have not collected or created themselves </w:t>
        </w:r>
        <w:r w:rsidR="005476B4">
          <w:t xml:space="preserve">but </w:t>
        </w:r>
      </w:ins>
      <w:r w:rsidRPr="00E6609A">
        <w:t>need to answer specific questions</w:t>
      </w:r>
      <w:del w:id="66" w:author="Ted Habermann" w:date="2017-04-04T08:07:00Z">
        <w:r w:rsidRPr="00E6609A" w:rsidDel="005476B4">
          <w:delText>, but have not collected or created themselves</w:delText>
        </w:r>
      </w:del>
      <w:r w:rsidRPr="00E6609A">
        <w:t>. It also makes it possible to integrate information into discovery and analysis tools, and to provide consistent references from the metadata to external documentation.</w:t>
      </w:r>
    </w:p>
    <w:p w14:paraId="709598C2" w14:textId="77777777" w:rsidR="00403F63" w:rsidRPr="00E6609A" w:rsidRDefault="00403F63" w:rsidP="00C1488D"/>
    <w:p w14:paraId="51803E9B" w14:textId="08BAF461" w:rsidR="00403F63" w:rsidRPr="00403F63" w:rsidRDefault="0031235C" w:rsidP="005476B4">
      <w:pPr>
        <w:pStyle w:val="Heading2"/>
      </w:pPr>
      <w:bookmarkStart w:id="67" w:name="_Toc349386089"/>
      <w:bookmarkStart w:id="68" w:name="_Toc479340665"/>
      <w:bookmarkStart w:id="69" w:name="_Toc482694757"/>
      <w:r>
        <w:t xml:space="preserve">Metadata Standards, </w:t>
      </w:r>
      <w:r w:rsidRPr="00E6609A">
        <w:t>Concepts</w:t>
      </w:r>
      <w:r>
        <w:t xml:space="preserve">, Dialects, and </w:t>
      </w:r>
      <w:r w:rsidR="00C1488D" w:rsidRPr="00E6609A">
        <w:t>Recommendations</w:t>
      </w:r>
      <w:bookmarkEnd w:id="67"/>
      <w:bookmarkEnd w:id="68"/>
      <w:bookmarkEnd w:id="69"/>
    </w:p>
    <w:p w14:paraId="05882E2F" w14:textId="33C0ABCE" w:rsidR="00C1488D" w:rsidRDefault="00C1488D" w:rsidP="006E0D63">
      <w:pPr>
        <w:ind w:firstLine="288"/>
      </w:pPr>
      <w:r w:rsidRPr="00E6609A">
        <w:t xml:space="preserve">Scientific communities that recognize the need for metadata typically address that need using one of </w:t>
      </w:r>
      <w:del w:id="70" w:author="Ted Habermann" w:date="2017-04-04T08:08:00Z">
        <w:r w:rsidRPr="00E6609A" w:rsidDel="005476B4">
          <w:delText>a couple</w:delText>
        </w:r>
      </w:del>
      <w:ins w:id="71" w:author="Ted Habermann" w:date="2017-04-04T08:08:00Z">
        <w:r w:rsidR="005476B4">
          <w:t>several</w:t>
        </w:r>
      </w:ins>
      <w:r w:rsidRPr="00E6609A">
        <w:t xml:space="preserve"> approaches: they either use a metadata standard proposed by a related community or organization, or they develop </w:t>
      </w:r>
      <w:del w:id="72" w:author="Ted Habermann" w:date="2017-04-04T08:09:00Z">
        <w:r w:rsidRPr="00E6609A" w:rsidDel="005476B4">
          <w:delText>one that fits their needs</w:delText>
        </w:r>
      </w:del>
      <w:ins w:id="73" w:author="Ted Habermann" w:date="2017-04-04T08:09:00Z">
        <w:r w:rsidR="005476B4">
          <w:t>a community standard</w:t>
        </w:r>
      </w:ins>
      <w:r w:rsidRPr="00E6609A">
        <w:t xml:space="preserve">. In most cases, they also include a standard representation for the metadata. We refer to these representations as </w:t>
      </w:r>
      <w:r w:rsidRPr="6FEEB7FB">
        <w:rPr>
          <w:i/>
          <w:iCs/>
        </w:rPr>
        <w:t>metadata dialects</w:t>
      </w:r>
      <w:r w:rsidRPr="00E6609A">
        <w:t>.</w:t>
      </w:r>
      <w:r w:rsidR="002A53D1">
        <w:t xml:space="preserve"> These metadata dialects</w:t>
      </w:r>
      <w:r w:rsidR="002A53D1" w:rsidRPr="00E6609A">
        <w:t xml:space="preserve"> include concept names, definitions and associated structures. A </w:t>
      </w:r>
      <w:r w:rsidR="002A53D1" w:rsidRPr="6FEEB7FB">
        <w:rPr>
          <w:i/>
          <w:iCs/>
        </w:rPr>
        <w:t>concept</w:t>
      </w:r>
      <w:r w:rsidR="002A53D1" w:rsidRPr="00E6609A">
        <w:t xml:space="preserve"> is a general</w:t>
      </w:r>
      <w:r w:rsidR="00FB6B6C">
        <w:t>, dialect-independent</w:t>
      </w:r>
      <w:r w:rsidR="002A53D1" w:rsidRPr="00E6609A">
        <w:t xml:space="preserve"> term for describing a documentation</w:t>
      </w:r>
      <w:r w:rsidR="002A53D1">
        <w:t xml:space="preserve"> entity, typically a</w:t>
      </w:r>
      <w:r w:rsidR="00FC1C31">
        <w:t>n</w:t>
      </w:r>
      <w:r w:rsidR="002A53D1">
        <w:t xml:space="preserve"> element or</w:t>
      </w:r>
      <w:r w:rsidR="003055E0">
        <w:t xml:space="preserve"> attribute </w:t>
      </w:r>
      <w:r w:rsidR="00FC1C31">
        <w:t xml:space="preserve">defined </w:t>
      </w:r>
      <w:r w:rsidR="003055E0">
        <w:t>in XML.</w:t>
      </w:r>
      <w:r w:rsidRPr="00E6609A">
        <w:t xml:space="preserve"> Typically, the communities or organizations that develop the standard also develop a set of recommendations for metadata content. We refer to these as </w:t>
      </w:r>
      <w:r w:rsidRPr="6FEEB7FB">
        <w:rPr>
          <w:i/>
          <w:iCs/>
        </w:rPr>
        <w:t>metadata recommendations</w:t>
      </w:r>
      <w:r w:rsidRPr="00E6609A">
        <w:t>.</w:t>
      </w:r>
    </w:p>
    <w:p w14:paraId="5F6C04D1" w14:textId="384405C9" w:rsidR="0031235C" w:rsidRDefault="0031235C" w:rsidP="006E0D63">
      <w:pPr>
        <w:ind w:firstLine="288"/>
      </w:pPr>
    </w:p>
    <w:p w14:paraId="7756C33C" w14:textId="3A145475" w:rsidR="0031235C" w:rsidRDefault="0031235C" w:rsidP="0031235C">
      <w:pPr>
        <w:ind w:firstLine="288"/>
      </w:pPr>
      <w:ins w:id="74" w:author="Sean Gordon" w:date="2017-04-05T12:26:00Z">
        <w:r>
          <w:t>The relationship between dialects and recommendations is illustrated in Figure 1</w:t>
        </w:r>
      </w:ins>
      <w:r>
        <w:t xml:space="preserve"> using LTER</w:t>
      </w:r>
      <w:r w:rsidR="00E12A91">
        <w:t>/</w:t>
      </w:r>
      <w:r>
        <w:t xml:space="preserve">EML, and </w:t>
      </w:r>
      <w:r w:rsidR="00E12A91">
        <w:t>FGDC/</w:t>
      </w:r>
      <w:r>
        <w:t>CSDGM as examples.  LTER</w:t>
      </w:r>
      <w:ins w:id="75" w:author="Sean Gordon" w:date="2017-04-05T12:26:00Z">
        <w:r w:rsidRPr="00E6609A">
          <w:t xml:space="preserve"> uses the EML dialect (D</w:t>
        </w:r>
        <w:r w:rsidRPr="00E6609A">
          <w:rPr>
            <w:vertAlign w:val="subscript"/>
          </w:rPr>
          <w:t>1</w:t>
        </w:r>
        <w:r w:rsidRPr="00E6609A">
          <w:t xml:space="preserve">) and </w:t>
        </w:r>
        <w:r>
          <w:lastRenderedPageBreak/>
          <w:t>their</w:t>
        </w:r>
        <w:r w:rsidRPr="00E6609A">
          <w:t xml:space="preserve"> recommendation</w:t>
        </w:r>
      </w:ins>
      <w:r w:rsidR="004D3231">
        <w:t>, described below,</w:t>
      </w:r>
      <w:ins w:id="76" w:author="Sean Gordon" w:date="2017-04-05T12:26:00Z">
        <w:r w:rsidRPr="00E6609A">
          <w:t xml:space="preserve"> </w:t>
        </w:r>
        <w:r>
          <w:t>ha</w:t>
        </w:r>
        <w:del w:id="77" w:author="Ted Habermann" w:date="2017-04-07T10:33:00Z">
          <w:r w:rsidDel="00BA1B48">
            <w:delText>d</w:delText>
          </w:r>
        </w:del>
      </w:ins>
      <w:ins w:id="78" w:author="Ted Habermann" w:date="2017-04-07T10:33:00Z">
        <w:r w:rsidRPr="004C0AF1">
          <w:t>s</w:t>
        </w:r>
      </w:ins>
      <w:ins w:id="79" w:author="Sean Gordon" w:date="2017-04-05T12:26:00Z">
        <w:r w:rsidRPr="00E6609A">
          <w:t xml:space="preserve"> </w:t>
        </w:r>
        <w:r>
          <w:t>five</w:t>
        </w:r>
        <w:r w:rsidRPr="00E6609A">
          <w:t xml:space="preserve"> levels (R</w:t>
        </w:r>
        <w:r w:rsidRPr="00E6609A">
          <w:rPr>
            <w:vertAlign w:val="subscript"/>
          </w:rPr>
          <w:t>1</w:t>
        </w:r>
        <w:r w:rsidRPr="00E6609A">
          <w:t>, R</w:t>
        </w:r>
        <w:r w:rsidRPr="00E6609A">
          <w:rPr>
            <w:vertAlign w:val="subscript"/>
          </w:rPr>
          <w:t>2</w:t>
        </w:r>
        <w:r w:rsidRPr="00E6609A">
          <w:t>, R</w:t>
        </w:r>
        <w:r w:rsidRPr="00E6609A">
          <w:rPr>
            <w:vertAlign w:val="subscript"/>
          </w:rPr>
          <w:t>3,</w:t>
        </w:r>
        <w:r w:rsidRPr="00E6609A">
          <w:t xml:space="preserve"> R</w:t>
        </w:r>
        <w:r w:rsidRPr="00E6609A">
          <w:rPr>
            <w:vertAlign w:val="subscript"/>
          </w:rPr>
          <w:t>4</w:t>
        </w:r>
        <w:r w:rsidRPr="00E6609A">
          <w:t>, R</w:t>
        </w:r>
        <w:r w:rsidRPr="00E6609A">
          <w:rPr>
            <w:vertAlign w:val="subscript"/>
          </w:rPr>
          <w:t>5</w:t>
        </w:r>
        <w:r w:rsidRPr="00E6609A">
          <w:t>)</w:t>
        </w:r>
        <w:r>
          <w:t xml:space="preserve">. All the concepts in the recommendation are included in the dialect. In some cases, the recommended concepts are required by the XML schema used to implement the dialect, illustrated as special case </w:t>
        </w:r>
        <w:r w:rsidRPr="00E6609A">
          <w:t>R</w:t>
        </w:r>
        <w:r>
          <w:rPr>
            <w:vertAlign w:val="subscript"/>
          </w:rPr>
          <w:t>6</w:t>
        </w:r>
        <w:r>
          <w:t xml:space="preserve">. There are many similar examples of metadata dialects and recommendations. </w:t>
        </w:r>
      </w:ins>
    </w:p>
    <w:p w14:paraId="4B3D2333" w14:textId="77777777" w:rsidR="004D3231" w:rsidRDefault="004D3231" w:rsidP="0031235C">
      <w:pPr>
        <w:ind w:firstLine="288"/>
      </w:pPr>
    </w:p>
    <w:p w14:paraId="568CDBE4" w14:textId="5635E23B" w:rsidR="0031235C" w:rsidRDefault="0031235C" w:rsidP="0031235C">
      <w:pPr>
        <w:ind w:firstLine="288"/>
        <w:rPr>
          <w:ins w:id="80" w:author="Sean Gordon" w:date="2017-04-05T12:26:00Z"/>
        </w:rPr>
      </w:pPr>
      <w:ins w:id="81" w:author="Sean Gordon" w:date="2017-04-05T12:26:00Z">
        <w:r>
          <w:t>When another</w:t>
        </w:r>
        <w:r w:rsidRPr="00E6609A">
          <w:t xml:space="preserve"> community</w:t>
        </w:r>
      </w:ins>
      <w:r w:rsidR="00E12A91">
        <w:t>, like FGDC,</w:t>
      </w:r>
      <w:ins w:id="82" w:author="Sean Gordon" w:date="2017-04-05T12:26:00Z">
        <w:r w:rsidRPr="00E6609A">
          <w:t xml:space="preserve"> creates a </w:t>
        </w:r>
        <w:r>
          <w:t xml:space="preserve">second </w:t>
        </w:r>
        <w:r w:rsidRPr="00E6609A">
          <w:t>dialect (D</w:t>
        </w:r>
        <w:r w:rsidRPr="00E6609A">
          <w:rPr>
            <w:vertAlign w:val="subscript"/>
          </w:rPr>
          <w:t>2</w:t>
        </w:r>
        <w:r w:rsidRPr="00E6609A">
          <w:t xml:space="preserve">) with recommendations at </w:t>
        </w:r>
        <w:r>
          <w:t>two</w:t>
        </w:r>
        <w:r w:rsidRPr="00E6609A">
          <w:t xml:space="preserve"> levels (R</w:t>
        </w:r>
        <w:r w:rsidRPr="00E6609A">
          <w:rPr>
            <w:vertAlign w:val="subscript"/>
          </w:rPr>
          <w:t>7</w:t>
        </w:r>
        <w:r w:rsidRPr="00E6609A">
          <w:t>, R</w:t>
        </w:r>
        <w:r w:rsidRPr="00E6609A">
          <w:rPr>
            <w:vertAlign w:val="subscript"/>
          </w:rPr>
          <w:t>8</w:t>
        </w:r>
        <w:r w:rsidRPr="00E6609A">
          <w:t>)</w:t>
        </w:r>
        <w:r>
          <w:t xml:space="preserve">, </w:t>
        </w:r>
      </w:ins>
      <w:r>
        <w:t>there is typically overlap between the dialects (most often for discovery content) and the recommendations, e.g. R</w:t>
      </w:r>
      <w:r w:rsidRPr="006E0D63">
        <w:rPr>
          <w:vertAlign w:val="subscript"/>
        </w:rPr>
        <w:t>2</w:t>
      </w:r>
      <w:r>
        <w:t xml:space="preserve"> and R</w:t>
      </w:r>
      <w:r w:rsidRPr="006E0D63">
        <w:rPr>
          <w:vertAlign w:val="subscript"/>
        </w:rPr>
        <w:t>8</w:t>
      </w:r>
      <w:r>
        <w:t xml:space="preserve"> in Figure 1.</w:t>
      </w:r>
    </w:p>
    <w:p w14:paraId="74DCA6D9" w14:textId="77777777" w:rsidR="0031235C" w:rsidRDefault="0031235C" w:rsidP="0031235C">
      <w:pPr>
        <w:rPr>
          <w:ins w:id="83" w:author="Sean Gordon" w:date="2017-04-05T12:26:00Z"/>
        </w:rPr>
      </w:pPr>
    </w:p>
    <w:p w14:paraId="4FF9B7AF" w14:textId="77777777" w:rsidR="0031235C" w:rsidRDefault="0031235C" w:rsidP="0031235C">
      <w:pPr>
        <w:keepNext/>
      </w:pPr>
      <w:ins w:id="84" w:author="Sean Gordon" w:date="2017-04-05T12:26:00Z">
        <w:r w:rsidRPr="00C227FA">
          <w:rPr>
            <w:noProof/>
          </w:rPr>
          <w:drawing>
            <wp:inline distT="0" distB="0" distL="0" distR="0" wp14:anchorId="7820A996" wp14:editId="1816DC8D">
              <wp:extent cx="5943138" cy="2761186"/>
              <wp:effectExtent l="0" t="0" r="63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ins>
    </w:p>
    <w:p w14:paraId="54606F9B" w14:textId="30CDBAD1" w:rsidR="00C1488D" w:rsidRPr="00E6609A" w:rsidRDefault="0031235C" w:rsidP="00E12A91">
      <w:pPr>
        <w:pStyle w:val="Caption"/>
      </w:pPr>
      <w:r>
        <w:t xml:space="preserve">Figure </w:t>
      </w:r>
      <w:fldSimple w:instr=" SEQ Figure \* ARABIC ">
        <w:r w:rsidR="00274251">
          <w:rPr>
            <w:noProof/>
          </w:rPr>
          <w:t>1</w:t>
        </w:r>
      </w:fldSimple>
      <w:r>
        <w:t>. Metadata dialects and recommendations.</w:t>
      </w:r>
      <w:r w:rsidR="00C1488D" w:rsidRPr="00E6609A">
        <w:tab/>
      </w:r>
    </w:p>
    <w:p w14:paraId="3FEEA83C" w14:textId="0A988851" w:rsidR="00403F63" w:rsidRPr="00403F63" w:rsidRDefault="00C1488D" w:rsidP="00403F63">
      <w:pPr>
        <w:pStyle w:val="Heading2"/>
      </w:pPr>
      <w:bookmarkStart w:id="85" w:name="_Toc349386090"/>
      <w:bookmarkStart w:id="86" w:name="_Toc479340666"/>
      <w:bookmarkStart w:id="87" w:name="_Toc482694758"/>
      <w:r w:rsidRPr="00E6609A">
        <w:t>Dialects and Recommendations at DataO</w:t>
      </w:r>
      <w:bookmarkEnd w:id="85"/>
      <w:r w:rsidRPr="00E6609A">
        <w:t>NE</w:t>
      </w:r>
      <w:bookmarkEnd w:id="86"/>
      <w:bookmarkEnd w:id="87"/>
    </w:p>
    <w:p w14:paraId="13A7DBCD" w14:textId="04B98F41" w:rsidR="00C1488D" w:rsidRDefault="00C1488D" w:rsidP="006E0D63">
      <w:pPr>
        <w:ind w:firstLine="288"/>
      </w:pPr>
      <w:r w:rsidRPr="00E6609A">
        <w:t>The DataONE</w:t>
      </w:r>
      <w:r w:rsidRPr="732CAC2F">
        <w:t xml:space="preserve"> </w:t>
      </w:r>
      <w:r w:rsidR="003A2B10" w:rsidRPr="00E6609A">
        <w:t>Data Catalog</w:t>
      </w:r>
      <w:r w:rsidRPr="732CAC2F">
        <w:t xml:space="preserve"> </w:t>
      </w:r>
      <w:r w:rsidR="003A2B10" w:rsidRPr="00E6609A">
        <w:rPr>
          <w:rFonts w:eastAsia="Times New Roman"/>
        </w:rPr>
        <w:t xml:space="preserve">(“DataONE Data Catalog,” n.d.) </w:t>
      </w:r>
      <w:r w:rsidRPr="00E6609A">
        <w:t xml:space="preserve">provides a unique opportunity to explore relationships between metadata recommendations and dialects. It includes collections of metadata records from </w:t>
      </w:r>
      <w:del w:id="88" w:author="Ted Habermann" w:date="2017-04-04T08:09:00Z">
        <w:r w:rsidRPr="00E6609A" w:rsidDel="005476B4">
          <w:delText>2</w:delText>
        </w:r>
        <w:r w:rsidR="006E32E0" w:rsidDel="005476B4">
          <w:delText xml:space="preserve">6 </w:delText>
        </w:r>
      </w:del>
      <w:ins w:id="89" w:author="Ted Habermann" w:date="2017-04-04T08:09:00Z">
        <w:r w:rsidR="005476B4">
          <w:t xml:space="preserve">over 25 </w:t>
        </w:r>
      </w:ins>
      <w:r w:rsidR="006E32E0">
        <w:t xml:space="preserve">different Member Nodes in </w:t>
      </w:r>
      <w:del w:id="90" w:author="Ted Habermann" w:date="2017-04-04T08:09:00Z">
        <w:r w:rsidR="006E32E0" w:rsidDel="005476B4">
          <w:delText>6</w:delText>
        </w:r>
        <w:r w:rsidRPr="00E6609A" w:rsidDel="005476B4">
          <w:delText xml:space="preserve"> </w:delText>
        </w:r>
      </w:del>
      <w:ins w:id="91" w:author="Ted Habermann" w:date="2017-04-04T08:09:00Z">
        <w:r w:rsidR="005476B4">
          <w:t>at least six</w:t>
        </w:r>
        <w:r w:rsidR="005476B4" w:rsidRPr="732CAC2F">
          <w:t xml:space="preserve"> </w:t>
        </w:r>
      </w:ins>
      <w:r w:rsidRPr="00E6609A">
        <w:t>different dialects. The most common dialects are EML and CSDGM.</w:t>
      </w:r>
    </w:p>
    <w:p w14:paraId="2EA9FE02" w14:textId="77777777" w:rsidR="00403F63" w:rsidRPr="00E6609A" w:rsidRDefault="00403F63" w:rsidP="00C1488D">
      <w:pPr>
        <w:rPr>
          <w:rFonts w:eastAsia="Times New Roman"/>
        </w:rPr>
      </w:pPr>
    </w:p>
    <w:p w14:paraId="5763CDBB" w14:textId="1465F251" w:rsidR="0096537C" w:rsidRPr="00E6609A" w:rsidDel="00FF23CE" w:rsidRDefault="006E0D63" w:rsidP="0096537C">
      <w:pPr>
        <w:rPr>
          <w:del w:id="92" w:author="Ted Habermann" w:date="2017-04-07T10:24:00Z"/>
          <w:rFonts w:eastAsia="Times New Roman"/>
        </w:rPr>
      </w:pPr>
      <w:r>
        <w:tab/>
      </w:r>
      <w:r w:rsidR="00C67752">
        <w:t xml:space="preserve">EML </w:t>
      </w:r>
      <w:r w:rsidR="00C1488D" w:rsidRPr="00E6609A">
        <w:t xml:space="preserve">was developed by </w:t>
      </w:r>
      <w:r w:rsidR="00C67752">
        <w:rPr>
          <w:rFonts w:eastAsia="Times New Roman"/>
          <w:color w:val="252525"/>
          <w:shd w:val="clear" w:color="auto" w:fill="FFFFFF"/>
        </w:rPr>
        <w:t>KNB and LTER</w:t>
      </w:r>
      <w:r w:rsidR="00C1488D" w:rsidRPr="00E6609A">
        <w:rPr>
          <w:rFonts w:eastAsia="Times New Roman"/>
          <w:color w:val="252525"/>
          <w:shd w:val="clear" w:color="auto" w:fill="FFFFFF"/>
        </w:rPr>
        <w:t xml:space="preserve"> </w:t>
      </w:r>
      <w:r w:rsidR="0096537C" w:rsidRPr="00E6609A">
        <w:rPr>
          <w:rFonts w:eastAsia="Times New Roman"/>
        </w:rPr>
        <w:t>(“The Long Term Ecological Research Network | Long-term, broad-scale research to understand our world,” n.d.)</w:t>
      </w:r>
      <w:ins w:id="93" w:author="Ted Habermann" w:date="2017-04-07T10:24:00Z">
        <w:r w:rsidR="00FF23CE" w:rsidRPr="732CAC2F">
          <w:t xml:space="preserve"> </w:t>
        </w:r>
      </w:ins>
    </w:p>
    <w:p w14:paraId="6255E1C4" w14:textId="77777777" w:rsidR="00D112F1" w:rsidRDefault="00C1488D" w:rsidP="00C1488D">
      <w:del w:id="94" w:author="Ted Habermann" w:date="2017-04-07T10:24:00Z">
        <w:r w:rsidRPr="00790EB8" w:rsidDel="00FF23CE">
          <w:delText xml:space="preserve"> </w:delText>
        </w:r>
      </w:del>
      <w:r w:rsidRPr="00790EB8">
        <w:t>to address specific needs of the ecological research community</w:t>
      </w:r>
      <w:del w:id="95" w:author="Ted Habermann" w:date="2017-04-04T08:10:00Z">
        <w:r w:rsidRPr="00790EB8" w:rsidDel="005476B4">
          <w:delText xml:space="preserve">. </w:delText>
        </w:r>
      </w:del>
      <w:ins w:id="96" w:author="Ted Habermann" w:date="2017-04-07T10:25:00Z">
        <w:r w:rsidR="00FF23CE" w:rsidRPr="004C0AF1">
          <w:t>. M</w:t>
        </w:r>
      </w:ins>
      <w:ins w:id="97" w:author="Ted Habermann" w:date="2017-04-04T08:10:00Z">
        <w:r w:rsidR="005476B4" w:rsidRPr="004C0AF1">
          <w:t>any</w:t>
        </w:r>
        <w:r w:rsidR="005476B4" w:rsidRPr="00790EB8">
          <w:t xml:space="preserve"> ecological research groups in the U.S. and around the world actively use it. </w:t>
        </w:r>
      </w:ins>
      <w:r w:rsidRPr="00790EB8">
        <w:t>The authors were influenced by both FGDC and ISO metadata standards, so EML shares ch</w:t>
      </w:r>
      <w:r w:rsidR="00141B7F" w:rsidRPr="00790EB8">
        <w:t>aracteristics with both</w:t>
      </w:r>
      <w:r w:rsidRPr="00790EB8">
        <w:t xml:space="preserve"> standards.</w:t>
      </w:r>
    </w:p>
    <w:p w14:paraId="035CD4AA" w14:textId="38CCA6EF" w:rsidR="005A531D" w:rsidRDefault="005A531D" w:rsidP="00C1488D"/>
    <w:p w14:paraId="1E6782C7" w14:textId="65816E22" w:rsidR="001C5E83" w:rsidRDefault="005A531D" w:rsidP="00C1488D">
      <w:r>
        <w:tab/>
        <w:t xml:space="preserve">CSDGM </w:t>
      </w:r>
      <w:r w:rsidRPr="00E6609A">
        <w:t xml:space="preserve">is commonly known as FGDC because the U.S. Federal Geographic Data </w:t>
      </w:r>
      <w:r>
        <w:t>Committee developed the standard. It was the standard and dialect required by the U.S. Government for many years (FGDC).</w:t>
      </w:r>
    </w:p>
    <w:p w14:paraId="29A7FCF9" w14:textId="49676420" w:rsidR="00C1488D" w:rsidRPr="004C0AF1" w:rsidDel="00FF23CE" w:rsidRDefault="00C1488D">
      <w:pPr>
        <w:rPr>
          <w:del w:id="98" w:author="Ted Habermann" w:date="2017-04-07T10:28:00Z"/>
          <w:rPrChange w:id="99" w:author="Ted Habermann" w:date="2017-04-07T10:47:00Z">
            <w:rPr>
              <w:del w:id="100" w:author="Ted Habermann" w:date="2017-04-07T10:28:00Z"/>
            </w:rPr>
          </w:rPrChange>
        </w:rPr>
        <w:pPrChange w:id="101" w:author="Ted Habermann" w:date="2017-04-07T10:28:00Z">
          <w:pPr>
            <w:pStyle w:val="Heading2"/>
          </w:pPr>
        </w:pPrChange>
      </w:pPr>
      <w:del w:id="102" w:author="Ted Habermann" w:date="2017-04-04T08:10:00Z">
        <w:r w:rsidRPr="00790EB8" w:rsidDel="005476B4">
          <w:delText xml:space="preserve"> Many ecological research groups in the U.S. and around the world actively use EML.</w:delText>
        </w:r>
      </w:del>
    </w:p>
    <w:p w14:paraId="68DC91F3" w14:textId="77777777" w:rsidR="00FF23CE" w:rsidRPr="004C0AF1" w:rsidRDefault="00FF23CE" w:rsidP="00C1488D">
      <w:pPr>
        <w:rPr>
          <w:ins w:id="103" w:author="Ted Habermann" w:date="2017-04-07T10:28:00Z"/>
        </w:rPr>
      </w:pPr>
    </w:p>
    <w:p w14:paraId="412145EF" w14:textId="4972CC97" w:rsidR="005D3634" w:rsidRPr="004C0AF1" w:rsidDel="00FF23CE" w:rsidRDefault="005D3634" w:rsidP="00C1488D">
      <w:pPr>
        <w:rPr>
          <w:del w:id="104" w:author="Ted Habermann" w:date="2017-04-07T10:28:00Z"/>
        </w:rPr>
      </w:pPr>
    </w:p>
    <w:p w14:paraId="2CA0AA75" w14:textId="02B3A4D6" w:rsidR="00C1488D" w:rsidRPr="004C0AF1" w:rsidDel="00FF23CE" w:rsidRDefault="00403F63" w:rsidP="00C1488D">
      <w:pPr>
        <w:rPr>
          <w:del w:id="105" w:author="Ted Habermann" w:date="2017-04-07T10:27:00Z"/>
        </w:rPr>
      </w:pPr>
      <w:del w:id="106" w:author="Ted Habermann" w:date="2017-04-07T10:27:00Z">
        <w:r w:rsidRPr="004C0AF1" w:rsidDel="00FF23CE">
          <w:delText xml:space="preserve">   </w:delText>
        </w:r>
        <w:r w:rsidR="00C1488D" w:rsidRPr="004C0AF1" w:rsidDel="00FF23CE">
          <w:delText xml:space="preserve">As the ecological research community gained experience with EML, it became clear that, in many cases, metadata records were not complete or consistent enough to serve important community requirements. </w:delText>
        </w:r>
        <w:r w:rsidR="004617CF" w:rsidRPr="004C0AF1" w:rsidDel="00FF23CE">
          <w:delText>To</w:delText>
        </w:r>
        <w:r w:rsidR="00C1488D" w:rsidRPr="004C0AF1" w:rsidDel="00FF23CE">
          <w:delText xml:space="preserve"> address this problem, a group of LTER metadata experts developed a set of recommendations </w:delText>
        </w:r>
        <w:r w:rsidR="001220DA" w:rsidRPr="004C0AF1" w:rsidDel="00FF23CE">
          <w:delText>for metadata content (EML Best Practices, n.d.)</w:delText>
        </w:r>
        <w:r w:rsidR="00C1488D" w:rsidRPr="004C0AF1" w:rsidDel="00FF23CE">
          <w:delText>. These recommendations included elements expected to cov</w:delText>
        </w:r>
        <w:r w:rsidR="006A2241" w:rsidRPr="004C0AF1" w:rsidDel="00FF23CE">
          <w:delText>er five important use cases: Identification, Discovery, Evaluation, Access, and Integration</w:delText>
        </w:r>
        <w:r w:rsidR="00C1488D" w:rsidRPr="004C0AF1" w:rsidDel="00FF23CE">
          <w:delText>.</w:delText>
        </w:r>
      </w:del>
    </w:p>
    <w:p w14:paraId="78F7F4C3" w14:textId="387D64A0" w:rsidR="00403F63" w:rsidRPr="004C0AF1" w:rsidDel="00FF23CE" w:rsidRDefault="00403F63" w:rsidP="00C1488D">
      <w:pPr>
        <w:rPr>
          <w:del w:id="107" w:author="Ted Habermann" w:date="2017-04-07T10:27:00Z"/>
        </w:rPr>
      </w:pPr>
      <w:del w:id="108" w:author="Ted Habermann" w:date="2017-04-07T10:27:00Z">
        <w:r w:rsidRPr="004C0AF1" w:rsidDel="00FF23CE">
          <w:delText xml:space="preserve">   </w:delText>
        </w:r>
      </w:del>
    </w:p>
    <w:p w14:paraId="2AB827B7" w14:textId="0BDD38DE" w:rsidR="00C1488D" w:rsidRPr="004C0AF1" w:rsidDel="00FF23CE" w:rsidRDefault="00403F63" w:rsidP="00C1488D">
      <w:pPr>
        <w:rPr>
          <w:del w:id="109" w:author="Ted Habermann" w:date="2017-04-07T10:28:00Z"/>
        </w:rPr>
      </w:pPr>
      <w:del w:id="110" w:author="Ted Habermann" w:date="2017-04-07T10:27:00Z">
        <w:r w:rsidRPr="004C0AF1" w:rsidDel="00FF23CE">
          <w:delText xml:space="preserve">   </w:delText>
        </w:r>
      </w:del>
      <w:del w:id="111" w:author="Ted Habermann" w:date="2017-04-07T10:28:00Z">
        <w:r w:rsidR="00C1488D" w:rsidRPr="004C0AF1" w:rsidDel="00FF23CE">
          <w:delText>The LTER recommendations were well publicized and supported in the LTER community, so we might expect that the LTER metadata records are more complete with respect to thes</w:delText>
        </w:r>
        <w:r w:rsidR="006B5AB8" w:rsidRPr="004C0AF1" w:rsidDel="00FF23CE">
          <w:delText>e recommendations than other</w:delText>
        </w:r>
        <w:r w:rsidR="00C1488D" w:rsidRPr="004C0AF1" w:rsidDel="00FF23CE">
          <w:delText xml:space="preserve"> collections</w:delText>
        </w:r>
        <w:r w:rsidR="006B5AB8" w:rsidRPr="004C0AF1" w:rsidDel="00FF23CE">
          <w:delText xml:space="preserve"> in DataONE</w:delText>
        </w:r>
        <w:r w:rsidR="00C1488D" w:rsidRPr="004C0AF1" w:rsidDel="00FF23CE">
          <w:delText xml:space="preserve">. The DataONE Repository includes many EML </w:delText>
        </w:r>
        <w:r w:rsidR="00C456B2" w:rsidRPr="004C0AF1" w:rsidDel="00FF23CE">
          <w:delText xml:space="preserve">and CSDGM </w:delText>
        </w:r>
        <w:r w:rsidR="00C1488D" w:rsidRPr="004C0AF1" w:rsidDel="00FF23CE">
          <w:delText>collections and thus provides an excellent test case for understanding the impact of recommendations across communities. We might expect that LTER metadata requirements overlap many other DataONE member node communities and, therefore, that the LTER metadata recommendations would be relevant for many DataONE member nodes. This is the hypothesis we explore in this paper.</w:delText>
        </w:r>
      </w:del>
    </w:p>
    <w:p w14:paraId="3A8A99A1" w14:textId="5FBFEF0F" w:rsidR="005A653E" w:rsidRPr="004C0AF1" w:rsidDel="00FF23CE" w:rsidRDefault="005A653E" w:rsidP="00C1488D">
      <w:pPr>
        <w:rPr>
          <w:del w:id="112" w:author="Ted Habermann" w:date="2017-04-07T10:28:00Z"/>
        </w:rPr>
      </w:pPr>
    </w:p>
    <w:p w14:paraId="41B8DD2A" w14:textId="1522B059" w:rsidR="00403F63" w:rsidRPr="00403F63" w:rsidDel="008A540B" w:rsidRDefault="00C1488D" w:rsidP="00403F63">
      <w:pPr>
        <w:pStyle w:val="Heading2"/>
        <w:rPr>
          <w:del w:id="113" w:author="Sean Gordon" w:date="2017-04-05T12:26:00Z"/>
        </w:rPr>
      </w:pPr>
      <w:bookmarkStart w:id="114" w:name="_Toc349386091"/>
      <w:del w:id="115" w:author="Sean Gordon" w:date="2017-04-05T12:26:00Z">
        <w:r w:rsidRPr="004C0AF1" w:rsidDel="008A540B">
          <w:rPr>
            <w:b w:val="0"/>
          </w:rPr>
          <w:delText>LTER Recommendation</w:delText>
        </w:r>
        <w:bookmarkEnd w:id="114"/>
      </w:del>
    </w:p>
    <w:p w14:paraId="0B46AB0D" w14:textId="6AD5B68F" w:rsidR="00C1488D" w:rsidRPr="004C0AF1" w:rsidDel="008A540B" w:rsidRDefault="00C1488D" w:rsidP="00C1488D">
      <w:pPr>
        <w:rPr>
          <w:del w:id="116" w:author="Sean Gordon" w:date="2017-04-05T12:26:00Z"/>
        </w:rPr>
      </w:pPr>
      <w:del w:id="117" w:author="Sean Gordon" w:date="2017-04-05T12:26:00Z">
        <w:r w:rsidRPr="004C0AF1" w:rsidDel="008A540B">
          <w:delText xml:space="preserve">The Long Range Ecological Network created the LTER Recommendation for Completeness to help guide the creation of Ecological Metadata Language </w:delText>
        </w:r>
        <w:r w:rsidR="00C456B2" w:rsidRPr="004C0AF1" w:rsidDel="008A540B">
          <w:delText xml:space="preserve">metadata </w:delText>
        </w:r>
        <w:r w:rsidRPr="004C0AF1" w:rsidDel="008A540B">
          <w:delText>records. There are five levels in the LTER recommendation: Identification, Discovery, Evaluation, Access, and Integration. Each of the levels recommend specific concepts designed to provide information about the dataset for a specific use case</w:delText>
        </w:r>
        <w:r w:rsidR="00C456B2" w:rsidRPr="004C0AF1" w:rsidDel="008A540B">
          <w:delText>, or need</w:delText>
        </w:r>
        <w:r w:rsidRPr="004C0AF1" w:rsidDel="008A540B">
          <w:delText xml:space="preserve">. All levels of the LTER recommendation are subsets of concepts in the EML dialect. </w:delText>
        </w:r>
        <w:r w:rsidR="0031366B" w:rsidRPr="004C0AF1" w:rsidDel="008A540B">
          <w:delText xml:space="preserve">This is illustrated in Diagram 1. </w:delText>
        </w:r>
        <w:r w:rsidRPr="004C0AF1" w:rsidDel="008A540B">
          <w:delText>LTER uses the EML dialect (D</w:delText>
        </w:r>
        <w:r w:rsidRPr="004C0AF1" w:rsidDel="008A540B">
          <w:rPr>
            <w:vertAlign w:val="subscript"/>
          </w:rPr>
          <w:delText>1</w:delText>
        </w:r>
        <w:r w:rsidRPr="004C0AF1" w:rsidDel="008A540B">
          <w:delText>) and created a recommendation with 5 levels (R</w:delText>
        </w:r>
        <w:r w:rsidRPr="004C0AF1" w:rsidDel="008A540B">
          <w:rPr>
            <w:vertAlign w:val="subscript"/>
          </w:rPr>
          <w:delText>1</w:delText>
        </w:r>
        <w:r w:rsidRPr="004C0AF1" w:rsidDel="008A540B">
          <w:delText>, R</w:delText>
        </w:r>
        <w:r w:rsidRPr="004C0AF1" w:rsidDel="008A540B">
          <w:rPr>
            <w:vertAlign w:val="subscript"/>
          </w:rPr>
          <w:delText>2</w:delText>
        </w:r>
        <w:r w:rsidRPr="004C0AF1" w:rsidDel="008A540B">
          <w:delText>, R</w:delText>
        </w:r>
        <w:r w:rsidRPr="004C0AF1" w:rsidDel="008A540B">
          <w:rPr>
            <w:vertAlign w:val="subscript"/>
          </w:rPr>
          <w:delText>3,</w:delText>
        </w:r>
        <w:r w:rsidRPr="004C0AF1" w:rsidDel="008A540B">
          <w:delText xml:space="preserve"> R</w:delText>
        </w:r>
        <w:r w:rsidRPr="004C0AF1" w:rsidDel="008A540B">
          <w:rPr>
            <w:vertAlign w:val="subscript"/>
          </w:rPr>
          <w:delText>4</w:delText>
        </w:r>
        <w:r w:rsidRPr="004C0AF1" w:rsidDel="008A540B">
          <w:delText>, R</w:delText>
        </w:r>
        <w:r w:rsidRPr="004C0AF1" w:rsidDel="008A540B">
          <w:rPr>
            <w:vertAlign w:val="subscript"/>
          </w:rPr>
          <w:delText>5</w:delText>
        </w:r>
        <w:r w:rsidRPr="004C0AF1" w:rsidDel="008A540B">
          <w:delText>) Four concepts from the Identification level (R</w:delText>
        </w:r>
        <w:r w:rsidRPr="004C0AF1" w:rsidDel="008A540B">
          <w:rPr>
            <w:vertAlign w:val="subscript"/>
          </w:rPr>
          <w:delText>1</w:delText>
        </w:r>
        <w:r w:rsidRPr="004C0AF1" w:rsidDel="008A540B">
          <w:delText>) are EML schema required concepts: Resource Title, Resource Identifier, Author / Originator, and Resource Contact. (R</w:delText>
        </w:r>
        <w:r w:rsidRPr="004C0AF1" w:rsidDel="008A540B">
          <w:rPr>
            <w:vertAlign w:val="subscript"/>
          </w:rPr>
          <w:delText>6</w:delText>
        </w:r>
        <w:r w:rsidRPr="004C0AF1" w:rsidDel="008A540B">
          <w:delText>) A second community creates a dialect (D</w:delText>
        </w:r>
        <w:r w:rsidRPr="004C0AF1" w:rsidDel="008A540B">
          <w:rPr>
            <w:vertAlign w:val="subscript"/>
          </w:rPr>
          <w:delText>2</w:delText>
        </w:r>
        <w:r w:rsidRPr="004C0AF1" w:rsidDel="008A540B">
          <w:delText>) with recommendations at 2 levels (R</w:delText>
        </w:r>
        <w:r w:rsidRPr="004C0AF1" w:rsidDel="008A540B">
          <w:rPr>
            <w:vertAlign w:val="subscript"/>
          </w:rPr>
          <w:delText>7</w:delText>
        </w:r>
        <w:r w:rsidRPr="004C0AF1" w:rsidDel="008A540B">
          <w:delText>, R</w:delText>
        </w:r>
        <w:r w:rsidRPr="004C0AF1" w:rsidDel="008A540B">
          <w:rPr>
            <w:vertAlign w:val="subscript"/>
          </w:rPr>
          <w:delText>8</w:delText>
        </w:r>
        <w:r w:rsidRPr="004C0AF1" w:rsidDel="008A540B">
          <w:delText>). As the overlap between these dialects and recommendations show, common documentation needs exist, particul</w:delText>
        </w:r>
        <w:r w:rsidR="0094131C" w:rsidRPr="004C0AF1" w:rsidDel="008A540B">
          <w:delText>arly for the discovery use case as defined by USGEO. In LTER these concepts are found in the Identification and Discovery levels.</w:delText>
        </w:r>
      </w:del>
    </w:p>
    <w:p w14:paraId="311CCA98" w14:textId="0EEC1915" w:rsidR="00C1488D" w:rsidRPr="004C0AF1" w:rsidDel="008A540B" w:rsidRDefault="00C1488D" w:rsidP="00C1488D">
      <w:pPr>
        <w:rPr>
          <w:del w:id="118" w:author="Sean Gordon" w:date="2017-04-05T12:26:00Z"/>
        </w:rPr>
      </w:pPr>
      <w:commentRangeStart w:id="119"/>
      <w:del w:id="120" w:author="Sean Gordon" w:date="2017-04-05T12:26:00Z">
        <w:r w:rsidRPr="00C227FA" w:rsidDel="008A540B">
          <w:rPr>
            <w:noProof/>
          </w:rPr>
          <w:drawing>
            <wp:inline distT="0" distB="0" distL="0" distR="0" wp14:anchorId="309C2485" wp14:editId="0C4196CF">
              <wp:extent cx="5943138" cy="2761186"/>
              <wp:effectExtent l="0" t="0" r="63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commentRangeEnd w:id="119"/>
        <w:r w:rsidR="0094131C" w:rsidDel="008A540B">
          <w:rPr>
            <w:rStyle w:val="CommentReference"/>
            <w:rFonts w:asciiTheme="minorHAnsi" w:hAnsiTheme="minorHAnsi" w:cstheme="minorBidi"/>
          </w:rPr>
          <w:commentReference w:id="119"/>
        </w:r>
      </w:del>
    </w:p>
    <w:p w14:paraId="0163836D" w14:textId="128B0316" w:rsidR="00052BEE" w:rsidRPr="004C0AF1" w:rsidDel="008A540B" w:rsidRDefault="00052BEE" w:rsidP="00C1488D">
      <w:pPr>
        <w:rPr>
          <w:del w:id="121" w:author="Sean Gordon" w:date="2017-04-05T12:26:00Z"/>
        </w:rPr>
      </w:pPr>
    </w:p>
    <w:p w14:paraId="61B58B64" w14:textId="3F160476" w:rsidR="00052BEE" w:rsidRPr="004C0AF1" w:rsidDel="008A540B" w:rsidRDefault="00052BEE" w:rsidP="00C1488D">
      <w:pPr>
        <w:rPr>
          <w:del w:id="122" w:author="Sean Gordon" w:date="2017-04-05T12:26:00Z"/>
        </w:rPr>
      </w:pPr>
      <w:del w:id="123" w:author="Sean Gordon" w:date="2017-04-05T12:26:00Z">
        <w:r w:rsidRPr="004C0AF1" w:rsidDel="008A540B">
          <w:delText xml:space="preserve">   The conceptual design of the recommen</w:delText>
        </w:r>
        <w:r w:rsidR="00327497" w:rsidRPr="004C0AF1" w:rsidDel="008A540B">
          <w:delText xml:space="preserve">dation allows records in other dialects to be analyzed by the same </w:delText>
        </w:r>
        <w:r w:rsidR="00EF57BB" w:rsidRPr="004C0AF1" w:rsidDel="008A540B">
          <w:delText xml:space="preserve">recommendation. </w:delText>
        </w:r>
        <w:r w:rsidR="0094131C" w:rsidRPr="004C0AF1" w:rsidDel="008A540B">
          <w:delText xml:space="preserve">The blue concept names are concepts that appear in the FGDC recommendation as well. 10 of the 25 concepts in the LTER recommendation are present in the FGDC recommendation. </w:delText>
        </w:r>
        <w:r w:rsidR="00DA7AC5" w:rsidRPr="004C0AF1" w:rsidDel="008A540B">
          <w:delText>Many other concepts are closely related to concepts in the FGDC recommendation, such as Keyword and Spatial Extent. FGDC calls for Theme Keyword and Bounding Box</w:delText>
        </w:r>
        <w:r w:rsidR="0025222E" w:rsidRPr="004C0AF1" w:rsidDel="008A540B">
          <w:delText>.</w:delText>
        </w:r>
      </w:del>
    </w:p>
    <w:p w14:paraId="3D01292E" w14:textId="4AB5E5B4" w:rsidR="00403F63" w:rsidRPr="004C0AF1" w:rsidDel="008A540B" w:rsidRDefault="00403F63" w:rsidP="00C1488D">
      <w:pPr>
        <w:rPr>
          <w:del w:id="124" w:author="Sean Gordon" w:date="2017-04-05T12:26:00Z"/>
        </w:rPr>
      </w:pPr>
    </w:p>
    <w:p w14:paraId="4B7E4FB2" w14:textId="2FE39B8E" w:rsidR="002D5080" w:rsidRPr="004C0AF1" w:rsidDel="008A540B" w:rsidRDefault="002D5080" w:rsidP="00C1488D">
      <w:pPr>
        <w:rPr>
          <w:del w:id="125" w:author="Sean Gordon" w:date="2017-04-05T12:26:00Z"/>
          <w:sz w:val="20"/>
          <w:szCs w:val="20"/>
        </w:rPr>
      </w:pPr>
      <w:del w:id="126" w:author="Sean Gordon" w:date="2017-04-05T12:26:00Z">
        <w:r w:rsidRPr="004C0AF1" w:rsidDel="008A540B">
          <w:rPr>
            <w:sz w:val="20"/>
            <w:szCs w:val="20"/>
          </w:rPr>
          <w:delText>Table 0 - Conceptual description of the recommendations</w:delText>
        </w:r>
      </w:del>
    </w:p>
    <w:tbl>
      <w:tblPr>
        <w:tblStyle w:val="TableGrid"/>
        <w:tblW w:w="0" w:type="auto"/>
        <w:tblLook w:val="04A0" w:firstRow="1" w:lastRow="0" w:firstColumn="1" w:lastColumn="0" w:noHBand="0" w:noVBand="1"/>
      </w:tblPr>
      <w:tblGrid>
        <w:gridCol w:w="2093"/>
        <w:gridCol w:w="1203"/>
        <w:gridCol w:w="6280"/>
      </w:tblGrid>
      <w:tr w:rsidR="004D0295" w:rsidRPr="00E6609A" w:rsidDel="008A540B" w14:paraId="0D30C55A" w14:textId="2C0C0331" w:rsidTr="004D0295">
        <w:trPr>
          <w:del w:id="127" w:author="Sean Gordon" w:date="2017-04-05T12:26:00Z"/>
        </w:trPr>
        <w:tc>
          <w:tcPr>
            <w:tcW w:w="2093" w:type="dxa"/>
          </w:tcPr>
          <w:p w14:paraId="204C7C33" w14:textId="4DD22B2F" w:rsidR="00C1488D" w:rsidRPr="004C0AF1" w:rsidDel="008A540B" w:rsidRDefault="00C1488D" w:rsidP="004F3007">
            <w:pPr>
              <w:rPr>
                <w:del w:id="128" w:author="Sean Gordon" w:date="2017-04-05T12:26:00Z"/>
              </w:rPr>
            </w:pPr>
            <w:del w:id="129" w:author="Sean Gordon" w:date="2017-04-05T12:26:00Z">
              <w:r w:rsidRPr="004C0AF1" w:rsidDel="008A540B">
                <w:delText>Recommendation Level</w:delText>
              </w:r>
            </w:del>
          </w:p>
        </w:tc>
        <w:tc>
          <w:tcPr>
            <w:tcW w:w="1203" w:type="dxa"/>
          </w:tcPr>
          <w:p w14:paraId="314564E7" w14:textId="41125681" w:rsidR="00C1488D" w:rsidRPr="004C0AF1" w:rsidDel="008A540B" w:rsidRDefault="00C1488D" w:rsidP="004F3007">
            <w:pPr>
              <w:jc w:val="center"/>
              <w:rPr>
                <w:del w:id="130" w:author="Sean Gordon" w:date="2017-04-05T12:26:00Z"/>
              </w:rPr>
            </w:pPr>
            <w:del w:id="131" w:author="Sean Gordon" w:date="2017-04-05T12:26:00Z">
              <w:r w:rsidRPr="004C0AF1" w:rsidDel="008A540B">
                <w:delText># Concepts</w:delText>
              </w:r>
            </w:del>
          </w:p>
        </w:tc>
        <w:tc>
          <w:tcPr>
            <w:tcW w:w="6280" w:type="dxa"/>
          </w:tcPr>
          <w:p w14:paraId="4E3CCA7C" w14:textId="66F6FB1A" w:rsidR="00C1488D" w:rsidRPr="004C0AF1" w:rsidDel="008A540B" w:rsidRDefault="00C1488D" w:rsidP="004F3007">
            <w:pPr>
              <w:rPr>
                <w:del w:id="132" w:author="Sean Gordon" w:date="2017-04-05T12:26:00Z"/>
              </w:rPr>
            </w:pPr>
            <w:del w:id="133" w:author="Sean Gordon" w:date="2017-04-05T12:26:00Z">
              <w:r w:rsidRPr="004C0AF1" w:rsidDel="008A540B">
                <w:delText>Concept Titles</w:delText>
              </w:r>
            </w:del>
          </w:p>
        </w:tc>
      </w:tr>
      <w:tr w:rsidR="004D0295" w:rsidRPr="00E6609A" w:rsidDel="008A540B" w14:paraId="62589E32" w14:textId="2C715F21" w:rsidTr="004D0295">
        <w:trPr>
          <w:del w:id="134" w:author="Sean Gordon" w:date="2017-04-05T12:26:00Z"/>
        </w:trPr>
        <w:tc>
          <w:tcPr>
            <w:tcW w:w="2093" w:type="dxa"/>
          </w:tcPr>
          <w:p w14:paraId="230FBA0E" w14:textId="1E52F0B0" w:rsidR="00C1488D" w:rsidRPr="004C0AF1" w:rsidDel="008A540B" w:rsidRDefault="00C1488D" w:rsidP="004F3007">
            <w:pPr>
              <w:rPr>
                <w:del w:id="135" w:author="Sean Gordon" w:date="2017-04-05T12:26:00Z"/>
              </w:rPr>
            </w:pPr>
            <w:del w:id="136" w:author="Sean Gordon" w:date="2017-04-05T12:26:00Z">
              <w:r w:rsidRPr="004C0AF1" w:rsidDel="008A540B">
                <w:delText>Identification</w:delText>
              </w:r>
            </w:del>
          </w:p>
        </w:tc>
        <w:tc>
          <w:tcPr>
            <w:tcW w:w="1203" w:type="dxa"/>
          </w:tcPr>
          <w:p w14:paraId="2D6172F2" w14:textId="61DBEF3E" w:rsidR="00C1488D" w:rsidRPr="004C0AF1" w:rsidDel="008A540B" w:rsidRDefault="00C1488D" w:rsidP="004F3007">
            <w:pPr>
              <w:tabs>
                <w:tab w:val="left" w:pos="402"/>
              </w:tabs>
              <w:jc w:val="center"/>
              <w:rPr>
                <w:del w:id="137" w:author="Sean Gordon" w:date="2017-04-05T12:26:00Z"/>
              </w:rPr>
            </w:pPr>
            <w:del w:id="138" w:author="Sean Gordon" w:date="2017-04-05T12:26:00Z">
              <w:r w:rsidRPr="004C0AF1" w:rsidDel="008A540B">
                <w:delText>11</w:delText>
              </w:r>
            </w:del>
          </w:p>
        </w:tc>
        <w:tc>
          <w:tcPr>
            <w:tcW w:w="6280" w:type="dxa"/>
          </w:tcPr>
          <w:p w14:paraId="0E8368D0" w14:textId="2CB164B6" w:rsidR="00C1488D" w:rsidRPr="004C0AF1" w:rsidDel="008A540B" w:rsidRDefault="00C1488D" w:rsidP="004F3007">
            <w:pPr>
              <w:rPr>
                <w:del w:id="139" w:author="Sean Gordon" w:date="2017-04-05T12:26:00Z"/>
              </w:rPr>
            </w:pPr>
            <w:del w:id="140" w:author="Sean Gordon" w:date="2017-04-05T12:26:00Z">
              <w:r w:rsidRPr="004C0AF1" w:rsidDel="008A540B">
                <w:rPr>
                  <w:rFonts w:eastAsia="Times New Roman"/>
                  <w:color w:val="222426"/>
                </w:rPr>
                <w:delText xml:space="preserve">Resource Identifier, </w:delText>
              </w:r>
              <w:r w:rsidRPr="004C0AF1" w:rsidDel="008A540B">
                <w:rPr>
                  <w:rFonts w:eastAsia="Times New Roman"/>
                  <w:color w:val="5B9BD5" w:themeColor="accent5"/>
                </w:rPr>
                <w:delText>Resource Title</w:delText>
              </w:r>
              <w:r w:rsidRPr="004C0AF1" w:rsidDel="008A540B">
                <w:rPr>
                  <w:rFonts w:eastAsia="Times New Roman"/>
                  <w:color w:val="222426"/>
                </w:rPr>
                <w:delText xml:space="preserve">, </w:delText>
              </w:r>
              <w:r w:rsidRPr="004C0AF1" w:rsidDel="008A540B">
                <w:rPr>
                  <w:rFonts w:eastAsia="Times New Roman"/>
                  <w:color w:val="5B9BD5" w:themeColor="accent5"/>
                </w:rPr>
                <w:delText>Author / Originator</w:delText>
              </w:r>
              <w:r w:rsidRPr="004C0AF1" w:rsidDel="008A540B">
                <w:rPr>
                  <w:rFonts w:eastAsia="Times New Roman"/>
                  <w:color w:val="222426"/>
                </w:rPr>
                <w:delText xml:space="preserve">, </w:delText>
              </w:r>
              <w:r w:rsidRPr="004C0AF1" w:rsidDel="008A540B">
                <w:rPr>
                  <w:rFonts w:eastAsia="Times New Roman"/>
                  <w:color w:val="5B9BD5" w:themeColor="accent5"/>
                </w:rPr>
                <w:delText>Metadata Contact</w:delText>
              </w:r>
              <w:r w:rsidRPr="004C0AF1" w:rsidDel="008A540B">
                <w:rPr>
                  <w:rFonts w:eastAsia="Times New Roman"/>
                  <w:color w:val="222426"/>
                </w:rPr>
                <w:delText xml:space="preserve">, </w:delText>
              </w:r>
              <w:r w:rsidRPr="004C0AF1" w:rsidDel="008A540B">
                <w:rPr>
                  <w:rFonts w:eastAsia="Times New Roman"/>
                  <w:color w:val="5B9BD5" w:themeColor="accent5"/>
                </w:rPr>
                <w:delText>Contributor Name</w:delText>
              </w:r>
              <w:r w:rsidRPr="004C0AF1" w:rsidDel="008A540B">
                <w:rPr>
                  <w:rFonts w:eastAsia="Times New Roman"/>
                  <w:color w:val="222426"/>
                </w:rPr>
                <w:delText xml:space="preserve">, Publisher, </w:delText>
              </w:r>
              <w:r w:rsidRPr="004C0AF1" w:rsidDel="008A540B">
                <w:rPr>
                  <w:rFonts w:eastAsia="Times New Roman"/>
                  <w:color w:val="5B9BD5" w:themeColor="accent5"/>
                </w:rPr>
                <w:delText>Publication Date</w:delText>
              </w:r>
              <w:r w:rsidRPr="004C0AF1" w:rsidDel="008A540B">
                <w:rPr>
                  <w:rFonts w:eastAsia="Times New Roman"/>
                  <w:color w:val="222426"/>
                </w:rPr>
                <w:delText xml:space="preserve">, </w:delText>
              </w:r>
              <w:r w:rsidRPr="004C0AF1" w:rsidDel="008A540B">
                <w:rPr>
                  <w:rFonts w:eastAsia="Times New Roman"/>
                  <w:color w:val="5B9BD5" w:themeColor="accent5"/>
                </w:rPr>
                <w:delText>Resource Contact</w:delText>
              </w:r>
              <w:r w:rsidRPr="004C0AF1" w:rsidDel="008A540B">
                <w:rPr>
                  <w:rFonts w:eastAsia="Times New Roman"/>
                  <w:color w:val="222426"/>
                </w:rPr>
                <w:delText xml:space="preserve">, </w:delText>
              </w:r>
              <w:r w:rsidRPr="004C0AF1" w:rsidDel="008A540B">
                <w:rPr>
                  <w:rFonts w:eastAsia="Times New Roman"/>
                  <w:color w:val="5B9BD5" w:themeColor="accent5"/>
                </w:rPr>
                <w:delText>Abstract</w:delText>
              </w:r>
              <w:r w:rsidRPr="004C0AF1" w:rsidDel="008A540B">
                <w:rPr>
                  <w:rFonts w:eastAsia="Times New Roman"/>
                  <w:color w:val="222426"/>
                </w:rPr>
                <w:delText>, Keyword, Resource Distribution</w:delText>
              </w:r>
            </w:del>
          </w:p>
        </w:tc>
      </w:tr>
      <w:tr w:rsidR="004D0295" w:rsidRPr="005476B4" w:rsidDel="008A540B" w14:paraId="5E094E44" w14:textId="366539EA" w:rsidTr="004D0295">
        <w:trPr>
          <w:del w:id="141" w:author="Sean Gordon" w:date="2017-04-05T12:26:00Z"/>
        </w:trPr>
        <w:tc>
          <w:tcPr>
            <w:tcW w:w="2093" w:type="dxa"/>
          </w:tcPr>
          <w:p w14:paraId="7CB9CB90" w14:textId="09D87BA3" w:rsidR="00C1488D" w:rsidRPr="004C0AF1" w:rsidDel="008A540B" w:rsidRDefault="00C1488D" w:rsidP="004F3007">
            <w:pPr>
              <w:rPr>
                <w:del w:id="142" w:author="Sean Gordon" w:date="2017-04-05T12:26:00Z"/>
              </w:rPr>
            </w:pPr>
            <w:del w:id="143" w:author="Sean Gordon" w:date="2017-04-05T12:26:00Z">
              <w:r w:rsidRPr="004C0AF1" w:rsidDel="008A540B">
                <w:delText>Discovery</w:delText>
              </w:r>
            </w:del>
          </w:p>
        </w:tc>
        <w:tc>
          <w:tcPr>
            <w:tcW w:w="1203" w:type="dxa"/>
          </w:tcPr>
          <w:p w14:paraId="7EC346A0" w14:textId="4D11AC23" w:rsidR="00C1488D" w:rsidRPr="004C0AF1" w:rsidDel="008A540B" w:rsidRDefault="00C1488D" w:rsidP="004F3007">
            <w:pPr>
              <w:jc w:val="center"/>
              <w:rPr>
                <w:del w:id="144" w:author="Sean Gordon" w:date="2017-04-05T12:26:00Z"/>
              </w:rPr>
            </w:pPr>
            <w:del w:id="145" w:author="Sean Gordon" w:date="2017-04-05T12:26:00Z">
              <w:r w:rsidRPr="004C0AF1" w:rsidDel="008A540B">
                <w:delText>4</w:delText>
              </w:r>
            </w:del>
          </w:p>
        </w:tc>
        <w:tc>
          <w:tcPr>
            <w:tcW w:w="6280" w:type="dxa"/>
          </w:tcPr>
          <w:p w14:paraId="247956F2" w14:textId="4DF47625" w:rsidR="00C1488D" w:rsidRPr="004C0AF1" w:rsidDel="008A540B" w:rsidRDefault="00C1488D" w:rsidP="004F3007">
            <w:pPr>
              <w:rPr>
                <w:del w:id="146" w:author="Sean Gordon" w:date="2017-04-05T12:26:00Z"/>
              </w:rPr>
            </w:pPr>
            <w:del w:id="147" w:author="Sean Gordon" w:date="2017-04-05T12:26:00Z">
              <w:r w:rsidRPr="004C0AF1" w:rsidDel="008A540B">
                <w:rPr>
                  <w:rFonts w:eastAsia="Times New Roman"/>
                  <w:color w:val="222426"/>
                </w:rPr>
                <w:delText xml:space="preserve">Spatial Extent, Taxonomic Extent, </w:delText>
              </w:r>
              <w:r w:rsidRPr="004C0AF1" w:rsidDel="008A540B">
                <w:rPr>
                  <w:rFonts w:eastAsia="Times New Roman"/>
                  <w:color w:val="5B9BD5" w:themeColor="accent5"/>
                </w:rPr>
                <w:delText>Temporal Extent</w:delText>
              </w:r>
              <w:r w:rsidRPr="004C0AF1" w:rsidDel="008A540B">
                <w:rPr>
                  <w:rFonts w:eastAsia="Times New Roman"/>
                  <w:color w:val="222426"/>
                </w:rPr>
                <w:delText>, Maintenance</w:delText>
              </w:r>
            </w:del>
          </w:p>
        </w:tc>
      </w:tr>
      <w:tr w:rsidR="004D0295" w:rsidRPr="00E6609A" w:rsidDel="008A540B" w14:paraId="716B6FD8" w14:textId="4B2AA00D" w:rsidTr="004D0295">
        <w:trPr>
          <w:del w:id="148" w:author="Sean Gordon" w:date="2017-04-05T12:26:00Z"/>
        </w:trPr>
        <w:tc>
          <w:tcPr>
            <w:tcW w:w="2093" w:type="dxa"/>
          </w:tcPr>
          <w:p w14:paraId="260C6411" w14:textId="1058D413" w:rsidR="00C1488D" w:rsidRPr="004C0AF1" w:rsidDel="008A540B" w:rsidRDefault="00C1488D" w:rsidP="004F3007">
            <w:pPr>
              <w:rPr>
                <w:del w:id="149" w:author="Sean Gordon" w:date="2017-04-05T12:26:00Z"/>
              </w:rPr>
            </w:pPr>
            <w:del w:id="150" w:author="Sean Gordon" w:date="2017-04-05T12:26:00Z">
              <w:r w:rsidRPr="004C0AF1" w:rsidDel="008A540B">
                <w:delText>Evaluation</w:delText>
              </w:r>
            </w:del>
          </w:p>
        </w:tc>
        <w:tc>
          <w:tcPr>
            <w:tcW w:w="1203" w:type="dxa"/>
          </w:tcPr>
          <w:p w14:paraId="4467A017" w14:textId="57890B5A" w:rsidR="00C1488D" w:rsidRPr="004C0AF1" w:rsidDel="008A540B" w:rsidRDefault="00C1488D" w:rsidP="004F3007">
            <w:pPr>
              <w:jc w:val="center"/>
              <w:rPr>
                <w:del w:id="151" w:author="Sean Gordon" w:date="2017-04-05T12:26:00Z"/>
              </w:rPr>
            </w:pPr>
            <w:del w:id="152" w:author="Sean Gordon" w:date="2017-04-05T12:26:00Z">
              <w:r w:rsidRPr="004C0AF1" w:rsidDel="008A540B">
                <w:delText>5</w:delText>
              </w:r>
            </w:del>
          </w:p>
        </w:tc>
        <w:tc>
          <w:tcPr>
            <w:tcW w:w="6280" w:type="dxa"/>
          </w:tcPr>
          <w:p w14:paraId="567569DF" w14:textId="155A7AED" w:rsidR="00C1488D" w:rsidRPr="004C0AF1" w:rsidDel="008A540B" w:rsidRDefault="00C1488D" w:rsidP="004F3007">
            <w:pPr>
              <w:rPr>
                <w:del w:id="153" w:author="Sean Gordon" w:date="2017-04-05T12:26:00Z"/>
              </w:rPr>
            </w:pPr>
            <w:del w:id="154" w:author="Sean Gordon" w:date="2017-04-05T12:26:00Z">
              <w:r w:rsidRPr="004C0AF1" w:rsidDel="008A540B">
                <w:rPr>
                  <w:rFonts w:eastAsia="Times New Roman"/>
                  <w:color w:val="5B9BD5" w:themeColor="accent5"/>
                </w:rPr>
                <w:delText>Resource Use Constraints</w:delText>
              </w:r>
              <w:r w:rsidRPr="004C0AF1" w:rsidDel="008A540B">
                <w:rPr>
                  <w:rFonts w:eastAsia="Times New Roman"/>
                  <w:color w:val="222426"/>
                </w:rPr>
                <w:delText>, Process Step, Project Description, Entity Type Definition, Attribute Definition</w:delText>
              </w:r>
            </w:del>
          </w:p>
        </w:tc>
      </w:tr>
      <w:tr w:rsidR="004D0295" w:rsidRPr="00E6609A" w:rsidDel="008A540B" w14:paraId="77AC90F9" w14:textId="45D79D39" w:rsidTr="004D0295">
        <w:trPr>
          <w:del w:id="155" w:author="Sean Gordon" w:date="2017-04-05T12:26:00Z"/>
        </w:trPr>
        <w:tc>
          <w:tcPr>
            <w:tcW w:w="2093" w:type="dxa"/>
          </w:tcPr>
          <w:p w14:paraId="41AE9785" w14:textId="7FFD2F7D" w:rsidR="00C1488D" w:rsidRPr="004C0AF1" w:rsidDel="008A540B" w:rsidRDefault="00C1488D" w:rsidP="004F3007">
            <w:pPr>
              <w:rPr>
                <w:del w:id="156" w:author="Sean Gordon" w:date="2017-04-05T12:26:00Z"/>
              </w:rPr>
            </w:pPr>
            <w:del w:id="157" w:author="Sean Gordon" w:date="2017-04-05T12:26:00Z">
              <w:r w:rsidRPr="004C0AF1" w:rsidDel="008A540B">
                <w:delText>Access</w:delText>
              </w:r>
            </w:del>
          </w:p>
        </w:tc>
        <w:tc>
          <w:tcPr>
            <w:tcW w:w="1203" w:type="dxa"/>
          </w:tcPr>
          <w:p w14:paraId="61F7B270" w14:textId="23C52769" w:rsidR="00C1488D" w:rsidRPr="004C0AF1" w:rsidDel="008A540B" w:rsidRDefault="00C1488D" w:rsidP="004F3007">
            <w:pPr>
              <w:jc w:val="center"/>
              <w:rPr>
                <w:del w:id="158" w:author="Sean Gordon" w:date="2017-04-05T12:26:00Z"/>
              </w:rPr>
            </w:pPr>
            <w:del w:id="159" w:author="Sean Gordon" w:date="2017-04-05T12:26:00Z">
              <w:r w:rsidRPr="004C0AF1" w:rsidDel="008A540B">
                <w:delText>2</w:delText>
              </w:r>
            </w:del>
          </w:p>
        </w:tc>
        <w:tc>
          <w:tcPr>
            <w:tcW w:w="6280" w:type="dxa"/>
          </w:tcPr>
          <w:p w14:paraId="76856CD1" w14:textId="6FC07865" w:rsidR="00C1488D" w:rsidRPr="004C0AF1" w:rsidDel="008A540B" w:rsidRDefault="00C1488D" w:rsidP="004F3007">
            <w:pPr>
              <w:rPr>
                <w:del w:id="160" w:author="Sean Gordon" w:date="2017-04-05T12:26:00Z"/>
                <w:rFonts w:eastAsia="Times New Roman"/>
                <w:color w:val="222426"/>
              </w:rPr>
            </w:pPr>
            <w:del w:id="161" w:author="Sean Gordon" w:date="2017-04-05T12:26:00Z">
              <w:r w:rsidRPr="004C0AF1" w:rsidDel="008A540B">
                <w:rPr>
                  <w:rFonts w:eastAsia="Times New Roman"/>
                  <w:color w:val="5B9BD5" w:themeColor="accent5"/>
                </w:rPr>
                <w:delText>Resource Access Constraints</w:delText>
              </w:r>
              <w:r w:rsidRPr="004C0AF1" w:rsidDel="008A540B">
                <w:rPr>
                  <w:rFonts w:eastAsia="Times New Roman"/>
                  <w:color w:val="222426"/>
                </w:rPr>
                <w:delText xml:space="preserve">, Resource Format </w:delText>
              </w:r>
            </w:del>
          </w:p>
        </w:tc>
      </w:tr>
      <w:tr w:rsidR="004D0295" w:rsidRPr="005476B4" w:rsidDel="008A540B" w14:paraId="1B7650C2" w14:textId="2F74AB22" w:rsidTr="004D0295">
        <w:trPr>
          <w:del w:id="162" w:author="Sean Gordon" w:date="2017-04-05T12:26:00Z"/>
        </w:trPr>
        <w:tc>
          <w:tcPr>
            <w:tcW w:w="2093" w:type="dxa"/>
          </w:tcPr>
          <w:p w14:paraId="324294D2" w14:textId="46236ED8" w:rsidR="00C1488D" w:rsidRPr="004C0AF1" w:rsidDel="008A540B" w:rsidRDefault="00C1488D" w:rsidP="004F3007">
            <w:pPr>
              <w:rPr>
                <w:del w:id="163" w:author="Sean Gordon" w:date="2017-04-05T12:26:00Z"/>
              </w:rPr>
            </w:pPr>
            <w:del w:id="164" w:author="Sean Gordon" w:date="2017-04-05T12:26:00Z">
              <w:r w:rsidRPr="004C0AF1" w:rsidDel="008A540B">
                <w:delText>Integration</w:delText>
              </w:r>
            </w:del>
          </w:p>
        </w:tc>
        <w:tc>
          <w:tcPr>
            <w:tcW w:w="1203" w:type="dxa"/>
          </w:tcPr>
          <w:p w14:paraId="3F541993" w14:textId="7B4AF079" w:rsidR="00C1488D" w:rsidRPr="004C0AF1" w:rsidDel="008A540B" w:rsidRDefault="00C1488D" w:rsidP="004F3007">
            <w:pPr>
              <w:jc w:val="center"/>
              <w:rPr>
                <w:del w:id="165" w:author="Sean Gordon" w:date="2017-04-05T12:26:00Z"/>
              </w:rPr>
            </w:pPr>
            <w:del w:id="166" w:author="Sean Gordon" w:date="2017-04-05T12:26:00Z">
              <w:r w:rsidRPr="004C0AF1" w:rsidDel="008A540B">
                <w:delText>3</w:delText>
              </w:r>
            </w:del>
          </w:p>
        </w:tc>
        <w:tc>
          <w:tcPr>
            <w:tcW w:w="6280" w:type="dxa"/>
          </w:tcPr>
          <w:p w14:paraId="1865FBB7" w14:textId="32E8FE68" w:rsidR="00C1488D" w:rsidRPr="004C0AF1" w:rsidDel="008A540B" w:rsidRDefault="00C1488D" w:rsidP="004F3007">
            <w:pPr>
              <w:rPr>
                <w:del w:id="167" w:author="Sean Gordon" w:date="2017-04-05T12:26:00Z"/>
              </w:rPr>
            </w:pPr>
            <w:del w:id="168" w:author="Sean Gordon" w:date="2017-04-05T12:26:00Z">
              <w:r w:rsidRPr="004C0AF1" w:rsidDel="008A540B">
                <w:rPr>
                  <w:rFonts w:eastAsia="Times New Roman"/>
                  <w:color w:val="222426"/>
                </w:rPr>
                <w:delText>Attribute List, Attribute Constraints, Resource Quality Description</w:delText>
              </w:r>
            </w:del>
          </w:p>
        </w:tc>
      </w:tr>
    </w:tbl>
    <w:p w14:paraId="2504DB93" w14:textId="29D5F88A" w:rsidR="00C1488D" w:rsidRPr="004C0AF1" w:rsidDel="008A540B" w:rsidRDefault="00C1488D" w:rsidP="00C1488D">
      <w:pPr>
        <w:rPr>
          <w:del w:id="169" w:author="Sean Gordon" w:date="2017-04-05T12:26:00Z"/>
        </w:rPr>
      </w:pPr>
    </w:p>
    <w:p w14:paraId="09091898" w14:textId="1F19C6D9" w:rsidR="00403F63" w:rsidRPr="00403F63" w:rsidDel="008A540B" w:rsidRDefault="00C1488D" w:rsidP="00403F63">
      <w:pPr>
        <w:pStyle w:val="Heading2"/>
        <w:rPr>
          <w:del w:id="170" w:author="Sean Gordon" w:date="2017-04-05T12:26:00Z"/>
        </w:rPr>
      </w:pPr>
      <w:del w:id="171" w:author="Sean Gordon" w:date="2017-04-05T12:26:00Z">
        <w:r w:rsidRPr="004C0AF1" w:rsidDel="008A540B">
          <w:rPr>
            <w:b w:val="0"/>
          </w:rPr>
          <w:delText xml:space="preserve">Comparison of DataONE dialects and </w:delText>
        </w:r>
        <w:r w:rsidR="004D0295" w:rsidRPr="004C0AF1" w:rsidDel="008A540B">
          <w:rPr>
            <w:b w:val="0"/>
          </w:rPr>
          <w:delText>the LTER Recommendation</w:delText>
        </w:r>
      </w:del>
    </w:p>
    <w:p w14:paraId="1AA10D9E" w14:textId="43D2B1DC" w:rsidR="007121FD" w:rsidRPr="004C0AF1" w:rsidDel="008A540B" w:rsidRDefault="007121FD" w:rsidP="00C1488D">
      <w:pPr>
        <w:rPr>
          <w:del w:id="172" w:author="Sean Gordon" w:date="2017-04-05T12:26:00Z"/>
          <w:rFonts w:eastAsia="Book Antiqua" w:cs="Book Antiqua"/>
        </w:rPr>
      </w:pPr>
      <w:del w:id="173" w:author="Sean Gordon" w:date="2017-04-05T12:26:00Z">
        <w:r w:rsidRPr="004C0AF1" w:rsidDel="008A540B">
          <w:rPr>
            <w:rFonts w:eastAsia="Book Antiqua" w:cs="Book Antiqua"/>
          </w:rPr>
          <w:delText xml:space="preserve"> </w:delText>
        </w:r>
        <w:r w:rsidR="00886DB0" w:rsidRPr="004C0AF1" w:rsidDel="008A540B">
          <w:rPr>
            <w:rFonts w:eastAsia="Book Antiqua" w:cs="Book Antiqua"/>
          </w:rPr>
          <w:delText xml:space="preserve">   </w:delText>
        </w:r>
        <w:r w:rsidR="004D0295" w:rsidRPr="004C0AF1" w:rsidDel="008A540B">
          <w:rPr>
            <w:rFonts w:eastAsia="Book Antiqua" w:cs="Book Antiqua"/>
          </w:rPr>
          <w:delText>Each level</w:delText>
        </w:r>
        <w:r w:rsidR="00886DB0" w:rsidRPr="004C0AF1" w:rsidDel="008A540B">
          <w:rPr>
            <w:rFonts w:eastAsia="Book Antiqua" w:cs="Book Antiqua"/>
          </w:rPr>
          <w:delText xml:space="preserve"> of the LTER recommendation</w:delText>
        </w:r>
        <w:r w:rsidR="001758B0" w:rsidRPr="004C0AF1" w:rsidDel="008A540B">
          <w:rPr>
            <w:rFonts w:eastAsia="Book Antiqua" w:cs="Book Antiqua"/>
          </w:rPr>
          <w:delText xml:space="preserve"> contains</w:delText>
        </w:r>
        <w:r w:rsidR="004D0295" w:rsidRPr="004C0AF1" w:rsidDel="008A540B">
          <w:rPr>
            <w:rFonts w:eastAsia="Book Antiqua" w:cs="Book Antiqua"/>
          </w:rPr>
          <w:delText xml:space="preserve"> metadata concepts needed for that documentation use case.</w:delText>
        </w:r>
        <w:r w:rsidR="00F13FEB" w:rsidRPr="004C0AF1" w:rsidDel="008A540B">
          <w:rPr>
            <w:rFonts w:eastAsia="Book Antiqua" w:cs="Book Antiqua"/>
          </w:rPr>
          <w:delText xml:space="preserve"> As you can see in the chart below, EML contains every concept in each of these levels while CSDGM is missing one concept in each level except for Access. </w:delText>
        </w:r>
        <w:r w:rsidRPr="004C0AF1" w:rsidDel="008A540B">
          <w:rPr>
            <w:rFonts w:eastAsia="Book Antiqua" w:cs="Book Antiqua"/>
          </w:rPr>
          <w:delText xml:space="preserve">This means that </w:delText>
        </w:r>
        <w:r w:rsidR="003135BB" w:rsidRPr="004C0AF1" w:rsidDel="008A540B">
          <w:rPr>
            <w:rFonts w:eastAsia="Book Antiqua" w:cs="Book Antiqua"/>
          </w:rPr>
          <w:delText>a record at the CSDGM dialect maximum will never contain</w:delText>
        </w:r>
        <w:r w:rsidRPr="004C0AF1" w:rsidDel="008A540B">
          <w:rPr>
            <w:rFonts w:eastAsia="Book Antiqua" w:cs="Book Antiqua"/>
          </w:rPr>
          <w:delText xml:space="preserve"> </w:delText>
        </w:r>
        <w:r w:rsidR="00F37E6A" w:rsidRPr="004C0AF1" w:rsidDel="008A540B">
          <w:rPr>
            <w:rFonts w:eastAsia="Book Antiqua" w:cs="Book Antiqua"/>
          </w:rPr>
          <w:delText>all</w:delText>
        </w:r>
        <w:r w:rsidRPr="004C0AF1" w:rsidDel="008A540B">
          <w:rPr>
            <w:rFonts w:eastAsia="Book Antiqua" w:cs="Book Antiqua"/>
          </w:rPr>
          <w:delText xml:space="preserve"> the concepts in any of the </w:delText>
        </w:r>
        <w:r w:rsidR="001758B0" w:rsidRPr="004C0AF1" w:rsidDel="008A540B">
          <w:rPr>
            <w:rFonts w:eastAsia="Book Antiqua" w:cs="Book Antiqua"/>
          </w:rPr>
          <w:delText xml:space="preserve">levels </w:delText>
        </w:r>
        <w:r w:rsidRPr="004C0AF1" w:rsidDel="008A540B">
          <w:rPr>
            <w:rFonts w:eastAsia="Book Antiqua" w:cs="Book Antiqua"/>
          </w:rPr>
          <w:delText>except for access.</w:delText>
        </w:r>
        <w:r w:rsidR="003135BB" w:rsidRPr="004C0AF1" w:rsidDel="008A540B">
          <w:rPr>
            <w:rFonts w:eastAsia="Book Antiqua" w:cs="Book Antiqua"/>
          </w:rPr>
          <w:delText xml:space="preserve"> CSDGM records can only be complete with respe</w:delText>
        </w:r>
        <w:r w:rsidR="001758B0" w:rsidRPr="004C0AF1" w:rsidDel="008A540B">
          <w:rPr>
            <w:rFonts w:eastAsia="Book Antiqua" w:cs="Book Antiqua"/>
          </w:rPr>
          <w:delText>ct to the CSDGM dialect maximum.</w:delText>
        </w:r>
        <w:r w:rsidR="003135BB" w:rsidRPr="004C0AF1" w:rsidDel="008A540B">
          <w:rPr>
            <w:rFonts w:eastAsia="Book Antiqua" w:cs="Book Antiqua"/>
          </w:rPr>
          <w:delText xml:space="preserve"> CSDGM records will never be complete because there are concepts the dialect doesn’t contain.</w:delText>
        </w:r>
        <w:r w:rsidRPr="004C0AF1" w:rsidDel="008A540B">
          <w:rPr>
            <w:rFonts w:eastAsia="Book Antiqua" w:cs="Book Antiqua"/>
          </w:rPr>
          <w:delText xml:space="preserve"> The </w:delText>
        </w:r>
        <w:r w:rsidRPr="004C0AF1" w:rsidDel="008A540B">
          <w:rPr>
            <w:rFonts w:eastAsia="Book Antiqua" w:cs="Book Antiqua"/>
            <w:i/>
          </w:rPr>
          <w:delText>dialect maximum</w:delText>
        </w:r>
        <w:r w:rsidRPr="004C0AF1" w:rsidDel="008A540B">
          <w:rPr>
            <w:rFonts w:eastAsia="Book Antiqua" w:cs="Book Antiqua"/>
          </w:rPr>
          <w:delText xml:space="preserve"> is the number of concepts from a recommendation that a dialect contains. For example Mercury and BDP are other dialects in DataONE that extend CSDGM to contain </w:delText>
        </w:r>
        <w:r w:rsidR="00B71C33" w:rsidRPr="004C0AF1" w:rsidDel="008A540B">
          <w:rPr>
            <w:rFonts w:eastAsia="Book Antiqua" w:cs="Book Antiqua"/>
          </w:rPr>
          <w:delText>taxonomic</w:delText>
        </w:r>
        <w:r w:rsidRPr="004C0AF1" w:rsidDel="008A540B">
          <w:rPr>
            <w:rFonts w:eastAsia="Book Antiqua" w:cs="Book Antiqua"/>
          </w:rPr>
          <w:delText xml:space="preserve"> information in the case of BDP, or an identifier for the resource in Mercury’s case. In these cases, organizations have extended CSDGM when it did not contain the concepts they needed to describe in their metadata. The dialect maximum for BDP in the Discovery level of the LTER Recommendation is the same as the </w:delText>
        </w:r>
        <w:r w:rsidRPr="004C0AF1" w:rsidDel="008A540B">
          <w:rPr>
            <w:rFonts w:eastAsia="Book Antiqua" w:cs="Book Antiqua"/>
            <w:i/>
          </w:rPr>
          <w:delText>recommendation maximum</w:delText>
        </w:r>
        <w:r w:rsidRPr="004C0AF1" w:rsidDel="008A540B">
          <w:rPr>
            <w:rFonts w:eastAsia="Book Antiqua" w:cs="Book Antiqua"/>
          </w:rPr>
          <w:delText xml:space="preserve">, or count of concepts in a recommendation level. </w:delText>
        </w:r>
      </w:del>
    </w:p>
    <w:p w14:paraId="3FA0D476" w14:textId="04FE1087" w:rsidR="00403F63" w:rsidRPr="004C0AF1" w:rsidDel="008A540B" w:rsidRDefault="00403F63" w:rsidP="00C1488D">
      <w:pPr>
        <w:rPr>
          <w:del w:id="174" w:author="Sean Gordon" w:date="2017-04-05T12:26:00Z"/>
          <w:rFonts w:eastAsia="Book Antiqua" w:cs="Book Antiqua"/>
        </w:rPr>
      </w:pPr>
    </w:p>
    <w:p w14:paraId="2AEFC292" w14:textId="59BB24FF" w:rsidR="004108AB" w:rsidRPr="00790EB8" w:rsidRDefault="00C1488D">
      <w:pPr>
        <w:pStyle w:val="Heading3"/>
        <w:rPr>
          <w:ins w:id="175" w:author="Sean Gordon" w:date="2017-04-05T12:26:00Z"/>
        </w:rPr>
        <w:pPrChange w:id="176" w:author="Ted Habermann" w:date="2017-04-07T10:29:00Z">
          <w:pPr>
            <w:pStyle w:val="Heading2"/>
          </w:pPr>
        </w:pPrChange>
      </w:pPr>
      <w:del w:id="177" w:author="Sean Gordon" w:date="2017-04-05T12:26:00Z">
        <w:r w:rsidRPr="00335B55" w:rsidDel="008A540B">
          <w:rPr>
            <w:noProof/>
          </w:rPr>
          <w:drawing>
            <wp:inline distT="0" distB="0" distL="0" distR="0" wp14:anchorId="20B25DE3" wp14:editId="484B13C1">
              <wp:extent cx="5943600" cy="3992992"/>
              <wp:effectExtent l="0" t="0" r="0" b="203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del>
      <w:ins w:id="178" w:author="Sean Gordon" w:date="2017-04-05T12:26:00Z">
        <w:del w:id="179" w:author="Ted Habermann" w:date="2017-04-07T10:28:00Z">
          <w:r w:rsidR="004108AB" w:rsidRPr="00790EB8" w:rsidDel="00FF23CE">
            <w:delText xml:space="preserve"> </w:delText>
          </w:r>
        </w:del>
        <w:bookmarkStart w:id="180" w:name="_Toc479340667"/>
        <w:bookmarkStart w:id="181" w:name="_Toc482694759"/>
        <w:r w:rsidR="004108AB" w:rsidRPr="00790EB8">
          <w:t>The LTER Recommendation</w:t>
        </w:r>
        <w:bookmarkEnd w:id="180"/>
        <w:bookmarkEnd w:id="181"/>
      </w:ins>
    </w:p>
    <w:p w14:paraId="7DFC47EB" w14:textId="5EDBDE65" w:rsidR="00336680" w:rsidRPr="004C0AF1" w:rsidRDefault="006E0D63" w:rsidP="6FEEB7FB">
      <w:pPr>
        <w:rPr>
          <w:rFonts w:eastAsia="Times New Roman"/>
        </w:rPr>
      </w:pPr>
      <w:r>
        <w:tab/>
      </w:r>
      <w:ins w:id="182" w:author="Sean Gordon" w:date="2017-04-05T12:26:00Z">
        <w:r w:rsidR="004108AB" w:rsidRPr="00E6609A">
          <w:t>As the ecological research community gained experience with EML, it became clear that</w:t>
        </w:r>
        <w:r w:rsidR="004108AB">
          <w:t xml:space="preserve"> many</w:t>
        </w:r>
        <w:r w:rsidR="004108AB" w:rsidRPr="00E6609A">
          <w:t xml:space="preserve"> metadata records were not complete or consistent enough to serve important community requirements. To address this problem, a group of LTER metadata experts developed a set of recommendations to help guide the creation </w:t>
        </w:r>
        <w:r w:rsidR="004108AB">
          <w:t xml:space="preserve">and improvement </w:t>
        </w:r>
        <w:r w:rsidR="004108AB" w:rsidRPr="00E6609A">
          <w:t xml:space="preserve">of </w:t>
        </w:r>
        <w:r w:rsidR="004108AB">
          <w:t xml:space="preserve">EML metadata </w:t>
        </w:r>
        <w:r w:rsidR="004108AB" w:rsidRPr="00E6609A">
          <w:t>r</w:t>
        </w:r>
        <w:r w:rsidR="007C1655">
          <w:t>ecords (</w:t>
        </w:r>
      </w:ins>
      <w:ins w:id="183" w:author="Sean Gordon" w:date="2017-04-07T08:38:00Z">
        <w:r w:rsidR="007C1655">
          <w:rPr>
            <w:rFonts w:eastAsia="Times New Roman"/>
          </w:rPr>
          <w:t>EML Best Practices for LTER Sites</w:t>
        </w:r>
      </w:ins>
      <w:ins w:id="184" w:author="Sean Gordon" w:date="2017-04-05T12:26:00Z">
        <w:r w:rsidR="007C1655">
          <w:t xml:space="preserve">, </w:t>
        </w:r>
      </w:ins>
      <w:ins w:id="185" w:author="Sean Gordon" w:date="2017-04-07T08:37:00Z">
        <w:r w:rsidR="007C1655">
          <w:t>2004</w:t>
        </w:r>
      </w:ins>
      <w:ins w:id="186" w:author="Sean Gordon" w:date="2017-04-05T12:26:00Z">
        <w:r w:rsidR="004108AB" w:rsidRPr="00E6609A">
          <w:t>).</w:t>
        </w:r>
        <w:r w:rsidR="004108AB">
          <w:t xml:space="preserve"> The </w:t>
        </w:r>
        <w:r w:rsidR="004108AB" w:rsidRPr="00E6609A">
          <w:t>LTER recommendation</w:t>
        </w:r>
        <w:r w:rsidR="004108AB">
          <w:t xml:space="preserve"> includes</w:t>
        </w:r>
        <w:r w:rsidR="004108AB" w:rsidRPr="00E6609A">
          <w:t xml:space="preserve"> </w:t>
        </w:r>
        <w:r w:rsidR="004108AB">
          <w:t>five levels</w:t>
        </w:r>
        <w:r w:rsidR="004108AB" w:rsidRPr="00E6609A">
          <w:t>: Identification, Discovery, Evaluation, Access, and Integration</w:t>
        </w:r>
        <w:r w:rsidR="004108AB">
          <w:t>, each of which</w:t>
        </w:r>
        <w:r w:rsidR="004108AB" w:rsidRPr="00E6609A">
          <w:t xml:space="preserve"> recommend</w:t>
        </w:r>
        <w:r w:rsidR="004108AB">
          <w:t>s</w:t>
        </w:r>
        <w:r w:rsidR="004108AB" w:rsidRPr="00E6609A">
          <w:t xml:space="preserve"> specific </w:t>
        </w:r>
        <w:r w:rsidR="004108AB">
          <w:t>elements de</w:t>
        </w:r>
        <w:r w:rsidR="004108AB" w:rsidRPr="00E6609A">
          <w:t>signed to provide information about the dataset for a specific use case</w:t>
        </w:r>
        <w:r w:rsidR="004108AB">
          <w:t>, or need.</w:t>
        </w:r>
      </w:ins>
      <w:ins w:id="187" w:author="Sean Gordon" w:date="2017-04-07T08:29:00Z">
        <w:r w:rsidR="00E0414B">
          <w:t xml:space="preserve"> </w:t>
        </w:r>
      </w:ins>
      <w:ins w:id="188" w:author="Sean Gordon" w:date="2017-04-07T08:30:00Z">
        <w:r w:rsidR="00F810E3">
          <w:t>The descriptions below are</w:t>
        </w:r>
      </w:ins>
      <w:ins w:id="189" w:author="Sean Gordon" w:date="2017-04-07T08:38:00Z">
        <w:r w:rsidR="007C1655">
          <w:t xml:space="preserve"> directly</w:t>
        </w:r>
      </w:ins>
      <w:ins w:id="190" w:author="Sean Gordon" w:date="2017-04-07T08:30:00Z">
        <w:r w:rsidR="00F810E3">
          <w:t xml:space="preserve"> from the recommendation</w:t>
        </w:r>
      </w:ins>
      <w:ins w:id="191" w:author="Sean Gordon" w:date="2017-04-07T08:38:00Z">
        <w:r w:rsidR="007C1655">
          <w:t>.</w:t>
        </w:r>
      </w:ins>
      <w:ins w:id="192" w:author="Sean Gordon" w:date="2017-04-07T08:37:00Z">
        <w:r w:rsidR="007C1655">
          <w:t xml:space="preserve"> </w:t>
        </w:r>
      </w:ins>
    </w:p>
    <w:p w14:paraId="2ABDC2A0" w14:textId="42802C31" w:rsidR="00336680" w:rsidRDefault="00336680" w:rsidP="6FEEB7FB">
      <w:pPr>
        <w:pStyle w:val="NormalWeb"/>
        <w:rPr>
          <w:color w:val="000000" w:themeColor="text1"/>
        </w:rPr>
      </w:pPr>
      <w:ins w:id="193" w:author="Sean Gordon" w:date="2017-04-06T17:06:00Z">
        <w:r w:rsidRPr="6FEEB7FB">
          <w:rPr>
            <w:b/>
            <w:bCs/>
            <w:color w:val="000000"/>
            <w:rPrChange w:id="194" w:author="Ted Habermann" w:date="2017-04-07T10:47:00Z">
              <w:rPr>
                <w:color w:val="000000"/>
              </w:rPr>
            </w:rPrChange>
          </w:rPr>
          <w:t>Identification</w:t>
        </w:r>
      </w:ins>
      <w:ins w:id="195" w:author="Sean Gordon" w:date="2017-04-06T17:07:00Z">
        <w:r w:rsidRPr="6FEEB7FB">
          <w:rPr>
            <w:b/>
            <w:bCs/>
            <w:color w:val="000000"/>
            <w:rPrChange w:id="196" w:author="Ted Habermann" w:date="2017-04-07T10:47:00Z">
              <w:rPr>
                <w:color w:val="000000"/>
              </w:rPr>
            </w:rPrChange>
          </w:rPr>
          <w:t xml:space="preserve"> level</w:t>
        </w:r>
        <w:r>
          <w:rPr>
            <w:color w:val="000000"/>
          </w:rPr>
          <w:t xml:space="preserve"> metadata is the</w:t>
        </w:r>
      </w:ins>
      <w:ins w:id="197" w:author="Sean Gordon" w:date="2017-04-06T17:06:00Z">
        <w:r>
          <w:rPr>
            <w:color w:val="000000"/>
          </w:rPr>
          <w:t xml:space="preserve"> </w:t>
        </w:r>
      </w:ins>
      <w:ins w:id="198" w:author="Sean Gordon" w:date="2017-04-06T17:07:00Z">
        <w:r>
          <w:rPr>
            <w:color w:val="000000"/>
          </w:rPr>
          <w:t>m</w:t>
        </w:r>
      </w:ins>
      <w:ins w:id="199" w:author="Sean Gordon" w:date="2017-04-06T17:06:00Z">
        <w:r w:rsidRPr="00A73BC8">
          <w:rPr>
            <w:color w:val="000000"/>
          </w:rPr>
          <w:t>inimum content for adequate data set discovery in a general cataloging system or repository</w:t>
        </w:r>
      </w:ins>
      <w:ins w:id="200" w:author="Ted Habermann" w:date="2017-04-07T10:30:00Z">
        <w:r w:rsidR="00FF23CE" w:rsidRPr="004C0AF1">
          <w:rPr>
            <w:color w:val="000000"/>
          </w:rPr>
          <w:t>.</w:t>
        </w:r>
      </w:ins>
    </w:p>
    <w:p w14:paraId="4CE04439" w14:textId="77777777" w:rsidR="00336680" w:rsidRDefault="00336680" w:rsidP="732CAC2F">
      <w:pPr>
        <w:pStyle w:val="NormalWeb"/>
        <w:rPr>
          <w:color w:val="000000" w:themeColor="text1"/>
        </w:rPr>
      </w:pPr>
      <w:ins w:id="201" w:author="Sean Gordon" w:date="2017-04-06T17:06:00Z">
        <w:r w:rsidRPr="6FEEB7FB">
          <w:rPr>
            <w:b/>
            <w:bCs/>
            <w:color w:val="000000"/>
            <w:rPrChange w:id="202" w:author="Ted Habermann" w:date="2017-04-07T10:47:00Z">
              <w:rPr>
                <w:color w:val="000000"/>
              </w:rPr>
            </w:rPrChange>
          </w:rPr>
          <w:t>Discovery level</w:t>
        </w:r>
        <w:r w:rsidRPr="00A73BC8">
          <w:rPr>
            <w:color w:val="000000"/>
          </w:rPr>
          <w:t xml:space="preserve"> metadata should provide as much information as possible to support locating datasets by time, taxa, and/or geographic location </w:t>
        </w:r>
        <w:r w:rsidRPr="6FEEB7FB">
          <w:rPr>
            <w:b/>
            <w:bCs/>
            <w:color w:val="000000"/>
          </w:rPr>
          <w:t>in addition to basic identification information</w:t>
        </w:r>
        <w:r w:rsidRPr="00A73BC8">
          <w:rPr>
            <w:color w:val="000000"/>
          </w:rPr>
          <w:t>. Discovery level EML should include the coverage elements of temporalCoverage (when), taxonomicCoverage (what), and geographicCoverage (where) for the dataset as well as the change history in the maintenance element.</w:t>
        </w:r>
      </w:ins>
    </w:p>
    <w:p w14:paraId="52A61F37" w14:textId="77777777" w:rsidR="00336680" w:rsidRDefault="00336680" w:rsidP="6FEEB7FB">
      <w:pPr>
        <w:pStyle w:val="NormalWeb"/>
        <w:rPr>
          <w:color w:val="000000" w:themeColor="text1"/>
        </w:rPr>
      </w:pPr>
      <w:ins w:id="203" w:author="Sean Gordon" w:date="2017-04-06T17:06:00Z">
        <w:r w:rsidRPr="6FEEB7FB">
          <w:rPr>
            <w:b/>
            <w:bCs/>
            <w:color w:val="000000"/>
            <w:rPrChange w:id="204" w:author="Ted Habermann" w:date="2017-04-07T10:47:00Z">
              <w:rPr>
                <w:color w:val="000000"/>
              </w:rPr>
            </w:rPrChange>
          </w:rPr>
          <w:t>Evaluation level</w:t>
        </w:r>
        <w:r w:rsidRPr="00A73BC8">
          <w:rPr>
            <w:color w:val="000000"/>
          </w:rPr>
          <w:t xml:space="preserve"> metadata should include detailed descriptions of the project, methods, protocols, and intellectual rights in order for a potential user to evaluate the relevance of the data package for their research study or synthesis project.</w:t>
        </w:r>
      </w:ins>
    </w:p>
    <w:p w14:paraId="4A085905" w14:textId="7E8B13AC" w:rsidR="00336680" w:rsidRDefault="00336680" w:rsidP="6FEEB7FB">
      <w:pPr>
        <w:pStyle w:val="NormalWeb"/>
        <w:rPr>
          <w:color w:val="000000" w:themeColor="text1"/>
        </w:rPr>
      </w:pPr>
      <w:ins w:id="205" w:author="Sean Gordon" w:date="2017-04-06T17:06:00Z">
        <w:r w:rsidRPr="6FEEB7FB">
          <w:rPr>
            <w:b/>
            <w:bCs/>
            <w:color w:val="000000"/>
          </w:rPr>
          <w:t>Acces</w:t>
        </w:r>
      </w:ins>
      <w:ins w:id="206" w:author="Sean Gordon" w:date="2017-04-06T17:08:00Z">
        <w:r w:rsidRPr="6FEEB7FB">
          <w:rPr>
            <w:b/>
            <w:bCs/>
            <w:color w:val="000000"/>
          </w:rPr>
          <w:t xml:space="preserve">s </w:t>
        </w:r>
      </w:ins>
      <w:ins w:id="207" w:author="Sean Gordon" w:date="2017-04-06T17:06:00Z">
        <w:r w:rsidRPr="6FEEB7FB">
          <w:rPr>
            <w:b/>
            <w:bCs/>
            <w:color w:val="000000"/>
            <w:rPrChange w:id="208" w:author="Ted Habermann" w:date="2017-04-07T10:47:00Z">
              <w:rPr>
                <w:color w:val="000000"/>
              </w:rPr>
            </w:rPrChange>
          </w:rPr>
          <w:t>level</w:t>
        </w:r>
        <w:r w:rsidRPr="00A73BC8">
          <w:rPr>
            <w:color w:val="000000"/>
          </w:rPr>
          <w:t xml:space="preserve"> metadata should provide a user with all the information needed to access and download the data tables, even if the tables' attributes are not thoroughly described. The tags required at this level specify access control and the physical description of the table.</w:t>
        </w:r>
      </w:ins>
    </w:p>
    <w:p w14:paraId="08FEBA01" w14:textId="76CDB3AD" w:rsidR="007C1655" w:rsidRPr="00DE3C64" w:rsidRDefault="00336680" w:rsidP="00DE3C64">
      <w:pPr>
        <w:pStyle w:val="NormalWeb"/>
        <w:rPr>
          <w:i/>
          <w:iCs/>
          <w:color w:val="000000" w:themeColor="text1"/>
        </w:rPr>
      </w:pPr>
      <w:ins w:id="209" w:author="Sean Gordon" w:date="2017-04-06T17:06:00Z">
        <w:r w:rsidRPr="6FEEB7FB">
          <w:rPr>
            <w:b/>
            <w:bCs/>
            <w:color w:val="000000"/>
          </w:rPr>
          <w:t>Integration</w:t>
        </w:r>
      </w:ins>
      <w:ins w:id="210" w:author="Sean Gordon" w:date="2017-04-06T17:08:00Z">
        <w:r w:rsidRPr="6FEEB7FB">
          <w:rPr>
            <w:b/>
            <w:bCs/>
            <w:color w:val="000000"/>
          </w:rPr>
          <w:t xml:space="preserve"> </w:t>
        </w:r>
      </w:ins>
      <w:ins w:id="211" w:author="Sean Gordon" w:date="2017-04-06T17:06:00Z">
        <w:r w:rsidRPr="6FEEB7FB">
          <w:rPr>
            <w:b/>
            <w:bCs/>
            <w:color w:val="000000"/>
            <w:rPrChange w:id="212" w:author="Ted Habermann" w:date="2017-04-07T10:47:00Z">
              <w:rPr>
                <w:color w:val="000000"/>
              </w:rPr>
            </w:rPrChange>
          </w:rPr>
          <w:t>level</w:t>
        </w:r>
        <w:r w:rsidRPr="00A73BC8">
          <w:rPr>
            <w:color w:val="000000"/>
          </w:rPr>
          <w:t xml:space="preserve"> metadata should support computer-mediated access and processing of data, and therefore requires that all aspects of the data package be fully described.</w:t>
        </w:r>
        <w:r w:rsidRPr="00A73BC8">
          <w:rPr>
            <w:rStyle w:val="apple-converted-space"/>
            <w:color w:val="000000"/>
          </w:rPr>
          <w:t> </w:t>
        </w:r>
      </w:ins>
    </w:p>
    <w:p w14:paraId="106DBE73" w14:textId="11C9C730" w:rsidR="005F6964" w:rsidRDefault="005F6964" w:rsidP="005F6964">
      <w:pPr>
        <w:rPr>
          <w:ins w:id="213" w:author="Sean Gordon" w:date="2017-04-05T12:26:00Z"/>
        </w:rPr>
      </w:pPr>
      <w:r>
        <w:rPr>
          <w:rFonts w:eastAsia="Times New Roman"/>
        </w:rPr>
        <w:tab/>
      </w:r>
      <w:ins w:id="214" w:author="Ted Habermann" w:date="2017-04-07T10:35:00Z">
        <w:r w:rsidRPr="004C0AF1">
          <w:t xml:space="preserve">In this </w:t>
        </w:r>
      </w:ins>
      <w:ins w:id="215" w:author="Ted Habermann" w:date="2017-04-07T10:37:00Z">
        <w:r w:rsidRPr="004C0AF1">
          <w:t>paper,</w:t>
        </w:r>
      </w:ins>
      <w:ins w:id="216" w:author="Ted Habermann" w:date="2017-04-07T10:35:00Z">
        <w:r w:rsidRPr="004C0AF1">
          <w:t xml:space="preserve"> we focus on </w:t>
        </w:r>
      </w:ins>
      <w:ins w:id="217" w:author="Ted Habermann" w:date="2017-04-07T10:36:00Z">
        <w:r w:rsidRPr="004C0AF1">
          <w:t>the LTER recommendation and metadata in two dialects</w:t>
        </w:r>
      </w:ins>
      <w:ins w:id="218" w:author="Ted Habermann" w:date="2017-04-07T10:37:00Z">
        <w:r w:rsidRPr="004C0AF1">
          <w:t xml:space="preserve"> (EML and CSDGM)</w:t>
        </w:r>
      </w:ins>
      <w:ins w:id="219" w:author="Ted Habermann" w:date="2017-04-07T10:36:00Z">
        <w:r w:rsidRPr="004C0AF1">
          <w:t xml:space="preserve">. </w:t>
        </w:r>
      </w:ins>
      <w:ins w:id="220" w:author="Sean Gordon" w:date="2017-04-05T12:26:00Z">
        <w:r>
          <w:t xml:space="preserve">The concepts included in the LTER Recommendation are listed in Table 1. </w:t>
        </w:r>
      </w:ins>
      <w:r>
        <w:t xml:space="preserve">All of these concepts are included in the EML dialect and four, underlined in Table 1, are required by the EML schema. </w:t>
      </w:r>
      <w:r w:rsidR="0097781E">
        <w:t xml:space="preserve">Twenty-one of these concepts are included in the CSDGM dialect. </w:t>
      </w:r>
      <w:r>
        <w:t xml:space="preserve">Four concepts that do not exist in the CSDGM dialect are shown in </w:t>
      </w:r>
      <w:r w:rsidRPr="002D1A8A">
        <w:rPr>
          <w:i/>
        </w:rPr>
        <w:t>italics</w:t>
      </w:r>
      <w:r>
        <w:t xml:space="preserve">. Ten </w:t>
      </w:r>
      <w:ins w:id="221" w:author="Sean Gordon" w:date="2017-04-05T12:26:00Z">
        <w:r>
          <w:t>concepts that are included</w:t>
        </w:r>
      </w:ins>
      <w:ins w:id="222" w:author="Sean Gordon" w:date="2017-04-05T14:18:00Z">
        <w:r>
          <w:t xml:space="preserve"> in the </w:t>
        </w:r>
      </w:ins>
      <w:r>
        <w:t xml:space="preserve">mandatory </w:t>
      </w:r>
      <w:ins w:id="223" w:author="Sean Gordon" w:date="2017-04-05T14:18:00Z">
        <w:r>
          <w:t xml:space="preserve">FGDC recommendation are </w:t>
        </w:r>
      </w:ins>
      <w:r w:rsidR="00DE3C64">
        <w:t>shown</w:t>
      </w:r>
      <w:ins w:id="224" w:author="Sean Gordon" w:date="2017-04-05T14:18:00Z">
        <w:r>
          <w:t xml:space="preserve"> in bold</w:t>
        </w:r>
      </w:ins>
      <w:ins w:id="225" w:author="Ted Habermann" w:date="2017-04-07T10:39:00Z">
        <w:r w:rsidRPr="004C0AF1">
          <w:t xml:space="preserve"> in Table 1</w:t>
        </w:r>
      </w:ins>
      <w:ins w:id="226" w:author="Sean Gordon" w:date="2017-04-05T14:18:00Z">
        <w:r w:rsidRPr="004C0AF1">
          <w:t>.</w:t>
        </w:r>
      </w:ins>
    </w:p>
    <w:p w14:paraId="5D2FEE35" w14:textId="77777777" w:rsidR="005F6964" w:rsidRPr="00403F63" w:rsidRDefault="005F6964" w:rsidP="005F6964">
      <w:pPr>
        <w:rPr>
          <w:ins w:id="227" w:author="Sean Gordon" w:date="2017-04-05T12:26:00Z"/>
          <w:sz w:val="20"/>
          <w:szCs w:val="20"/>
        </w:rPr>
      </w:pPr>
    </w:p>
    <w:p w14:paraId="12D25C72" w14:textId="77777777" w:rsidR="005F6964" w:rsidRDefault="005F6964" w:rsidP="005F6964">
      <w:pPr>
        <w:pStyle w:val="Caption"/>
        <w:keepNext/>
      </w:pPr>
      <w:r>
        <w:t xml:space="preserve">Table </w:t>
      </w:r>
      <w:fldSimple w:instr=" SEQ Table \* ARABIC ">
        <w:r w:rsidR="00274251">
          <w:rPr>
            <w:noProof/>
          </w:rPr>
          <w:t>1</w:t>
        </w:r>
      </w:fldSimple>
      <w:r>
        <w:t xml:space="preserve">. </w:t>
      </w:r>
      <w:r w:rsidRPr="007A43F0">
        <w:t>Conceptual description of the LTER recommendations</w:t>
      </w:r>
    </w:p>
    <w:tbl>
      <w:tblPr>
        <w:tblStyle w:val="TableGrid"/>
        <w:tblW w:w="0" w:type="auto"/>
        <w:tblLook w:val="04A0" w:firstRow="1" w:lastRow="0" w:firstColumn="1" w:lastColumn="0" w:noHBand="0" w:noVBand="1"/>
      </w:tblPr>
      <w:tblGrid>
        <w:gridCol w:w="2093"/>
        <w:gridCol w:w="1203"/>
        <w:gridCol w:w="6280"/>
      </w:tblGrid>
      <w:tr w:rsidR="005F6964" w:rsidRPr="00E6609A" w14:paraId="787F2CF9" w14:textId="77777777" w:rsidTr="00F61456">
        <w:trPr>
          <w:ins w:id="228" w:author="Sean Gordon" w:date="2017-04-05T12:26:00Z"/>
        </w:trPr>
        <w:tc>
          <w:tcPr>
            <w:tcW w:w="2093" w:type="dxa"/>
          </w:tcPr>
          <w:p w14:paraId="2B313830" w14:textId="77777777" w:rsidR="005F6964" w:rsidRPr="00E6609A" w:rsidRDefault="005F6964" w:rsidP="00F61456">
            <w:pPr>
              <w:rPr>
                <w:ins w:id="229" w:author="Sean Gordon" w:date="2017-04-05T12:26:00Z"/>
              </w:rPr>
            </w:pPr>
            <w:ins w:id="230" w:author="Sean Gordon" w:date="2017-04-05T12:26:00Z">
              <w:r w:rsidRPr="00E6609A">
                <w:t>Recommendation Level</w:t>
              </w:r>
            </w:ins>
          </w:p>
        </w:tc>
        <w:tc>
          <w:tcPr>
            <w:tcW w:w="1203" w:type="dxa"/>
          </w:tcPr>
          <w:p w14:paraId="1A455AD0" w14:textId="77777777" w:rsidR="005F6964" w:rsidRPr="00E6609A" w:rsidRDefault="005F6964" w:rsidP="00F61456">
            <w:pPr>
              <w:jc w:val="center"/>
              <w:rPr>
                <w:ins w:id="231" w:author="Sean Gordon" w:date="2017-04-05T12:26:00Z"/>
              </w:rPr>
            </w:pPr>
            <w:ins w:id="232" w:author="Sean Gordon" w:date="2017-04-05T12:26:00Z">
              <w:r w:rsidRPr="00E6609A">
                <w:t># Concepts</w:t>
              </w:r>
            </w:ins>
          </w:p>
        </w:tc>
        <w:tc>
          <w:tcPr>
            <w:tcW w:w="6280" w:type="dxa"/>
          </w:tcPr>
          <w:p w14:paraId="71B99B13" w14:textId="77777777" w:rsidR="005F6964" w:rsidRPr="00E6609A" w:rsidRDefault="005F6964" w:rsidP="00F61456">
            <w:pPr>
              <w:rPr>
                <w:ins w:id="233" w:author="Sean Gordon" w:date="2017-04-05T12:26:00Z"/>
              </w:rPr>
            </w:pPr>
            <w:ins w:id="234" w:author="Sean Gordon" w:date="2017-04-05T12:26:00Z">
              <w:r w:rsidRPr="00E6609A">
                <w:t>Concept Titles</w:t>
              </w:r>
            </w:ins>
          </w:p>
        </w:tc>
      </w:tr>
      <w:tr w:rsidR="005F6964" w:rsidRPr="00E6609A" w14:paraId="5F44029D" w14:textId="77777777" w:rsidTr="00F61456">
        <w:trPr>
          <w:ins w:id="235" w:author="Sean Gordon" w:date="2017-04-05T12:26:00Z"/>
        </w:trPr>
        <w:tc>
          <w:tcPr>
            <w:tcW w:w="2093" w:type="dxa"/>
          </w:tcPr>
          <w:p w14:paraId="41ED3D13" w14:textId="77777777" w:rsidR="005F6964" w:rsidRPr="00E6609A" w:rsidRDefault="005F6964" w:rsidP="00F61456">
            <w:pPr>
              <w:rPr>
                <w:ins w:id="236" w:author="Sean Gordon" w:date="2017-04-05T12:26:00Z"/>
              </w:rPr>
            </w:pPr>
            <w:ins w:id="237" w:author="Sean Gordon" w:date="2017-04-05T12:26:00Z">
              <w:r w:rsidRPr="00E6609A">
                <w:t>Identification</w:t>
              </w:r>
            </w:ins>
          </w:p>
        </w:tc>
        <w:tc>
          <w:tcPr>
            <w:tcW w:w="1203" w:type="dxa"/>
          </w:tcPr>
          <w:p w14:paraId="454CDC0B" w14:textId="77777777" w:rsidR="005F6964" w:rsidRPr="00E6609A" w:rsidRDefault="005F6964" w:rsidP="00F61456">
            <w:pPr>
              <w:tabs>
                <w:tab w:val="left" w:pos="402"/>
              </w:tabs>
              <w:jc w:val="center"/>
              <w:rPr>
                <w:ins w:id="238" w:author="Sean Gordon" w:date="2017-04-05T12:26:00Z"/>
              </w:rPr>
            </w:pPr>
            <w:ins w:id="239" w:author="Sean Gordon" w:date="2017-04-05T12:26:00Z">
              <w:r w:rsidRPr="00E6609A">
                <w:t>11</w:t>
              </w:r>
            </w:ins>
          </w:p>
        </w:tc>
        <w:tc>
          <w:tcPr>
            <w:tcW w:w="6280" w:type="dxa"/>
          </w:tcPr>
          <w:p w14:paraId="30A2592E" w14:textId="77777777" w:rsidR="005F6964" w:rsidRPr="005C2B9A" w:rsidRDefault="005F6964" w:rsidP="00F61456">
            <w:pPr>
              <w:rPr>
                <w:ins w:id="240" w:author="Sean Gordon" w:date="2017-04-05T12:26:00Z"/>
              </w:rPr>
            </w:pPr>
            <w:ins w:id="241" w:author="Sean Gordon" w:date="2017-04-05T12:26:00Z">
              <w:r w:rsidRPr="005F6964">
                <w:rPr>
                  <w:rFonts w:eastAsia="Times New Roman"/>
                  <w:i/>
                  <w:iCs/>
                  <w:color w:val="222426"/>
                  <w:u w:val="single"/>
                </w:rPr>
                <w:t>Resource Identifier</w:t>
              </w:r>
              <w:r w:rsidRPr="005C2B9A">
                <w:rPr>
                  <w:rFonts w:eastAsia="Times New Roman"/>
                  <w:color w:val="222426"/>
                </w:rPr>
                <w:t>,</w:t>
              </w:r>
              <w:r w:rsidRPr="005C2B9A">
                <w:rPr>
                  <w:rFonts w:eastAsia="Times New Roman"/>
                  <w:iCs/>
                  <w:color w:val="222426"/>
                </w:rPr>
                <w:t xml:space="preserve"> </w:t>
              </w:r>
              <w:r w:rsidRPr="005F6964">
                <w:rPr>
                  <w:rFonts w:eastAsia="Times New Roman"/>
                  <w:b/>
                  <w:bCs/>
                  <w:iCs/>
                  <w:color w:val="000000" w:themeColor="text1"/>
                  <w:u w:val="single"/>
                </w:rPr>
                <w:t>Resource Title</w:t>
              </w:r>
              <w:r w:rsidRPr="005C2B9A">
                <w:rPr>
                  <w:rFonts w:eastAsia="Times New Roman"/>
                  <w:color w:val="222426"/>
                </w:rPr>
                <w:t>,</w:t>
              </w:r>
              <w:r w:rsidRPr="005C2B9A">
                <w:rPr>
                  <w:rFonts w:eastAsia="Times New Roman"/>
                  <w:iCs/>
                  <w:color w:val="222426"/>
                </w:rPr>
                <w:t xml:space="preserve"> </w:t>
              </w:r>
              <w:r w:rsidRPr="005F6964">
                <w:rPr>
                  <w:rFonts w:eastAsia="Times New Roman"/>
                  <w:b/>
                  <w:bCs/>
                  <w:iCs/>
                  <w:color w:val="000000" w:themeColor="text1"/>
                  <w:u w:val="single"/>
                </w:rPr>
                <w:t>Author / Originator</w:t>
              </w:r>
              <w:r w:rsidRPr="005C2B9A">
                <w:rPr>
                  <w:rFonts w:eastAsia="Times New Roman"/>
                  <w:bCs/>
                  <w:color w:val="000000" w:themeColor="text1"/>
                </w:rPr>
                <w:t>,</w:t>
              </w:r>
              <w:r w:rsidRPr="005C2B9A">
                <w:rPr>
                  <w:rFonts w:eastAsia="Times New Roman"/>
                  <w:color w:val="222426"/>
                </w:rPr>
                <w:t xml:space="preserve"> </w:t>
              </w:r>
              <w:r w:rsidRPr="001E2E6B">
                <w:rPr>
                  <w:rFonts w:eastAsia="Times New Roman"/>
                  <w:b/>
                  <w:bCs/>
                  <w:color w:val="000000" w:themeColor="text1"/>
                </w:rPr>
                <w:lastRenderedPageBreak/>
                <w:t>Metadata Contact</w:t>
              </w:r>
              <w:r w:rsidRPr="005C2B9A">
                <w:rPr>
                  <w:rFonts w:eastAsia="Times New Roman"/>
                  <w:color w:val="222426"/>
                </w:rPr>
                <w:t xml:space="preserve">, </w:t>
              </w:r>
              <w:r w:rsidRPr="005C2B9A">
                <w:rPr>
                  <w:rFonts w:eastAsia="Times New Roman"/>
                  <w:bCs/>
                  <w:color w:val="000000" w:themeColor="text1"/>
                </w:rPr>
                <w:t>Contributor Name</w:t>
              </w:r>
              <w:r w:rsidRPr="005C2B9A">
                <w:rPr>
                  <w:rFonts w:eastAsia="Times New Roman"/>
                  <w:color w:val="222426"/>
                </w:rPr>
                <w:t xml:space="preserve">, Publisher, </w:t>
              </w:r>
              <w:r w:rsidRPr="001E2E6B">
                <w:rPr>
                  <w:rFonts w:eastAsia="Times New Roman"/>
                  <w:b/>
                  <w:bCs/>
                  <w:color w:val="000000" w:themeColor="text1"/>
                </w:rPr>
                <w:t>Publication Date</w:t>
              </w:r>
              <w:r w:rsidRPr="005C2B9A">
                <w:rPr>
                  <w:rFonts w:eastAsia="Times New Roman"/>
                  <w:color w:val="222426"/>
                </w:rPr>
                <w:t xml:space="preserve">, </w:t>
              </w:r>
              <w:r w:rsidRPr="005F6964">
                <w:rPr>
                  <w:rFonts w:eastAsia="Times New Roman"/>
                  <w:bCs/>
                  <w:iCs/>
                  <w:color w:val="000000" w:themeColor="text1"/>
                  <w:u w:val="single"/>
                  <w:rPrChange w:id="242" w:author="Ted Habermann" w:date="2017-04-07T10:47:00Z">
                    <w:rPr>
                      <w:rFonts w:eastAsia="Times New Roman"/>
                      <w:b/>
                      <w:color w:val="000000" w:themeColor="text1"/>
                    </w:rPr>
                  </w:rPrChange>
                </w:rPr>
                <w:t>Resource Contact</w:t>
              </w:r>
              <w:r w:rsidRPr="005C2B9A">
                <w:rPr>
                  <w:rFonts w:eastAsia="Times New Roman"/>
                  <w:color w:val="222426"/>
                </w:rPr>
                <w:t xml:space="preserve">, </w:t>
              </w:r>
              <w:r w:rsidRPr="001E2E6B">
                <w:rPr>
                  <w:rFonts w:eastAsia="Times New Roman"/>
                  <w:b/>
                  <w:bCs/>
                  <w:color w:val="000000" w:themeColor="text1"/>
                </w:rPr>
                <w:t>Abstract</w:t>
              </w:r>
              <w:r w:rsidRPr="005C2B9A">
                <w:rPr>
                  <w:rFonts w:eastAsia="Times New Roman"/>
                  <w:color w:val="222426"/>
                </w:rPr>
                <w:t>, Keyword, Resource Distribution</w:t>
              </w:r>
            </w:ins>
          </w:p>
        </w:tc>
      </w:tr>
      <w:tr w:rsidR="005F6964" w:rsidRPr="00F61456" w14:paraId="3A4C89AF" w14:textId="77777777" w:rsidTr="00F61456">
        <w:trPr>
          <w:ins w:id="243" w:author="Sean Gordon" w:date="2017-04-05T12:26:00Z"/>
        </w:trPr>
        <w:tc>
          <w:tcPr>
            <w:tcW w:w="2093" w:type="dxa"/>
          </w:tcPr>
          <w:p w14:paraId="4F25371F" w14:textId="77777777" w:rsidR="005F6964" w:rsidRPr="00E6609A" w:rsidRDefault="005F6964" w:rsidP="00F61456">
            <w:pPr>
              <w:rPr>
                <w:ins w:id="244" w:author="Sean Gordon" w:date="2017-04-05T12:26:00Z"/>
              </w:rPr>
            </w:pPr>
            <w:ins w:id="245" w:author="Sean Gordon" w:date="2017-04-05T12:26:00Z">
              <w:r w:rsidRPr="00E6609A">
                <w:lastRenderedPageBreak/>
                <w:t>Discovery</w:t>
              </w:r>
            </w:ins>
          </w:p>
        </w:tc>
        <w:tc>
          <w:tcPr>
            <w:tcW w:w="1203" w:type="dxa"/>
          </w:tcPr>
          <w:p w14:paraId="61C0844A" w14:textId="77777777" w:rsidR="005F6964" w:rsidRPr="00E6609A" w:rsidRDefault="005F6964" w:rsidP="00F61456">
            <w:pPr>
              <w:jc w:val="center"/>
              <w:rPr>
                <w:ins w:id="246" w:author="Sean Gordon" w:date="2017-04-05T12:26:00Z"/>
              </w:rPr>
            </w:pPr>
            <w:ins w:id="247" w:author="Sean Gordon" w:date="2017-04-05T12:26:00Z">
              <w:r w:rsidRPr="00E6609A">
                <w:t>4</w:t>
              </w:r>
            </w:ins>
          </w:p>
        </w:tc>
        <w:tc>
          <w:tcPr>
            <w:tcW w:w="6280" w:type="dxa"/>
          </w:tcPr>
          <w:p w14:paraId="319FF788" w14:textId="77777777" w:rsidR="005F6964" w:rsidRPr="005C2B9A" w:rsidRDefault="005F6964" w:rsidP="00F61456">
            <w:pPr>
              <w:rPr>
                <w:rFonts w:eastAsia="Times New Roman"/>
                <w:color w:val="222426"/>
                <w:lang w:val="fr-FR"/>
              </w:rPr>
            </w:pPr>
            <w:ins w:id="248" w:author="Sean Gordon" w:date="2017-04-05T12:26:00Z">
              <w:r w:rsidRPr="001E2E6B">
                <w:rPr>
                  <w:rFonts w:eastAsia="Times New Roman"/>
                  <w:b/>
                  <w:color w:val="222426"/>
                  <w:lang w:val="fr-FR"/>
                </w:rPr>
                <w:t>Spatial Extent</w:t>
              </w:r>
              <w:r w:rsidRPr="005C2B9A">
                <w:rPr>
                  <w:rFonts w:eastAsia="Times New Roman"/>
                  <w:color w:val="222426"/>
                  <w:lang w:val="fr-FR"/>
                </w:rPr>
                <w:t xml:space="preserve">, </w:t>
              </w:r>
              <w:r w:rsidRPr="006065B9">
                <w:rPr>
                  <w:rFonts w:eastAsia="Times New Roman"/>
                  <w:i/>
                  <w:color w:val="222426"/>
                  <w:lang w:val="fr-FR"/>
                </w:rPr>
                <w:t>Taxonomic Extent</w:t>
              </w:r>
              <w:r w:rsidRPr="005C2B9A">
                <w:rPr>
                  <w:rFonts w:eastAsia="Times New Roman"/>
                  <w:color w:val="222426"/>
                  <w:lang w:val="fr-FR"/>
                </w:rPr>
                <w:t xml:space="preserve">, </w:t>
              </w:r>
              <w:r w:rsidRPr="001E2E6B">
                <w:rPr>
                  <w:rFonts w:eastAsia="Times New Roman"/>
                  <w:b/>
                  <w:bCs/>
                  <w:color w:val="000000" w:themeColor="text1"/>
                  <w:lang w:val="fr-FR"/>
                </w:rPr>
                <w:t>Temporal Extent</w:t>
              </w:r>
              <w:r w:rsidRPr="005C2B9A">
                <w:rPr>
                  <w:rFonts w:eastAsia="Times New Roman"/>
                  <w:bCs/>
                  <w:color w:val="000000" w:themeColor="text1"/>
                  <w:lang w:val="fr-FR"/>
                </w:rPr>
                <w:t>,</w:t>
              </w:r>
              <w:r w:rsidRPr="005C2B9A">
                <w:rPr>
                  <w:rFonts w:eastAsia="Times New Roman"/>
                  <w:color w:val="222426"/>
                  <w:lang w:val="fr-FR"/>
                </w:rPr>
                <w:t xml:space="preserve"> </w:t>
              </w:r>
            </w:ins>
          </w:p>
          <w:p w14:paraId="60E7DE6B" w14:textId="77777777" w:rsidR="005F6964" w:rsidRPr="001E2E6B" w:rsidRDefault="005F6964" w:rsidP="00F61456">
            <w:pPr>
              <w:rPr>
                <w:b/>
                <w:lang w:val="fr-FR"/>
              </w:rPr>
            </w:pPr>
            <w:ins w:id="249" w:author="Sean Gordon" w:date="2017-04-05T12:26:00Z">
              <w:r w:rsidRPr="001E2E6B">
                <w:rPr>
                  <w:rFonts w:eastAsia="Times New Roman"/>
                  <w:b/>
                  <w:color w:val="222426"/>
                  <w:lang w:val="fr-FR"/>
                </w:rPr>
                <w:t>Maintenance</w:t>
              </w:r>
            </w:ins>
          </w:p>
        </w:tc>
      </w:tr>
      <w:tr w:rsidR="005F6964" w:rsidRPr="00E6609A" w14:paraId="5BBC1514" w14:textId="77777777" w:rsidTr="00F61456">
        <w:trPr>
          <w:ins w:id="250" w:author="Sean Gordon" w:date="2017-04-05T12:26:00Z"/>
        </w:trPr>
        <w:tc>
          <w:tcPr>
            <w:tcW w:w="2093" w:type="dxa"/>
          </w:tcPr>
          <w:p w14:paraId="254ADE1C" w14:textId="77777777" w:rsidR="005F6964" w:rsidRPr="00E6609A" w:rsidRDefault="005F6964" w:rsidP="00F61456">
            <w:pPr>
              <w:rPr>
                <w:ins w:id="251" w:author="Sean Gordon" w:date="2017-04-05T12:26:00Z"/>
              </w:rPr>
            </w:pPr>
            <w:ins w:id="252" w:author="Sean Gordon" w:date="2017-04-05T12:26:00Z">
              <w:r w:rsidRPr="00E6609A">
                <w:t>Evaluation</w:t>
              </w:r>
            </w:ins>
          </w:p>
        </w:tc>
        <w:tc>
          <w:tcPr>
            <w:tcW w:w="1203" w:type="dxa"/>
          </w:tcPr>
          <w:p w14:paraId="4437A25A" w14:textId="77777777" w:rsidR="005F6964" w:rsidRPr="00E6609A" w:rsidRDefault="005F6964" w:rsidP="00F61456">
            <w:pPr>
              <w:jc w:val="center"/>
              <w:rPr>
                <w:ins w:id="253" w:author="Sean Gordon" w:date="2017-04-05T12:26:00Z"/>
              </w:rPr>
            </w:pPr>
            <w:ins w:id="254" w:author="Sean Gordon" w:date="2017-04-05T12:26:00Z">
              <w:r w:rsidRPr="00E6609A">
                <w:t>5</w:t>
              </w:r>
            </w:ins>
          </w:p>
        </w:tc>
        <w:tc>
          <w:tcPr>
            <w:tcW w:w="6280" w:type="dxa"/>
          </w:tcPr>
          <w:p w14:paraId="255C29CB" w14:textId="77777777" w:rsidR="005F6964" w:rsidRPr="005C2B9A" w:rsidRDefault="005F6964" w:rsidP="00F61456">
            <w:pPr>
              <w:rPr>
                <w:ins w:id="255" w:author="Sean Gordon" w:date="2017-04-05T12:26:00Z"/>
              </w:rPr>
            </w:pPr>
            <w:ins w:id="256" w:author="Sean Gordon" w:date="2017-04-05T12:26:00Z">
              <w:r w:rsidRPr="001E2E6B">
                <w:rPr>
                  <w:rFonts w:eastAsia="Times New Roman"/>
                  <w:b/>
                  <w:bCs/>
                  <w:color w:val="000000" w:themeColor="text1"/>
                </w:rPr>
                <w:t>Resource Use Constraints</w:t>
              </w:r>
              <w:r w:rsidRPr="005C2B9A">
                <w:rPr>
                  <w:rFonts w:eastAsia="Times New Roman"/>
                  <w:color w:val="222426"/>
                </w:rPr>
                <w:t xml:space="preserve">, Process Step, </w:t>
              </w:r>
              <w:r w:rsidRPr="006065B9">
                <w:rPr>
                  <w:rFonts w:eastAsia="Times New Roman"/>
                  <w:i/>
                  <w:color w:val="222426"/>
                </w:rPr>
                <w:t>Project Description</w:t>
              </w:r>
              <w:r w:rsidRPr="005C2B9A">
                <w:rPr>
                  <w:rFonts w:eastAsia="Times New Roman"/>
                  <w:color w:val="222426"/>
                </w:rPr>
                <w:t>, Entity Type Definition, Attribute Definition</w:t>
              </w:r>
            </w:ins>
          </w:p>
        </w:tc>
      </w:tr>
      <w:tr w:rsidR="005F6964" w:rsidRPr="00E6609A" w14:paraId="7983FA41" w14:textId="77777777" w:rsidTr="00F61456">
        <w:trPr>
          <w:ins w:id="257" w:author="Sean Gordon" w:date="2017-04-05T12:26:00Z"/>
        </w:trPr>
        <w:tc>
          <w:tcPr>
            <w:tcW w:w="2093" w:type="dxa"/>
          </w:tcPr>
          <w:p w14:paraId="59819348" w14:textId="77777777" w:rsidR="005F6964" w:rsidRPr="00E6609A" w:rsidRDefault="005F6964" w:rsidP="00F61456">
            <w:pPr>
              <w:rPr>
                <w:ins w:id="258" w:author="Sean Gordon" w:date="2017-04-05T12:26:00Z"/>
              </w:rPr>
            </w:pPr>
            <w:ins w:id="259" w:author="Sean Gordon" w:date="2017-04-05T12:26:00Z">
              <w:r w:rsidRPr="00E6609A">
                <w:t>Access</w:t>
              </w:r>
            </w:ins>
          </w:p>
        </w:tc>
        <w:tc>
          <w:tcPr>
            <w:tcW w:w="1203" w:type="dxa"/>
          </w:tcPr>
          <w:p w14:paraId="5AFC0407" w14:textId="77777777" w:rsidR="005F6964" w:rsidRPr="00E6609A" w:rsidRDefault="005F6964" w:rsidP="00F61456">
            <w:pPr>
              <w:jc w:val="center"/>
              <w:rPr>
                <w:ins w:id="260" w:author="Sean Gordon" w:date="2017-04-05T12:26:00Z"/>
              </w:rPr>
            </w:pPr>
            <w:ins w:id="261" w:author="Sean Gordon" w:date="2017-04-05T12:26:00Z">
              <w:r w:rsidRPr="00E6609A">
                <w:t>2</w:t>
              </w:r>
            </w:ins>
          </w:p>
        </w:tc>
        <w:tc>
          <w:tcPr>
            <w:tcW w:w="6280" w:type="dxa"/>
          </w:tcPr>
          <w:p w14:paraId="11335657" w14:textId="77777777" w:rsidR="005F6964" w:rsidRPr="005C2B9A" w:rsidRDefault="005F6964" w:rsidP="00F61456">
            <w:pPr>
              <w:rPr>
                <w:rFonts w:eastAsia="Times New Roman"/>
                <w:color w:val="222426"/>
              </w:rPr>
            </w:pPr>
            <w:ins w:id="262" w:author="Sean Gordon" w:date="2017-04-05T12:26:00Z">
              <w:r w:rsidRPr="001E2E6B">
                <w:rPr>
                  <w:rFonts w:eastAsia="Times New Roman"/>
                  <w:b/>
                  <w:bCs/>
                  <w:color w:val="000000" w:themeColor="text1"/>
                </w:rPr>
                <w:t>Resource Access Constraints</w:t>
              </w:r>
              <w:r w:rsidRPr="005C2B9A">
                <w:rPr>
                  <w:rFonts w:eastAsia="Times New Roman"/>
                  <w:color w:val="222426"/>
                </w:rPr>
                <w:t xml:space="preserve">, Resource Format </w:t>
              </w:r>
            </w:ins>
          </w:p>
        </w:tc>
      </w:tr>
      <w:tr w:rsidR="005F6964" w:rsidRPr="00F61456" w14:paraId="7996E6AC" w14:textId="77777777" w:rsidTr="00F61456">
        <w:trPr>
          <w:ins w:id="263" w:author="Sean Gordon" w:date="2017-04-05T12:26:00Z"/>
        </w:trPr>
        <w:tc>
          <w:tcPr>
            <w:tcW w:w="2093" w:type="dxa"/>
          </w:tcPr>
          <w:p w14:paraId="572487B9" w14:textId="77777777" w:rsidR="005F6964" w:rsidRPr="00E6609A" w:rsidRDefault="005F6964" w:rsidP="00F61456">
            <w:pPr>
              <w:rPr>
                <w:ins w:id="264" w:author="Sean Gordon" w:date="2017-04-05T12:26:00Z"/>
              </w:rPr>
            </w:pPr>
            <w:ins w:id="265" w:author="Sean Gordon" w:date="2017-04-05T12:26:00Z">
              <w:r w:rsidRPr="00E6609A">
                <w:t>Integration</w:t>
              </w:r>
            </w:ins>
          </w:p>
        </w:tc>
        <w:tc>
          <w:tcPr>
            <w:tcW w:w="1203" w:type="dxa"/>
          </w:tcPr>
          <w:p w14:paraId="2F77A4A4" w14:textId="77777777" w:rsidR="005F6964" w:rsidRPr="00E6609A" w:rsidRDefault="005F6964" w:rsidP="00F61456">
            <w:pPr>
              <w:jc w:val="center"/>
              <w:rPr>
                <w:ins w:id="266" w:author="Sean Gordon" w:date="2017-04-05T12:26:00Z"/>
              </w:rPr>
            </w:pPr>
            <w:ins w:id="267" w:author="Sean Gordon" w:date="2017-04-05T12:26:00Z">
              <w:r w:rsidRPr="00E6609A">
                <w:t>3</w:t>
              </w:r>
            </w:ins>
          </w:p>
        </w:tc>
        <w:tc>
          <w:tcPr>
            <w:tcW w:w="6280" w:type="dxa"/>
          </w:tcPr>
          <w:p w14:paraId="1BF3F8A7" w14:textId="77777777" w:rsidR="005F6964" w:rsidRPr="005C2B9A" w:rsidRDefault="005F6964" w:rsidP="00F61456">
            <w:pPr>
              <w:rPr>
                <w:lang w:val="fr-FR"/>
              </w:rPr>
            </w:pPr>
            <w:ins w:id="268" w:author="Sean Gordon" w:date="2017-04-05T12:26:00Z">
              <w:r w:rsidRPr="005C2B9A">
                <w:rPr>
                  <w:rFonts w:eastAsia="Times New Roman"/>
                  <w:color w:val="222426"/>
                  <w:lang w:val="fr-FR"/>
                </w:rPr>
                <w:t xml:space="preserve">Attribute List, </w:t>
              </w:r>
              <w:r w:rsidRPr="006065B9">
                <w:rPr>
                  <w:rFonts w:eastAsia="Times New Roman"/>
                  <w:i/>
                  <w:color w:val="222426"/>
                  <w:lang w:val="fr-FR"/>
                </w:rPr>
                <w:t>Attribute Constraints</w:t>
              </w:r>
              <w:r w:rsidRPr="005C2B9A">
                <w:rPr>
                  <w:rFonts w:eastAsia="Times New Roman"/>
                  <w:color w:val="222426"/>
                  <w:lang w:val="fr-FR"/>
                </w:rPr>
                <w:t>, Resource Quality Description</w:t>
              </w:r>
            </w:ins>
          </w:p>
        </w:tc>
      </w:tr>
    </w:tbl>
    <w:p w14:paraId="2D1C43AE" w14:textId="5A228DC7" w:rsidR="005F6964" w:rsidRPr="001E2E6B" w:rsidRDefault="005F6964" w:rsidP="005F6964">
      <w:r>
        <w:t xml:space="preserve">Italic – not included in CSDGM Dialect, </w:t>
      </w:r>
      <w:r w:rsidRPr="006065B9">
        <w:rPr>
          <w:b/>
        </w:rPr>
        <w:t>Bold –</w:t>
      </w:r>
      <w:r>
        <w:rPr>
          <w:b/>
        </w:rPr>
        <w:t xml:space="preserve"> included in </w:t>
      </w:r>
      <w:r w:rsidRPr="006065B9">
        <w:rPr>
          <w:b/>
        </w:rPr>
        <w:t>FGDC Mandatory</w:t>
      </w:r>
      <w:r w:rsidR="00DE3C64">
        <w:rPr>
          <w:b/>
        </w:rPr>
        <w:t xml:space="preserve"> Recommendation</w:t>
      </w:r>
      <w:r>
        <w:rPr>
          <w:b/>
        </w:rPr>
        <w:t xml:space="preserve">, </w:t>
      </w:r>
      <w:r w:rsidRPr="005F6964">
        <w:rPr>
          <w:u w:val="single"/>
        </w:rPr>
        <w:t>Underline</w:t>
      </w:r>
      <w:r w:rsidRPr="005F6964">
        <w:t xml:space="preserve"> – required by EML Schema.</w:t>
      </w:r>
    </w:p>
    <w:p w14:paraId="7CF4492A" w14:textId="77777777" w:rsidR="005F6964" w:rsidRDefault="005F6964" w:rsidP="007C1655">
      <w:pPr>
        <w:rPr>
          <w:rFonts w:eastAsia="Times New Roman"/>
        </w:rPr>
      </w:pPr>
    </w:p>
    <w:p w14:paraId="3B7973C1" w14:textId="2A66DA6F" w:rsidR="00DE3C64" w:rsidRDefault="00DE3C64" w:rsidP="00DE3C64">
      <w:pPr>
        <w:ind w:firstLine="288"/>
        <w:rPr>
          <w:ins w:id="269" w:author="Ted Habermann" w:date="2017-04-07T10:47:00Z"/>
        </w:rPr>
      </w:pPr>
      <w:ins w:id="270" w:author="Ted Habermann" w:date="2017-04-07T10:43:00Z">
        <w:r w:rsidRPr="004C0AF1">
          <w:rPr>
            <w:rPrChange w:id="271" w:author="Ted Habermann" w:date="2017-04-07T10:47:00Z">
              <w:rPr>
                <w:lang w:val="fr-FR"/>
              </w:rPr>
            </w:rPrChange>
          </w:rPr>
          <w:t xml:space="preserve">Comparisons of recommendations across communities </w:t>
        </w:r>
      </w:ins>
      <w:ins w:id="272" w:author="Ted Habermann" w:date="2017-04-07T10:44:00Z">
        <w:r w:rsidRPr="004C0AF1">
          <w:rPr>
            <w:rPrChange w:id="273" w:author="Ted Habermann" w:date="2017-04-07T10:47:00Z">
              <w:rPr>
                <w:lang w:val="fr-FR"/>
              </w:rPr>
            </w:rPrChange>
          </w:rPr>
          <w:t xml:space="preserve">can </w:t>
        </w:r>
      </w:ins>
      <w:ins w:id="274" w:author="Ted Habermann" w:date="2017-04-07T10:43:00Z">
        <w:r w:rsidRPr="004C0AF1">
          <w:rPr>
            <w:rPrChange w:id="275" w:author="Ted Habermann" w:date="2017-04-07T10:47:00Z">
              <w:rPr>
                <w:lang w:val="fr-FR"/>
              </w:rPr>
            </w:rPrChange>
          </w:rPr>
          <w:t xml:space="preserve">provide important insights </w:t>
        </w:r>
      </w:ins>
      <w:ins w:id="276" w:author="Ted Habermann" w:date="2017-04-07T10:44:00Z">
        <w:r w:rsidRPr="004C0AF1">
          <w:rPr>
            <w:rPrChange w:id="277" w:author="Ted Habermann" w:date="2017-04-07T10:47:00Z">
              <w:rPr>
                <w:lang w:val="fr-FR"/>
              </w:rPr>
            </w:rPrChange>
          </w:rPr>
          <w:t xml:space="preserve">into similarities and </w:t>
        </w:r>
      </w:ins>
      <w:ins w:id="278" w:author="Ted Habermann" w:date="2017-04-07T10:47:00Z">
        <w:r>
          <w:t xml:space="preserve">differences between documentation needs. </w:t>
        </w:r>
      </w:ins>
      <w:r>
        <w:t xml:space="preserve">Table 1 indicates significant overlap between the LTER and FGDC recommendations. </w:t>
      </w:r>
      <w:ins w:id="279" w:author="Ted Habermann" w:date="2017-04-07T10:47:00Z">
        <w:r>
          <w:t>In this paper, we focus on metadata evaluation rather than recommendation comparisons, so the FGDC Recommendation is not discussed again.</w:t>
        </w:r>
      </w:ins>
    </w:p>
    <w:p w14:paraId="4EFD23A8" w14:textId="29F7209F" w:rsidR="004108AB" w:rsidRPr="00DE3C64" w:rsidRDefault="004108AB" w:rsidP="004108AB">
      <w:pPr>
        <w:rPr>
          <w:rFonts w:eastAsia="Times New Roman"/>
        </w:rPr>
      </w:pPr>
    </w:p>
    <w:p w14:paraId="25E6AA87" w14:textId="7DF4EB8D" w:rsidR="004108AB" w:rsidRDefault="004108AB" w:rsidP="006E0D63">
      <w:pPr>
        <w:ind w:firstLine="288"/>
        <w:rPr>
          <w:ins w:id="280" w:author="Sean Gordon" w:date="2017-04-05T12:26:00Z"/>
        </w:rPr>
      </w:pPr>
      <w:ins w:id="281" w:author="Sean Gordon" w:date="2017-04-05T12:26:00Z">
        <w:r>
          <w:t>We are interested in situations where documentation needs of different communities and dialects</w:t>
        </w:r>
        <w:r w:rsidRPr="00200C87">
          <w:t xml:space="preserve"> </w:t>
        </w:r>
        <w:r>
          <w:t xml:space="preserve">overlap. Figure </w:t>
        </w:r>
        <w:del w:id="282" w:author="Ted Habermann" w:date="2017-04-07T10:34:00Z">
          <w:r w:rsidDel="00BA1B48">
            <w:delText>one</w:delText>
          </w:r>
        </w:del>
      </w:ins>
      <w:ins w:id="283" w:author="Ted Habermann" w:date="2017-04-07T10:34:00Z">
        <w:r w:rsidR="00BA1B48" w:rsidRPr="004C0AF1">
          <w:t>1</w:t>
        </w:r>
      </w:ins>
      <w:ins w:id="284" w:author="Sean Gordon" w:date="2017-04-05T12:26:00Z">
        <w:r>
          <w:t xml:space="preserve"> shows overlaps between D</w:t>
        </w:r>
        <w:r w:rsidRPr="00ED1770">
          <w:rPr>
            <w:vertAlign w:val="subscript"/>
          </w:rPr>
          <w:t>1</w:t>
        </w:r>
        <w:r>
          <w:t xml:space="preserve"> and D</w:t>
        </w:r>
        <w:r w:rsidRPr="00ED1770">
          <w:rPr>
            <w:vertAlign w:val="subscript"/>
          </w:rPr>
          <w:t>2</w:t>
        </w:r>
        <w:r>
          <w:t xml:space="preserve"> as well as R</w:t>
        </w:r>
        <w:r w:rsidRPr="00ED1770">
          <w:rPr>
            <w:vertAlign w:val="subscript"/>
          </w:rPr>
          <w:t>2</w:t>
        </w:r>
        <w:r>
          <w:t xml:space="preserve"> and R</w:t>
        </w:r>
        <w:r w:rsidRPr="00ED1770">
          <w:rPr>
            <w:vertAlign w:val="subscript"/>
          </w:rPr>
          <w:t>8</w:t>
        </w:r>
        <w:r>
          <w:t>. Such overlap is common in areas with clear common needs, such as data discovery, but can be less common as the metadata becomes more specialized. To identify these overlaps and do cross-dialect comparisons, the recommendations must be described in terms of fundamental documentation concepts that can be identified in multiple dialects.</w:t>
        </w:r>
      </w:ins>
    </w:p>
    <w:p w14:paraId="762B22C0" w14:textId="77777777" w:rsidR="004C0AF1" w:rsidRPr="004C0AF1" w:rsidRDefault="004C0AF1" w:rsidP="004108AB">
      <w:pPr>
        <w:rPr>
          <w:ins w:id="285" w:author="Sean Gordon" w:date="2017-04-05T12:26:00Z"/>
          <w:rPrChange w:id="286" w:author="Ted Habermann" w:date="2017-04-07T10:47:00Z">
            <w:rPr>
              <w:ins w:id="287" w:author="Sean Gordon" w:date="2017-04-05T12:26:00Z"/>
              <w:lang w:val="fr-FR"/>
            </w:rPr>
          </w:rPrChange>
        </w:rPr>
      </w:pPr>
    </w:p>
    <w:p w14:paraId="475FA036" w14:textId="7902CCC4" w:rsidR="004108AB" w:rsidRDefault="004108AB" w:rsidP="007E247B">
      <w:pPr>
        <w:ind w:firstLine="288"/>
      </w:pPr>
      <w:ins w:id="288" w:author="Sean Gordon" w:date="2017-04-05T12:26:00Z">
        <w:r>
          <w:t xml:space="preserve">A second requirement for </w:t>
        </w:r>
      </w:ins>
      <w:r w:rsidR="6FEEB7FB">
        <w:t xml:space="preserve">meaningful </w:t>
      </w:r>
      <w:ins w:id="289" w:author="Sean Gordon" w:date="2017-04-05T12:26:00Z">
        <w:r>
          <w:t xml:space="preserve">cross dialect comparisons is that </w:t>
        </w:r>
      </w:ins>
      <w:r w:rsidR="6FEEB7FB">
        <w:t xml:space="preserve">some </w:t>
      </w:r>
      <w:ins w:id="290" w:author="Sean Gordon" w:date="2017-04-05T12:26:00Z">
        <w:r>
          <w:t>concepts occur in both dialects</w:t>
        </w:r>
      </w:ins>
      <w:r w:rsidR="6FEEB7FB">
        <w:t xml:space="preserve"> (see discussion of Figure 3 below)</w:t>
      </w:r>
      <w:ins w:id="291" w:author="Sean Gordon" w:date="2017-04-05T12:26:00Z">
        <w:r>
          <w:t>. Of course, a</w:t>
        </w:r>
        <w:r w:rsidRPr="00E6609A">
          <w:t>ll the LTER recommendation</w:t>
        </w:r>
        <w:r>
          <w:t>s</w:t>
        </w:r>
        <w:r w:rsidRPr="00E6609A">
          <w:t xml:space="preserve"> are </w:t>
        </w:r>
        <w:r>
          <w:t>in the EML dialect, but they may not be included in other dialects</w:t>
        </w:r>
      </w:ins>
      <w:r w:rsidR="6FEEB7FB">
        <w:t xml:space="preserve">, e.g. R1, R3-5 </w:t>
      </w:r>
      <w:ins w:id="292" w:author="Sean Gordon" w:date="2017-04-05T12:26:00Z">
        <w:r w:rsidRPr="00E6609A">
          <w:t xml:space="preserve">in </w:t>
        </w:r>
        <w:r>
          <w:t>Figure</w:t>
        </w:r>
        <w:r w:rsidRPr="00E6609A">
          <w:t xml:space="preserve"> 1. </w:t>
        </w:r>
      </w:ins>
    </w:p>
    <w:p w14:paraId="08AB4C08" w14:textId="0575F4C1" w:rsidR="00DE3C64" w:rsidRDefault="00DE3C64" w:rsidP="004108AB"/>
    <w:p w14:paraId="3ED17B5A" w14:textId="0877B2D5" w:rsidR="00DE3C64" w:rsidRPr="00E6609A" w:rsidRDefault="00DE3C64" w:rsidP="0081726D">
      <w:pPr>
        <w:ind w:firstLine="288"/>
        <w:rPr>
          <w:ins w:id="293" w:author="Sean Gordon" w:date="2017-04-05T12:26:00Z"/>
        </w:rPr>
      </w:pPr>
      <w:ins w:id="294" w:author="Sean Gordon" w:date="2017-04-05T12:26:00Z">
        <w:r w:rsidRPr="00E6609A">
          <w:t>T</w:t>
        </w:r>
        <w:r>
          <w:t>he LTER recommendation w</w:t>
        </w:r>
      </w:ins>
      <w:ins w:id="295" w:author="Sean Gordon" w:date="2017-04-06T17:08:00Z">
        <w:r>
          <w:t>as</w:t>
        </w:r>
      </w:ins>
      <w:ins w:id="296" w:author="Sean Gordon" w:date="2017-04-05T12:26:00Z">
        <w:r w:rsidRPr="00E6609A">
          <w:t xml:space="preserve"> well publicized and supported in the LTER community, so we might expect that LTER metadata records are more complete with respect to th</w:t>
        </w:r>
      </w:ins>
      <w:r>
        <w:t>is</w:t>
      </w:r>
      <w:ins w:id="297" w:author="Sean Gordon" w:date="2017-04-05T12:26:00Z">
        <w:r>
          <w:t xml:space="preserve"> recommendation than other</w:t>
        </w:r>
        <w:r w:rsidRPr="732CAC2F">
          <w:t xml:space="preserve"> </w:t>
        </w:r>
        <w:r>
          <w:t xml:space="preserve">metadata </w:t>
        </w:r>
        <w:r w:rsidRPr="00E6609A">
          <w:t>collections.</w:t>
        </w:r>
        <w:r w:rsidRPr="732CAC2F">
          <w:t xml:space="preserve"> </w:t>
        </w:r>
        <w:r>
          <w:t xml:space="preserve">We explore </w:t>
        </w:r>
      </w:ins>
      <w:r w:rsidR="0081726D">
        <w:t>the</w:t>
      </w:r>
      <w:ins w:id="298" w:author="Sean Gordon" w:date="2017-04-05T12:26:00Z">
        <w:r>
          <w:t xml:space="preserve"> impact </w:t>
        </w:r>
      </w:ins>
      <w:r w:rsidR="0081726D">
        <w:t xml:space="preserve">of the LTER recommendation </w:t>
      </w:r>
      <w:ins w:id="299" w:author="Sean Gordon" w:date="2017-04-05T12:26:00Z">
        <w:r>
          <w:t xml:space="preserve">in two ways. First, we compare the completeness of the LTER metadata collection in the </w:t>
        </w:r>
      </w:ins>
      <w:ins w:id="300" w:author="Sean Gordon" w:date="2017-06-27T13:27:00Z">
        <w:r w:rsidR="007808F9">
          <w:t>DataONE</w:t>
        </w:r>
      </w:ins>
      <w:ins w:id="301" w:author="Sean Gordon" w:date="2017-04-05T12:26:00Z">
        <w:r>
          <w:t xml:space="preserve"> metadata repository to collections from other ecological research groups that use the EML dialect. Second, we extend that comparison to metadata collections in DataONE documented in the CSDGM dialect. We accomplish both comparisons through a conceptual abstraction layer that provides a method of crosswalking dialect and recommendation specific </w:t>
        </w:r>
      </w:ins>
      <w:ins w:id="302" w:author="Ted Habermann" w:date="2017-04-07T10:32:00Z">
        <w:r w:rsidRPr="004C0AF1">
          <w:t xml:space="preserve">XML </w:t>
        </w:r>
      </w:ins>
      <w:ins w:id="303" w:author="Sean Gordon" w:date="2017-04-05T12:26:00Z">
        <w:r>
          <w:t xml:space="preserve">elements. For example, the concept “Resource Title” is found in both the EML and CSDGM dialects at a specific location in the resource’s documentation. By connecting the structural locations, or dialect definitions in multiple dialects, conceptual recommendations can be measured across </w:t>
        </w:r>
        <w:r>
          <w:lastRenderedPageBreak/>
          <w:t xml:space="preserve">dialects. The dialect definitions for the LTER recommendation’s concepts in EML and CSDGM </w:t>
        </w:r>
      </w:ins>
      <w:r w:rsidR="0081726D">
        <w:t>are listed in Appendix 1.</w:t>
      </w:r>
    </w:p>
    <w:p w14:paraId="5155F3DE" w14:textId="2CCE024B" w:rsidR="00F92663" w:rsidRPr="004C0AF1" w:rsidRDefault="00F92663" w:rsidP="00C263B8">
      <w:pPr>
        <w:pStyle w:val="Heading1"/>
      </w:pPr>
      <w:bookmarkStart w:id="304" w:name="_Toc479340668"/>
      <w:bookmarkStart w:id="305" w:name="_Toc482694760"/>
      <w:r w:rsidRPr="004C0AF1">
        <w:t>M</w:t>
      </w:r>
      <w:r>
        <w:t>ethod</w:t>
      </w:r>
      <w:bookmarkEnd w:id="304"/>
      <w:bookmarkEnd w:id="305"/>
    </w:p>
    <w:p w14:paraId="2F0E45BE" w14:textId="2AABB65C" w:rsidR="00F92663" w:rsidRPr="004C0AF1" w:rsidRDefault="00F92663" w:rsidP="000650A2">
      <w:pPr>
        <w:ind w:firstLine="288"/>
        <w:rPr>
          <w:ins w:id="306" w:author="Sean Gordon" w:date="2017-04-06T13:15:00Z"/>
        </w:rPr>
      </w:pPr>
      <w:ins w:id="307" w:author="Sean Gordon" w:date="2017-04-06T13:15:00Z">
        <w:r w:rsidRPr="004C0AF1">
          <w:t xml:space="preserve">We are interested in evaluating completeness of metadata collections in </w:t>
        </w:r>
      </w:ins>
      <w:r w:rsidR="00F61456">
        <w:t>multiple</w:t>
      </w:r>
      <w:ins w:id="308" w:author="Sean Gordon" w:date="2017-04-06T13:15:00Z">
        <w:r w:rsidRPr="004C0AF1">
          <w:t xml:space="preserve"> dialects with respect to a recommendation made in a single dialect. Our approach is illustrated in Figure 2 which shows two dialects, a conceptual recommendation with two levels (L1 and L2) in Dialect 1, implementations of the recommendation in dialects 1 and 2, and two metadata collections in each dialect.</w:t>
        </w:r>
      </w:ins>
    </w:p>
    <w:p w14:paraId="5196540D" w14:textId="77777777" w:rsidR="00F92663" w:rsidRPr="004C0AF1" w:rsidRDefault="00F92663" w:rsidP="00F92663">
      <w:pPr>
        <w:rPr>
          <w:ins w:id="309" w:author="Sean Gordon" w:date="2017-04-06T13:15:00Z"/>
        </w:rPr>
      </w:pPr>
    </w:p>
    <w:p w14:paraId="0F236240" w14:textId="77777777" w:rsidR="00F92663" w:rsidRPr="004C0AF1" w:rsidRDefault="00F92663" w:rsidP="000650A2">
      <w:pPr>
        <w:ind w:firstLine="288"/>
        <w:rPr>
          <w:ins w:id="310" w:author="Sean Gordon" w:date="2017-04-06T13:15:00Z"/>
        </w:rPr>
      </w:pPr>
      <w:ins w:id="311" w:author="Sean Gordon" w:date="2017-04-06T13:15:00Z">
        <w:r w:rsidRPr="004C0AF1">
          <w:t>Typically, recommendations are associated with a native dialect, as illustrated in Figure 1 with R1-5 and D1, so they include an implementation in that dialect. The first step in our analysis is to map those implementations (H-N) to dialect-independent documentation concepts (A-G). For example, the recommendation might recommend that the metadata include an XML element &lt;title&gt; that holds a dataset title and an element &lt;pointOfContact&gt; that holds the name of a point of contact. These two elements could be mapped to the documentation concepts “Resource Title” and “Resource Contact”. These mappings are identified by open, bi-directional arrows in Figure 2. Note that all the recommended concepts can be mapped to implementations in the native dialect, as communities do not recommend concepts that do not exist in their implementations. In the LTER case, the recommendations were originally described as documentation concepts, so this step was not necessary.</w:t>
        </w:r>
      </w:ins>
    </w:p>
    <w:p w14:paraId="5B7CD776" w14:textId="77777777" w:rsidR="00F92663" w:rsidRPr="004C0AF1" w:rsidRDefault="00F92663" w:rsidP="00F92663">
      <w:pPr>
        <w:rPr>
          <w:ins w:id="312" w:author="Sean Gordon" w:date="2017-04-06T13:15:00Z"/>
        </w:rPr>
      </w:pPr>
    </w:p>
    <w:p w14:paraId="5F62BC22" w14:textId="7314469B" w:rsidR="00F92663" w:rsidRPr="004C0AF1" w:rsidRDefault="00F92663" w:rsidP="000650A2">
      <w:pPr>
        <w:ind w:firstLine="288"/>
        <w:rPr>
          <w:ins w:id="313" w:author="Sean Gordon" w:date="2017-04-06T13:15:00Z"/>
        </w:rPr>
      </w:pPr>
      <w:ins w:id="314" w:author="Sean Gordon" w:date="2017-04-06T13:15:00Z">
        <w:r w:rsidRPr="004C0AF1">
          <w:t xml:space="preserve">Once the implementations are known, the metadata evaluation is straightforward. We examine the metadata records to determine which of the concepts they include. We simplify the illustration here by considering only two concepts (A and E). Figure </w:t>
        </w:r>
      </w:ins>
      <w:r w:rsidR="007F73F2">
        <w:t>2</w:t>
      </w:r>
      <w:r w:rsidR="00995462">
        <w:t xml:space="preserve"> </w:t>
      </w:r>
      <w:ins w:id="315" w:author="Sean Gordon" w:date="2017-04-06T13:15:00Z">
        <w:r w:rsidRPr="004C0AF1">
          <w:t>includes two collections in dialect 1. Implementation H of concept A is included in all four of the records in the first collection (indicated by filled arrows) and in two of the three records in collection 2. Implementation L of concept E is included in two of the four records in collection 1 and all three of the records in collection 2. The “</w:t>
        </w:r>
      </w:ins>
      <w:r w:rsidR="00934B18">
        <w:t xml:space="preserve">concept </w:t>
      </w:r>
      <w:ins w:id="316" w:author="Sean Gordon" w:date="2017-04-06T13:15:00Z">
        <w:r w:rsidRPr="004C0AF1">
          <w:t xml:space="preserve">occurrence </w:t>
        </w:r>
      </w:ins>
      <w:r w:rsidR="00934B18">
        <w:t>%</w:t>
      </w:r>
      <w:ins w:id="317" w:author="Sean Gordon" w:date="2017-04-06T13:15:00Z">
        <w:r w:rsidRPr="004C0AF1">
          <w:t xml:space="preserve">” of concept </w:t>
        </w:r>
      </w:ins>
      <w:r w:rsidR="00995462">
        <w:t>A</w:t>
      </w:r>
      <w:ins w:id="318" w:author="Sean Gordon" w:date="2017-04-06T13:15:00Z">
        <w:r w:rsidRPr="004C0AF1">
          <w:t xml:space="preserve"> in this collection is 100% and of concept E is 50%.</w:t>
        </w:r>
      </w:ins>
      <w:r w:rsidR="006B68D7">
        <w:t xml:space="preserve"> Note that elements may be missing from some collections because </w:t>
      </w:r>
      <w:r w:rsidR="00687F6A">
        <w:t xml:space="preserve">they don’t make sense for that collection even though they are in a recommendation. For example, some </w:t>
      </w:r>
      <w:del w:id="319" w:author="Sean Gordon" w:date="2017-06-27T13:27:00Z">
        <w:r w:rsidR="00687F6A" w:rsidDel="007808F9">
          <w:delText>DataOne</w:delText>
        </w:r>
      </w:del>
      <w:ins w:id="320" w:author="Sean Gordon" w:date="2017-06-27T13:27:00Z">
        <w:r w:rsidR="007808F9">
          <w:t>DataONE</w:t>
        </w:r>
      </w:ins>
      <w:r w:rsidR="00687F6A">
        <w:t xml:space="preserve"> collections may not include biologic observations so the concept “</w:t>
      </w:r>
      <w:r w:rsidR="00687F6A" w:rsidRPr="732CAC2F">
        <w:rPr>
          <w:rFonts w:eastAsia="Book Antiqua" w:cs="Book Antiqua"/>
        </w:rPr>
        <w:t>Taxonomic Extent</w:t>
      </w:r>
      <w:r w:rsidR="00687F6A">
        <w:rPr>
          <w:rFonts w:eastAsia="Book Antiqua" w:cs="Book Antiqua"/>
        </w:rPr>
        <w:t>”</w:t>
      </w:r>
      <w:r w:rsidR="00687F6A" w:rsidRPr="732CAC2F">
        <w:rPr>
          <w:rFonts w:eastAsia="Book Antiqua" w:cs="Book Antiqua"/>
        </w:rPr>
        <w:t xml:space="preserve"> may not be needed </w:t>
      </w:r>
      <w:r w:rsidR="00687F6A">
        <w:rPr>
          <w:rFonts w:eastAsia="Book Antiqua" w:cs="Book Antiqua"/>
        </w:rPr>
        <w:t>in their metadata</w:t>
      </w:r>
      <w:r w:rsidR="00687F6A" w:rsidRPr="732CAC2F">
        <w:rPr>
          <w:rFonts w:eastAsia="Book Antiqua" w:cs="Book Antiqua"/>
        </w:rPr>
        <w:t>.</w:t>
      </w:r>
      <w:r w:rsidR="00687F6A">
        <w:rPr>
          <w:rFonts w:eastAsia="Book Antiqua" w:cs="Book Antiqua"/>
        </w:rPr>
        <w:t xml:space="preserve"> We measure completeness without considering such explanations.</w:t>
      </w:r>
    </w:p>
    <w:p w14:paraId="69D83E43" w14:textId="77777777" w:rsidR="00F92663" w:rsidRPr="004C0AF1" w:rsidRDefault="00F92663" w:rsidP="00F92663">
      <w:pPr>
        <w:rPr>
          <w:ins w:id="321" w:author="Sean Gordon" w:date="2017-04-06T13:15:00Z"/>
        </w:rPr>
      </w:pPr>
    </w:p>
    <w:p w14:paraId="27D98F58" w14:textId="77777777" w:rsidR="00F92663" w:rsidRPr="004C0AF1" w:rsidRDefault="00F92663" w:rsidP="000650A2">
      <w:pPr>
        <w:ind w:firstLine="288"/>
        <w:rPr>
          <w:ins w:id="322" w:author="Sean Gordon" w:date="2017-04-06T13:18:00Z"/>
        </w:rPr>
      </w:pPr>
      <w:ins w:id="323" w:author="Sean Gordon" w:date="2017-04-06T13:15:00Z">
        <w:r w:rsidRPr="004C0AF1">
          <w:t>In many cases, we identify groups of metadata records that include, and therefore are missing, the same concepts. Collection 1 includes two such groups. The first two records are missing concept E and the second two records are not missing either H or L. We term these “signature groups” and identify them by the number of concepts that they are missing in each level of the recommendation. The signature of the first group in collection one is “0 1” as these records are missing zero concepts from L1 and one concept from L2. The signature of the second group is “0 0” as they are missing 0 con</w:t>
        </w:r>
        <w:r w:rsidRPr="004C0AF1">
          <w:lastRenderedPageBreak/>
          <w:t xml:space="preserve">cepts from L2. Note that low numbers are better in these signatures so “0 0” indicates a complete record and the sum of the signature group is the total number of concepts missing from the records in the group. </w:t>
        </w:r>
      </w:ins>
    </w:p>
    <w:p w14:paraId="605CF83C" w14:textId="77777777" w:rsidR="00F92663" w:rsidRDefault="00F92663" w:rsidP="00F92663"/>
    <w:p w14:paraId="164A9E4C" w14:textId="23DD931F" w:rsidR="009E302B" w:rsidRPr="004C0AF1" w:rsidRDefault="00251315" w:rsidP="00F92663">
      <w:pPr>
        <w:rPr>
          <w:ins w:id="324" w:author="Sean Gordon" w:date="2017-04-06T13:18:00Z"/>
        </w:rPr>
      </w:pPr>
      <w:r>
        <w:tab/>
        <w:t>Another approach to characterizing completeness is to examine the distribution</w:t>
      </w:r>
      <w:r w:rsidR="00845912">
        <w:t xml:space="preserve">, i.e. mean and standard deviation, </w:t>
      </w:r>
      <w:r>
        <w:t xml:space="preserve">of the number of </w:t>
      </w:r>
      <w:r w:rsidR="00995462">
        <w:t>complete records</w:t>
      </w:r>
      <w:r>
        <w:t xml:space="preserve"> </w:t>
      </w:r>
      <w:r w:rsidR="00F74486">
        <w:t xml:space="preserve">/ </w:t>
      </w:r>
      <w:r w:rsidR="00995462">
        <w:t>concept</w:t>
      </w:r>
      <w:r w:rsidR="00F74486">
        <w:t xml:space="preserve"> </w:t>
      </w:r>
      <w:r>
        <w:t>from each collection.</w:t>
      </w:r>
      <w:r w:rsidR="00995462">
        <w:t xml:space="preserve"> In Figure 2 these completeness % are given for each concept / implementation pair.</w:t>
      </w:r>
      <w:r>
        <w:t xml:space="preserve"> </w:t>
      </w:r>
    </w:p>
    <w:p w14:paraId="69AC0AC2" w14:textId="77777777" w:rsidR="00F92663" w:rsidRPr="004C0AF1" w:rsidRDefault="00F92663" w:rsidP="00F92663">
      <w:pPr>
        <w:rPr>
          <w:ins w:id="325" w:author="Sean Gordon" w:date="2017-04-06T15:14:00Z"/>
        </w:rPr>
        <w:sectPr w:rsidR="00F92663" w:rsidRPr="004C0AF1" w:rsidSect="00D562D9">
          <w:pgSz w:w="12240" w:h="15840"/>
          <w:pgMar w:top="1440" w:right="1440" w:bottom="1440" w:left="1440" w:header="720" w:footer="720" w:gutter="0"/>
          <w:cols w:space="720"/>
          <w:docGrid w:linePitch="360"/>
        </w:sectPr>
      </w:pPr>
    </w:p>
    <w:p w14:paraId="0825A313" w14:textId="77777777" w:rsidR="00F92663" w:rsidRPr="004C0AF1" w:rsidRDefault="00F92663" w:rsidP="00F92663">
      <w:pPr>
        <w:rPr>
          <w:ins w:id="326" w:author="Sean Gordon" w:date="2017-04-06T15:14:00Z"/>
        </w:rPr>
      </w:pPr>
    </w:p>
    <w:p w14:paraId="51C66136" w14:textId="210A7242" w:rsidR="00547A6B" w:rsidRDefault="0015329A" w:rsidP="00547A6B">
      <w:pPr>
        <w:keepNext/>
      </w:pPr>
      <w:r>
        <w:rPr>
          <w:noProof/>
        </w:rPr>
        <w:drawing>
          <wp:inline distT="0" distB="0" distL="0" distR="0" wp14:anchorId="28CE0AE5" wp14:editId="55815C6A">
            <wp:extent cx="8229600" cy="462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thodsFigure.png"/>
                    <pic:cNvPicPr/>
                  </pic:nvPicPr>
                  <pic:blipFill>
                    <a:blip r:embed="rId12">
                      <a:extLst>
                        <a:ext uri="{28A0092B-C50C-407E-A947-70E740481C1C}">
                          <a14:useLocalDpi xmlns:a14="http://schemas.microsoft.com/office/drawing/2010/main" val="0"/>
                        </a:ext>
                      </a:extLst>
                    </a:blip>
                    <a:stretch>
                      <a:fillRect/>
                    </a:stretch>
                  </pic:blipFill>
                  <pic:spPr>
                    <a:xfrm>
                      <a:off x="0" y="0"/>
                      <a:ext cx="8229600" cy="4629150"/>
                    </a:xfrm>
                    <a:prstGeom prst="rect">
                      <a:avLst/>
                    </a:prstGeom>
                  </pic:spPr>
                </pic:pic>
              </a:graphicData>
            </a:graphic>
          </wp:inline>
        </w:drawing>
      </w:r>
    </w:p>
    <w:p w14:paraId="26EDC747" w14:textId="30506BB6" w:rsidR="00F92663" w:rsidRPr="004C0AF1" w:rsidRDefault="00547A6B" w:rsidP="00547A6B">
      <w:pPr>
        <w:pStyle w:val="Caption"/>
        <w:rPr>
          <w:ins w:id="327" w:author="Sean Gordon" w:date="2017-04-06T15:14:00Z"/>
        </w:rPr>
        <w:sectPr w:rsidR="00F92663" w:rsidRPr="004C0AF1" w:rsidSect="00274251">
          <w:pgSz w:w="15840" w:h="12240" w:orient="landscape"/>
          <w:pgMar w:top="1440" w:right="1440" w:bottom="1440" w:left="1440" w:header="720" w:footer="720" w:gutter="0"/>
          <w:cols w:space="720"/>
          <w:docGrid w:linePitch="360"/>
        </w:sectPr>
      </w:pPr>
      <w:r>
        <w:t xml:space="preserve">Figure </w:t>
      </w:r>
      <w:fldSimple w:instr=" SEQ Figure \* ARABIC ">
        <w:r w:rsidR="00274251">
          <w:rPr>
            <w:noProof/>
          </w:rPr>
          <w:t>2</w:t>
        </w:r>
      </w:fldSimple>
      <w:r>
        <w:t>. Schematic diagram of methods used in this study.</w:t>
      </w:r>
    </w:p>
    <w:p w14:paraId="41A4CF04" w14:textId="77777777" w:rsidR="00F92663" w:rsidRPr="00790EB8" w:rsidRDefault="00F92663" w:rsidP="004108AB">
      <w:pPr>
        <w:rPr>
          <w:ins w:id="328" w:author="Sean Gordon" w:date="2017-04-05T12:26:00Z"/>
        </w:rPr>
      </w:pPr>
    </w:p>
    <w:p w14:paraId="770C4860" w14:textId="77777777" w:rsidR="004108AB" w:rsidRPr="00B901CC" w:rsidRDefault="004108AB" w:rsidP="004108AB">
      <w:pPr>
        <w:rPr>
          <w:ins w:id="329" w:author="Sean Gordon" w:date="2017-04-05T12:26:00Z"/>
        </w:rPr>
      </w:pPr>
    </w:p>
    <w:p w14:paraId="15E38893" w14:textId="21CCC916" w:rsidR="00C1488D" w:rsidRPr="00E6609A" w:rsidRDefault="00C1488D" w:rsidP="00C1488D"/>
    <w:p w14:paraId="3D8F2361" w14:textId="2541B62D" w:rsidR="006D7F12" w:rsidRPr="004C0AF1" w:rsidRDefault="00BE23CC" w:rsidP="00C263B8">
      <w:pPr>
        <w:pStyle w:val="Heading1"/>
      </w:pPr>
      <w:bookmarkStart w:id="330" w:name="_Toc479340669"/>
      <w:bookmarkStart w:id="331" w:name="_Toc482694761"/>
      <w:r w:rsidRPr="004C0AF1">
        <w:t>Data</w:t>
      </w:r>
      <w:bookmarkEnd w:id="330"/>
      <w:bookmarkEnd w:id="331"/>
    </w:p>
    <w:p w14:paraId="30D62323" w14:textId="77777777" w:rsidR="00687F6A" w:rsidRDefault="00687F6A" w:rsidP="732CAC2F">
      <w:pPr>
        <w:rPr>
          <w:rFonts w:eastAsia="Book Antiqua" w:cs="Book Antiqua"/>
        </w:rPr>
      </w:pPr>
      <w:r>
        <w:rPr>
          <w:rFonts w:eastAsia="Book Antiqua" w:cs="Book Antiqua"/>
        </w:rPr>
        <w:tab/>
      </w:r>
      <w:r w:rsidR="732CAC2F" w:rsidRPr="732CAC2F">
        <w:rPr>
          <w:rFonts w:eastAsia="Book Antiqua" w:cs="Book Antiqua"/>
        </w:rPr>
        <w:t xml:space="preserve">DataONE </w:t>
      </w:r>
      <w:r>
        <w:rPr>
          <w:rFonts w:eastAsia="Book Antiqua" w:cs="Book Antiqua"/>
        </w:rPr>
        <w:t>includes many</w:t>
      </w:r>
      <w:r w:rsidR="732CAC2F" w:rsidRPr="732CAC2F">
        <w:rPr>
          <w:rFonts w:eastAsia="Book Antiqua" w:cs="Book Antiqua"/>
        </w:rPr>
        <w:t xml:space="preserve"> member nodes</w:t>
      </w:r>
      <w:r>
        <w:rPr>
          <w:rFonts w:eastAsia="Book Antiqua" w:cs="Book Antiqua"/>
        </w:rPr>
        <w:t xml:space="preserve"> in many dialects</w:t>
      </w:r>
      <w:r w:rsidR="732CAC2F" w:rsidRPr="732CAC2F">
        <w:rPr>
          <w:rFonts w:eastAsia="Book Antiqua" w:cs="Book Antiqua"/>
        </w:rPr>
        <w:t xml:space="preserve">. </w:t>
      </w:r>
      <w:r>
        <w:rPr>
          <w:rFonts w:eastAsia="Book Antiqua" w:cs="Book Antiqua"/>
        </w:rPr>
        <w:t>This section describes the data we sampled.</w:t>
      </w:r>
    </w:p>
    <w:p w14:paraId="19CB3A00" w14:textId="77777777" w:rsidR="006B1309" w:rsidRDefault="006B1309" w:rsidP="0031366B">
      <w:pPr>
        <w:rPr>
          <w:rFonts w:eastAsia="Book Antiqua" w:cs="Book Antiqua"/>
        </w:rPr>
      </w:pPr>
    </w:p>
    <w:p w14:paraId="3769B560" w14:textId="6D5FF971" w:rsidR="00C913F2" w:rsidRDefault="00C913F2" w:rsidP="6FEEB7FB">
      <w:pPr>
        <w:pStyle w:val="Heading2"/>
        <w:rPr>
          <w:rFonts w:eastAsia="Book Antiqua"/>
        </w:rPr>
      </w:pPr>
      <w:bookmarkStart w:id="332" w:name="_Toc479340670"/>
      <w:bookmarkStart w:id="333" w:name="_Toc482694762"/>
      <w:r>
        <w:rPr>
          <w:rFonts w:eastAsia="Book Antiqua"/>
        </w:rPr>
        <w:t>Dialects</w:t>
      </w:r>
      <w:bookmarkEnd w:id="332"/>
      <w:bookmarkEnd w:id="333"/>
    </w:p>
    <w:p w14:paraId="566D4155" w14:textId="5C0D59DE" w:rsidR="0031366B" w:rsidRDefault="00687F6A" w:rsidP="732CAC2F">
      <w:pPr>
        <w:ind w:firstLine="288"/>
        <w:rPr>
          <w:rFonts w:eastAsia="Book Antiqua" w:cs="Book Antiqua"/>
        </w:rPr>
      </w:pPr>
      <w:del w:id="334" w:author="Sean Gordon" w:date="2017-06-27T13:27:00Z">
        <w:r w:rsidDel="007808F9">
          <w:rPr>
            <w:rFonts w:eastAsia="Book Antiqua" w:cs="Book Antiqua"/>
          </w:rPr>
          <w:delText>DataOne</w:delText>
        </w:r>
      </w:del>
      <w:ins w:id="335" w:author="Sean Gordon" w:date="2017-06-27T13:27:00Z">
        <w:r w:rsidR="007808F9">
          <w:rPr>
            <w:rFonts w:eastAsia="Book Antiqua" w:cs="Book Antiqua"/>
          </w:rPr>
          <w:t>DataONE</w:t>
        </w:r>
      </w:ins>
      <w:r>
        <w:rPr>
          <w:rFonts w:eastAsia="Book Antiqua" w:cs="Book Antiqua"/>
        </w:rPr>
        <w:t xml:space="preserve"> member nodes include metadata records in many dialects (see Tble 2). We retrieved data from all </w:t>
      </w:r>
      <w:del w:id="336" w:author="Sean Gordon" w:date="2017-06-27T13:27:00Z">
        <w:r w:rsidDel="007808F9">
          <w:rPr>
            <w:rFonts w:eastAsia="Book Antiqua" w:cs="Book Antiqua"/>
          </w:rPr>
          <w:delText>DataOne</w:delText>
        </w:r>
      </w:del>
      <w:ins w:id="337" w:author="Sean Gordon" w:date="2017-06-27T13:27:00Z">
        <w:r w:rsidR="007808F9">
          <w:rPr>
            <w:rFonts w:eastAsia="Book Antiqua" w:cs="Book Antiqua"/>
          </w:rPr>
          <w:t>DataONE</w:t>
        </w:r>
      </w:ins>
      <w:r>
        <w:rPr>
          <w:rFonts w:eastAsia="Book Antiqua" w:cs="Book Antiqua"/>
        </w:rPr>
        <w:t xml:space="preserve"> member nodes that included EML or CSDGM dialects.</w:t>
      </w:r>
    </w:p>
    <w:p w14:paraId="6CF3AFA7" w14:textId="77777777" w:rsidR="00C1488D" w:rsidRPr="00E6609A" w:rsidRDefault="00C1488D" w:rsidP="00C1488D">
      <w:pPr>
        <w:rPr>
          <w:rFonts w:eastAsia="Book Antiqua" w:cs="Book Antiqua"/>
        </w:rPr>
      </w:pPr>
    </w:p>
    <w:p w14:paraId="715D6917" w14:textId="3FCAAACE" w:rsidR="00547A6B" w:rsidRDefault="00547A6B" w:rsidP="00547A6B">
      <w:pPr>
        <w:pStyle w:val="Caption"/>
        <w:keepNext/>
      </w:pPr>
      <w:r>
        <w:t xml:space="preserve">Table </w:t>
      </w:r>
      <w:fldSimple w:instr=" SEQ Table \* ARABIC ">
        <w:r w:rsidR="00274251">
          <w:rPr>
            <w:noProof/>
          </w:rPr>
          <w:t>2</w:t>
        </w:r>
      </w:fldSimple>
      <w:r>
        <w:t xml:space="preserve">. </w:t>
      </w:r>
      <w:r w:rsidRPr="00027982">
        <w:t>A dialect is a community specific instantiation of the documentation language.</w:t>
      </w:r>
    </w:p>
    <w:tbl>
      <w:tblPr>
        <w:tblStyle w:val="TableGrid"/>
        <w:tblW w:w="0" w:type="auto"/>
        <w:jc w:val="center"/>
        <w:tblLook w:val="04A0" w:firstRow="1" w:lastRow="0" w:firstColumn="1" w:lastColumn="0" w:noHBand="0" w:noVBand="1"/>
      </w:tblPr>
      <w:tblGrid>
        <w:gridCol w:w="6728"/>
      </w:tblGrid>
      <w:tr w:rsidR="00C1488D" w:rsidRPr="00E6609A" w14:paraId="13A67B1F" w14:textId="77777777" w:rsidTr="732CAC2F">
        <w:trPr>
          <w:trHeight w:val="305"/>
          <w:jc w:val="center"/>
        </w:trPr>
        <w:tc>
          <w:tcPr>
            <w:tcW w:w="0" w:type="auto"/>
          </w:tcPr>
          <w:p w14:paraId="1E6494A0" w14:textId="5BB24390" w:rsidR="00C1488D" w:rsidRPr="00E6609A" w:rsidRDefault="732CAC2F" w:rsidP="732CAC2F">
            <w:pPr>
              <w:jc w:val="center"/>
              <w:rPr>
                <w:color w:val="000000" w:themeColor="text1"/>
              </w:rPr>
            </w:pPr>
            <w:r w:rsidRPr="732CAC2F">
              <w:rPr>
                <w:rFonts w:eastAsia="Book Antiqua" w:cs="Book Antiqua"/>
                <w:color w:val="000000" w:themeColor="text1"/>
              </w:rPr>
              <w:t>Metadata Dialects in the DataONE Sample</w:t>
            </w:r>
          </w:p>
        </w:tc>
      </w:tr>
      <w:tr w:rsidR="00C1488D" w:rsidRPr="00E6609A" w14:paraId="5CF6DB49" w14:textId="77777777" w:rsidTr="732CAC2F">
        <w:trPr>
          <w:jc w:val="center"/>
        </w:trPr>
        <w:tc>
          <w:tcPr>
            <w:tcW w:w="0" w:type="auto"/>
          </w:tcPr>
          <w:p w14:paraId="3DF78D5C" w14:textId="0CBE5C41" w:rsidR="00C1488D" w:rsidRPr="00E6609A" w:rsidRDefault="6FEEB7FB" w:rsidP="6FEEB7FB">
            <w:pPr>
              <w:rPr>
                <w:color w:val="000000" w:themeColor="text1"/>
              </w:rPr>
            </w:pPr>
            <w:r>
              <w:t>Content Standard for Digital Geographic Metadata (</w:t>
            </w:r>
            <w:r w:rsidRPr="6FEEB7FB">
              <w:rPr>
                <w:rStyle w:val="apple-converted-space"/>
                <w:rFonts w:eastAsia="Times New Roman" w:cs="Arial"/>
                <w:color w:val="2E2E2E"/>
              </w:rPr>
              <w:t>CSDGM)</w:t>
            </w:r>
          </w:p>
        </w:tc>
      </w:tr>
      <w:tr w:rsidR="00C1488D" w:rsidRPr="00E6609A" w14:paraId="1FAE93E7" w14:textId="77777777" w:rsidTr="732CAC2F">
        <w:trPr>
          <w:jc w:val="center"/>
        </w:trPr>
        <w:tc>
          <w:tcPr>
            <w:tcW w:w="0" w:type="auto"/>
          </w:tcPr>
          <w:p w14:paraId="054769B2" w14:textId="4EFC5BA3" w:rsidR="00C1488D" w:rsidRPr="00E6609A" w:rsidRDefault="6FEEB7FB" w:rsidP="6FEEB7FB">
            <w:pPr>
              <w:rPr>
                <w:color w:val="000000" w:themeColor="text1"/>
              </w:rPr>
            </w:pPr>
            <w:r w:rsidRPr="6FEEB7FB">
              <w:rPr>
                <w:rFonts w:eastAsia="Book Antiqua" w:cs="Book Antiqua"/>
                <w:color w:val="000000" w:themeColor="text1"/>
              </w:rPr>
              <w:t>Biological Data Profile of CSDGM (BDP)</w:t>
            </w:r>
          </w:p>
        </w:tc>
      </w:tr>
      <w:tr w:rsidR="00C1488D" w:rsidRPr="00E6609A" w14:paraId="65A638DB" w14:textId="77777777" w:rsidTr="732CAC2F">
        <w:trPr>
          <w:jc w:val="center"/>
        </w:trPr>
        <w:tc>
          <w:tcPr>
            <w:tcW w:w="0" w:type="auto"/>
          </w:tcPr>
          <w:p w14:paraId="42FFAD40" w14:textId="6D69EB5C" w:rsidR="00C1488D" w:rsidRPr="00E6609A" w:rsidRDefault="6FEEB7FB" w:rsidP="6FEEB7FB">
            <w:pPr>
              <w:rPr>
                <w:color w:val="000000" w:themeColor="text1"/>
              </w:rPr>
            </w:pPr>
            <w:r w:rsidRPr="6FEEB7FB">
              <w:rPr>
                <w:rFonts w:eastAsia="Book Antiqua" w:cs="Book Antiqua"/>
                <w:color w:val="000000" w:themeColor="text1"/>
              </w:rPr>
              <w:t>Dryad Metadata Schema, (Dryad)</w:t>
            </w:r>
          </w:p>
        </w:tc>
      </w:tr>
      <w:tr w:rsidR="00C1488D" w:rsidRPr="00E6609A" w14:paraId="10FD9115" w14:textId="77777777" w:rsidTr="732CAC2F">
        <w:trPr>
          <w:jc w:val="center"/>
        </w:trPr>
        <w:tc>
          <w:tcPr>
            <w:tcW w:w="0" w:type="auto"/>
          </w:tcPr>
          <w:p w14:paraId="34E003C6" w14:textId="10D505EC" w:rsidR="00C1488D" w:rsidRPr="00E6609A" w:rsidRDefault="732CAC2F" w:rsidP="732CAC2F">
            <w:pPr>
              <w:rPr>
                <w:color w:val="000000" w:themeColor="text1"/>
              </w:rPr>
            </w:pPr>
            <w:r w:rsidRPr="732CAC2F">
              <w:rPr>
                <w:rFonts w:eastAsia="Times New Roman"/>
                <w:color w:val="000000" w:themeColor="text1"/>
              </w:rPr>
              <w:t>DataONE Dublin Core Extended v1.0 (</w:t>
            </w:r>
            <w:r w:rsidRPr="732CAC2F">
              <w:rPr>
                <w:rFonts w:eastAsia="Times New Roman" w:cs="Arial"/>
                <w:color w:val="2E2E2E"/>
              </w:rPr>
              <w:t>OneDCX)</w:t>
            </w:r>
          </w:p>
        </w:tc>
      </w:tr>
      <w:tr w:rsidR="00C1488D" w:rsidRPr="00E6609A" w14:paraId="06C48D9C" w14:textId="77777777" w:rsidTr="732CAC2F">
        <w:trPr>
          <w:jc w:val="center"/>
        </w:trPr>
        <w:tc>
          <w:tcPr>
            <w:tcW w:w="0" w:type="auto"/>
          </w:tcPr>
          <w:p w14:paraId="6AB39769" w14:textId="01DDF0FB" w:rsidR="00C1488D" w:rsidRPr="00E6609A" w:rsidRDefault="6FEEB7FB" w:rsidP="6FEEB7FB">
            <w:pPr>
              <w:rPr>
                <w:color w:val="000000" w:themeColor="text1"/>
              </w:rPr>
            </w:pPr>
            <w:r w:rsidRPr="6FEEB7FB">
              <w:rPr>
                <w:rFonts w:eastAsia="Book Antiqua" w:cs="Book Antiqua"/>
                <w:color w:val="000000" w:themeColor="text1"/>
              </w:rPr>
              <w:t>Mercury Metadata Standard (Mercury)</w:t>
            </w:r>
          </w:p>
        </w:tc>
      </w:tr>
      <w:tr w:rsidR="00C1488D" w:rsidRPr="00E6609A" w14:paraId="729150F7" w14:textId="77777777" w:rsidTr="732CAC2F">
        <w:trPr>
          <w:jc w:val="center"/>
        </w:trPr>
        <w:tc>
          <w:tcPr>
            <w:tcW w:w="0" w:type="auto"/>
          </w:tcPr>
          <w:p w14:paraId="3D7953D1" w14:textId="62443CAA" w:rsidR="00C1488D" w:rsidRPr="00E6609A" w:rsidRDefault="6FEEB7FB" w:rsidP="6FEEB7FB">
            <w:pPr>
              <w:rPr>
                <w:color w:val="000000" w:themeColor="text1"/>
              </w:rPr>
            </w:pPr>
            <w:r w:rsidRPr="6FEEB7FB">
              <w:rPr>
                <w:rFonts w:eastAsia="Book Antiqua" w:cs="Book Antiqua"/>
                <w:color w:val="000000" w:themeColor="text1"/>
              </w:rPr>
              <w:t>Ecological Metadata Language (EML)</w:t>
            </w:r>
          </w:p>
        </w:tc>
      </w:tr>
    </w:tbl>
    <w:p w14:paraId="3417344E" w14:textId="77777777" w:rsidR="00C1488D" w:rsidRDefault="00C1488D" w:rsidP="00C1488D">
      <w:pPr>
        <w:rPr>
          <w:rFonts w:eastAsia="Book Antiqua" w:cs="Book Antiqua"/>
        </w:rPr>
      </w:pPr>
    </w:p>
    <w:p w14:paraId="579A2E4D" w14:textId="11AB0646" w:rsidR="00403F63" w:rsidRPr="00403F63" w:rsidRDefault="00403F63" w:rsidP="00403F63">
      <w:pPr>
        <w:pStyle w:val="Heading2"/>
      </w:pPr>
      <w:bookmarkStart w:id="338" w:name="_Toc349386093"/>
      <w:bookmarkStart w:id="339" w:name="_Toc479340671"/>
      <w:bookmarkStart w:id="340" w:name="_Toc482694763"/>
      <w:r w:rsidRPr="00E6609A">
        <w:t>DataONE Member Node</w:t>
      </w:r>
      <w:bookmarkEnd w:id="338"/>
      <w:r w:rsidR="00962742">
        <w:t xml:space="preserve"> Sampling</w:t>
      </w:r>
      <w:bookmarkEnd w:id="339"/>
      <w:bookmarkEnd w:id="340"/>
    </w:p>
    <w:p w14:paraId="3CCFF3AB" w14:textId="0ABBDFCA" w:rsidR="001D0386" w:rsidRDefault="001D0386" w:rsidP="732CAC2F">
      <w:pPr>
        <w:ind w:firstLine="288"/>
        <w:rPr>
          <w:rFonts w:eastAsia="Book Antiqua" w:cs="Book Antiqua"/>
        </w:rPr>
      </w:pPr>
      <w:r>
        <w:rPr>
          <w:rFonts w:eastAsia="Book Antiqua" w:cs="Book Antiqua"/>
        </w:rPr>
        <w:t>T</w:t>
      </w:r>
      <w:r w:rsidR="006D2209">
        <w:rPr>
          <w:rFonts w:eastAsia="Book Antiqua" w:cs="Book Antiqua"/>
        </w:rPr>
        <w:t>able 3</w:t>
      </w:r>
      <w:r>
        <w:rPr>
          <w:rFonts w:eastAsia="Book Antiqua" w:cs="Book Antiqua"/>
        </w:rPr>
        <w:t xml:space="preserve"> describes the record counts received from the sampling of the DataONE repository</w:t>
      </w:r>
      <w:r w:rsidR="00A67291">
        <w:rPr>
          <w:rFonts w:eastAsia="Book Antiqua" w:cs="Book Antiqua"/>
        </w:rPr>
        <w:t xml:space="preserve"> during October 2015</w:t>
      </w:r>
      <w:r>
        <w:rPr>
          <w:rFonts w:eastAsia="Book Antiqua" w:cs="Book Antiqua"/>
        </w:rPr>
        <w:t xml:space="preserve">, as well as </w:t>
      </w:r>
      <w:r w:rsidR="00A67291">
        <w:rPr>
          <w:rFonts w:eastAsia="Book Antiqua" w:cs="Book Antiqua"/>
        </w:rPr>
        <w:t>the</w:t>
      </w:r>
      <w:r>
        <w:rPr>
          <w:rFonts w:eastAsia="Book Antiqua" w:cs="Book Antiqua"/>
        </w:rPr>
        <w:t xml:space="preserve"> dialect version the documents are written in. </w:t>
      </w:r>
      <w:r w:rsidR="00C33B6C">
        <w:rPr>
          <w:rFonts w:eastAsia="Book Antiqua" w:cs="Book Antiqua"/>
        </w:rPr>
        <w:t xml:space="preserve">The record count for each member node is the total of all the different dialects and dialect versions described in </w:t>
      </w:r>
      <w:r w:rsidR="000133E0">
        <w:rPr>
          <w:rFonts w:eastAsia="Book Antiqua" w:cs="Book Antiqua"/>
        </w:rPr>
        <w:t xml:space="preserve">the </w:t>
      </w:r>
      <w:r w:rsidR="00C33B6C">
        <w:rPr>
          <w:rFonts w:eastAsia="Book Antiqua" w:cs="Book Antiqua"/>
        </w:rPr>
        <w:t>Dialect Collections and Counts</w:t>
      </w:r>
      <w:r w:rsidR="000133E0">
        <w:rPr>
          <w:rFonts w:eastAsia="Book Antiqua" w:cs="Book Antiqua"/>
        </w:rPr>
        <w:t xml:space="preserve"> column.</w:t>
      </w:r>
      <w:ins w:id="341" w:author="Sean Gordon" w:date="2017-04-05T15:32:00Z">
        <w:r w:rsidR="00442A59">
          <w:rPr>
            <w:rFonts w:eastAsia="Book Antiqua" w:cs="Book Antiqua"/>
          </w:rPr>
          <w:t xml:space="preserve"> </w:t>
        </w:r>
      </w:ins>
      <w:r w:rsidR="00A67291">
        <w:rPr>
          <w:rFonts w:eastAsia="Book Antiqua" w:cs="Book Antiqua"/>
        </w:rPr>
        <w:t>T</w:t>
      </w:r>
      <w:ins w:id="342" w:author="Sean Gordon" w:date="2017-04-05T15:32:00Z">
        <w:r w:rsidR="00442A59">
          <w:rPr>
            <w:rFonts w:eastAsia="Book Antiqua" w:cs="Book Antiqua"/>
          </w:rPr>
          <w:t>he collections are listed by dialect, EML first</w:t>
        </w:r>
      </w:ins>
      <w:r w:rsidR="00A67291">
        <w:rPr>
          <w:rFonts w:eastAsia="Book Antiqua" w:cs="Book Antiqua"/>
        </w:rPr>
        <w:t>,</w:t>
      </w:r>
      <w:ins w:id="343" w:author="Sean Gordon" w:date="2017-04-05T15:33:00Z">
        <w:r w:rsidR="00442A59">
          <w:rPr>
            <w:rFonts w:eastAsia="Book Antiqua" w:cs="Book Antiqua"/>
          </w:rPr>
          <w:t xml:space="preserve"> </w:t>
        </w:r>
      </w:ins>
      <w:r w:rsidR="00A67291">
        <w:rPr>
          <w:rFonts w:eastAsia="Book Antiqua" w:cs="Book Antiqua"/>
        </w:rPr>
        <w:t>and sorted</w:t>
      </w:r>
      <w:ins w:id="344" w:author="Sean Gordon" w:date="2017-04-05T15:33:00Z">
        <w:r w:rsidR="00442A59">
          <w:rPr>
            <w:rFonts w:eastAsia="Book Antiqua" w:cs="Book Antiqua"/>
          </w:rPr>
          <w:t xml:space="preserve"> by collection size.</w:t>
        </w:r>
      </w:ins>
    </w:p>
    <w:p w14:paraId="34AC2617" w14:textId="77777777" w:rsidR="001B3E94" w:rsidRPr="00E6609A" w:rsidRDefault="001B3E94" w:rsidP="00C1488D">
      <w:pPr>
        <w:rPr>
          <w:rFonts w:eastAsia="Book Antiqua" w:cs="Book Antiqua"/>
        </w:rPr>
      </w:pPr>
    </w:p>
    <w:p w14:paraId="1DBBB60D" w14:textId="073D894C" w:rsidR="00547A6B" w:rsidRDefault="00547A6B" w:rsidP="00547A6B">
      <w:pPr>
        <w:pStyle w:val="Caption"/>
        <w:keepNext/>
      </w:pPr>
      <w:r>
        <w:t xml:space="preserve">Table </w:t>
      </w:r>
      <w:fldSimple w:instr=" SEQ Table \* ARABIC ">
        <w:r w:rsidR="00274251">
          <w:rPr>
            <w:noProof/>
          </w:rPr>
          <w:t>3</w:t>
        </w:r>
      </w:fldSimple>
      <w:r w:rsidRPr="732CAC2F">
        <w:t xml:space="preserve">. </w:t>
      </w:r>
      <w:del w:id="345" w:author="Sean Gordon" w:date="2017-06-27T13:27:00Z">
        <w:r w:rsidDel="007808F9">
          <w:delText>DataOne</w:delText>
        </w:r>
      </w:del>
      <w:ins w:id="346" w:author="Sean Gordon" w:date="2017-06-27T13:27:00Z">
        <w:r w:rsidR="007808F9">
          <w:t>DataONE</w:t>
        </w:r>
      </w:ins>
      <w:r>
        <w:t xml:space="preserve"> collections and dialects.</w:t>
      </w:r>
    </w:p>
    <w:tbl>
      <w:tblPr>
        <w:tblStyle w:val="TableGrid"/>
        <w:tblW w:w="5000" w:type="pct"/>
        <w:tblLook w:val="04A0" w:firstRow="1" w:lastRow="0" w:firstColumn="1" w:lastColumn="0" w:noHBand="0" w:noVBand="1"/>
        <w:tblPrChange w:id="347" w:author="Sean Gordon" w:date="2017-04-05T15:50:00Z">
          <w:tblPr>
            <w:tblStyle w:val="TableGrid"/>
            <w:tblpPr w:leftFromText="180" w:rightFromText="180" w:vertAnchor="text" w:horzAnchor="page" w:tblpX="1630" w:tblpY="147"/>
            <w:tblW w:w="0" w:type="auto"/>
            <w:tblLook w:val="04A0" w:firstRow="1" w:lastRow="0" w:firstColumn="1" w:lastColumn="0" w:noHBand="0" w:noVBand="1"/>
          </w:tblPr>
        </w:tblPrChange>
      </w:tblPr>
      <w:tblGrid>
        <w:gridCol w:w="2350"/>
        <w:gridCol w:w="931"/>
        <w:gridCol w:w="6295"/>
        <w:tblGridChange w:id="348">
          <w:tblGrid>
            <w:gridCol w:w="1629"/>
            <w:gridCol w:w="721"/>
            <w:gridCol w:w="209"/>
            <w:gridCol w:w="722"/>
            <w:gridCol w:w="5077"/>
            <w:gridCol w:w="1218"/>
          </w:tblGrid>
        </w:tblGridChange>
      </w:tblGrid>
      <w:tr w:rsidR="001D0386" w:rsidRPr="001B3E94" w14:paraId="48DD26DA" w14:textId="77777777" w:rsidTr="732CAC2F">
        <w:trPr>
          <w:trPrChange w:id="349" w:author="Sean Gordon" w:date="2017-04-05T15:50:00Z">
            <w:trPr>
              <w:gridAfter w:val="0"/>
            </w:trPr>
          </w:trPrChange>
        </w:trPr>
        <w:tc>
          <w:tcPr>
            <w:tcW w:w="1227" w:type="pct"/>
            <w:tcPrChange w:id="350" w:author="Sean Gordon" w:date="2017-04-05T15:50:00Z">
              <w:tcPr>
                <w:tcW w:w="0" w:type="auto"/>
              </w:tcPr>
            </w:tcPrChange>
          </w:tcPr>
          <w:p w14:paraId="68E7DF1B" w14:textId="42C290A1" w:rsidR="00C1488D" w:rsidRPr="004C0AF1" w:rsidRDefault="00C1488D" w:rsidP="6FEEB7FB">
            <w:pPr>
              <w:rPr>
                <w:rFonts w:eastAsia="Book Antiqua" w:cs="Book Antiqua"/>
                <w:sz w:val="20"/>
                <w:szCs w:val="20"/>
              </w:rPr>
            </w:pPr>
            <w:r w:rsidRPr="004C0AF1">
              <w:rPr>
                <w:rFonts w:eastAsia="Book Antiqua" w:cs="Book Antiqua"/>
                <w:sz w:val="20"/>
                <w:szCs w:val="20"/>
                <w:rPrChange w:id="351" w:author="Ted Habermann" w:date="2017-04-07T10:47:00Z">
                  <w:rPr>
                    <w:rFonts w:eastAsia="Book Antiqua" w:cs="Book Antiqua"/>
                  </w:rPr>
                </w:rPrChange>
              </w:rPr>
              <w:t>Member</w:t>
            </w:r>
            <w:r w:rsidR="002A740F" w:rsidRPr="004C0AF1">
              <w:rPr>
                <w:rFonts w:eastAsia="Book Antiqua" w:cs="Book Antiqua"/>
                <w:sz w:val="20"/>
                <w:szCs w:val="20"/>
                <w:rPrChange w:id="352" w:author="Ted Habermann" w:date="2017-04-07T10:47:00Z">
                  <w:rPr>
                    <w:rFonts w:eastAsia="Book Antiqua" w:cs="Book Antiqua"/>
                  </w:rPr>
                </w:rPrChange>
              </w:rPr>
              <w:t xml:space="preserve"> </w:t>
            </w:r>
            <w:r w:rsidRPr="004C0AF1">
              <w:rPr>
                <w:rFonts w:eastAsia="Book Antiqua" w:cs="Book Antiqua"/>
                <w:sz w:val="20"/>
                <w:szCs w:val="20"/>
                <w:rPrChange w:id="353" w:author="Ted Habermann" w:date="2017-04-07T10:47:00Z">
                  <w:rPr>
                    <w:rFonts w:eastAsia="Book Antiqua" w:cs="Book Antiqua"/>
                  </w:rPr>
                </w:rPrChange>
              </w:rPr>
              <w:t>Node</w:t>
            </w:r>
          </w:p>
        </w:tc>
        <w:tc>
          <w:tcPr>
            <w:tcW w:w="486" w:type="pct"/>
            <w:tcPrChange w:id="354" w:author="Sean Gordon" w:date="2017-04-05T15:50:00Z">
              <w:tcPr>
                <w:tcW w:w="0" w:type="auto"/>
                <w:gridSpan w:val="2"/>
              </w:tcPr>
            </w:tcPrChange>
          </w:tcPr>
          <w:p w14:paraId="2267086B" w14:textId="3FD2C37F" w:rsidR="00C1488D" w:rsidRPr="004C0AF1" w:rsidRDefault="001A105A" w:rsidP="6FEEB7FB">
            <w:pPr>
              <w:rPr>
                <w:rFonts w:eastAsia="Book Antiqua" w:cs="Book Antiqua"/>
                <w:sz w:val="20"/>
                <w:szCs w:val="20"/>
              </w:rPr>
            </w:pPr>
            <w:r w:rsidRPr="004C0AF1">
              <w:rPr>
                <w:rFonts w:eastAsia="Book Antiqua" w:cs="Book Antiqua"/>
                <w:sz w:val="20"/>
                <w:szCs w:val="20"/>
                <w:rPrChange w:id="355" w:author="Ted Habermann" w:date="2017-04-07T10:47:00Z">
                  <w:rPr>
                    <w:rFonts w:eastAsia="Book Antiqua" w:cs="Book Antiqua"/>
                  </w:rPr>
                </w:rPrChange>
              </w:rPr>
              <w:t>Records</w:t>
            </w:r>
          </w:p>
        </w:tc>
        <w:tc>
          <w:tcPr>
            <w:tcW w:w="3287" w:type="pct"/>
            <w:tcPrChange w:id="356" w:author="Sean Gordon" w:date="2017-04-05T15:50:00Z">
              <w:tcPr>
                <w:tcW w:w="0" w:type="auto"/>
                <w:gridSpan w:val="2"/>
              </w:tcPr>
            </w:tcPrChange>
          </w:tcPr>
          <w:p w14:paraId="65BAC324" w14:textId="374D1D00" w:rsidR="00C1488D" w:rsidRPr="004C0AF1" w:rsidRDefault="005337B9" w:rsidP="6FEEB7FB">
            <w:pPr>
              <w:rPr>
                <w:rFonts w:eastAsia="Book Antiqua" w:cs="Book Antiqua"/>
                <w:sz w:val="20"/>
                <w:szCs w:val="20"/>
              </w:rPr>
            </w:pPr>
            <w:r w:rsidRPr="004C0AF1">
              <w:rPr>
                <w:rFonts w:eastAsia="Book Antiqua" w:cs="Book Antiqua"/>
                <w:sz w:val="20"/>
                <w:szCs w:val="20"/>
                <w:rPrChange w:id="357" w:author="Ted Habermann" w:date="2017-04-07T10:47:00Z">
                  <w:rPr>
                    <w:rFonts w:eastAsia="Book Antiqua" w:cs="Book Antiqua"/>
                  </w:rPr>
                </w:rPrChange>
              </w:rPr>
              <w:t>Dialect</w:t>
            </w:r>
            <w:r w:rsidR="001F7E24" w:rsidRPr="004C0AF1">
              <w:rPr>
                <w:rFonts w:eastAsia="Book Antiqua" w:cs="Book Antiqua"/>
                <w:sz w:val="20"/>
                <w:szCs w:val="20"/>
                <w:rPrChange w:id="358" w:author="Ted Habermann" w:date="2017-04-07T10:47:00Z">
                  <w:rPr>
                    <w:rFonts w:eastAsia="Book Antiqua" w:cs="Book Antiqua"/>
                  </w:rPr>
                </w:rPrChange>
              </w:rPr>
              <w:t xml:space="preserve"> </w:t>
            </w:r>
            <w:r w:rsidR="006D7F12" w:rsidRPr="004C0AF1">
              <w:rPr>
                <w:rFonts w:eastAsia="Book Antiqua" w:cs="Book Antiqua"/>
                <w:sz w:val="20"/>
                <w:szCs w:val="20"/>
                <w:rPrChange w:id="359" w:author="Ted Habermann" w:date="2017-04-07T10:47:00Z">
                  <w:rPr>
                    <w:rFonts w:eastAsia="Book Antiqua" w:cs="Book Antiqua"/>
                  </w:rPr>
                </w:rPrChange>
              </w:rPr>
              <w:t xml:space="preserve">Version </w:t>
            </w:r>
            <w:r w:rsidR="001F7E24" w:rsidRPr="004C0AF1">
              <w:rPr>
                <w:rFonts w:eastAsia="Book Antiqua" w:cs="Book Antiqua"/>
                <w:sz w:val="20"/>
                <w:szCs w:val="20"/>
                <w:rPrChange w:id="360" w:author="Ted Habermann" w:date="2017-04-07T10:47:00Z">
                  <w:rPr>
                    <w:rFonts w:eastAsia="Book Antiqua" w:cs="Book Antiqua"/>
                  </w:rPr>
                </w:rPrChange>
              </w:rPr>
              <w:t>Collections</w:t>
            </w:r>
            <w:r w:rsidR="005F2709" w:rsidRPr="004C0AF1">
              <w:rPr>
                <w:rFonts w:eastAsia="Book Antiqua" w:cs="Book Antiqua"/>
                <w:sz w:val="20"/>
                <w:szCs w:val="20"/>
                <w:rPrChange w:id="361" w:author="Ted Habermann" w:date="2017-04-07T10:47:00Z">
                  <w:rPr>
                    <w:rFonts w:eastAsia="Book Antiqua" w:cs="Book Antiqua"/>
                  </w:rPr>
                </w:rPrChange>
              </w:rPr>
              <w:t xml:space="preserve"> and Counts</w:t>
            </w:r>
          </w:p>
        </w:tc>
      </w:tr>
      <w:tr w:rsidR="001D0386" w:rsidRPr="001B3E94" w:rsidDel="008D2D1E" w14:paraId="2582E1F3" w14:textId="26DC1854" w:rsidTr="00B07F30">
        <w:trPr>
          <w:del w:id="362" w:author="Sean Gordon" w:date="2017-04-05T20:42:00Z"/>
          <w:trPrChange w:id="363" w:author="Sean Gordon" w:date="2017-04-05T15:50:00Z">
            <w:trPr>
              <w:gridAfter w:val="0"/>
            </w:trPr>
          </w:trPrChange>
        </w:trPr>
        <w:tc>
          <w:tcPr>
            <w:tcW w:w="1227" w:type="pct"/>
            <w:tcPrChange w:id="364" w:author="Sean Gordon" w:date="2017-04-05T15:50:00Z">
              <w:tcPr>
                <w:tcW w:w="0" w:type="auto"/>
                <w:vAlign w:val="bottom"/>
              </w:tcPr>
            </w:tcPrChange>
          </w:tcPr>
          <w:p w14:paraId="67284CD0" w14:textId="3E0B737C" w:rsidR="00C1488D" w:rsidRPr="004C0AF1" w:rsidDel="008D2D1E" w:rsidRDefault="00C1488D" w:rsidP="001B3E94">
            <w:pPr>
              <w:rPr>
                <w:del w:id="365" w:author="Sean Gordon" w:date="2017-04-05T20:42:00Z"/>
                <w:rFonts w:eastAsia="Book Antiqua" w:cs="Book Antiqua"/>
                <w:sz w:val="20"/>
                <w:szCs w:val="20"/>
                <w:rPrChange w:id="366" w:author="Ted Habermann" w:date="2017-04-07T10:47:00Z">
                  <w:rPr>
                    <w:del w:id="367" w:author="Sean Gordon" w:date="2017-04-05T20:42:00Z"/>
                    <w:rFonts w:eastAsia="Book Antiqua" w:cs="Book Antiqua"/>
                  </w:rPr>
                </w:rPrChange>
              </w:rPr>
            </w:pPr>
            <w:del w:id="368" w:author="Sean Gordon" w:date="2017-04-05T20:32:00Z">
              <w:r w:rsidRPr="004C0AF1" w:rsidDel="00B07F30">
                <w:rPr>
                  <w:rFonts w:eastAsia="Times New Roman"/>
                  <w:color w:val="000000"/>
                  <w:sz w:val="20"/>
                  <w:szCs w:val="20"/>
                  <w:rPrChange w:id="369" w:author="Ted Habermann" w:date="2017-04-07T10:47:00Z">
                    <w:rPr>
                      <w:rFonts w:eastAsia="Times New Roman"/>
                      <w:color w:val="000000"/>
                    </w:rPr>
                  </w:rPrChange>
                </w:rPr>
                <w:delText>CDL</w:delText>
              </w:r>
            </w:del>
          </w:p>
        </w:tc>
        <w:tc>
          <w:tcPr>
            <w:tcW w:w="486" w:type="pct"/>
            <w:tcPrChange w:id="370" w:author="Sean Gordon" w:date="2017-04-05T15:50:00Z">
              <w:tcPr>
                <w:tcW w:w="0" w:type="auto"/>
                <w:gridSpan w:val="2"/>
                <w:vAlign w:val="bottom"/>
              </w:tcPr>
            </w:tcPrChange>
          </w:tcPr>
          <w:p w14:paraId="1017BCAE" w14:textId="585A3A88" w:rsidR="00C1488D" w:rsidRPr="004C0AF1" w:rsidDel="008D2D1E" w:rsidRDefault="00C1488D" w:rsidP="001B3E94">
            <w:pPr>
              <w:jc w:val="center"/>
              <w:rPr>
                <w:del w:id="371" w:author="Sean Gordon" w:date="2017-04-05T20:42:00Z"/>
                <w:rFonts w:eastAsia="Book Antiqua" w:cs="Book Antiqua"/>
                <w:sz w:val="20"/>
                <w:szCs w:val="20"/>
                <w:rPrChange w:id="372" w:author="Ted Habermann" w:date="2017-04-07T10:47:00Z">
                  <w:rPr>
                    <w:del w:id="373" w:author="Sean Gordon" w:date="2017-04-05T20:42:00Z"/>
                    <w:rFonts w:eastAsia="Book Antiqua" w:cs="Book Antiqua"/>
                  </w:rPr>
                </w:rPrChange>
              </w:rPr>
            </w:pPr>
            <w:del w:id="374" w:author="Sean Gordon" w:date="2017-04-05T20:32:00Z">
              <w:r w:rsidRPr="004C0AF1" w:rsidDel="00B07F30">
                <w:rPr>
                  <w:rFonts w:eastAsia="Times New Roman"/>
                  <w:color w:val="000000"/>
                  <w:sz w:val="20"/>
                  <w:szCs w:val="20"/>
                  <w:rPrChange w:id="375" w:author="Ted Habermann" w:date="2017-04-07T10:47:00Z">
                    <w:rPr>
                      <w:rFonts w:eastAsia="Times New Roman"/>
                      <w:color w:val="000000"/>
                    </w:rPr>
                  </w:rPrChange>
                </w:rPr>
                <w:delText>250</w:delText>
              </w:r>
            </w:del>
          </w:p>
        </w:tc>
        <w:tc>
          <w:tcPr>
            <w:tcW w:w="3287" w:type="pct"/>
            <w:tcPrChange w:id="376" w:author="Sean Gordon" w:date="2017-04-05T15:50:00Z">
              <w:tcPr>
                <w:tcW w:w="0" w:type="auto"/>
                <w:gridSpan w:val="2"/>
                <w:vAlign w:val="center"/>
              </w:tcPr>
            </w:tcPrChange>
          </w:tcPr>
          <w:p w14:paraId="79AE0F03" w14:textId="18844F1F" w:rsidR="00C1488D" w:rsidRPr="004C0AF1" w:rsidDel="008D2D1E" w:rsidRDefault="00C1488D" w:rsidP="001B3E94">
            <w:pPr>
              <w:rPr>
                <w:del w:id="377" w:author="Sean Gordon" w:date="2017-04-05T20:42:00Z"/>
                <w:rFonts w:eastAsia="Book Antiqua" w:cs="Book Antiqua"/>
                <w:sz w:val="20"/>
                <w:szCs w:val="20"/>
                <w:rPrChange w:id="378" w:author="Ted Habermann" w:date="2017-04-07T10:47:00Z">
                  <w:rPr>
                    <w:del w:id="379" w:author="Sean Gordon" w:date="2017-04-05T20:42:00Z"/>
                    <w:rFonts w:eastAsia="Book Antiqua" w:cs="Book Antiqua"/>
                  </w:rPr>
                </w:rPrChange>
              </w:rPr>
            </w:pPr>
            <w:del w:id="380" w:author="Sean Gordon" w:date="2017-04-05T20:32:00Z">
              <w:r w:rsidRPr="004C0AF1" w:rsidDel="00B07F30">
                <w:rPr>
                  <w:rFonts w:eastAsia="Times New Roman"/>
                  <w:color w:val="000000"/>
                  <w:sz w:val="20"/>
                  <w:szCs w:val="20"/>
                  <w:rPrChange w:id="381" w:author="Ted Habermann" w:date="2017-04-07T10:47:00Z">
                    <w:rPr>
                      <w:rFonts w:eastAsia="Times New Roman"/>
                      <w:color w:val="000000"/>
                    </w:rPr>
                  </w:rPrChange>
                </w:rPr>
                <w:delText>CSDGM</w:delText>
              </w:r>
              <w:r w:rsidR="00253239" w:rsidRPr="004C0AF1" w:rsidDel="00B07F30">
                <w:rPr>
                  <w:rFonts w:eastAsia="Times New Roman"/>
                  <w:color w:val="000000"/>
                  <w:sz w:val="20"/>
                  <w:szCs w:val="20"/>
                  <w:rPrChange w:id="382" w:author="Ted Habermann" w:date="2017-04-07T10:47:00Z">
                    <w:rPr>
                      <w:rFonts w:eastAsia="Times New Roman"/>
                      <w:color w:val="000000"/>
                    </w:rPr>
                  </w:rPrChange>
                </w:rPr>
                <w:delText xml:space="preserve"> </w:delText>
              </w:r>
              <w:r w:rsidR="0074596C" w:rsidRPr="004C0AF1" w:rsidDel="00B07F30">
                <w:rPr>
                  <w:rFonts w:eastAsia="Times New Roman"/>
                  <w:color w:val="000000"/>
                  <w:sz w:val="20"/>
                  <w:szCs w:val="20"/>
                  <w:rPrChange w:id="383" w:author="Ted Habermann" w:date="2017-04-07T10:47:00Z">
                    <w:rPr>
                      <w:rFonts w:eastAsia="Times New Roman"/>
                      <w:color w:val="000000"/>
                    </w:rPr>
                  </w:rPrChange>
                </w:rPr>
                <w:delText>(250)</w:delText>
              </w:r>
            </w:del>
          </w:p>
        </w:tc>
      </w:tr>
      <w:tr w:rsidR="001D0386" w:rsidRPr="001B3E94" w:rsidDel="008D2D1E" w14:paraId="649603BA" w14:textId="4A6044FD" w:rsidTr="00B07F30">
        <w:trPr>
          <w:trHeight w:val="324"/>
          <w:del w:id="384" w:author="Sean Gordon" w:date="2017-04-05T20:42:00Z"/>
          <w:trPrChange w:id="385" w:author="Sean Gordon" w:date="2017-04-05T15:50:00Z">
            <w:trPr>
              <w:gridAfter w:val="0"/>
              <w:trHeight w:val="324"/>
            </w:trPr>
          </w:trPrChange>
        </w:trPr>
        <w:tc>
          <w:tcPr>
            <w:tcW w:w="1227" w:type="pct"/>
            <w:tcPrChange w:id="386" w:author="Sean Gordon" w:date="2017-04-05T15:50:00Z">
              <w:tcPr>
                <w:tcW w:w="0" w:type="auto"/>
                <w:vAlign w:val="bottom"/>
              </w:tcPr>
            </w:tcPrChange>
          </w:tcPr>
          <w:p w14:paraId="2922E47F" w14:textId="649E0D9A" w:rsidR="00C1488D" w:rsidRPr="004C0AF1" w:rsidDel="008D2D1E" w:rsidRDefault="00C1488D" w:rsidP="001B3E94">
            <w:pPr>
              <w:rPr>
                <w:del w:id="387" w:author="Sean Gordon" w:date="2017-04-05T20:42:00Z"/>
                <w:rFonts w:eastAsia="Book Antiqua" w:cs="Book Antiqua"/>
                <w:sz w:val="20"/>
                <w:szCs w:val="20"/>
                <w:rPrChange w:id="388" w:author="Ted Habermann" w:date="2017-04-07T10:47:00Z">
                  <w:rPr>
                    <w:del w:id="389" w:author="Sean Gordon" w:date="2017-04-05T20:42:00Z"/>
                    <w:rFonts w:eastAsia="Book Antiqua" w:cs="Book Antiqua"/>
                  </w:rPr>
                </w:rPrChange>
              </w:rPr>
            </w:pPr>
            <w:del w:id="390" w:author="Sean Gordon" w:date="2017-04-05T20:32:00Z">
              <w:r w:rsidRPr="004C0AF1" w:rsidDel="00B07F30">
                <w:rPr>
                  <w:rFonts w:eastAsia="Times New Roman"/>
                  <w:color w:val="000000"/>
                  <w:sz w:val="20"/>
                  <w:szCs w:val="20"/>
                  <w:rPrChange w:id="391" w:author="Ted Habermann" w:date="2017-04-07T10:47:00Z">
                    <w:rPr>
                      <w:rFonts w:eastAsia="Times New Roman"/>
                      <w:color w:val="000000"/>
                    </w:rPr>
                  </w:rPrChange>
                </w:rPr>
                <w:delText>CLOEBIRD</w:delText>
              </w:r>
            </w:del>
          </w:p>
        </w:tc>
        <w:tc>
          <w:tcPr>
            <w:tcW w:w="486" w:type="pct"/>
            <w:tcPrChange w:id="392" w:author="Sean Gordon" w:date="2017-04-05T15:50:00Z">
              <w:tcPr>
                <w:tcW w:w="0" w:type="auto"/>
                <w:gridSpan w:val="2"/>
                <w:vAlign w:val="bottom"/>
              </w:tcPr>
            </w:tcPrChange>
          </w:tcPr>
          <w:p w14:paraId="3AA49EF9" w14:textId="1E7CCAE7" w:rsidR="00C1488D" w:rsidRPr="004C0AF1" w:rsidDel="008D2D1E" w:rsidRDefault="001366EB" w:rsidP="001B3E94">
            <w:pPr>
              <w:jc w:val="center"/>
              <w:rPr>
                <w:del w:id="393" w:author="Sean Gordon" w:date="2017-04-05T20:42:00Z"/>
                <w:rFonts w:eastAsia="Book Antiqua" w:cs="Book Antiqua"/>
                <w:sz w:val="20"/>
                <w:szCs w:val="20"/>
                <w:rPrChange w:id="394" w:author="Ted Habermann" w:date="2017-04-07T10:47:00Z">
                  <w:rPr>
                    <w:del w:id="395" w:author="Sean Gordon" w:date="2017-04-05T20:42:00Z"/>
                    <w:rFonts w:eastAsia="Book Antiqua" w:cs="Book Antiqua"/>
                  </w:rPr>
                </w:rPrChange>
              </w:rPr>
            </w:pPr>
            <w:del w:id="396" w:author="Sean Gordon" w:date="2017-04-05T20:32:00Z">
              <w:r w:rsidRPr="004C0AF1" w:rsidDel="00B07F30">
                <w:rPr>
                  <w:rFonts w:eastAsia="Times New Roman"/>
                  <w:color w:val="000000"/>
                  <w:sz w:val="20"/>
                  <w:szCs w:val="20"/>
                  <w:rPrChange w:id="397" w:author="Ted Habermann" w:date="2017-04-07T10:47:00Z">
                    <w:rPr>
                      <w:rFonts w:eastAsia="Times New Roman"/>
                      <w:color w:val="000000"/>
                    </w:rPr>
                  </w:rPrChange>
                </w:rPr>
                <w:delText>1</w:delText>
              </w:r>
            </w:del>
          </w:p>
        </w:tc>
        <w:tc>
          <w:tcPr>
            <w:tcW w:w="3287" w:type="pct"/>
            <w:tcPrChange w:id="398" w:author="Sean Gordon" w:date="2017-04-05T15:50:00Z">
              <w:tcPr>
                <w:tcW w:w="0" w:type="auto"/>
                <w:gridSpan w:val="2"/>
                <w:vAlign w:val="center"/>
              </w:tcPr>
            </w:tcPrChange>
          </w:tcPr>
          <w:p w14:paraId="58739132" w14:textId="3480C05B" w:rsidR="00C1488D" w:rsidRPr="004C0AF1" w:rsidDel="008D2D1E" w:rsidRDefault="00C1488D" w:rsidP="001B3E94">
            <w:pPr>
              <w:rPr>
                <w:del w:id="399" w:author="Sean Gordon" w:date="2017-04-05T20:42:00Z"/>
                <w:rFonts w:eastAsia="Book Antiqua" w:cs="Book Antiqua"/>
                <w:sz w:val="20"/>
                <w:szCs w:val="20"/>
                <w:rPrChange w:id="400" w:author="Ted Habermann" w:date="2017-04-07T10:47:00Z">
                  <w:rPr>
                    <w:del w:id="401" w:author="Sean Gordon" w:date="2017-04-05T20:42:00Z"/>
                    <w:rFonts w:eastAsia="Book Antiqua" w:cs="Book Antiqua"/>
                  </w:rPr>
                </w:rPrChange>
              </w:rPr>
            </w:pPr>
            <w:del w:id="402" w:author="Sean Gordon" w:date="2017-04-05T20:32:00Z">
              <w:r w:rsidRPr="004C0AF1" w:rsidDel="00B07F30">
                <w:rPr>
                  <w:rFonts w:eastAsia="Times New Roman"/>
                  <w:color w:val="000000"/>
                  <w:sz w:val="20"/>
                  <w:szCs w:val="20"/>
                  <w:rPrChange w:id="403" w:author="Ted Habermann" w:date="2017-04-07T10:47:00Z">
                    <w:rPr>
                      <w:rFonts w:eastAsia="Times New Roman"/>
                      <w:color w:val="000000"/>
                    </w:rPr>
                  </w:rPrChange>
                </w:rPr>
                <w:delText> </w:delText>
              </w:r>
              <w:r w:rsidR="001366EB" w:rsidRPr="004C0AF1" w:rsidDel="00B07F30">
                <w:rPr>
                  <w:rFonts w:eastAsia="Times New Roman"/>
                  <w:color w:val="000000"/>
                  <w:sz w:val="20"/>
                  <w:szCs w:val="20"/>
                  <w:rPrChange w:id="404" w:author="Ted Habermann" w:date="2017-04-07T10:47:00Z">
                    <w:rPr>
                      <w:rFonts w:eastAsia="Times New Roman"/>
                      <w:color w:val="000000"/>
                    </w:rPr>
                  </w:rPrChange>
                </w:rPr>
                <w:delText>EML2.1.0</w:delText>
              </w:r>
              <w:r w:rsidR="00253239" w:rsidRPr="004C0AF1" w:rsidDel="00B07F30">
                <w:rPr>
                  <w:rFonts w:eastAsia="Times New Roman"/>
                  <w:color w:val="000000"/>
                  <w:sz w:val="20"/>
                  <w:szCs w:val="20"/>
                  <w:rPrChange w:id="405" w:author="Ted Habermann" w:date="2017-04-07T10:47:00Z">
                    <w:rPr>
                      <w:rFonts w:eastAsia="Times New Roman"/>
                      <w:color w:val="000000"/>
                    </w:rPr>
                  </w:rPrChange>
                </w:rPr>
                <w:delText xml:space="preserve"> </w:delText>
              </w:r>
              <w:r w:rsidR="001366EB" w:rsidRPr="004C0AF1" w:rsidDel="00B07F30">
                <w:rPr>
                  <w:rFonts w:eastAsia="Times New Roman"/>
                  <w:color w:val="000000"/>
                  <w:sz w:val="20"/>
                  <w:szCs w:val="20"/>
                  <w:rPrChange w:id="406" w:author="Ted Habermann" w:date="2017-04-07T10:47:00Z">
                    <w:rPr>
                      <w:rFonts w:eastAsia="Times New Roman"/>
                      <w:color w:val="000000"/>
                    </w:rPr>
                  </w:rPrChange>
                </w:rPr>
                <w:delText>(1)</w:delText>
              </w:r>
            </w:del>
          </w:p>
        </w:tc>
      </w:tr>
      <w:tr w:rsidR="001D0386" w:rsidRPr="001B3E94" w:rsidDel="009B6575" w14:paraId="62C37E50" w14:textId="31601E95" w:rsidTr="00B07F30">
        <w:trPr>
          <w:del w:id="407" w:author="Sean Gordon" w:date="2017-04-05T20:58:00Z"/>
          <w:trPrChange w:id="408" w:author="Sean Gordon" w:date="2017-04-05T15:50:00Z">
            <w:trPr>
              <w:gridAfter w:val="0"/>
            </w:trPr>
          </w:trPrChange>
        </w:trPr>
        <w:tc>
          <w:tcPr>
            <w:tcW w:w="1227" w:type="pct"/>
            <w:tcPrChange w:id="409" w:author="Sean Gordon" w:date="2017-04-05T15:50:00Z">
              <w:tcPr>
                <w:tcW w:w="0" w:type="auto"/>
                <w:vAlign w:val="bottom"/>
              </w:tcPr>
            </w:tcPrChange>
          </w:tcPr>
          <w:p w14:paraId="6A19EB3B" w14:textId="11070B4C" w:rsidR="00C1488D" w:rsidRPr="004C0AF1" w:rsidDel="009B6575" w:rsidRDefault="00C1488D" w:rsidP="001B3E94">
            <w:pPr>
              <w:rPr>
                <w:del w:id="410" w:author="Sean Gordon" w:date="2017-04-05T20:58:00Z"/>
                <w:rFonts w:eastAsia="Book Antiqua" w:cs="Book Antiqua"/>
                <w:sz w:val="20"/>
                <w:szCs w:val="20"/>
                <w:rPrChange w:id="411" w:author="Ted Habermann" w:date="2017-04-07T10:47:00Z">
                  <w:rPr>
                    <w:del w:id="412" w:author="Sean Gordon" w:date="2017-04-05T20:58:00Z"/>
                    <w:rFonts w:eastAsia="Book Antiqua" w:cs="Book Antiqua"/>
                  </w:rPr>
                </w:rPrChange>
              </w:rPr>
            </w:pPr>
            <w:del w:id="413" w:author="Sean Gordon" w:date="2017-04-05T20:56:00Z">
              <w:r w:rsidRPr="004C0AF1" w:rsidDel="009B6575">
                <w:rPr>
                  <w:rFonts w:eastAsia="Times New Roman"/>
                  <w:color w:val="000000"/>
                  <w:sz w:val="20"/>
                  <w:szCs w:val="20"/>
                  <w:rPrChange w:id="414" w:author="Ted Habermann" w:date="2017-04-07T10:47:00Z">
                    <w:rPr>
                      <w:rFonts w:eastAsia="Times New Roman"/>
                      <w:color w:val="000000"/>
                    </w:rPr>
                  </w:rPrChange>
                </w:rPr>
                <w:delText>DRYAD</w:delText>
              </w:r>
            </w:del>
          </w:p>
        </w:tc>
        <w:tc>
          <w:tcPr>
            <w:tcW w:w="486" w:type="pct"/>
            <w:tcPrChange w:id="415" w:author="Sean Gordon" w:date="2017-04-05T15:50:00Z">
              <w:tcPr>
                <w:tcW w:w="0" w:type="auto"/>
                <w:gridSpan w:val="2"/>
                <w:vAlign w:val="bottom"/>
              </w:tcPr>
            </w:tcPrChange>
          </w:tcPr>
          <w:p w14:paraId="7F622F84" w14:textId="56492D16" w:rsidR="00C1488D" w:rsidRPr="004C0AF1" w:rsidDel="009B6575" w:rsidRDefault="00C1488D" w:rsidP="001B3E94">
            <w:pPr>
              <w:jc w:val="center"/>
              <w:rPr>
                <w:del w:id="416" w:author="Sean Gordon" w:date="2017-04-05T20:58:00Z"/>
                <w:rFonts w:eastAsia="Book Antiqua" w:cs="Book Antiqua"/>
                <w:sz w:val="20"/>
                <w:szCs w:val="20"/>
                <w:rPrChange w:id="417" w:author="Ted Habermann" w:date="2017-04-07T10:47:00Z">
                  <w:rPr>
                    <w:del w:id="418" w:author="Sean Gordon" w:date="2017-04-05T20:58:00Z"/>
                    <w:rFonts w:eastAsia="Book Antiqua" w:cs="Book Antiqua"/>
                  </w:rPr>
                </w:rPrChange>
              </w:rPr>
            </w:pPr>
            <w:del w:id="419" w:author="Sean Gordon" w:date="2017-04-05T20:56:00Z">
              <w:r w:rsidRPr="004C0AF1" w:rsidDel="009B6575">
                <w:rPr>
                  <w:rFonts w:eastAsia="Times New Roman"/>
                  <w:color w:val="000000"/>
                  <w:sz w:val="20"/>
                  <w:szCs w:val="20"/>
                  <w:rPrChange w:id="420" w:author="Ted Habermann" w:date="2017-04-07T10:47:00Z">
                    <w:rPr>
                      <w:rFonts w:eastAsia="Times New Roman"/>
                      <w:color w:val="000000"/>
                    </w:rPr>
                  </w:rPrChange>
                </w:rPr>
                <w:delText>25</w:delText>
              </w:r>
              <w:r w:rsidR="001366EB" w:rsidRPr="004C0AF1" w:rsidDel="009B6575">
                <w:rPr>
                  <w:rFonts w:eastAsia="Times New Roman"/>
                  <w:color w:val="000000"/>
                  <w:sz w:val="20"/>
                  <w:szCs w:val="20"/>
                  <w:rPrChange w:id="421" w:author="Ted Habermann" w:date="2017-04-07T10:47:00Z">
                    <w:rPr>
                      <w:rFonts w:eastAsia="Times New Roman"/>
                      <w:color w:val="000000"/>
                    </w:rPr>
                  </w:rPrChange>
                </w:rPr>
                <w:delText>1</w:delText>
              </w:r>
            </w:del>
          </w:p>
        </w:tc>
        <w:tc>
          <w:tcPr>
            <w:tcW w:w="3287" w:type="pct"/>
            <w:tcPrChange w:id="422" w:author="Sean Gordon" w:date="2017-04-05T15:50:00Z">
              <w:tcPr>
                <w:tcW w:w="0" w:type="auto"/>
                <w:gridSpan w:val="2"/>
                <w:vAlign w:val="center"/>
              </w:tcPr>
            </w:tcPrChange>
          </w:tcPr>
          <w:p w14:paraId="74C5C92B" w14:textId="505393F6" w:rsidR="00C1488D" w:rsidRPr="004C0AF1" w:rsidDel="009B6575" w:rsidRDefault="00C1488D" w:rsidP="001B3E94">
            <w:pPr>
              <w:rPr>
                <w:del w:id="423" w:author="Sean Gordon" w:date="2017-04-05T20:58:00Z"/>
                <w:rFonts w:eastAsia="Book Antiqua" w:cs="Book Antiqua"/>
                <w:sz w:val="20"/>
                <w:szCs w:val="20"/>
                <w:rPrChange w:id="424" w:author="Ted Habermann" w:date="2017-04-07T10:47:00Z">
                  <w:rPr>
                    <w:del w:id="425" w:author="Sean Gordon" w:date="2017-04-05T20:58:00Z"/>
                    <w:rFonts w:eastAsia="Book Antiqua" w:cs="Book Antiqua"/>
                  </w:rPr>
                </w:rPrChange>
              </w:rPr>
            </w:pPr>
            <w:del w:id="426" w:author="Sean Gordon" w:date="2017-04-05T20:56:00Z">
              <w:r w:rsidRPr="004C0AF1" w:rsidDel="009B6575">
                <w:rPr>
                  <w:rFonts w:eastAsia="Times New Roman"/>
                  <w:color w:val="000000"/>
                  <w:sz w:val="20"/>
                  <w:szCs w:val="20"/>
                  <w:rPrChange w:id="427" w:author="Ted Habermann" w:date="2017-04-07T10:47:00Z">
                    <w:rPr>
                      <w:rFonts w:eastAsia="Times New Roman"/>
                      <w:color w:val="000000"/>
                    </w:rPr>
                  </w:rPrChange>
                </w:rPr>
                <w:delText>Dryad</w:delText>
              </w:r>
              <w:r w:rsidR="00253239" w:rsidRPr="004C0AF1" w:rsidDel="009B6575">
                <w:rPr>
                  <w:rFonts w:eastAsia="Times New Roman"/>
                  <w:color w:val="000000"/>
                  <w:sz w:val="20"/>
                  <w:szCs w:val="20"/>
                  <w:rPrChange w:id="428" w:author="Ted Habermann" w:date="2017-04-07T10:47:00Z">
                    <w:rPr>
                      <w:rFonts w:eastAsia="Times New Roman"/>
                      <w:color w:val="000000"/>
                    </w:rPr>
                  </w:rPrChange>
                </w:rPr>
                <w:delText xml:space="preserve"> </w:delText>
              </w:r>
              <w:r w:rsidR="001366EB" w:rsidRPr="004C0AF1" w:rsidDel="009B6575">
                <w:rPr>
                  <w:rFonts w:eastAsia="Times New Roman"/>
                  <w:color w:val="000000"/>
                  <w:sz w:val="20"/>
                  <w:szCs w:val="20"/>
                  <w:rPrChange w:id="429" w:author="Ted Habermann" w:date="2017-04-07T10:47:00Z">
                    <w:rPr>
                      <w:rFonts w:eastAsia="Times New Roman"/>
                      <w:color w:val="000000"/>
                    </w:rPr>
                  </w:rPrChange>
                </w:rPr>
                <w:delText>(251</w:delText>
              </w:r>
              <w:r w:rsidR="0085423E" w:rsidRPr="004C0AF1" w:rsidDel="009B6575">
                <w:rPr>
                  <w:rFonts w:eastAsia="Times New Roman"/>
                  <w:color w:val="000000"/>
                  <w:sz w:val="20"/>
                  <w:szCs w:val="20"/>
                  <w:rPrChange w:id="430" w:author="Ted Habermann" w:date="2017-04-07T10:47:00Z">
                    <w:rPr>
                      <w:rFonts w:eastAsia="Times New Roman"/>
                      <w:color w:val="000000"/>
                    </w:rPr>
                  </w:rPrChange>
                </w:rPr>
                <w:delText>)</w:delText>
              </w:r>
            </w:del>
          </w:p>
        </w:tc>
      </w:tr>
      <w:tr w:rsidR="001D0386" w:rsidRPr="001B3E94" w:rsidDel="008D2D1E" w14:paraId="0CB7B291" w14:textId="48BB8798" w:rsidTr="00B07F30">
        <w:trPr>
          <w:trHeight w:val="324"/>
          <w:del w:id="431" w:author="Sean Gordon" w:date="2017-04-05T20:42:00Z"/>
          <w:trPrChange w:id="432" w:author="Sean Gordon" w:date="2017-04-05T15:50:00Z">
            <w:trPr>
              <w:gridAfter w:val="0"/>
              <w:trHeight w:val="324"/>
            </w:trPr>
          </w:trPrChange>
        </w:trPr>
        <w:tc>
          <w:tcPr>
            <w:tcW w:w="1227" w:type="pct"/>
            <w:tcPrChange w:id="433" w:author="Sean Gordon" w:date="2017-04-05T15:50:00Z">
              <w:tcPr>
                <w:tcW w:w="0" w:type="auto"/>
                <w:vAlign w:val="bottom"/>
              </w:tcPr>
            </w:tcPrChange>
          </w:tcPr>
          <w:p w14:paraId="00D1C179" w14:textId="690C89B2" w:rsidR="00C1488D" w:rsidRPr="004C0AF1" w:rsidDel="008D2D1E" w:rsidRDefault="00C1488D" w:rsidP="001B3E94">
            <w:pPr>
              <w:rPr>
                <w:del w:id="434" w:author="Sean Gordon" w:date="2017-04-05T20:42:00Z"/>
                <w:rFonts w:eastAsia="Book Antiqua" w:cs="Book Antiqua"/>
                <w:sz w:val="20"/>
                <w:szCs w:val="20"/>
                <w:rPrChange w:id="435" w:author="Ted Habermann" w:date="2017-04-07T10:47:00Z">
                  <w:rPr>
                    <w:del w:id="436" w:author="Sean Gordon" w:date="2017-04-05T20:42:00Z"/>
                    <w:rFonts w:eastAsia="Book Antiqua" w:cs="Book Antiqua"/>
                  </w:rPr>
                </w:rPrChange>
              </w:rPr>
            </w:pPr>
            <w:del w:id="437" w:author="Sean Gordon" w:date="2017-04-05T20:33:00Z">
              <w:r w:rsidRPr="004C0AF1" w:rsidDel="00B07F30">
                <w:rPr>
                  <w:rFonts w:eastAsia="Times New Roman"/>
                  <w:color w:val="000000"/>
                  <w:sz w:val="20"/>
                  <w:szCs w:val="20"/>
                  <w:rPrChange w:id="438" w:author="Ted Habermann" w:date="2017-04-07T10:47:00Z">
                    <w:rPr>
                      <w:rFonts w:eastAsia="Times New Roman"/>
                      <w:color w:val="000000"/>
                    </w:rPr>
                  </w:rPrChange>
                </w:rPr>
                <w:delText>EDACGSTORE</w:delText>
              </w:r>
            </w:del>
          </w:p>
        </w:tc>
        <w:tc>
          <w:tcPr>
            <w:tcW w:w="486" w:type="pct"/>
            <w:tcPrChange w:id="439" w:author="Sean Gordon" w:date="2017-04-05T15:50:00Z">
              <w:tcPr>
                <w:tcW w:w="0" w:type="auto"/>
                <w:gridSpan w:val="2"/>
                <w:vAlign w:val="bottom"/>
              </w:tcPr>
            </w:tcPrChange>
          </w:tcPr>
          <w:p w14:paraId="09F7DC7B" w14:textId="210B674E" w:rsidR="00C1488D" w:rsidRPr="004C0AF1" w:rsidDel="008D2D1E" w:rsidRDefault="00C1488D" w:rsidP="001B3E94">
            <w:pPr>
              <w:jc w:val="center"/>
              <w:rPr>
                <w:del w:id="440" w:author="Sean Gordon" w:date="2017-04-05T20:42:00Z"/>
                <w:rFonts w:eastAsia="Book Antiqua" w:cs="Book Antiqua"/>
                <w:sz w:val="20"/>
                <w:szCs w:val="20"/>
                <w:rPrChange w:id="441" w:author="Ted Habermann" w:date="2017-04-07T10:47:00Z">
                  <w:rPr>
                    <w:del w:id="442" w:author="Sean Gordon" w:date="2017-04-05T20:42:00Z"/>
                    <w:rFonts w:eastAsia="Book Antiqua" w:cs="Book Antiqua"/>
                  </w:rPr>
                </w:rPrChange>
              </w:rPr>
            </w:pPr>
            <w:del w:id="443" w:author="Sean Gordon" w:date="2017-04-05T20:33:00Z">
              <w:r w:rsidRPr="004C0AF1" w:rsidDel="00B07F30">
                <w:rPr>
                  <w:rFonts w:eastAsia="Times New Roman"/>
                  <w:color w:val="000000"/>
                  <w:sz w:val="20"/>
                  <w:szCs w:val="20"/>
                  <w:rPrChange w:id="444" w:author="Ted Habermann" w:date="2017-04-07T10:47:00Z">
                    <w:rPr>
                      <w:rFonts w:eastAsia="Times New Roman"/>
                      <w:color w:val="000000"/>
                    </w:rPr>
                  </w:rPrChange>
                </w:rPr>
                <w:delText>250</w:delText>
              </w:r>
            </w:del>
          </w:p>
        </w:tc>
        <w:tc>
          <w:tcPr>
            <w:tcW w:w="3287" w:type="pct"/>
            <w:tcPrChange w:id="445" w:author="Sean Gordon" w:date="2017-04-05T15:50:00Z">
              <w:tcPr>
                <w:tcW w:w="0" w:type="auto"/>
                <w:gridSpan w:val="2"/>
                <w:vAlign w:val="center"/>
              </w:tcPr>
            </w:tcPrChange>
          </w:tcPr>
          <w:p w14:paraId="04D223E5" w14:textId="4D86D58E" w:rsidR="00C1488D" w:rsidRPr="004C0AF1" w:rsidDel="008D2D1E" w:rsidRDefault="00C1488D" w:rsidP="001B3E94">
            <w:pPr>
              <w:rPr>
                <w:del w:id="446" w:author="Sean Gordon" w:date="2017-04-05T20:42:00Z"/>
                <w:rFonts w:eastAsia="Book Antiqua" w:cs="Book Antiqua"/>
                <w:sz w:val="20"/>
                <w:szCs w:val="20"/>
                <w:rPrChange w:id="447" w:author="Ted Habermann" w:date="2017-04-07T10:47:00Z">
                  <w:rPr>
                    <w:del w:id="448" w:author="Sean Gordon" w:date="2017-04-05T20:42:00Z"/>
                    <w:rFonts w:eastAsia="Book Antiqua" w:cs="Book Antiqua"/>
                  </w:rPr>
                </w:rPrChange>
              </w:rPr>
            </w:pPr>
            <w:del w:id="449" w:author="Sean Gordon" w:date="2017-04-05T20:33:00Z">
              <w:r w:rsidRPr="004C0AF1" w:rsidDel="00B07F30">
                <w:rPr>
                  <w:rFonts w:eastAsia="Times New Roman"/>
                  <w:color w:val="000000"/>
                  <w:sz w:val="20"/>
                  <w:szCs w:val="20"/>
                  <w:rPrChange w:id="450" w:author="Ted Habermann" w:date="2017-04-07T10:47:00Z">
                    <w:rPr>
                      <w:rFonts w:eastAsia="Times New Roman"/>
                      <w:color w:val="000000"/>
                    </w:rPr>
                  </w:rPrChange>
                </w:rPr>
                <w:delText>CSDGM</w:delText>
              </w:r>
              <w:r w:rsidR="00253239" w:rsidRPr="004C0AF1" w:rsidDel="00B07F30">
                <w:rPr>
                  <w:rFonts w:eastAsia="Times New Roman"/>
                  <w:color w:val="000000"/>
                  <w:sz w:val="20"/>
                  <w:szCs w:val="20"/>
                  <w:rPrChange w:id="451" w:author="Ted Habermann" w:date="2017-04-07T10:47:00Z">
                    <w:rPr>
                      <w:rFonts w:eastAsia="Times New Roman"/>
                      <w:color w:val="000000"/>
                    </w:rPr>
                  </w:rPrChange>
                </w:rPr>
                <w:delText xml:space="preserve"> </w:delText>
              </w:r>
              <w:r w:rsidR="00EB0DD8" w:rsidRPr="004C0AF1" w:rsidDel="00B07F30">
                <w:rPr>
                  <w:rFonts w:eastAsia="Times New Roman"/>
                  <w:color w:val="000000"/>
                  <w:sz w:val="20"/>
                  <w:szCs w:val="20"/>
                  <w:rPrChange w:id="452" w:author="Ted Habermann" w:date="2017-04-07T10:47:00Z">
                    <w:rPr>
                      <w:rFonts w:eastAsia="Times New Roman"/>
                      <w:color w:val="000000"/>
                    </w:rPr>
                  </w:rPrChange>
                </w:rPr>
                <w:delText>(250)</w:delText>
              </w:r>
            </w:del>
          </w:p>
        </w:tc>
      </w:tr>
      <w:tr w:rsidR="001D0386" w:rsidRPr="001B3E94" w:rsidDel="009B6575" w14:paraId="1C618AFC" w14:textId="16387FD1" w:rsidTr="00B07F30">
        <w:trPr>
          <w:del w:id="453" w:author="Sean Gordon" w:date="2017-04-05T20:58:00Z"/>
          <w:trPrChange w:id="454" w:author="Sean Gordon" w:date="2017-04-05T15:50:00Z">
            <w:trPr>
              <w:gridAfter w:val="0"/>
            </w:trPr>
          </w:trPrChange>
        </w:trPr>
        <w:tc>
          <w:tcPr>
            <w:tcW w:w="1227" w:type="pct"/>
            <w:tcPrChange w:id="455" w:author="Sean Gordon" w:date="2017-04-05T15:50:00Z">
              <w:tcPr>
                <w:tcW w:w="0" w:type="auto"/>
                <w:vAlign w:val="bottom"/>
              </w:tcPr>
            </w:tcPrChange>
          </w:tcPr>
          <w:p w14:paraId="7E4A2081" w14:textId="4F820847" w:rsidR="00C1488D" w:rsidRPr="004C0AF1" w:rsidDel="009B6575" w:rsidRDefault="00C1488D" w:rsidP="001B3E94">
            <w:pPr>
              <w:rPr>
                <w:del w:id="456" w:author="Sean Gordon" w:date="2017-04-05T20:58:00Z"/>
                <w:rFonts w:eastAsia="Book Antiqua" w:cs="Book Antiqua"/>
                <w:sz w:val="20"/>
                <w:szCs w:val="20"/>
                <w:rPrChange w:id="457" w:author="Ted Habermann" w:date="2017-04-07T10:47:00Z">
                  <w:rPr>
                    <w:del w:id="458" w:author="Sean Gordon" w:date="2017-04-05T20:58:00Z"/>
                    <w:rFonts w:eastAsia="Book Antiqua" w:cs="Book Antiqua"/>
                  </w:rPr>
                </w:rPrChange>
              </w:rPr>
            </w:pPr>
            <w:del w:id="459" w:author="Sean Gordon" w:date="2017-04-05T20:56:00Z">
              <w:r w:rsidRPr="004C0AF1" w:rsidDel="009B6575">
                <w:rPr>
                  <w:rFonts w:eastAsia="Times New Roman"/>
                  <w:color w:val="000000"/>
                  <w:sz w:val="20"/>
                  <w:szCs w:val="20"/>
                  <w:rPrChange w:id="460" w:author="Ted Habermann" w:date="2017-04-07T10:47:00Z">
                    <w:rPr>
                      <w:rFonts w:eastAsia="Times New Roman"/>
                      <w:color w:val="000000"/>
                    </w:rPr>
                  </w:rPrChange>
                </w:rPr>
                <w:delText>EDORA</w:delText>
              </w:r>
            </w:del>
          </w:p>
        </w:tc>
        <w:tc>
          <w:tcPr>
            <w:tcW w:w="486" w:type="pct"/>
            <w:tcPrChange w:id="461" w:author="Sean Gordon" w:date="2017-04-05T15:50:00Z">
              <w:tcPr>
                <w:tcW w:w="0" w:type="auto"/>
                <w:gridSpan w:val="2"/>
                <w:vAlign w:val="bottom"/>
              </w:tcPr>
            </w:tcPrChange>
          </w:tcPr>
          <w:p w14:paraId="7CCDE36B" w14:textId="4A8476F1" w:rsidR="00C1488D" w:rsidRPr="004C0AF1" w:rsidDel="009B6575" w:rsidRDefault="00C1488D" w:rsidP="001B3E94">
            <w:pPr>
              <w:jc w:val="center"/>
              <w:rPr>
                <w:del w:id="462" w:author="Sean Gordon" w:date="2017-04-05T20:58:00Z"/>
                <w:rFonts w:eastAsia="Book Antiqua" w:cs="Book Antiqua"/>
                <w:sz w:val="20"/>
                <w:szCs w:val="20"/>
                <w:rPrChange w:id="463" w:author="Ted Habermann" w:date="2017-04-07T10:47:00Z">
                  <w:rPr>
                    <w:del w:id="464" w:author="Sean Gordon" w:date="2017-04-05T20:58:00Z"/>
                    <w:rFonts w:eastAsia="Book Antiqua" w:cs="Book Antiqua"/>
                  </w:rPr>
                </w:rPrChange>
              </w:rPr>
            </w:pPr>
            <w:del w:id="465" w:author="Sean Gordon" w:date="2017-04-05T20:56:00Z">
              <w:r w:rsidRPr="004C0AF1" w:rsidDel="009B6575">
                <w:rPr>
                  <w:rFonts w:eastAsia="Times New Roman"/>
                  <w:color w:val="000000"/>
                  <w:sz w:val="20"/>
                  <w:szCs w:val="20"/>
                  <w:rPrChange w:id="466" w:author="Ted Habermann" w:date="2017-04-07T10:47:00Z">
                    <w:rPr>
                      <w:rFonts w:eastAsia="Times New Roman"/>
                      <w:color w:val="000000"/>
                    </w:rPr>
                  </w:rPrChange>
                </w:rPr>
                <w:delText>28</w:delText>
              </w:r>
            </w:del>
          </w:p>
        </w:tc>
        <w:tc>
          <w:tcPr>
            <w:tcW w:w="3287" w:type="pct"/>
            <w:tcPrChange w:id="467" w:author="Sean Gordon" w:date="2017-04-05T15:50:00Z">
              <w:tcPr>
                <w:tcW w:w="0" w:type="auto"/>
                <w:gridSpan w:val="2"/>
                <w:vAlign w:val="center"/>
              </w:tcPr>
            </w:tcPrChange>
          </w:tcPr>
          <w:p w14:paraId="019A6D58" w14:textId="56D3CBA6" w:rsidR="00C1488D" w:rsidRPr="004C0AF1" w:rsidDel="009B6575" w:rsidRDefault="00BC4CAA" w:rsidP="001B3E94">
            <w:pPr>
              <w:rPr>
                <w:del w:id="468" w:author="Sean Gordon" w:date="2017-04-05T20:58:00Z"/>
                <w:rFonts w:eastAsia="Book Antiqua" w:cs="Book Antiqua"/>
                <w:sz w:val="20"/>
                <w:szCs w:val="20"/>
                <w:rPrChange w:id="469" w:author="Ted Habermann" w:date="2017-04-07T10:47:00Z">
                  <w:rPr>
                    <w:del w:id="470" w:author="Sean Gordon" w:date="2017-04-05T20:58:00Z"/>
                    <w:rFonts w:eastAsia="Book Antiqua" w:cs="Book Antiqua"/>
                  </w:rPr>
                </w:rPrChange>
              </w:rPr>
            </w:pPr>
            <w:del w:id="471" w:author="Sean Gordon" w:date="2017-04-05T20:56:00Z">
              <w:r w:rsidRPr="004C0AF1" w:rsidDel="009B6575">
                <w:rPr>
                  <w:rFonts w:eastAsia="Times New Roman"/>
                  <w:color w:val="000000"/>
                  <w:sz w:val="20"/>
                  <w:szCs w:val="20"/>
                  <w:rPrChange w:id="472" w:author="Ted Habermann" w:date="2017-04-07T10:47:00Z">
                    <w:rPr>
                      <w:rFonts w:eastAsia="Times New Roman"/>
                      <w:color w:val="000000"/>
                    </w:rPr>
                  </w:rPrChange>
                </w:rPr>
                <w:delText>Mercury</w:delText>
              </w:r>
              <w:r w:rsidR="00253239" w:rsidRPr="004C0AF1" w:rsidDel="009B6575">
                <w:rPr>
                  <w:rFonts w:eastAsia="Times New Roman"/>
                  <w:color w:val="000000"/>
                  <w:sz w:val="20"/>
                  <w:szCs w:val="20"/>
                  <w:rPrChange w:id="473" w:author="Ted Habermann" w:date="2017-04-07T10:47:00Z">
                    <w:rPr>
                      <w:rFonts w:eastAsia="Times New Roman"/>
                      <w:color w:val="000000"/>
                    </w:rPr>
                  </w:rPrChange>
                </w:rPr>
                <w:delText xml:space="preserve"> </w:delText>
              </w:r>
              <w:r w:rsidR="00EB0DD8" w:rsidRPr="004C0AF1" w:rsidDel="009B6575">
                <w:rPr>
                  <w:rFonts w:eastAsia="Times New Roman"/>
                  <w:color w:val="000000"/>
                  <w:sz w:val="20"/>
                  <w:szCs w:val="20"/>
                  <w:rPrChange w:id="474" w:author="Ted Habermann" w:date="2017-04-07T10:47:00Z">
                    <w:rPr>
                      <w:rFonts w:eastAsia="Times New Roman"/>
                      <w:color w:val="000000"/>
                    </w:rPr>
                  </w:rPrChange>
                </w:rPr>
                <w:delText>(28)</w:delText>
              </w:r>
            </w:del>
          </w:p>
        </w:tc>
      </w:tr>
      <w:tr w:rsidR="001D0386" w:rsidRPr="001B3E94" w:rsidDel="008D2D1E" w14:paraId="2159E982" w14:textId="6DFE526A" w:rsidTr="00B07F30">
        <w:trPr>
          <w:del w:id="475" w:author="Sean Gordon" w:date="2017-04-05T20:41:00Z"/>
          <w:trPrChange w:id="476" w:author="Sean Gordon" w:date="2017-04-05T15:50:00Z">
            <w:trPr>
              <w:gridAfter w:val="0"/>
            </w:trPr>
          </w:trPrChange>
        </w:trPr>
        <w:tc>
          <w:tcPr>
            <w:tcW w:w="1227" w:type="pct"/>
            <w:tcPrChange w:id="477" w:author="Sean Gordon" w:date="2017-04-05T15:50:00Z">
              <w:tcPr>
                <w:tcW w:w="0" w:type="auto"/>
                <w:vAlign w:val="bottom"/>
              </w:tcPr>
            </w:tcPrChange>
          </w:tcPr>
          <w:p w14:paraId="651D99FF" w14:textId="4A567D61" w:rsidR="00C1488D" w:rsidRPr="004C0AF1" w:rsidDel="008D2D1E" w:rsidRDefault="00C1488D" w:rsidP="001B3E94">
            <w:pPr>
              <w:rPr>
                <w:del w:id="478" w:author="Sean Gordon" w:date="2017-04-05T20:41:00Z"/>
                <w:rFonts w:eastAsia="Book Antiqua" w:cs="Book Antiqua"/>
                <w:sz w:val="20"/>
                <w:szCs w:val="20"/>
                <w:rPrChange w:id="479" w:author="Ted Habermann" w:date="2017-04-07T10:47:00Z">
                  <w:rPr>
                    <w:del w:id="480" w:author="Sean Gordon" w:date="2017-04-05T20:41:00Z"/>
                    <w:rFonts w:eastAsia="Book Antiqua" w:cs="Book Antiqua"/>
                  </w:rPr>
                </w:rPrChange>
              </w:rPr>
            </w:pPr>
            <w:del w:id="481" w:author="Sean Gordon" w:date="2017-04-05T20:29:00Z">
              <w:r w:rsidRPr="004C0AF1" w:rsidDel="00131ADB">
                <w:rPr>
                  <w:rFonts w:eastAsia="Times New Roman"/>
                  <w:color w:val="000000"/>
                  <w:sz w:val="20"/>
                  <w:szCs w:val="20"/>
                  <w:rPrChange w:id="482" w:author="Ted Habermann" w:date="2017-04-07T10:47:00Z">
                    <w:rPr>
                      <w:rFonts w:eastAsia="Times New Roman"/>
                      <w:color w:val="000000"/>
                    </w:rPr>
                  </w:rPrChange>
                </w:rPr>
                <w:delText>ESA</w:delText>
              </w:r>
            </w:del>
          </w:p>
        </w:tc>
        <w:tc>
          <w:tcPr>
            <w:tcW w:w="486" w:type="pct"/>
            <w:tcPrChange w:id="483" w:author="Sean Gordon" w:date="2017-04-05T15:50:00Z">
              <w:tcPr>
                <w:tcW w:w="0" w:type="auto"/>
                <w:gridSpan w:val="2"/>
                <w:vAlign w:val="bottom"/>
              </w:tcPr>
            </w:tcPrChange>
          </w:tcPr>
          <w:p w14:paraId="3BA9B6AC" w14:textId="7314C555" w:rsidR="00C1488D" w:rsidRPr="004C0AF1" w:rsidDel="008D2D1E" w:rsidRDefault="00C1488D" w:rsidP="001B3E94">
            <w:pPr>
              <w:jc w:val="center"/>
              <w:rPr>
                <w:del w:id="484" w:author="Sean Gordon" w:date="2017-04-05T20:41:00Z"/>
                <w:rFonts w:eastAsia="Book Antiqua" w:cs="Book Antiqua"/>
                <w:sz w:val="20"/>
                <w:szCs w:val="20"/>
                <w:rPrChange w:id="485" w:author="Ted Habermann" w:date="2017-04-07T10:47:00Z">
                  <w:rPr>
                    <w:del w:id="486" w:author="Sean Gordon" w:date="2017-04-05T20:41:00Z"/>
                    <w:rFonts w:eastAsia="Book Antiqua" w:cs="Book Antiqua"/>
                  </w:rPr>
                </w:rPrChange>
              </w:rPr>
            </w:pPr>
            <w:del w:id="487" w:author="Sean Gordon" w:date="2017-04-05T20:29:00Z">
              <w:r w:rsidRPr="004C0AF1" w:rsidDel="00131ADB">
                <w:rPr>
                  <w:rFonts w:eastAsia="Times New Roman"/>
                  <w:color w:val="000000"/>
                  <w:sz w:val="20"/>
                  <w:szCs w:val="20"/>
                  <w:rPrChange w:id="488" w:author="Ted Habermann" w:date="2017-04-07T10:47:00Z">
                    <w:rPr>
                      <w:rFonts w:eastAsia="Times New Roman"/>
                      <w:color w:val="000000"/>
                    </w:rPr>
                  </w:rPrChange>
                </w:rPr>
                <w:delText>53</w:delText>
              </w:r>
            </w:del>
          </w:p>
        </w:tc>
        <w:tc>
          <w:tcPr>
            <w:tcW w:w="3287" w:type="pct"/>
            <w:tcPrChange w:id="489" w:author="Sean Gordon" w:date="2017-04-05T15:50:00Z">
              <w:tcPr>
                <w:tcW w:w="0" w:type="auto"/>
                <w:gridSpan w:val="2"/>
                <w:vAlign w:val="center"/>
              </w:tcPr>
            </w:tcPrChange>
          </w:tcPr>
          <w:p w14:paraId="0A50D365" w14:textId="636D2ABF" w:rsidR="00A5063A" w:rsidRPr="004C0AF1" w:rsidDel="00131ADB" w:rsidRDefault="005F2709" w:rsidP="001B3E94">
            <w:pPr>
              <w:rPr>
                <w:del w:id="490" w:author="Sean Gordon" w:date="2017-04-05T20:29:00Z"/>
                <w:rFonts w:eastAsia="Times New Roman"/>
                <w:color w:val="000000"/>
                <w:sz w:val="20"/>
                <w:szCs w:val="20"/>
                <w:rPrChange w:id="491" w:author="Ted Habermann" w:date="2017-04-07T10:47:00Z">
                  <w:rPr>
                    <w:del w:id="492" w:author="Sean Gordon" w:date="2017-04-05T20:29:00Z"/>
                    <w:rFonts w:eastAsia="Times New Roman"/>
                    <w:color w:val="000000"/>
                  </w:rPr>
                </w:rPrChange>
              </w:rPr>
            </w:pPr>
            <w:del w:id="493" w:author="Sean Gordon" w:date="2017-04-05T20:29:00Z">
              <w:r w:rsidRPr="004C0AF1" w:rsidDel="00131ADB">
                <w:rPr>
                  <w:rFonts w:eastAsia="Times New Roman"/>
                  <w:color w:val="000000"/>
                  <w:sz w:val="20"/>
                  <w:szCs w:val="20"/>
                  <w:rPrChange w:id="494" w:author="Ted Habermann" w:date="2017-04-07T10:47:00Z">
                    <w:rPr>
                      <w:rFonts w:eastAsia="Times New Roman"/>
                      <w:color w:val="000000"/>
                    </w:rPr>
                  </w:rPrChange>
                </w:rPr>
                <w:delText>EML2.1.1</w:delText>
              </w:r>
              <w:r w:rsidR="00253239" w:rsidRPr="004C0AF1" w:rsidDel="00131ADB">
                <w:rPr>
                  <w:rFonts w:eastAsia="Times New Roman"/>
                  <w:color w:val="000000"/>
                  <w:sz w:val="20"/>
                  <w:szCs w:val="20"/>
                  <w:rPrChange w:id="495" w:author="Ted Habermann" w:date="2017-04-07T10:47:00Z">
                    <w:rPr>
                      <w:rFonts w:eastAsia="Times New Roman"/>
                      <w:color w:val="000000"/>
                    </w:rPr>
                  </w:rPrChange>
                </w:rPr>
                <w:delText xml:space="preserve"> </w:delText>
              </w:r>
              <w:r w:rsidR="00E34F18" w:rsidRPr="004C0AF1" w:rsidDel="00131ADB">
                <w:rPr>
                  <w:rFonts w:eastAsia="Times New Roman"/>
                  <w:color w:val="000000"/>
                  <w:sz w:val="20"/>
                  <w:szCs w:val="20"/>
                  <w:rPrChange w:id="496" w:author="Ted Habermann" w:date="2017-04-07T10:47:00Z">
                    <w:rPr>
                      <w:rFonts w:eastAsia="Times New Roman"/>
                      <w:color w:val="000000"/>
                    </w:rPr>
                  </w:rPrChange>
                </w:rPr>
                <w:delText>(5)</w:delText>
              </w:r>
              <w:r w:rsidR="00463572" w:rsidRPr="004C0AF1" w:rsidDel="00131ADB">
                <w:rPr>
                  <w:rFonts w:eastAsia="Times New Roman"/>
                  <w:color w:val="000000"/>
                  <w:sz w:val="20"/>
                  <w:szCs w:val="20"/>
                  <w:rPrChange w:id="497" w:author="Ted Habermann" w:date="2017-04-07T10:47:00Z">
                    <w:rPr>
                      <w:rFonts w:eastAsia="Times New Roman"/>
                      <w:color w:val="000000"/>
                    </w:rPr>
                  </w:rPrChange>
                </w:rPr>
                <w:delText xml:space="preserve">, </w:delText>
              </w:r>
            </w:del>
          </w:p>
          <w:p w14:paraId="4AFF4BF6" w14:textId="427DF27B" w:rsidR="00A5063A" w:rsidRPr="004C0AF1" w:rsidDel="00131ADB" w:rsidRDefault="00463572" w:rsidP="001B3E94">
            <w:pPr>
              <w:rPr>
                <w:del w:id="498" w:author="Sean Gordon" w:date="2017-04-05T20:29:00Z"/>
                <w:rFonts w:eastAsia="Times New Roman"/>
                <w:color w:val="000000"/>
                <w:sz w:val="20"/>
                <w:szCs w:val="20"/>
                <w:rPrChange w:id="499" w:author="Ted Habermann" w:date="2017-04-07T10:47:00Z">
                  <w:rPr>
                    <w:del w:id="500" w:author="Sean Gordon" w:date="2017-04-05T20:29:00Z"/>
                    <w:rFonts w:eastAsia="Times New Roman"/>
                    <w:color w:val="000000"/>
                  </w:rPr>
                </w:rPrChange>
              </w:rPr>
            </w:pPr>
            <w:del w:id="501" w:author="Sean Gordon" w:date="2017-04-05T20:29:00Z">
              <w:r w:rsidRPr="004C0AF1" w:rsidDel="00131ADB">
                <w:rPr>
                  <w:rFonts w:eastAsia="Times New Roman"/>
                  <w:color w:val="000000"/>
                  <w:sz w:val="20"/>
                  <w:szCs w:val="20"/>
                  <w:rPrChange w:id="502" w:author="Ted Habermann" w:date="2017-04-07T10:47:00Z">
                    <w:rPr>
                      <w:rFonts w:eastAsia="Times New Roman"/>
                      <w:color w:val="000000"/>
                    </w:rPr>
                  </w:rPrChange>
                </w:rPr>
                <w:delText>EML2.0.1</w:delText>
              </w:r>
              <w:r w:rsidR="00253239" w:rsidRPr="004C0AF1" w:rsidDel="00131ADB">
                <w:rPr>
                  <w:rFonts w:eastAsia="Times New Roman"/>
                  <w:color w:val="000000"/>
                  <w:sz w:val="20"/>
                  <w:szCs w:val="20"/>
                  <w:rPrChange w:id="503" w:author="Ted Habermann" w:date="2017-04-07T10:47:00Z">
                    <w:rPr>
                      <w:rFonts w:eastAsia="Times New Roman"/>
                      <w:color w:val="000000"/>
                    </w:rPr>
                  </w:rPrChange>
                </w:rPr>
                <w:delText xml:space="preserve"> </w:delText>
              </w:r>
              <w:r w:rsidRPr="004C0AF1" w:rsidDel="00131ADB">
                <w:rPr>
                  <w:rFonts w:eastAsia="Times New Roman"/>
                  <w:color w:val="000000"/>
                  <w:sz w:val="20"/>
                  <w:szCs w:val="20"/>
                  <w:rPrChange w:id="504" w:author="Ted Habermann" w:date="2017-04-07T10:47:00Z">
                    <w:rPr>
                      <w:rFonts w:eastAsia="Times New Roman"/>
                      <w:color w:val="000000"/>
                    </w:rPr>
                  </w:rPrChange>
                </w:rPr>
                <w:delText xml:space="preserve">(17), </w:delText>
              </w:r>
            </w:del>
          </w:p>
          <w:p w14:paraId="78D1BD59" w14:textId="7EE33893" w:rsidR="00C1488D" w:rsidRPr="004C0AF1" w:rsidDel="008D2D1E" w:rsidRDefault="00463572" w:rsidP="001B3E94">
            <w:pPr>
              <w:rPr>
                <w:del w:id="505" w:author="Sean Gordon" w:date="2017-04-05T20:41:00Z"/>
                <w:rFonts w:eastAsia="Book Antiqua" w:cs="Book Antiqua"/>
                <w:sz w:val="20"/>
                <w:szCs w:val="20"/>
                <w:rPrChange w:id="506" w:author="Ted Habermann" w:date="2017-04-07T10:47:00Z">
                  <w:rPr>
                    <w:del w:id="507" w:author="Sean Gordon" w:date="2017-04-05T20:41:00Z"/>
                    <w:rFonts w:eastAsia="Book Antiqua" w:cs="Book Antiqua"/>
                  </w:rPr>
                </w:rPrChange>
              </w:rPr>
            </w:pPr>
            <w:del w:id="508" w:author="Sean Gordon" w:date="2017-04-05T20:29:00Z">
              <w:r w:rsidRPr="004C0AF1" w:rsidDel="00131ADB">
                <w:rPr>
                  <w:rFonts w:eastAsia="Times New Roman"/>
                  <w:color w:val="000000"/>
                  <w:sz w:val="20"/>
                  <w:szCs w:val="20"/>
                  <w:rPrChange w:id="509" w:author="Ted Habermann" w:date="2017-04-07T10:47:00Z">
                    <w:rPr>
                      <w:rFonts w:eastAsia="Times New Roman"/>
                      <w:color w:val="000000"/>
                    </w:rPr>
                  </w:rPrChange>
                </w:rPr>
                <w:delText>EML2.1.0</w:delText>
              </w:r>
              <w:r w:rsidR="00253239" w:rsidRPr="004C0AF1" w:rsidDel="00131ADB">
                <w:rPr>
                  <w:rFonts w:eastAsia="Times New Roman"/>
                  <w:color w:val="000000"/>
                  <w:sz w:val="20"/>
                  <w:szCs w:val="20"/>
                  <w:rPrChange w:id="510" w:author="Ted Habermann" w:date="2017-04-07T10:47:00Z">
                    <w:rPr>
                      <w:rFonts w:eastAsia="Times New Roman"/>
                      <w:color w:val="000000"/>
                    </w:rPr>
                  </w:rPrChange>
                </w:rPr>
                <w:delText xml:space="preserve"> </w:delText>
              </w:r>
              <w:r w:rsidR="00AF44A3" w:rsidRPr="004C0AF1" w:rsidDel="00131ADB">
                <w:rPr>
                  <w:rFonts w:eastAsia="Times New Roman"/>
                  <w:color w:val="000000"/>
                  <w:sz w:val="20"/>
                  <w:szCs w:val="20"/>
                  <w:rPrChange w:id="511" w:author="Ted Habermann" w:date="2017-04-07T10:47:00Z">
                    <w:rPr>
                      <w:rFonts w:eastAsia="Times New Roman"/>
                      <w:color w:val="000000"/>
                    </w:rPr>
                  </w:rPrChange>
                </w:rPr>
                <w:delText>(31)</w:delText>
              </w:r>
            </w:del>
          </w:p>
        </w:tc>
      </w:tr>
      <w:tr w:rsidR="001D0386" w:rsidRPr="001B3E94" w:rsidDel="008D2D1E" w14:paraId="04D30644" w14:textId="71566263" w:rsidTr="00B07F30">
        <w:trPr>
          <w:del w:id="512" w:author="Sean Gordon" w:date="2017-04-05T20:41:00Z"/>
          <w:trPrChange w:id="513" w:author="Sean Gordon" w:date="2017-04-05T15:50:00Z">
            <w:trPr>
              <w:gridAfter w:val="0"/>
            </w:trPr>
          </w:trPrChange>
        </w:trPr>
        <w:tc>
          <w:tcPr>
            <w:tcW w:w="1227" w:type="pct"/>
            <w:tcPrChange w:id="514" w:author="Sean Gordon" w:date="2017-04-05T15:50:00Z">
              <w:tcPr>
                <w:tcW w:w="0" w:type="auto"/>
                <w:vAlign w:val="bottom"/>
              </w:tcPr>
            </w:tcPrChange>
          </w:tcPr>
          <w:p w14:paraId="115FE28B" w14:textId="50ACA5D1" w:rsidR="00C1488D" w:rsidRPr="004C0AF1" w:rsidDel="008D2D1E" w:rsidRDefault="00C1488D" w:rsidP="001B3E94">
            <w:pPr>
              <w:rPr>
                <w:del w:id="515" w:author="Sean Gordon" w:date="2017-04-05T20:41:00Z"/>
                <w:rFonts w:eastAsia="Book Antiqua" w:cs="Book Antiqua"/>
                <w:sz w:val="20"/>
                <w:szCs w:val="20"/>
                <w:rPrChange w:id="516" w:author="Ted Habermann" w:date="2017-04-07T10:47:00Z">
                  <w:rPr>
                    <w:del w:id="517" w:author="Sean Gordon" w:date="2017-04-05T20:41:00Z"/>
                    <w:rFonts w:eastAsia="Book Antiqua" w:cs="Book Antiqua"/>
                  </w:rPr>
                </w:rPrChange>
              </w:rPr>
            </w:pPr>
            <w:del w:id="518" w:author="Sean Gordon" w:date="2017-04-05T20:29:00Z">
              <w:r w:rsidRPr="004C0AF1" w:rsidDel="00131ADB">
                <w:rPr>
                  <w:rFonts w:eastAsia="Times New Roman"/>
                  <w:color w:val="000000"/>
                  <w:sz w:val="20"/>
                  <w:szCs w:val="20"/>
                  <w:rPrChange w:id="519" w:author="Ted Habermann" w:date="2017-04-07T10:47:00Z">
                    <w:rPr>
                      <w:rFonts w:eastAsia="Times New Roman"/>
                      <w:color w:val="000000"/>
                    </w:rPr>
                  </w:rPrChange>
                </w:rPr>
                <w:delText>GLEON</w:delText>
              </w:r>
            </w:del>
          </w:p>
        </w:tc>
        <w:tc>
          <w:tcPr>
            <w:tcW w:w="486" w:type="pct"/>
            <w:tcPrChange w:id="520" w:author="Sean Gordon" w:date="2017-04-05T15:50:00Z">
              <w:tcPr>
                <w:tcW w:w="0" w:type="auto"/>
                <w:gridSpan w:val="2"/>
                <w:vAlign w:val="bottom"/>
              </w:tcPr>
            </w:tcPrChange>
          </w:tcPr>
          <w:p w14:paraId="26829875" w14:textId="0A621FC4" w:rsidR="00C1488D" w:rsidRPr="004C0AF1" w:rsidDel="008D2D1E" w:rsidRDefault="00C1488D" w:rsidP="001B3E94">
            <w:pPr>
              <w:jc w:val="center"/>
              <w:rPr>
                <w:del w:id="521" w:author="Sean Gordon" w:date="2017-04-05T20:41:00Z"/>
                <w:rFonts w:eastAsia="Book Antiqua" w:cs="Book Antiqua"/>
                <w:sz w:val="20"/>
                <w:szCs w:val="20"/>
                <w:rPrChange w:id="522" w:author="Ted Habermann" w:date="2017-04-07T10:47:00Z">
                  <w:rPr>
                    <w:del w:id="523" w:author="Sean Gordon" w:date="2017-04-05T20:41:00Z"/>
                    <w:rFonts w:eastAsia="Book Antiqua" w:cs="Book Antiqua"/>
                  </w:rPr>
                </w:rPrChange>
              </w:rPr>
            </w:pPr>
            <w:del w:id="524" w:author="Sean Gordon" w:date="2017-04-05T20:29:00Z">
              <w:r w:rsidRPr="004C0AF1" w:rsidDel="00131ADB">
                <w:rPr>
                  <w:rFonts w:eastAsia="Times New Roman"/>
                  <w:color w:val="000000"/>
                  <w:sz w:val="20"/>
                  <w:szCs w:val="20"/>
                  <w:rPrChange w:id="525" w:author="Ted Habermann" w:date="2017-04-07T10:47:00Z">
                    <w:rPr>
                      <w:rFonts w:eastAsia="Times New Roman"/>
                      <w:color w:val="000000"/>
                    </w:rPr>
                  </w:rPrChange>
                </w:rPr>
                <w:delText>13</w:delText>
              </w:r>
            </w:del>
          </w:p>
        </w:tc>
        <w:tc>
          <w:tcPr>
            <w:tcW w:w="3287" w:type="pct"/>
            <w:tcPrChange w:id="526" w:author="Sean Gordon" w:date="2017-04-05T15:50:00Z">
              <w:tcPr>
                <w:tcW w:w="0" w:type="auto"/>
                <w:gridSpan w:val="2"/>
                <w:vAlign w:val="center"/>
              </w:tcPr>
            </w:tcPrChange>
          </w:tcPr>
          <w:p w14:paraId="4E7062D1" w14:textId="04484F0E" w:rsidR="00946E50" w:rsidRPr="004C0AF1" w:rsidDel="00131ADB" w:rsidRDefault="005F2709" w:rsidP="001B3E94">
            <w:pPr>
              <w:rPr>
                <w:del w:id="527" w:author="Sean Gordon" w:date="2017-04-05T20:29:00Z"/>
                <w:rFonts w:eastAsia="Times New Roman"/>
                <w:color w:val="000000"/>
                <w:sz w:val="20"/>
                <w:szCs w:val="20"/>
                <w:rPrChange w:id="528" w:author="Ted Habermann" w:date="2017-04-07T10:47:00Z">
                  <w:rPr>
                    <w:del w:id="529" w:author="Sean Gordon" w:date="2017-04-05T20:29:00Z"/>
                    <w:rFonts w:eastAsia="Times New Roman"/>
                    <w:color w:val="000000"/>
                  </w:rPr>
                </w:rPrChange>
              </w:rPr>
            </w:pPr>
            <w:del w:id="530" w:author="Sean Gordon" w:date="2017-04-05T20:29:00Z">
              <w:r w:rsidRPr="004C0AF1" w:rsidDel="00131ADB">
                <w:rPr>
                  <w:rFonts w:eastAsia="Times New Roman"/>
                  <w:color w:val="000000"/>
                  <w:sz w:val="20"/>
                  <w:szCs w:val="20"/>
                  <w:rPrChange w:id="531" w:author="Ted Habermann" w:date="2017-04-07T10:47:00Z">
                    <w:rPr>
                      <w:rFonts w:eastAsia="Times New Roman"/>
                      <w:color w:val="000000"/>
                    </w:rPr>
                  </w:rPrChange>
                </w:rPr>
                <w:delText>EML2.1.1</w:delText>
              </w:r>
              <w:r w:rsidR="00253239" w:rsidRPr="004C0AF1" w:rsidDel="00131ADB">
                <w:rPr>
                  <w:rFonts w:eastAsia="Times New Roman"/>
                  <w:color w:val="000000"/>
                  <w:sz w:val="20"/>
                  <w:szCs w:val="20"/>
                  <w:rPrChange w:id="532" w:author="Ted Habermann" w:date="2017-04-07T10:47:00Z">
                    <w:rPr>
                      <w:rFonts w:eastAsia="Times New Roman"/>
                      <w:color w:val="000000"/>
                    </w:rPr>
                  </w:rPrChange>
                </w:rPr>
                <w:delText xml:space="preserve"> </w:delText>
              </w:r>
              <w:r w:rsidR="0065160C" w:rsidRPr="004C0AF1" w:rsidDel="00131ADB">
                <w:rPr>
                  <w:rFonts w:eastAsia="Times New Roman"/>
                  <w:color w:val="000000"/>
                  <w:sz w:val="20"/>
                  <w:szCs w:val="20"/>
                  <w:rPrChange w:id="533" w:author="Ted Habermann" w:date="2017-04-07T10:47:00Z">
                    <w:rPr>
                      <w:rFonts w:eastAsia="Times New Roman"/>
                      <w:color w:val="000000"/>
                    </w:rPr>
                  </w:rPrChange>
                </w:rPr>
                <w:delText>(12)</w:delText>
              </w:r>
              <w:r w:rsidR="00946E50" w:rsidRPr="004C0AF1" w:rsidDel="00131ADB">
                <w:rPr>
                  <w:rFonts w:eastAsia="Times New Roman"/>
                  <w:color w:val="000000"/>
                  <w:sz w:val="20"/>
                  <w:szCs w:val="20"/>
                  <w:rPrChange w:id="534" w:author="Ted Habermann" w:date="2017-04-07T10:47:00Z">
                    <w:rPr>
                      <w:rFonts w:eastAsia="Times New Roman"/>
                      <w:color w:val="000000"/>
                    </w:rPr>
                  </w:rPrChange>
                </w:rPr>
                <w:delText>,</w:delText>
              </w:r>
            </w:del>
          </w:p>
          <w:p w14:paraId="7B1F8F8D" w14:textId="716957B3" w:rsidR="00C1488D" w:rsidRPr="004C0AF1" w:rsidDel="008D2D1E" w:rsidRDefault="007A44DC" w:rsidP="001B3E94">
            <w:pPr>
              <w:rPr>
                <w:del w:id="535" w:author="Sean Gordon" w:date="2017-04-05T20:41:00Z"/>
                <w:rFonts w:eastAsia="Book Antiqua" w:cs="Book Antiqua"/>
                <w:sz w:val="20"/>
                <w:szCs w:val="20"/>
                <w:rPrChange w:id="536" w:author="Ted Habermann" w:date="2017-04-07T10:47:00Z">
                  <w:rPr>
                    <w:del w:id="537" w:author="Sean Gordon" w:date="2017-04-05T20:41:00Z"/>
                    <w:rFonts w:eastAsia="Book Antiqua" w:cs="Book Antiqua"/>
                  </w:rPr>
                </w:rPrChange>
              </w:rPr>
            </w:pPr>
            <w:del w:id="538" w:author="Sean Gordon" w:date="2017-04-05T20:29:00Z">
              <w:r w:rsidRPr="004C0AF1" w:rsidDel="00131ADB">
                <w:rPr>
                  <w:rFonts w:eastAsia="Times New Roman"/>
                  <w:color w:val="000000"/>
                  <w:sz w:val="20"/>
                  <w:szCs w:val="20"/>
                  <w:rPrChange w:id="539" w:author="Ted Habermann" w:date="2017-04-07T10:47:00Z">
                    <w:rPr>
                      <w:rFonts w:eastAsia="Times New Roman"/>
                      <w:color w:val="000000"/>
                    </w:rPr>
                  </w:rPrChange>
                </w:rPr>
                <w:delText>EML2.0.1</w:delText>
              </w:r>
              <w:r w:rsidR="00253239" w:rsidRPr="004C0AF1" w:rsidDel="00131ADB">
                <w:rPr>
                  <w:rFonts w:eastAsia="Times New Roman"/>
                  <w:color w:val="000000"/>
                  <w:sz w:val="20"/>
                  <w:szCs w:val="20"/>
                  <w:rPrChange w:id="540" w:author="Ted Habermann" w:date="2017-04-07T10:47:00Z">
                    <w:rPr>
                      <w:rFonts w:eastAsia="Times New Roman"/>
                      <w:color w:val="000000"/>
                    </w:rPr>
                  </w:rPrChange>
                </w:rPr>
                <w:delText xml:space="preserve"> </w:delText>
              </w:r>
              <w:r w:rsidR="00E24AA4" w:rsidRPr="004C0AF1" w:rsidDel="00131ADB">
                <w:rPr>
                  <w:rFonts w:eastAsia="Times New Roman"/>
                  <w:color w:val="000000"/>
                  <w:sz w:val="20"/>
                  <w:szCs w:val="20"/>
                  <w:rPrChange w:id="541" w:author="Ted Habermann" w:date="2017-04-07T10:47:00Z">
                    <w:rPr>
                      <w:rFonts w:eastAsia="Times New Roman"/>
                      <w:color w:val="000000"/>
                    </w:rPr>
                  </w:rPrChange>
                </w:rPr>
                <w:delText>(1)</w:delText>
              </w:r>
            </w:del>
          </w:p>
        </w:tc>
      </w:tr>
      <w:tr w:rsidR="001D0386" w:rsidRPr="001B3E94" w:rsidDel="008D2D1E" w14:paraId="1BD9765B" w14:textId="356BD7A9" w:rsidTr="00B07F30">
        <w:trPr>
          <w:del w:id="542" w:author="Sean Gordon" w:date="2017-04-05T20:41:00Z"/>
          <w:trPrChange w:id="543" w:author="Sean Gordon" w:date="2017-04-05T15:50:00Z">
            <w:trPr>
              <w:gridAfter w:val="0"/>
            </w:trPr>
          </w:trPrChange>
        </w:trPr>
        <w:tc>
          <w:tcPr>
            <w:tcW w:w="1227" w:type="pct"/>
            <w:tcPrChange w:id="544" w:author="Sean Gordon" w:date="2017-04-05T15:50:00Z">
              <w:tcPr>
                <w:tcW w:w="0" w:type="auto"/>
                <w:vAlign w:val="bottom"/>
              </w:tcPr>
            </w:tcPrChange>
          </w:tcPr>
          <w:p w14:paraId="2EA423DD" w14:textId="1A09739E" w:rsidR="00C1488D" w:rsidRPr="004C0AF1" w:rsidDel="008D2D1E" w:rsidRDefault="00C1488D" w:rsidP="001B3E94">
            <w:pPr>
              <w:rPr>
                <w:del w:id="545" w:author="Sean Gordon" w:date="2017-04-05T20:41:00Z"/>
                <w:rFonts w:eastAsia="Book Antiqua" w:cs="Book Antiqua"/>
                <w:sz w:val="20"/>
                <w:szCs w:val="20"/>
                <w:rPrChange w:id="546" w:author="Ted Habermann" w:date="2017-04-07T10:47:00Z">
                  <w:rPr>
                    <w:del w:id="547" w:author="Sean Gordon" w:date="2017-04-05T20:41:00Z"/>
                    <w:rFonts w:eastAsia="Book Antiqua" w:cs="Book Antiqua"/>
                  </w:rPr>
                </w:rPrChange>
              </w:rPr>
            </w:pPr>
            <w:del w:id="548" w:author="Sean Gordon" w:date="2017-04-05T20:28:00Z">
              <w:r w:rsidRPr="004C0AF1" w:rsidDel="00131ADB">
                <w:rPr>
                  <w:rFonts w:eastAsia="Times New Roman"/>
                  <w:color w:val="000000"/>
                  <w:sz w:val="20"/>
                  <w:szCs w:val="20"/>
                  <w:rPrChange w:id="549" w:author="Ted Habermann" w:date="2017-04-07T10:47:00Z">
                    <w:rPr>
                      <w:rFonts w:eastAsia="Times New Roman"/>
                      <w:color w:val="000000"/>
                    </w:rPr>
                  </w:rPrChange>
                </w:rPr>
                <w:delText>GOA</w:delText>
              </w:r>
            </w:del>
          </w:p>
        </w:tc>
        <w:tc>
          <w:tcPr>
            <w:tcW w:w="486" w:type="pct"/>
            <w:tcPrChange w:id="550" w:author="Sean Gordon" w:date="2017-04-05T15:50:00Z">
              <w:tcPr>
                <w:tcW w:w="0" w:type="auto"/>
                <w:gridSpan w:val="2"/>
                <w:vAlign w:val="bottom"/>
              </w:tcPr>
            </w:tcPrChange>
          </w:tcPr>
          <w:p w14:paraId="6A00A1DC" w14:textId="77A52D6A" w:rsidR="00C1488D" w:rsidRPr="004C0AF1" w:rsidDel="008D2D1E" w:rsidRDefault="00C1488D" w:rsidP="001B3E94">
            <w:pPr>
              <w:jc w:val="center"/>
              <w:rPr>
                <w:del w:id="551" w:author="Sean Gordon" w:date="2017-04-05T20:41:00Z"/>
                <w:rFonts w:eastAsia="Book Antiqua" w:cs="Book Antiqua"/>
                <w:sz w:val="20"/>
                <w:szCs w:val="20"/>
                <w:rPrChange w:id="552" w:author="Ted Habermann" w:date="2017-04-07T10:47:00Z">
                  <w:rPr>
                    <w:del w:id="553" w:author="Sean Gordon" w:date="2017-04-05T20:41:00Z"/>
                    <w:rFonts w:eastAsia="Book Antiqua" w:cs="Book Antiqua"/>
                  </w:rPr>
                </w:rPrChange>
              </w:rPr>
            </w:pPr>
            <w:del w:id="554" w:author="Sean Gordon" w:date="2017-04-05T20:28:00Z">
              <w:r w:rsidRPr="004C0AF1" w:rsidDel="00131ADB">
                <w:rPr>
                  <w:rFonts w:eastAsia="Times New Roman"/>
                  <w:color w:val="000000"/>
                  <w:sz w:val="20"/>
                  <w:szCs w:val="20"/>
                  <w:rPrChange w:id="555" w:author="Ted Habermann" w:date="2017-04-07T10:47:00Z">
                    <w:rPr>
                      <w:rFonts w:eastAsia="Times New Roman"/>
                      <w:color w:val="000000"/>
                    </w:rPr>
                  </w:rPrChange>
                </w:rPr>
                <w:delText>98</w:delText>
              </w:r>
            </w:del>
          </w:p>
        </w:tc>
        <w:tc>
          <w:tcPr>
            <w:tcW w:w="3287" w:type="pct"/>
            <w:tcPrChange w:id="556" w:author="Sean Gordon" w:date="2017-04-05T15:50:00Z">
              <w:tcPr>
                <w:tcW w:w="0" w:type="auto"/>
                <w:gridSpan w:val="2"/>
                <w:vAlign w:val="center"/>
              </w:tcPr>
            </w:tcPrChange>
          </w:tcPr>
          <w:p w14:paraId="354E6730" w14:textId="16CC447B" w:rsidR="00C1488D" w:rsidRPr="004C0AF1" w:rsidDel="008D2D1E" w:rsidRDefault="005F2709" w:rsidP="001B3E94">
            <w:pPr>
              <w:rPr>
                <w:del w:id="557" w:author="Sean Gordon" w:date="2017-04-05T20:41:00Z"/>
                <w:rFonts w:eastAsia="Book Antiqua" w:cs="Book Antiqua"/>
                <w:sz w:val="20"/>
                <w:szCs w:val="20"/>
                <w:rPrChange w:id="558" w:author="Ted Habermann" w:date="2017-04-07T10:47:00Z">
                  <w:rPr>
                    <w:del w:id="559" w:author="Sean Gordon" w:date="2017-04-05T20:41:00Z"/>
                    <w:rFonts w:eastAsia="Book Antiqua" w:cs="Book Antiqua"/>
                  </w:rPr>
                </w:rPrChange>
              </w:rPr>
            </w:pPr>
            <w:del w:id="560" w:author="Sean Gordon" w:date="2017-04-05T20:28:00Z">
              <w:r w:rsidRPr="004C0AF1" w:rsidDel="00131ADB">
                <w:rPr>
                  <w:rFonts w:eastAsia="Times New Roman"/>
                  <w:color w:val="000000"/>
                  <w:sz w:val="20"/>
                  <w:szCs w:val="20"/>
                  <w:rPrChange w:id="561" w:author="Ted Habermann" w:date="2017-04-07T10:47:00Z">
                    <w:rPr>
                      <w:rFonts w:eastAsia="Times New Roman"/>
                      <w:color w:val="000000"/>
                    </w:rPr>
                  </w:rPrChange>
                </w:rPr>
                <w:delText>EML2.1.1</w:delText>
              </w:r>
              <w:r w:rsidR="00253239" w:rsidRPr="004C0AF1" w:rsidDel="00131ADB">
                <w:rPr>
                  <w:rFonts w:eastAsia="Times New Roman"/>
                  <w:color w:val="000000"/>
                  <w:sz w:val="20"/>
                  <w:szCs w:val="20"/>
                  <w:rPrChange w:id="562" w:author="Ted Habermann" w:date="2017-04-07T10:47:00Z">
                    <w:rPr>
                      <w:rFonts w:eastAsia="Times New Roman"/>
                      <w:color w:val="000000"/>
                    </w:rPr>
                  </w:rPrChange>
                </w:rPr>
                <w:delText xml:space="preserve"> </w:delText>
              </w:r>
              <w:r w:rsidR="0065160C" w:rsidRPr="004C0AF1" w:rsidDel="00131ADB">
                <w:rPr>
                  <w:rFonts w:eastAsia="Times New Roman"/>
                  <w:color w:val="000000"/>
                  <w:sz w:val="20"/>
                  <w:szCs w:val="20"/>
                  <w:rPrChange w:id="563" w:author="Ted Habermann" w:date="2017-04-07T10:47:00Z">
                    <w:rPr>
                      <w:rFonts w:eastAsia="Times New Roman"/>
                      <w:color w:val="000000"/>
                    </w:rPr>
                  </w:rPrChange>
                </w:rPr>
                <w:delText>(98)</w:delText>
              </w:r>
            </w:del>
          </w:p>
        </w:tc>
      </w:tr>
      <w:tr w:rsidR="001D0386" w:rsidRPr="001B3E94" w:rsidDel="009B6575" w14:paraId="7675527E" w14:textId="7A37F8D1" w:rsidTr="00B07F30">
        <w:trPr>
          <w:del w:id="564" w:author="Sean Gordon" w:date="2017-04-05T20:58:00Z"/>
          <w:trPrChange w:id="565" w:author="Sean Gordon" w:date="2017-04-05T15:50:00Z">
            <w:trPr>
              <w:gridAfter w:val="0"/>
            </w:trPr>
          </w:trPrChange>
        </w:trPr>
        <w:tc>
          <w:tcPr>
            <w:tcW w:w="1227" w:type="pct"/>
            <w:tcPrChange w:id="566" w:author="Sean Gordon" w:date="2017-04-05T15:50:00Z">
              <w:tcPr>
                <w:tcW w:w="0" w:type="auto"/>
                <w:vAlign w:val="bottom"/>
              </w:tcPr>
            </w:tcPrChange>
          </w:tcPr>
          <w:p w14:paraId="009E3357" w14:textId="108C269B" w:rsidR="00C1488D" w:rsidRPr="004C0AF1" w:rsidDel="009B6575" w:rsidRDefault="00C1488D" w:rsidP="001B3E94">
            <w:pPr>
              <w:rPr>
                <w:del w:id="567" w:author="Sean Gordon" w:date="2017-04-05T20:58:00Z"/>
                <w:rFonts w:eastAsia="Book Antiqua" w:cs="Book Antiqua"/>
                <w:sz w:val="20"/>
                <w:szCs w:val="20"/>
                <w:rPrChange w:id="568" w:author="Ted Habermann" w:date="2017-04-07T10:47:00Z">
                  <w:rPr>
                    <w:del w:id="569" w:author="Sean Gordon" w:date="2017-04-05T20:58:00Z"/>
                    <w:rFonts w:eastAsia="Book Antiqua" w:cs="Book Antiqua"/>
                  </w:rPr>
                </w:rPrChange>
              </w:rPr>
            </w:pPr>
            <w:del w:id="570" w:author="Sean Gordon" w:date="2017-04-05T20:56:00Z">
              <w:r w:rsidRPr="004C0AF1" w:rsidDel="009B6575">
                <w:rPr>
                  <w:rFonts w:eastAsia="Times New Roman"/>
                  <w:color w:val="000000"/>
                  <w:sz w:val="20"/>
                  <w:szCs w:val="20"/>
                  <w:rPrChange w:id="571" w:author="Ted Habermann" w:date="2017-04-07T10:47:00Z">
                    <w:rPr>
                      <w:rFonts w:eastAsia="Times New Roman"/>
                      <w:color w:val="000000"/>
                    </w:rPr>
                  </w:rPrChange>
                </w:rPr>
                <w:delText>IARC</w:delText>
              </w:r>
            </w:del>
          </w:p>
        </w:tc>
        <w:tc>
          <w:tcPr>
            <w:tcW w:w="486" w:type="pct"/>
            <w:tcPrChange w:id="572" w:author="Sean Gordon" w:date="2017-04-05T15:50:00Z">
              <w:tcPr>
                <w:tcW w:w="0" w:type="auto"/>
                <w:gridSpan w:val="2"/>
                <w:vAlign w:val="bottom"/>
              </w:tcPr>
            </w:tcPrChange>
          </w:tcPr>
          <w:p w14:paraId="50243F83" w14:textId="6BB1CC31" w:rsidR="00C1488D" w:rsidRPr="004C0AF1" w:rsidDel="009B6575" w:rsidRDefault="00C1488D" w:rsidP="001B3E94">
            <w:pPr>
              <w:jc w:val="center"/>
              <w:rPr>
                <w:del w:id="573" w:author="Sean Gordon" w:date="2017-04-05T20:58:00Z"/>
                <w:rFonts w:eastAsia="Book Antiqua" w:cs="Book Antiqua"/>
                <w:sz w:val="20"/>
                <w:szCs w:val="20"/>
                <w:rPrChange w:id="574" w:author="Ted Habermann" w:date="2017-04-07T10:47:00Z">
                  <w:rPr>
                    <w:del w:id="575" w:author="Sean Gordon" w:date="2017-04-05T20:58:00Z"/>
                    <w:rFonts w:eastAsia="Book Antiqua" w:cs="Book Antiqua"/>
                  </w:rPr>
                </w:rPrChange>
              </w:rPr>
            </w:pPr>
            <w:del w:id="576" w:author="Sean Gordon" w:date="2017-04-05T20:56:00Z">
              <w:r w:rsidRPr="004C0AF1" w:rsidDel="009B6575">
                <w:rPr>
                  <w:rFonts w:eastAsia="Times New Roman"/>
                  <w:color w:val="000000"/>
                  <w:sz w:val="20"/>
                  <w:szCs w:val="20"/>
                  <w:rPrChange w:id="577" w:author="Ted Habermann" w:date="2017-04-07T10:47:00Z">
                    <w:rPr>
                      <w:rFonts w:eastAsia="Times New Roman"/>
                      <w:color w:val="000000"/>
                    </w:rPr>
                  </w:rPrChange>
                </w:rPr>
                <w:delText>250</w:delText>
              </w:r>
            </w:del>
          </w:p>
        </w:tc>
        <w:tc>
          <w:tcPr>
            <w:tcW w:w="3287" w:type="pct"/>
            <w:tcPrChange w:id="578" w:author="Sean Gordon" w:date="2017-04-05T15:50:00Z">
              <w:tcPr>
                <w:tcW w:w="0" w:type="auto"/>
                <w:gridSpan w:val="2"/>
                <w:vAlign w:val="center"/>
              </w:tcPr>
            </w:tcPrChange>
          </w:tcPr>
          <w:p w14:paraId="19A55332" w14:textId="1EF3635F" w:rsidR="00C1488D" w:rsidRPr="004C0AF1" w:rsidDel="009B6575" w:rsidRDefault="00C1488D" w:rsidP="001B3E94">
            <w:pPr>
              <w:rPr>
                <w:del w:id="579" w:author="Sean Gordon" w:date="2017-04-05T20:58:00Z"/>
                <w:rFonts w:eastAsia="Book Antiqua" w:cs="Book Antiqua"/>
                <w:sz w:val="20"/>
                <w:szCs w:val="20"/>
                <w:rPrChange w:id="580" w:author="Ted Habermann" w:date="2017-04-07T10:47:00Z">
                  <w:rPr>
                    <w:del w:id="581" w:author="Sean Gordon" w:date="2017-04-05T20:58:00Z"/>
                    <w:rFonts w:eastAsia="Book Antiqua" w:cs="Book Antiqua"/>
                  </w:rPr>
                </w:rPrChange>
              </w:rPr>
            </w:pPr>
            <w:del w:id="582" w:author="Sean Gordon" w:date="2017-04-05T20:56:00Z">
              <w:r w:rsidRPr="004C0AF1" w:rsidDel="009B6575">
                <w:rPr>
                  <w:rFonts w:eastAsia="Times New Roman"/>
                  <w:color w:val="000000"/>
                  <w:sz w:val="20"/>
                  <w:szCs w:val="20"/>
                  <w:rPrChange w:id="583" w:author="Ted Habermann" w:date="2017-04-07T10:47:00Z">
                    <w:rPr>
                      <w:rFonts w:eastAsia="Times New Roman"/>
                      <w:color w:val="000000"/>
                    </w:rPr>
                  </w:rPrChange>
                </w:rPr>
                <w:delText> </w:delText>
              </w:r>
              <w:r w:rsidR="00253239" w:rsidRPr="004C0AF1" w:rsidDel="009B6575">
                <w:rPr>
                  <w:rFonts w:eastAsia="Times New Roman"/>
                  <w:color w:val="000000"/>
                  <w:sz w:val="20"/>
                  <w:szCs w:val="20"/>
                  <w:rPrChange w:id="584" w:author="Ted Habermann" w:date="2017-04-07T10:47:00Z">
                    <w:rPr>
                      <w:rFonts w:eastAsia="Times New Roman"/>
                      <w:color w:val="000000"/>
                    </w:rPr>
                  </w:rPrChange>
                </w:rPr>
                <w:delText xml:space="preserve">OneDCX </w:delText>
              </w:r>
              <w:r w:rsidR="00D74B0D" w:rsidRPr="004C0AF1" w:rsidDel="009B6575">
                <w:rPr>
                  <w:rFonts w:eastAsia="Times New Roman"/>
                  <w:color w:val="000000"/>
                  <w:sz w:val="20"/>
                  <w:szCs w:val="20"/>
                  <w:rPrChange w:id="585" w:author="Ted Habermann" w:date="2017-04-07T10:47:00Z">
                    <w:rPr>
                      <w:rFonts w:eastAsia="Times New Roman"/>
                      <w:color w:val="000000"/>
                    </w:rPr>
                  </w:rPrChange>
                </w:rPr>
                <w:delText>(250)</w:delText>
              </w:r>
            </w:del>
          </w:p>
        </w:tc>
      </w:tr>
      <w:tr w:rsidR="001D0386" w:rsidRPr="001B3E94" w:rsidDel="008D2D1E" w14:paraId="33C6AC7B" w14:textId="55021191" w:rsidTr="00B07F30">
        <w:trPr>
          <w:del w:id="586" w:author="Sean Gordon" w:date="2017-04-05T20:41:00Z"/>
          <w:trPrChange w:id="587" w:author="Sean Gordon" w:date="2017-04-05T15:50:00Z">
            <w:trPr>
              <w:gridAfter w:val="0"/>
            </w:trPr>
          </w:trPrChange>
        </w:trPr>
        <w:tc>
          <w:tcPr>
            <w:tcW w:w="1227" w:type="pct"/>
            <w:tcPrChange w:id="588" w:author="Sean Gordon" w:date="2017-04-05T15:50:00Z">
              <w:tcPr>
                <w:tcW w:w="0" w:type="auto"/>
                <w:vAlign w:val="bottom"/>
              </w:tcPr>
            </w:tcPrChange>
          </w:tcPr>
          <w:p w14:paraId="0DEAA7DC" w14:textId="09029196" w:rsidR="00C1488D" w:rsidRPr="004C0AF1" w:rsidDel="008D2D1E" w:rsidRDefault="00C1488D" w:rsidP="001B3E94">
            <w:pPr>
              <w:rPr>
                <w:del w:id="589" w:author="Sean Gordon" w:date="2017-04-05T20:41:00Z"/>
                <w:rFonts w:eastAsia="Book Antiqua" w:cs="Book Antiqua"/>
                <w:sz w:val="20"/>
                <w:szCs w:val="20"/>
                <w:rPrChange w:id="590" w:author="Ted Habermann" w:date="2017-04-07T10:47:00Z">
                  <w:rPr>
                    <w:del w:id="591" w:author="Sean Gordon" w:date="2017-04-05T20:41:00Z"/>
                    <w:rFonts w:eastAsia="Book Antiqua" w:cs="Book Antiqua"/>
                  </w:rPr>
                </w:rPrChange>
              </w:rPr>
            </w:pPr>
            <w:del w:id="592" w:author="Sean Gordon" w:date="2017-04-05T20:29:00Z">
              <w:r w:rsidRPr="004C0AF1" w:rsidDel="00131ADB">
                <w:rPr>
                  <w:rFonts w:eastAsia="Times New Roman"/>
                  <w:color w:val="000000"/>
                  <w:sz w:val="20"/>
                  <w:szCs w:val="20"/>
                  <w:rPrChange w:id="593" w:author="Ted Habermann" w:date="2017-04-07T10:47:00Z">
                    <w:rPr>
                      <w:rFonts w:eastAsia="Times New Roman"/>
                      <w:color w:val="000000"/>
                    </w:rPr>
                  </w:rPrChange>
                </w:rPr>
                <w:delText>IOE</w:delText>
              </w:r>
            </w:del>
          </w:p>
        </w:tc>
        <w:tc>
          <w:tcPr>
            <w:tcW w:w="486" w:type="pct"/>
            <w:tcPrChange w:id="594" w:author="Sean Gordon" w:date="2017-04-05T15:50:00Z">
              <w:tcPr>
                <w:tcW w:w="0" w:type="auto"/>
                <w:gridSpan w:val="2"/>
                <w:vAlign w:val="bottom"/>
              </w:tcPr>
            </w:tcPrChange>
          </w:tcPr>
          <w:p w14:paraId="7E364E9A" w14:textId="4297E336" w:rsidR="00C1488D" w:rsidRPr="004C0AF1" w:rsidDel="008D2D1E" w:rsidRDefault="00C1488D" w:rsidP="001B3E94">
            <w:pPr>
              <w:jc w:val="center"/>
              <w:rPr>
                <w:del w:id="595" w:author="Sean Gordon" w:date="2017-04-05T20:41:00Z"/>
                <w:rFonts w:eastAsia="Book Antiqua" w:cs="Book Antiqua"/>
                <w:sz w:val="20"/>
                <w:szCs w:val="20"/>
                <w:rPrChange w:id="596" w:author="Ted Habermann" w:date="2017-04-07T10:47:00Z">
                  <w:rPr>
                    <w:del w:id="597" w:author="Sean Gordon" w:date="2017-04-05T20:41:00Z"/>
                    <w:rFonts w:eastAsia="Book Antiqua" w:cs="Book Antiqua"/>
                  </w:rPr>
                </w:rPrChange>
              </w:rPr>
            </w:pPr>
            <w:del w:id="598" w:author="Sean Gordon" w:date="2017-04-05T20:29:00Z">
              <w:r w:rsidRPr="004C0AF1" w:rsidDel="00131ADB">
                <w:rPr>
                  <w:rFonts w:eastAsia="Times New Roman"/>
                  <w:color w:val="000000"/>
                  <w:sz w:val="20"/>
                  <w:szCs w:val="20"/>
                  <w:rPrChange w:id="599" w:author="Ted Habermann" w:date="2017-04-07T10:47:00Z">
                    <w:rPr>
                      <w:rFonts w:eastAsia="Times New Roman"/>
                      <w:color w:val="000000"/>
                    </w:rPr>
                  </w:rPrChange>
                </w:rPr>
                <w:delText>24</w:delText>
              </w:r>
            </w:del>
          </w:p>
        </w:tc>
        <w:tc>
          <w:tcPr>
            <w:tcW w:w="3287" w:type="pct"/>
            <w:tcPrChange w:id="600" w:author="Sean Gordon" w:date="2017-04-05T15:50:00Z">
              <w:tcPr>
                <w:tcW w:w="0" w:type="auto"/>
                <w:gridSpan w:val="2"/>
                <w:vAlign w:val="center"/>
              </w:tcPr>
            </w:tcPrChange>
          </w:tcPr>
          <w:p w14:paraId="0472662E" w14:textId="57F45F8A" w:rsidR="00C1488D" w:rsidRPr="004C0AF1" w:rsidDel="008D2D1E" w:rsidRDefault="005F2709" w:rsidP="001B3E94">
            <w:pPr>
              <w:rPr>
                <w:del w:id="601" w:author="Sean Gordon" w:date="2017-04-05T20:41:00Z"/>
                <w:rFonts w:eastAsia="Book Antiqua" w:cs="Book Antiqua"/>
                <w:sz w:val="20"/>
                <w:szCs w:val="20"/>
                <w:rPrChange w:id="602" w:author="Ted Habermann" w:date="2017-04-07T10:47:00Z">
                  <w:rPr>
                    <w:del w:id="603" w:author="Sean Gordon" w:date="2017-04-05T20:41:00Z"/>
                    <w:rFonts w:eastAsia="Book Antiqua" w:cs="Book Antiqua"/>
                  </w:rPr>
                </w:rPrChange>
              </w:rPr>
            </w:pPr>
            <w:del w:id="604" w:author="Sean Gordon" w:date="2017-04-05T20:29:00Z">
              <w:r w:rsidRPr="004C0AF1" w:rsidDel="00131ADB">
                <w:rPr>
                  <w:rFonts w:eastAsia="Times New Roman"/>
                  <w:color w:val="000000"/>
                  <w:sz w:val="20"/>
                  <w:szCs w:val="20"/>
                  <w:rPrChange w:id="605" w:author="Ted Habermann" w:date="2017-04-07T10:47:00Z">
                    <w:rPr>
                      <w:rFonts w:eastAsia="Times New Roman"/>
                      <w:color w:val="000000"/>
                    </w:rPr>
                  </w:rPrChange>
                </w:rPr>
                <w:delText>EML2.1.1</w:delText>
              </w:r>
              <w:r w:rsidR="00253239" w:rsidRPr="004C0AF1" w:rsidDel="00131ADB">
                <w:rPr>
                  <w:rFonts w:eastAsia="Times New Roman"/>
                  <w:color w:val="000000"/>
                  <w:sz w:val="20"/>
                  <w:szCs w:val="20"/>
                  <w:rPrChange w:id="606" w:author="Ted Habermann" w:date="2017-04-07T10:47:00Z">
                    <w:rPr>
                      <w:rFonts w:eastAsia="Times New Roman"/>
                      <w:color w:val="000000"/>
                    </w:rPr>
                  </w:rPrChange>
                </w:rPr>
                <w:delText xml:space="preserve"> </w:delText>
              </w:r>
              <w:r w:rsidR="0065160C" w:rsidRPr="004C0AF1" w:rsidDel="00131ADB">
                <w:rPr>
                  <w:rFonts w:eastAsia="Times New Roman"/>
                  <w:color w:val="000000"/>
                  <w:sz w:val="20"/>
                  <w:szCs w:val="20"/>
                  <w:rPrChange w:id="607" w:author="Ted Habermann" w:date="2017-04-07T10:47:00Z">
                    <w:rPr>
                      <w:rFonts w:eastAsia="Times New Roman"/>
                      <w:color w:val="000000"/>
                    </w:rPr>
                  </w:rPrChange>
                </w:rPr>
                <w:delText>(24)</w:delText>
              </w:r>
            </w:del>
          </w:p>
        </w:tc>
      </w:tr>
      <w:tr w:rsidR="001D0386" w:rsidRPr="001B3E94" w:rsidDel="008D2D1E" w14:paraId="5D25F6E1" w14:textId="54537B74" w:rsidTr="00B07F30">
        <w:trPr>
          <w:del w:id="608" w:author="Sean Gordon" w:date="2017-04-05T20:41:00Z"/>
          <w:trPrChange w:id="609" w:author="Sean Gordon" w:date="2017-04-05T15:50:00Z">
            <w:trPr>
              <w:gridAfter w:val="0"/>
            </w:trPr>
          </w:trPrChange>
        </w:trPr>
        <w:tc>
          <w:tcPr>
            <w:tcW w:w="1227" w:type="pct"/>
            <w:tcPrChange w:id="610" w:author="Sean Gordon" w:date="2017-04-05T15:50:00Z">
              <w:tcPr>
                <w:tcW w:w="0" w:type="auto"/>
                <w:vAlign w:val="bottom"/>
              </w:tcPr>
            </w:tcPrChange>
          </w:tcPr>
          <w:p w14:paraId="67D3C63E" w14:textId="4B68B8BF" w:rsidR="00C1488D" w:rsidRPr="004C0AF1" w:rsidDel="008D2D1E" w:rsidRDefault="00C1488D" w:rsidP="001B3E94">
            <w:pPr>
              <w:rPr>
                <w:del w:id="611" w:author="Sean Gordon" w:date="2017-04-05T20:41:00Z"/>
                <w:rFonts w:eastAsia="Book Antiqua" w:cs="Book Antiqua"/>
                <w:sz w:val="20"/>
                <w:szCs w:val="20"/>
                <w:rPrChange w:id="612" w:author="Ted Habermann" w:date="2017-04-07T10:47:00Z">
                  <w:rPr>
                    <w:del w:id="613" w:author="Sean Gordon" w:date="2017-04-05T20:41:00Z"/>
                    <w:rFonts w:eastAsia="Book Antiqua" w:cs="Book Antiqua"/>
                  </w:rPr>
                </w:rPrChange>
              </w:rPr>
            </w:pPr>
            <w:del w:id="614" w:author="Sean Gordon" w:date="2017-04-05T20:28:00Z">
              <w:r w:rsidRPr="004C0AF1" w:rsidDel="00131ADB">
                <w:rPr>
                  <w:rFonts w:eastAsia="Times New Roman"/>
                  <w:color w:val="000000"/>
                  <w:sz w:val="20"/>
                  <w:szCs w:val="20"/>
                  <w:rPrChange w:id="615" w:author="Ted Habermann" w:date="2017-04-07T10:47:00Z">
                    <w:rPr>
                      <w:rFonts w:eastAsia="Times New Roman"/>
                      <w:color w:val="000000"/>
                    </w:rPr>
                  </w:rPrChange>
                </w:rPr>
                <w:delText>KNB</w:delText>
              </w:r>
            </w:del>
          </w:p>
        </w:tc>
        <w:tc>
          <w:tcPr>
            <w:tcW w:w="486" w:type="pct"/>
            <w:tcPrChange w:id="616" w:author="Sean Gordon" w:date="2017-04-05T15:50:00Z">
              <w:tcPr>
                <w:tcW w:w="0" w:type="auto"/>
                <w:gridSpan w:val="2"/>
                <w:vAlign w:val="bottom"/>
              </w:tcPr>
            </w:tcPrChange>
          </w:tcPr>
          <w:p w14:paraId="42693761" w14:textId="0B8465C2" w:rsidR="00C1488D" w:rsidRPr="004C0AF1" w:rsidDel="008D2D1E" w:rsidRDefault="00C1488D" w:rsidP="001B3E94">
            <w:pPr>
              <w:jc w:val="center"/>
              <w:rPr>
                <w:del w:id="617" w:author="Sean Gordon" w:date="2017-04-05T20:41:00Z"/>
                <w:rFonts w:eastAsia="Book Antiqua" w:cs="Book Antiqua"/>
                <w:sz w:val="20"/>
                <w:szCs w:val="20"/>
                <w:rPrChange w:id="618" w:author="Ted Habermann" w:date="2017-04-07T10:47:00Z">
                  <w:rPr>
                    <w:del w:id="619" w:author="Sean Gordon" w:date="2017-04-05T20:41:00Z"/>
                    <w:rFonts w:eastAsia="Book Antiqua" w:cs="Book Antiqua"/>
                  </w:rPr>
                </w:rPrChange>
              </w:rPr>
            </w:pPr>
            <w:del w:id="620" w:author="Sean Gordon" w:date="2017-04-05T20:28:00Z">
              <w:r w:rsidRPr="004C0AF1" w:rsidDel="00131ADB">
                <w:rPr>
                  <w:rFonts w:eastAsia="Times New Roman"/>
                  <w:color w:val="000000"/>
                  <w:sz w:val="20"/>
                  <w:szCs w:val="20"/>
                  <w:rPrChange w:id="621" w:author="Ted Habermann" w:date="2017-04-07T10:47:00Z">
                    <w:rPr>
                      <w:rFonts w:eastAsia="Times New Roman"/>
                      <w:color w:val="000000"/>
                    </w:rPr>
                  </w:rPrChange>
                </w:rPr>
                <w:delText>250</w:delText>
              </w:r>
            </w:del>
          </w:p>
        </w:tc>
        <w:tc>
          <w:tcPr>
            <w:tcW w:w="3287" w:type="pct"/>
            <w:tcPrChange w:id="622" w:author="Sean Gordon" w:date="2017-04-05T15:50:00Z">
              <w:tcPr>
                <w:tcW w:w="0" w:type="auto"/>
                <w:gridSpan w:val="2"/>
                <w:vAlign w:val="center"/>
              </w:tcPr>
            </w:tcPrChange>
          </w:tcPr>
          <w:p w14:paraId="13771226" w14:textId="76E4EB11" w:rsidR="001A105A" w:rsidRPr="004C0AF1" w:rsidDel="00131ADB" w:rsidRDefault="00B05AEE" w:rsidP="001B3E94">
            <w:pPr>
              <w:rPr>
                <w:del w:id="623" w:author="Sean Gordon" w:date="2017-04-05T20:28:00Z"/>
                <w:rFonts w:eastAsia="Times New Roman"/>
                <w:color w:val="000000"/>
                <w:sz w:val="20"/>
                <w:szCs w:val="20"/>
                <w:rPrChange w:id="624" w:author="Ted Habermann" w:date="2017-04-07T10:47:00Z">
                  <w:rPr>
                    <w:del w:id="625" w:author="Sean Gordon" w:date="2017-04-05T20:28:00Z"/>
                    <w:rFonts w:eastAsia="Times New Roman"/>
                    <w:color w:val="000000"/>
                  </w:rPr>
                </w:rPrChange>
              </w:rPr>
            </w:pPr>
            <w:del w:id="626" w:author="Sean Gordon" w:date="2017-04-05T20:28:00Z">
              <w:r w:rsidRPr="004C0AF1" w:rsidDel="00131ADB">
                <w:rPr>
                  <w:rFonts w:eastAsia="Times New Roman"/>
                  <w:color w:val="000000"/>
                  <w:sz w:val="20"/>
                  <w:szCs w:val="20"/>
                  <w:rPrChange w:id="627" w:author="Ted Habermann" w:date="2017-04-07T10:47:00Z">
                    <w:rPr>
                      <w:rFonts w:eastAsia="Times New Roman"/>
                      <w:color w:val="000000"/>
                    </w:rPr>
                  </w:rPrChange>
                </w:rPr>
                <w:delText>EML_Access_module_version_2.0.0beta6</w:delText>
              </w:r>
              <w:r w:rsidR="00253239" w:rsidRPr="004C0AF1" w:rsidDel="00131ADB">
                <w:rPr>
                  <w:rFonts w:eastAsia="Times New Roman"/>
                  <w:color w:val="000000"/>
                  <w:sz w:val="20"/>
                  <w:szCs w:val="20"/>
                  <w:rPrChange w:id="628" w:author="Ted Habermann" w:date="2017-04-07T10:47:00Z">
                    <w:rPr>
                      <w:rFonts w:eastAsia="Times New Roman"/>
                      <w:color w:val="000000"/>
                    </w:rPr>
                  </w:rPrChange>
                </w:rPr>
                <w:delText xml:space="preserve"> </w:delText>
              </w:r>
              <w:r w:rsidRPr="004C0AF1" w:rsidDel="00131ADB">
                <w:rPr>
                  <w:rFonts w:eastAsia="Times New Roman"/>
                  <w:color w:val="000000"/>
                  <w:sz w:val="20"/>
                  <w:szCs w:val="20"/>
                  <w:rPrChange w:id="629" w:author="Ted Habermann" w:date="2017-04-07T10:47:00Z">
                    <w:rPr>
                      <w:rFonts w:eastAsia="Times New Roman"/>
                      <w:color w:val="000000"/>
                    </w:rPr>
                  </w:rPrChange>
                </w:rPr>
                <w:delText>(</w:delText>
              </w:r>
              <w:r w:rsidR="003546CE" w:rsidRPr="004C0AF1" w:rsidDel="00131ADB">
                <w:rPr>
                  <w:rFonts w:eastAsia="Times New Roman"/>
                  <w:color w:val="000000"/>
                  <w:sz w:val="20"/>
                  <w:szCs w:val="20"/>
                  <w:rPrChange w:id="630" w:author="Ted Habermann" w:date="2017-04-07T10:47:00Z">
                    <w:rPr>
                      <w:rFonts w:eastAsia="Times New Roman"/>
                      <w:color w:val="000000"/>
                    </w:rPr>
                  </w:rPrChange>
                </w:rPr>
                <w:delText xml:space="preserve">15), </w:delText>
              </w:r>
            </w:del>
          </w:p>
          <w:p w14:paraId="4C405B2C" w14:textId="5FBED9EB" w:rsidR="001A105A" w:rsidRPr="004C0AF1" w:rsidDel="00131ADB" w:rsidRDefault="003546CE" w:rsidP="001B3E94">
            <w:pPr>
              <w:rPr>
                <w:del w:id="631" w:author="Sean Gordon" w:date="2017-04-05T20:28:00Z"/>
                <w:rFonts w:eastAsia="Times New Roman"/>
                <w:color w:val="000000"/>
                <w:sz w:val="20"/>
                <w:szCs w:val="20"/>
                <w:rPrChange w:id="632" w:author="Ted Habermann" w:date="2017-04-07T10:47:00Z">
                  <w:rPr>
                    <w:del w:id="633" w:author="Sean Gordon" w:date="2017-04-05T20:28:00Z"/>
                    <w:rFonts w:eastAsia="Times New Roman"/>
                    <w:color w:val="000000"/>
                  </w:rPr>
                </w:rPrChange>
              </w:rPr>
            </w:pPr>
            <w:del w:id="634" w:author="Sean Gordon" w:date="2017-04-05T20:28:00Z">
              <w:r w:rsidRPr="004C0AF1" w:rsidDel="00131ADB">
                <w:rPr>
                  <w:rFonts w:eastAsia="Times New Roman"/>
                  <w:color w:val="000000"/>
                  <w:sz w:val="20"/>
                  <w:szCs w:val="20"/>
                  <w:rPrChange w:id="635" w:author="Ted Habermann" w:date="2017-04-07T10:47:00Z">
                    <w:rPr>
                      <w:rFonts w:eastAsia="Times New Roman"/>
                      <w:color w:val="000000"/>
                    </w:rPr>
                  </w:rPrChange>
                </w:rPr>
                <w:delText>EML</w:delText>
              </w:r>
              <w:r w:rsidRPr="004C0AF1" w:rsidDel="00131ADB">
                <w:rPr>
                  <w:sz w:val="20"/>
                  <w:szCs w:val="20"/>
                  <w:rPrChange w:id="636" w:author="Ted Habermann" w:date="2017-04-07T10:47:00Z">
                    <w:rPr/>
                  </w:rPrChange>
                </w:rPr>
                <w:delText xml:space="preserve"> </w:delText>
              </w:r>
              <w:r w:rsidRPr="004C0AF1" w:rsidDel="00131ADB">
                <w:rPr>
                  <w:rFonts w:eastAsia="Times New Roman"/>
                  <w:color w:val="000000"/>
                  <w:sz w:val="20"/>
                  <w:szCs w:val="20"/>
                  <w:rPrChange w:id="637" w:author="Ted Habermann" w:date="2017-04-07T10:47:00Z">
                    <w:rPr>
                      <w:rFonts w:eastAsia="Times New Roman"/>
                      <w:color w:val="000000"/>
                    </w:rPr>
                  </w:rPrChange>
                </w:rPr>
                <w:delText>_Dataset_module_version_2.0.0beta4</w:delText>
              </w:r>
              <w:r w:rsidR="00253239" w:rsidRPr="004C0AF1" w:rsidDel="00131ADB">
                <w:rPr>
                  <w:rFonts w:eastAsia="Times New Roman"/>
                  <w:color w:val="000000"/>
                  <w:sz w:val="20"/>
                  <w:szCs w:val="20"/>
                  <w:rPrChange w:id="638" w:author="Ted Habermann" w:date="2017-04-07T10:47:00Z">
                    <w:rPr>
                      <w:rFonts w:eastAsia="Times New Roman"/>
                      <w:color w:val="000000"/>
                    </w:rPr>
                  </w:rPrChange>
                </w:rPr>
                <w:delText xml:space="preserve"> </w:delText>
              </w:r>
              <w:r w:rsidRPr="004C0AF1" w:rsidDel="00131ADB">
                <w:rPr>
                  <w:rFonts w:eastAsia="Times New Roman"/>
                  <w:color w:val="000000"/>
                  <w:sz w:val="20"/>
                  <w:szCs w:val="20"/>
                  <w:rPrChange w:id="639" w:author="Ted Habermann" w:date="2017-04-07T10:47:00Z">
                    <w:rPr>
                      <w:rFonts w:eastAsia="Times New Roman"/>
                      <w:color w:val="000000"/>
                    </w:rPr>
                  </w:rPrChange>
                </w:rPr>
                <w:delText xml:space="preserve">(2), </w:delText>
              </w:r>
            </w:del>
          </w:p>
          <w:p w14:paraId="18C4C6D4" w14:textId="1CC359F7" w:rsidR="001A105A" w:rsidRPr="004C0AF1" w:rsidDel="00131ADB" w:rsidRDefault="003546CE" w:rsidP="001B3E94">
            <w:pPr>
              <w:rPr>
                <w:del w:id="640" w:author="Sean Gordon" w:date="2017-04-05T20:28:00Z"/>
                <w:rFonts w:eastAsia="Times New Roman"/>
                <w:color w:val="000000"/>
                <w:sz w:val="20"/>
                <w:szCs w:val="20"/>
                <w:rPrChange w:id="641" w:author="Ted Habermann" w:date="2017-04-07T10:47:00Z">
                  <w:rPr>
                    <w:del w:id="642" w:author="Sean Gordon" w:date="2017-04-05T20:28:00Z"/>
                    <w:rFonts w:eastAsia="Times New Roman"/>
                    <w:color w:val="000000"/>
                  </w:rPr>
                </w:rPrChange>
              </w:rPr>
            </w:pPr>
            <w:del w:id="643" w:author="Sean Gordon" w:date="2017-04-05T20:28:00Z">
              <w:r w:rsidRPr="004C0AF1" w:rsidDel="00131ADB">
                <w:rPr>
                  <w:rFonts w:eastAsia="Times New Roman"/>
                  <w:color w:val="000000"/>
                  <w:sz w:val="20"/>
                  <w:szCs w:val="20"/>
                  <w:rPrChange w:id="644" w:author="Ted Habermann" w:date="2017-04-07T10:47:00Z">
                    <w:rPr>
                      <w:rFonts w:eastAsia="Times New Roman"/>
                      <w:color w:val="000000"/>
                    </w:rPr>
                  </w:rPrChange>
                </w:rPr>
                <w:delText>EML</w:delText>
              </w:r>
              <w:r w:rsidR="00593262" w:rsidRPr="004C0AF1" w:rsidDel="00131ADB">
                <w:rPr>
                  <w:sz w:val="20"/>
                  <w:szCs w:val="20"/>
                  <w:rPrChange w:id="645" w:author="Ted Habermann" w:date="2017-04-07T10:47:00Z">
                    <w:rPr/>
                  </w:rPrChange>
                </w:rPr>
                <w:delText xml:space="preserve"> </w:delText>
              </w:r>
              <w:r w:rsidR="00593262" w:rsidRPr="004C0AF1" w:rsidDel="00131ADB">
                <w:rPr>
                  <w:rFonts w:eastAsia="Times New Roman"/>
                  <w:color w:val="000000"/>
                  <w:sz w:val="20"/>
                  <w:szCs w:val="20"/>
                  <w:rPrChange w:id="646" w:author="Ted Habermann" w:date="2017-04-07T10:47:00Z">
                    <w:rPr>
                      <w:rFonts w:eastAsia="Times New Roman"/>
                      <w:color w:val="000000"/>
                    </w:rPr>
                  </w:rPrChange>
                </w:rPr>
                <w:delText>_Dataset_module_version_2.0.0beta6</w:delText>
              </w:r>
              <w:r w:rsidR="00253239" w:rsidRPr="004C0AF1" w:rsidDel="00131ADB">
                <w:rPr>
                  <w:rFonts w:eastAsia="Times New Roman"/>
                  <w:color w:val="000000"/>
                  <w:sz w:val="20"/>
                  <w:szCs w:val="20"/>
                  <w:rPrChange w:id="647" w:author="Ted Habermann" w:date="2017-04-07T10:47:00Z">
                    <w:rPr>
                      <w:rFonts w:eastAsia="Times New Roman"/>
                      <w:color w:val="000000"/>
                    </w:rPr>
                  </w:rPrChange>
                </w:rPr>
                <w:delText xml:space="preserve"> </w:delText>
              </w:r>
              <w:r w:rsidR="00593262" w:rsidRPr="004C0AF1" w:rsidDel="00131ADB">
                <w:rPr>
                  <w:rFonts w:eastAsia="Times New Roman"/>
                  <w:color w:val="000000"/>
                  <w:sz w:val="20"/>
                  <w:szCs w:val="20"/>
                  <w:rPrChange w:id="648" w:author="Ted Habermann" w:date="2017-04-07T10:47:00Z">
                    <w:rPr>
                      <w:rFonts w:eastAsia="Times New Roman"/>
                      <w:color w:val="000000"/>
                    </w:rPr>
                  </w:rPrChange>
                </w:rPr>
                <w:delText xml:space="preserve">(13), </w:delText>
              </w:r>
            </w:del>
          </w:p>
          <w:p w14:paraId="09016A56" w14:textId="5BEEF1F5" w:rsidR="006767D3" w:rsidRPr="004C0AF1" w:rsidDel="00131ADB" w:rsidRDefault="00593262" w:rsidP="001B3E94">
            <w:pPr>
              <w:rPr>
                <w:del w:id="649" w:author="Sean Gordon" w:date="2017-04-05T20:28:00Z"/>
                <w:rFonts w:eastAsia="Times New Roman"/>
                <w:color w:val="000000"/>
                <w:sz w:val="20"/>
                <w:szCs w:val="20"/>
                <w:rPrChange w:id="650" w:author="Ted Habermann" w:date="2017-04-07T10:47:00Z">
                  <w:rPr>
                    <w:del w:id="651" w:author="Sean Gordon" w:date="2017-04-05T20:28:00Z"/>
                    <w:rFonts w:eastAsia="Times New Roman"/>
                    <w:color w:val="000000"/>
                  </w:rPr>
                </w:rPrChange>
              </w:rPr>
            </w:pPr>
            <w:del w:id="652" w:author="Sean Gordon" w:date="2017-04-05T20:28:00Z">
              <w:r w:rsidRPr="004C0AF1" w:rsidDel="00131ADB">
                <w:rPr>
                  <w:rFonts w:eastAsia="Times New Roman"/>
                  <w:color w:val="000000"/>
                  <w:sz w:val="20"/>
                  <w:szCs w:val="20"/>
                  <w:rPrChange w:id="653" w:author="Ted Habermann" w:date="2017-04-07T10:47:00Z">
                    <w:rPr>
                      <w:rFonts w:eastAsia="Times New Roman"/>
                      <w:color w:val="000000"/>
                    </w:rPr>
                  </w:rPrChange>
                </w:rPr>
                <w:delText>EML</w:delText>
              </w:r>
              <w:r w:rsidRPr="004C0AF1" w:rsidDel="00131ADB">
                <w:rPr>
                  <w:sz w:val="20"/>
                  <w:szCs w:val="20"/>
                  <w:rPrChange w:id="654" w:author="Ted Habermann" w:date="2017-04-07T10:47:00Z">
                    <w:rPr/>
                  </w:rPrChange>
                </w:rPr>
                <w:delText xml:space="preserve"> </w:delText>
              </w:r>
              <w:r w:rsidRPr="004C0AF1" w:rsidDel="00131ADB">
                <w:rPr>
                  <w:rFonts w:eastAsia="Times New Roman"/>
                  <w:color w:val="000000"/>
                  <w:sz w:val="20"/>
                  <w:szCs w:val="20"/>
                  <w:rPrChange w:id="655" w:author="Ted Habermann" w:date="2017-04-07T10:47:00Z">
                    <w:rPr>
                      <w:rFonts w:eastAsia="Times New Roman"/>
                      <w:color w:val="000000"/>
                    </w:rPr>
                  </w:rPrChange>
                </w:rPr>
                <w:delText>_Physical_module_version_2.0.0beta6</w:delText>
              </w:r>
              <w:r w:rsidR="00253239" w:rsidRPr="004C0AF1" w:rsidDel="00131ADB">
                <w:rPr>
                  <w:rFonts w:eastAsia="Times New Roman"/>
                  <w:color w:val="000000"/>
                  <w:sz w:val="20"/>
                  <w:szCs w:val="20"/>
                  <w:rPrChange w:id="656" w:author="Ted Habermann" w:date="2017-04-07T10:47:00Z">
                    <w:rPr>
                      <w:rFonts w:eastAsia="Times New Roman"/>
                      <w:color w:val="000000"/>
                    </w:rPr>
                  </w:rPrChange>
                </w:rPr>
                <w:delText xml:space="preserve"> </w:delText>
              </w:r>
              <w:r w:rsidRPr="004C0AF1" w:rsidDel="00131ADB">
                <w:rPr>
                  <w:rFonts w:eastAsia="Times New Roman"/>
                  <w:color w:val="000000"/>
                  <w:sz w:val="20"/>
                  <w:szCs w:val="20"/>
                  <w:rPrChange w:id="657" w:author="Ted Habermann" w:date="2017-04-07T10:47:00Z">
                    <w:rPr>
                      <w:rFonts w:eastAsia="Times New Roman"/>
                      <w:color w:val="000000"/>
                    </w:rPr>
                  </w:rPrChange>
                </w:rPr>
                <w:delText>(2), EML2.0.0</w:delText>
              </w:r>
              <w:r w:rsidR="00D706C6" w:rsidRPr="004C0AF1" w:rsidDel="00131ADB">
                <w:rPr>
                  <w:rFonts w:eastAsia="Times New Roman"/>
                  <w:color w:val="000000"/>
                  <w:sz w:val="20"/>
                  <w:szCs w:val="20"/>
                  <w:rPrChange w:id="658" w:author="Ted Habermann" w:date="2017-04-07T10:47:00Z">
                    <w:rPr>
                      <w:rFonts w:eastAsia="Times New Roman"/>
                      <w:color w:val="000000"/>
                    </w:rPr>
                  </w:rPrChange>
                </w:rPr>
                <w:delText xml:space="preserve"> </w:delText>
              </w:r>
              <w:r w:rsidRPr="004C0AF1" w:rsidDel="00131ADB">
                <w:rPr>
                  <w:rFonts w:eastAsia="Times New Roman"/>
                  <w:color w:val="000000"/>
                  <w:sz w:val="20"/>
                  <w:szCs w:val="20"/>
                  <w:rPrChange w:id="659" w:author="Ted Habermann" w:date="2017-04-07T10:47:00Z">
                    <w:rPr>
                      <w:rFonts w:eastAsia="Times New Roman"/>
                      <w:color w:val="000000"/>
                    </w:rPr>
                  </w:rPrChange>
                </w:rPr>
                <w:delText xml:space="preserve">(101), </w:delText>
              </w:r>
            </w:del>
          </w:p>
          <w:p w14:paraId="75FBBB26" w14:textId="5E52A8BA" w:rsidR="006767D3" w:rsidRPr="004C0AF1" w:rsidDel="00131ADB" w:rsidRDefault="00593262" w:rsidP="001B3E94">
            <w:pPr>
              <w:rPr>
                <w:del w:id="660" w:author="Sean Gordon" w:date="2017-04-05T20:28:00Z"/>
                <w:rFonts w:eastAsia="Times New Roman"/>
                <w:color w:val="000000"/>
                <w:sz w:val="20"/>
                <w:szCs w:val="20"/>
                <w:rPrChange w:id="661" w:author="Ted Habermann" w:date="2017-04-07T10:47:00Z">
                  <w:rPr>
                    <w:del w:id="662" w:author="Sean Gordon" w:date="2017-04-05T20:28:00Z"/>
                    <w:rFonts w:eastAsia="Times New Roman"/>
                    <w:color w:val="000000"/>
                  </w:rPr>
                </w:rPrChange>
              </w:rPr>
            </w:pPr>
            <w:del w:id="663" w:author="Sean Gordon" w:date="2017-04-05T20:28:00Z">
              <w:r w:rsidRPr="004C0AF1" w:rsidDel="00131ADB">
                <w:rPr>
                  <w:rFonts w:eastAsia="Times New Roman"/>
                  <w:color w:val="000000"/>
                  <w:sz w:val="20"/>
                  <w:szCs w:val="20"/>
                  <w:rPrChange w:id="664" w:author="Ted Habermann" w:date="2017-04-07T10:47:00Z">
                    <w:rPr>
                      <w:rFonts w:eastAsia="Times New Roman"/>
                      <w:color w:val="000000"/>
                    </w:rPr>
                  </w:rPrChange>
                </w:rPr>
                <w:delText>EML2</w:delText>
              </w:r>
              <w:r w:rsidR="00C45BF8" w:rsidRPr="004C0AF1" w:rsidDel="00131ADB">
                <w:rPr>
                  <w:rFonts w:eastAsia="Times New Roman"/>
                  <w:color w:val="000000"/>
                  <w:sz w:val="20"/>
                  <w:szCs w:val="20"/>
                  <w:rPrChange w:id="665" w:author="Ted Habermann" w:date="2017-04-07T10:47:00Z">
                    <w:rPr>
                      <w:rFonts w:eastAsia="Times New Roman"/>
                      <w:color w:val="000000"/>
                    </w:rPr>
                  </w:rPrChange>
                </w:rPr>
                <w:delText>.0.1</w:delText>
              </w:r>
              <w:r w:rsidR="00D706C6" w:rsidRPr="004C0AF1" w:rsidDel="00131ADB">
                <w:rPr>
                  <w:rFonts w:eastAsia="Times New Roman"/>
                  <w:color w:val="000000"/>
                  <w:sz w:val="20"/>
                  <w:szCs w:val="20"/>
                  <w:rPrChange w:id="666" w:author="Ted Habermann" w:date="2017-04-07T10:47:00Z">
                    <w:rPr>
                      <w:rFonts w:eastAsia="Times New Roman"/>
                      <w:color w:val="000000"/>
                    </w:rPr>
                  </w:rPrChange>
                </w:rPr>
                <w:delText xml:space="preserve"> </w:delText>
              </w:r>
              <w:r w:rsidR="00C45BF8" w:rsidRPr="004C0AF1" w:rsidDel="00131ADB">
                <w:rPr>
                  <w:rFonts w:eastAsia="Times New Roman"/>
                  <w:color w:val="000000"/>
                  <w:sz w:val="20"/>
                  <w:szCs w:val="20"/>
                  <w:rPrChange w:id="667" w:author="Ted Habermann" w:date="2017-04-07T10:47:00Z">
                    <w:rPr>
                      <w:rFonts w:eastAsia="Times New Roman"/>
                      <w:color w:val="000000"/>
                    </w:rPr>
                  </w:rPrChange>
                </w:rPr>
                <w:delText xml:space="preserve">(49), </w:delText>
              </w:r>
            </w:del>
          </w:p>
          <w:p w14:paraId="2E4D1A08" w14:textId="1D18FB94" w:rsidR="00C1488D" w:rsidRPr="004C0AF1" w:rsidDel="00131ADB" w:rsidRDefault="00C45BF8" w:rsidP="001B3E94">
            <w:pPr>
              <w:rPr>
                <w:del w:id="668" w:author="Sean Gordon" w:date="2017-04-05T20:28:00Z"/>
                <w:rFonts w:eastAsia="Times New Roman"/>
                <w:color w:val="000000"/>
                <w:sz w:val="20"/>
                <w:szCs w:val="20"/>
                <w:rPrChange w:id="669" w:author="Ted Habermann" w:date="2017-04-07T10:47:00Z">
                  <w:rPr>
                    <w:del w:id="670" w:author="Sean Gordon" w:date="2017-04-05T20:28:00Z"/>
                    <w:rFonts w:eastAsia="Times New Roman"/>
                    <w:color w:val="000000"/>
                  </w:rPr>
                </w:rPrChange>
              </w:rPr>
            </w:pPr>
            <w:del w:id="671" w:author="Sean Gordon" w:date="2017-04-05T20:28:00Z">
              <w:r w:rsidRPr="004C0AF1" w:rsidDel="00131ADB">
                <w:rPr>
                  <w:rFonts w:eastAsia="Times New Roman"/>
                  <w:color w:val="000000"/>
                  <w:sz w:val="20"/>
                  <w:szCs w:val="20"/>
                  <w:rPrChange w:id="672" w:author="Ted Habermann" w:date="2017-04-07T10:47:00Z">
                    <w:rPr>
                      <w:rFonts w:eastAsia="Times New Roman"/>
                      <w:color w:val="000000"/>
                    </w:rPr>
                  </w:rPrChange>
                </w:rPr>
                <w:delText>EML2.1.0</w:delText>
              </w:r>
              <w:r w:rsidR="00D706C6" w:rsidRPr="004C0AF1" w:rsidDel="00131ADB">
                <w:rPr>
                  <w:rFonts w:eastAsia="Times New Roman"/>
                  <w:color w:val="000000"/>
                  <w:sz w:val="20"/>
                  <w:szCs w:val="20"/>
                  <w:rPrChange w:id="673" w:author="Ted Habermann" w:date="2017-04-07T10:47:00Z">
                    <w:rPr>
                      <w:rFonts w:eastAsia="Times New Roman"/>
                      <w:color w:val="000000"/>
                    </w:rPr>
                  </w:rPrChange>
                </w:rPr>
                <w:delText xml:space="preserve"> </w:delText>
              </w:r>
              <w:r w:rsidRPr="004C0AF1" w:rsidDel="00131ADB">
                <w:rPr>
                  <w:rFonts w:eastAsia="Times New Roman"/>
                  <w:color w:val="000000"/>
                  <w:sz w:val="20"/>
                  <w:szCs w:val="20"/>
                  <w:rPrChange w:id="674" w:author="Ted Habermann" w:date="2017-04-07T10:47:00Z">
                    <w:rPr>
                      <w:rFonts w:eastAsia="Times New Roman"/>
                      <w:color w:val="000000"/>
                    </w:rPr>
                  </w:rPrChange>
                </w:rPr>
                <w:delText>(35)</w:delText>
              </w:r>
              <w:r w:rsidR="00644469" w:rsidRPr="004C0AF1" w:rsidDel="00131ADB">
                <w:rPr>
                  <w:rFonts w:eastAsia="Times New Roman"/>
                  <w:color w:val="000000"/>
                  <w:sz w:val="20"/>
                  <w:szCs w:val="20"/>
                  <w:rPrChange w:id="675" w:author="Ted Habermann" w:date="2017-04-07T10:47:00Z">
                    <w:rPr>
                      <w:rFonts w:eastAsia="Times New Roman"/>
                      <w:color w:val="000000"/>
                    </w:rPr>
                  </w:rPrChange>
                </w:rPr>
                <w:delText>,</w:delText>
              </w:r>
            </w:del>
          </w:p>
          <w:p w14:paraId="597E4B92" w14:textId="71408C4E" w:rsidR="00644469" w:rsidRPr="004C0AF1" w:rsidDel="008D2D1E" w:rsidRDefault="00644469" w:rsidP="001B3E94">
            <w:pPr>
              <w:rPr>
                <w:del w:id="676" w:author="Sean Gordon" w:date="2017-04-05T20:41:00Z"/>
                <w:rFonts w:eastAsia="Book Antiqua" w:cs="Book Antiqua"/>
                <w:sz w:val="20"/>
                <w:szCs w:val="20"/>
                <w:rPrChange w:id="677" w:author="Ted Habermann" w:date="2017-04-07T10:47:00Z">
                  <w:rPr>
                    <w:del w:id="678" w:author="Sean Gordon" w:date="2017-04-05T20:41:00Z"/>
                    <w:rFonts w:eastAsia="Book Antiqua" w:cs="Book Antiqua"/>
                  </w:rPr>
                </w:rPrChange>
              </w:rPr>
            </w:pPr>
            <w:del w:id="679" w:author="Sean Gordon" w:date="2017-04-05T20:28:00Z">
              <w:r w:rsidRPr="004C0AF1" w:rsidDel="00131ADB">
                <w:rPr>
                  <w:rFonts w:eastAsia="Times New Roman"/>
                  <w:color w:val="000000"/>
                  <w:sz w:val="20"/>
                  <w:szCs w:val="20"/>
                  <w:rPrChange w:id="680" w:author="Ted Habermann" w:date="2017-04-07T10:47:00Z">
                    <w:rPr>
                      <w:rFonts w:eastAsia="Times New Roman"/>
                      <w:color w:val="000000"/>
                    </w:rPr>
                  </w:rPrChange>
                </w:rPr>
                <w:delText>EML2.1.1</w:delText>
              </w:r>
              <w:r w:rsidR="00D706C6" w:rsidRPr="004C0AF1" w:rsidDel="00131ADB">
                <w:rPr>
                  <w:rFonts w:eastAsia="Times New Roman"/>
                  <w:color w:val="000000"/>
                  <w:sz w:val="20"/>
                  <w:szCs w:val="20"/>
                  <w:rPrChange w:id="681" w:author="Ted Habermann" w:date="2017-04-07T10:47:00Z">
                    <w:rPr>
                      <w:rFonts w:eastAsia="Times New Roman"/>
                      <w:color w:val="000000"/>
                    </w:rPr>
                  </w:rPrChange>
                </w:rPr>
                <w:delText xml:space="preserve"> </w:delText>
              </w:r>
              <w:r w:rsidRPr="004C0AF1" w:rsidDel="00131ADB">
                <w:rPr>
                  <w:rFonts w:eastAsia="Times New Roman"/>
                  <w:color w:val="000000"/>
                  <w:sz w:val="20"/>
                  <w:szCs w:val="20"/>
                  <w:rPrChange w:id="682" w:author="Ted Habermann" w:date="2017-04-07T10:47:00Z">
                    <w:rPr>
                      <w:rFonts w:eastAsia="Times New Roman"/>
                      <w:color w:val="000000"/>
                    </w:rPr>
                  </w:rPrChange>
                </w:rPr>
                <w:delText>(31)</w:delText>
              </w:r>
            </w:del>
          </w:p>
        </w:tc>
      </w:tr>
      <w:tr w:rsidR="001D0386" w:rsidRPr="001B3E94" w:rsidDel="008D2D1E" w14:paraId="2F5D2FA1" w14:textId="7862116E" w:rsidTr="00B07F30">
        <w:trPr>
          <w:trHeight w:val="322"/>
          <w:del w:id="683" w:author="Sean Gordon" w:date="2017-04-05T20:41:00Z"/>
          <w:trPrChange w:id="684" w:author="Sean Gordon" w:date="2017-04-05T15:50:00Z">
            <w:trPr>
              <w:gridAfter w:val="0"/>
              <w:trHeight w:val="322"/>
            </w:trPr>
          </w:trPrChange>
        </w:trPr>
        <w:tc>
          <w:tcPr>
            <w:tcW w:w="1227" w:type="pct"/>
            <w:tcPrChange w:id="685" w:author="Sean Gordon" w:date="2017-04-05T15:50:00Z">
              <w:tcPr>
                <w:tcW w:w="0" w:type="auto"/>
                <w:vAlign w:val="bottom"/>
              </w:tcPr>
            </w:tcPrChange>
          </w:tcPr>
          <w:p w14:paraId="147D0396" w14:textId="21B3F95E" w:rsidR="00C1488D" w:rsidRPr="004C0AF1" w:rsidDel="008D2D1E" w:rsidRDefault="00C1488D" w:rsidP="001B3E94">
            <w:pPr>
              <w:rPr>
                <w:del w:id="686" w:author="Sean Gordon" w:date="2017-04-05T20:41:00Z"/>
                <w:rFonts w:eastAsia="Book Antiqua" w:cs="Book Antiqua"/>
                <w:sz w:val="20"/>
                <w:szCs w:val="20"/>
                <w:rPrChange w:id="687" w:author="Ted Habermann" w:date="2017-04-07T10:47:00Z">
                  <w:rPr>
                    <w:del w:id="688" w:author="Sean Gordon" w:date="2017-04-05T20:41:00Z"/>
                    <w:rFonts w:eastAsia="Book Antiqua" w:cs="Book Antiqua"/>
                  </w:rPr>
                </w:rPrChange>
              </w:rPr>
            </w:pPr>
            <w:del w:id="689" w:author="Sean Gordon" w:date="2017-04-05T20:28:00Z">
              <w:r w:rsidRPr="004C0AF1" w:rsidDel="00131ADB">
                <w:rPr>
                  <w:rFonts w:eastAsia="Times New Roman"/>
                  <w:color w:val="000000"/>
                  <w:sz w:val="20"/>
                  <w:szCs w:val="20"/>
                  <w:rPrChange w:id="690" w:author="Ted Habermann" w:date="2017-04-07T10:47:00Z">
                    <w:rPr>
                      <w:rFonts w:eastAsia="Times New Roman"/>
                      <w:color w:val="000000"/>
                    </w:rPr>
                  </w:rPrChange>
                </w:rPr>
                <w:delText>KUBI</w:delText>
              </w:r>
            </w:del>
          </w:p>
        </w:tc>
        <w:tc>
          <w:tcPr>
            <w:tcW w:w="486" w:type="pct"/>
            <w:tcPrChange w:id="691" w:author="Sean Gordon" w:date="2017-04-05T15:50:00Z">
              <w:tcPr>
                <w:tcW w:w="0" w:type="auto"/>
                <w:gridSpan w:val="2"/>
                <w:vAlign w:val="bottom"/>
              </w:tcPr>
            </w:tcPrChange>
          </w:tcPr>
          <w:p w14:paraId="1AFF4FE9" w14:textId="10725807" w:rsidR="00C1488D" w:rsidRPr="004C0AF1" w:rsidDel="008D2D1E" w:rsidRDefault="00C1488D" w:rsidP="001B3E94">
            <w:pPr>
              <w:jc w:val="center"/>
              <w:rPr>
                <w:del w:id="692" w:author="Sean Gordon" w:date="2017-04-05T20:41:00Z"/>
                <w:rFonts w:eastAsia="Book Antiqua" w:cs="Book Antiqua"/>
                <w:sz w:val="20"/>
                <w:szCs w:val="20"/>
                <w:rPrChange w:id="693" w:author="Ted Habermann" w:date="2017-04-07T10:47:00Z">
                  <w:rPr>
                    <w:del w:id="694" w:author="Sean Gordon" w:date="2017-04-05T20:41:00Z"/>
                    <w:rFonts w:eastAsia="Book Antiqua" w:cs="Book Antiqua"/>
                  </w:rPr>
                </w:rPrChange>
              </w:rPr>
            </w:pPr>
            <w:del w:id="695" w:author="Sean Gordon" w:date="2017-04-05T20:28:00Z">
              <w:r w:rsidRPr="004C0AF1" w:rsidDel="00131ADB">
                <w:rPr>
                  <w:rFonts w:eastAsia="Times New Roman"/>
                  <w:color w:val="000000"/>
                  <w:sz w:val="20"/>
                  <w:szCs w:val="20"/>
                  <w:rPrChange w:id="696" w:author="Ted Habermann" w:date="2017-04-07T10:47:00Z">
                    <w:rPr>
                      <w:rFonts w:eastAsia="Times New Roman"/>
                      <w:color w:val="000000"/>
                    </w:rPr>
                  </w:rPrChange>
                </w:rPr>
                <w:delText>172</w:delText>
              </w:r>
            </w:del>
          </w:p>
        </w:tc>
        <w:tc>
          <w:tcPr>
            <w:tcW w:w="3287" w:type="pct"/>
            <w:tcPrChange w:id="697" w:author="Sean Gordon" w:date="2017-04-05T15:50:00Z">
              <w:tcPr>
                <w:tcW w:w="0" w:type="auto"/>
                <w:gridSpan w:val="2"/>
                <w:vAlign w:val="center"/>
              </w:tcPr>
            </w:tcPrChange>
          </w:tcPr>
          <w:p w14:paraId="4FA95CE2" w14:textId="0DA7C5F5" w:rsidR="00C1488D" w:rsidRPr="004C0AF1" w:rsidDel="008D2D1E" w:rsidRDefault="005F2709" w:rsidP="001B3E94">
            <w:pPr>
              <w:rPr>
                <w:del w:id="698" w:author="Sean Gordon" w:date="2017-04-05T20:41:00Z"/>
                <w:rFonts w:eastAsia="Book Antiqua" w:cs="Book Antiqua"/>
                <w:sz w:val="20"/>
                <w:szCs w:val="20"/>
                <w:rPrChange w:id="699" w:author="Ted Habermann" w:date="2017-04-07T10:47:00Z">
                  <w:rPr>
                    <w:del w:id="700" w:author="Sean Gordon" w:date="2017-04-05T20:41:00Z"/>
                    <w:rFonts w:eastAsia="Book Antiqua" w:cs="Book Antiqua"/>
                  </w:rPr>
                </w:rPrChange>
              </w:rPr>
            </w:pPr>
            <w:del w:id="701" w:author="Sean Gordon" w:date="2017-04-05T20:28:00Z">
              <w:r w:rsidRPr="004C0AF1" w:rsidDel="00131ADB">
                <w:rPr>
                  <w:rFonts w:eastAsia="Times New Roman"/>
                  <w:color w:val="000000"/>
                  <w:sz w:val="20"/>
                  <w:szCs w:val="20"/>
                  <w:rPrChange w:id="702" w:author="Ted Habermann" w:date="2017-04-07T10:47:00Z">
                    <w:rPr>
                      <w:rFonts w:eastAsia="Times New Roman"/>
                      <w:color w:val="000000"/>
                    </w:rPr>
                  </w:rPrChange>
                </w:rPr>
                <w:delText>EML2.1.1</w:delText>
              </w:r>
              <w:r w:rsidR="00D706C6" w:rsidRPr="004C0AF1" w:rsidDel="00131ADB">
                <w:rPr>
                  <w:rFonts w:eastAsia="Times New Roman"/>
                  <w:color w:val="000000"/>
                  <w:sz w:val="20"/>
                  <w:szCs w:val="20"/>
                  <w:rPrChange w:id="703" w:author="Ted Habermann" w:date="2017-04-07T10:47:00Z">
                    <w:rPr>
                      <w:rFonts w:eastAsia="Times New Roman"/>
                      <w:color w:val="000000"/>
                    </w:rPr>
                  </w:rPrChange>
                </w:rPr>
                <w:delText xml:space="preserve"> </w:delText>
              </w:r>
              <w:r w:rsidR="00AA0563" w:rsidRPr="004C0AF1" w:rsidDel="00131ADB">
                <w:rPr>
                  <w:rFonts w:eastAsia="Times New Roman"/>
                  <w:color w:val="000000"/>
                  <w:sz w:val="20"/>
                  <w:szCs w:val="20"/>
                  <w:rPrChange w:id="704" w:author="Ted Habermann" w:date="2017-04-07T10:47:00Z">
                    <w:rPr>
                      <w:rFonts w:eastAsia="Times New Roman"/>
                      <w:color w:val="000000"/>
                    </w:rPr>
                  </w:rPrChange>
                </w:rPr>
                <w:delText>(172)</w:delText>
              </w:r>
            </w:del>
          </w:p>
        </w:tc>
      </w:tr>
      <w:tr w:rsidR="001D0386" w:rsidRPr="001B3E94" w14:paraId="5D77DB04" w14:textId="77777777" w:rsidTr="732CAC2F">
        <w:trPr>
          <w:trPrChange w:id="705" w:author="Sean Gordon" w:date="2017-04-05T15:50:00Z">
            <w:trPr>
              <w:gridAfter w:val="0"/>
            </w:trPr>
          </w:trPrChange>
        </w:trPr>
        <w:tc>
          <w:tcPr>
            <w:tcW w:w="1227" w:type="pct"/>
            <w:tcPrChange w:id="706" w:author="Sean Gordon" w:date="2017-04-05T15:50:00Z">
              <w:tcPr>
                <w:tcW w:w="0" w:type="auto"/>
                <w:vAlign w:val="bottom"/>
              </w:tcPr>
            </w:tcPrChange>
          </w:tcPr>
          <w:p w14:paraId="24F9120D" w14:textId="77777777" w:rsidR="00C1488D" w:rsidRPr="004C0AF1" w:rsidRDefault="00C1488D" w:rsidP="6FEEB7FB">
            <w:pPr>
              <w:rPr>
                <w:rFonts w:eastAsia="Book Antiqua" w:cs="Book Antiqua"/>
                <w:sz w:val="20"/>
                <w:szCs w:val="20"/>
              </w:rPr>
            </w:pPr>
            <w:r w:rsidRPr="004C0AF1">
              <w:rPr>
                <w:rFonts w:eastAsia="Times New Roman"/>
                <w:color w:val="000000"/>
                <w:sz w:val="20"/>
                <w:szCs w:val="20"/>
                <w:rPrChange w:id="707" w:author="Ted Habermann" w:date="2017-04-07T10:47:00Z">
                  <w:rPr>
                    <w:rFonts w:eastAsia="Times New Roman"/>
                    <w:color w:val="000000"/>
                  </w:rPr>
                </w:rPrChange>
              </w:rPr>
              <w:t>LTER</w:t>
            </w:r>
          </w:p>
        </w:tc>
        <w:tc>
          <w:tcPr>
            <w:tcW w:w="486" w:type="pct"/>
            <w:tcPrChange w:id="708" w:author="Sean Gordon" w:date="2017-04-05T15:50:00Z">
              <w:tcPr>
                <w:tcW w:w="0" w:type="auto"/>
                <w:gridSpan w:val="2"/>
                <w:vAlign w:val="bottom"/>
              </w:tcPr>
            </w:tcPrChange>
          </w:tcPr>
          <w:p w14:paraId="0236390B" w14:textId="77777777" w:rsidR="00C1488D" w:rsidRPr="004C0AF1" w:rsidRDefault="00C1488D" w:rsidP="732CAC2F">
            <w:pPr>
              <w:jc w:val="center"/>
              <w:rPr>
                <w:rFonts w:eastAsia="Book Antiqua" w:cs="Book Antiqua"/>
                <w:sz w:val="20"/>
                <w:szCs w:val="20"/>
              </w:rPr>
            </w:pPr>
            <w:r w:rsidRPr="004C0AF1">
              <w:rPr>
                <w:rFonts w:eastAsia="Times New Roman"/>
                <w:color w:val="000000"/>
                <w:sz w:val="20"/>
                <w:szCs w:val="20"/>
                <w:rPrChange w:id="709" w:author="Ted Habermann" w:date="2017-04-07T10:47:00Z">
                  <w:rPr>
                    <w:rFonts w:eastAsia="Times New Roman"/>
                    <w:color w:val="000000"/>
                  </w:rPr>
                </w:rPrChange>
              </w:rPr>
              <w:t>250</w:t>
            </w:r>
          </w:p>
        </w:tc>
        <w:tc>
          <w:tcPr>
            <w:tcW w:w="3287" w:type="pct"/>
            <w:tcPrChange w:id="710" w:author="Sean Gordon" w:date="2017-04-05T15:50:00Z">
              <w:tcPr>
                <w:tcW w:w="0" w:type="auto"/>
                <w:gridSpan w:val="2"/>
                <w:vAlign w:val="center"/>
              </w:tcPr>
            </w:tcPrChange>
          </w:tcPr>
          <w:p w14:paraId="5BA23B4F" w14:textId="74ACF64F" w:rsidR="00253239" w:rsidRPr="004C0AF1" w:rsidRDefault="00C45BF8" w:rsidP="6FEEB7FB">
            <w:pPr>
              <w:rPr>
                <w:rFonts w:eastAsia="Times New Roman"/>
                <w:color w:val="000000" w:themeColor="text1"/>
                <w:sz w:val="20"/>
                <w:szCs w:val="20"/>
              </w:rPr>
            </w:pPr>
            <w:r w:rsidRPr="004C0AF1">
              <w:rPr>
                <w:rFonts w:eastAsia="Times New Roman"/>
                <w:color w:val="000000"/>
                <w:sz w:val="20"/>
                <w:szCs w:val="20"/>
                <w:rPrChange w:id="711" w:author="Ted Habermann" w:date="2017-04-07T10:47:00Z">
                  <w:rPr>
                    <w:rFonts w:eastAsia="Times New Roman"/>
                    <w:color w:val="000000"/>
                  </w:rPr>
                </w:rPrChange>
              </w:rPr>
              <w:t>EML2</w:t>
            </w:r>
            <w:r w:rsidR="006D59E7" w:rsidRPr="004C0AF1">
              <w:rPr>
                <w:rFonts w:eastAsia="Times New Roman"/>
                <w:color w:val="000000"/>
                <w:sz w:val="20"/>
                <w:szCs w:val="20"/>
                <w:rPrChange w:id="712" w:author="Ted Habermann" w:date="2017-04-07T10:47:00Z">
                  <w:rPr>
                    <w:rFonts w:eastAsia="Times New Roman"/>
                    <w:color w:val="000000"/>
                  </w:rPr>
                </w:rPrChange>
              </w:rPr>
              <w:t>.0.1</w:t>
            </w:r>
            <w:r w:rsidR="00D706C6" w:rsidRPr="004C0AF1">
              <w:rPr>
                <w:rFonts w:eastAsia="Times New Roman"/>
                <w:color w:val="000000"/>
                <w:sz w:val="20"/>
                <w:szCs w:val="20"/>
                <w:rPrChange w:id="713" w:author="Ted Habermann" w:date="2017-04-07T10:47:00Z">
                  <w:rPr>
                    <w:rFonts w:eastAsia="Times New Roman"/>
                    <w:color w:val="000000"/>
                  </w:rPr>
                </w:rPrChange>
              </w:rPr>
              <w:t xml:space="preserve"> </w:t>
            </w:r>
            <w:r w:rsidR="006D59E7" w:rsidRPr="004C0AF1">
              <w:rPr>
                <w:rFonts w:eastAsia="Times New Roman"/>
                <w:color w:val="000000"/>
                <w:sz w:val="20"/>
                <w:szCs w:val="20"/>
                <w:rPrChange w:id="714" w:author="Ted Habermann" w:date="2017-04-07T10:47:00Z">
                  <w:rPr>
                    <w:rFonts w:eastAsia="Times New Roman"/>
                    <w:color w:val="000000"/>
                  </w:rPr>
                </w:rPrChange>
              </w:rPr>
              <w:t xml:space="preserve">(18), </w:t>
            </w:r>
          </w:p>
          <w:p w14:paraId="5B22D78D" w14:textId="2A722026" w:rsidR="00253239" w:rsidRPr="004C0AF1" w:rsidRDefault="006D59E7" w:rsidP="6FEEB7FB">
            <w:pPr>
              <w:rPr>
                <w:rFonts w:eastAsia="Times New Roman"/>
                <w:color w:val="000000" w:themeColor="text1"/>
                <w:sz w:val="20"/>
                <w:szCs w:val="20"/>
              </w:rPr>
            </w:pPr>
            <w:r w:rsidRPr="004C0AF1">
              <w:rPr>
                <w:rFonts w:eastAsia="Times New Roman"/>
                <w:color w:val="000000"/>
                <w:sz w:val="20"/>
                <w:szCs w:val="20"/>
                <w:rPrChange w:id="715" w:author="Ted Habermann" w:date="2017-04-07T10:47:00Z">
                  <w:rPr>
                    <w:rFonts w:eastAsia="Times New Roman"/>
                    <w:color w:val="000000"/>
                  </w:rPr>
                </w:rPrChange>
              </w:rPr>
              <w:t>EML2.1.0</w:t>
            </w:r>
            <w:r w:rsidR="00D706C6" w:rsidRPr="004C0AF1">
              <w:rPr>
                <w:rFonts w:eastAsia="Times New Roman"/>
                <w:color w:val="000000"/>
                <w:sz w:val="20"/>
                <w:szCs w:val="20"/>
                <w:rPrChange w:id="716" w:author="Ted Habermann" w:date="2017-04-07T10:47:00Z">
                  <w:rPr>
                    <w:rFonts w:eastAsia="Times New Roman"/>
                    <w:color w:val="000000"/>
                  </w:rPr>
                </w:rPrChange>
              </w:rPr>
              <w:t xml:space="preserve"> </w:t>
            </w:r>
            <w:r w:rsidRPr="004C0AF1">
              <w:rPr>
                <w:rFonts w:eastAsia="Times New Roman"/>
                <w:color w:val="000000"/>
                <w:sz w:val="20"/>
                <w:szCs w:val="20"/>
                <w:rPrChange w:id="717" w:author="Ted Habermann" w:date="2017-04-07T10:47:00Z">
                  <w:rPr>
                    <w:rFonts w:eastAsia="Times New Roman"/>
                    <w:color w:val="000000"/>
                  </w:rPr>
                </w:rPrChange>
              </w:rPr>
              <w:t>(146</w:t>
            </w:r>
            <w:r w:rsidR="00C45BF8" w:rsidRPr="004C0AF1">
              <w:rPr>
                <w:rFonts w:eastAsia="Times New Roman"/>
                <w:color w:val="000000"/>
                <w:sz w:val="20"/>
                <w:szCs w:val="20"/>
                <w:rPrChange w:id="718" w:author="Ted Habermann" w:date="2017-04-07T10:47:00Z">
                  <w:rPr>
                    <w:rFonts w:eastAsia="Times New Roman"/>
                    <w:color w:val="000000"/>
                  </w:rPr>
                </w:rPrChange>
              </w:rPr>
              <w:t xml:space="preserve">), </w:t>
            </w:r>
          </w:p>
          <w:p w14:paraId="753716F0" w14:textId="7748178F" w:rsidR="00C1488D" w:rsidRPr="004C0AF1" w:rsidRDefault="005F2709" w:rsidP="6FEEB7FB">
            <w:pPr>
              <w:rPr>
                <w:rFonts w:eastAsia="Book Antiqua" w:cs="Book Antiqua"/>
                <w:sz w:val="20"/>
                <w:szCs w:val="20"/>
              </w:rPr>
            </w:pPr>
            <w:r w:rsidRPr="004C0AF1">
              <w:rPr>
                <w:rFonts w:eastAsia="Times New Roman"/>
                <w:color w:val="000000"/>
                <w:sz w:val="20"/>
                <w:szCs w:val="20"/>
                <w:rPrChange w:id="719" w:author="Ted Habermann" w:date="2017-04-07T10:47:00Z">
                  <w:rPr>
                    <w:rFonts w:eastAsia="Times New Roman"/>
                    <w:color w:val="000000"/>
                  </w:rPr>
                </w:rPrChange>
              </w:rPr>
              <w:t>EML2.1.1</w:t>
            </w:r>
            <w:r w:rsidR="00D706C6" w:rsidRPr="004C0AF1">
              <w:rPr>
                <w:rFonts w:eastAsia="Times New Roman"/>
                <w:color w:val="000000"/>
                <w:sz w:val="20"/>
                <w:szCs w:val="20"/>
                <w:rPrChange w:id="720" w:author="Ted Habermann" w:date="2017-04-07T10:47:00Z">
                  <w:rPr>
                    <w:rFonts w:eastAsia="Times New Roman"/>
                    <w:color w:val="000000"/>
                  </w:rPr>
                </w:rPrChange>
              </w:rPr>
              <w:t xml:space="preserve"> </w:t>
            </w:r>
            <w:r w:rsidR="00AA0563" w:rsidRPr="004C0AF1">
              <w:rPr>
                <w:rFonts w:eastAsia="Times New Roman"/>
                <w:color w:val="000000"/>
                <w:sz w:val="20"/>
                <w:szCs w:val="20"/>
                <w:rPrChange w:id="721" w:author="Ted Habermann" w:date="2017-04-07T10:47:00Z">
                  <w:rPr>
                    <w:rFonts w:eastAsia="Times New Roman"/>
                    <w:color w:val="000000"/>
                  </w:rPr>
                </w:rPrChange>
              </w:rPr>
              <w:t>(86)</w:t>
            </w:r>
          </w:p>
        </w:tc>
      </w:tr>
      <w:tr w:rsidR="00131ADB" w:rsidRPr="00131ADB" w14:paraId="502BE544" w14:textId="77777777" w:rsidTr="732CAC2F">
        <w:trPr>
          <w:trHeight w:val="341"/>
          <w:ins w:id="722" w:author="Sean Gordon" w:date="2017-04-05T20:26:00Z"/>
        </w:trPr>
        <w:tc>
          <w:tcPr>
            <w:tcW w:w="1227" w:type="pct"/>
          </w:tcPr>
          <w:p w14:paraId="6E9015E8" w14:textId="7E0B126E" w:rsidR="00131ADB" w:rsidRPr="00131ADB" w:rsidRDefault="00131ADB" w:rsidP="6FEEB7FB">
            <w:pPr>
              <w:rPr>
                <w:rFonts w:eastAsia="Times New Roman"/>
                <w:color w:val="000000" w:themeColor="text1"/>
                <w:sz w:val="20"/>
                <w:szCs w:val="20"/>
              </w:rPr>
            </w:pPr>
            <w:ins w:id="723" w:author="Sean Gordon" w:date="2017-04-05T20:26:00Z">
              <w:r w:rsidRPr="00EC1E68">
                <w:rPr>
                  <w:rFonts w:eastAsia="Times New Roman"/>
                  <w:color w:val="000000"/>
                  <w:sz w:val="20"/>
                  <w:szCs w:val="20"/>
                </w:rPr>
                <w:t>TERN</w:t>
              </w:r>
            </w:ins>
          </w:p>
        </w:tc>
        <w:tc>
          <w:tcPr>
            <w:tcW w:w="486" w:type="pct"/>
          </w:tcPr>
          <w:p w14:paraId="28A55A52" w14:textId="09CF0A96" w:rsidR="00131ADB" w:rsidRPr="00131ADB" w:rsidRDefault="00131ADB" w:rsidP="732CAC2F">
            <w:pPr>
              <w:jc w:val="center"/>
              <w:rPr>
                <w:rFonts w:eastAsia="Times New Roman"/>
                <w:color w:val="000000" w:themeColor="text1"/>
                <w:sz w:val="20"/>
                <w:szCs w:val="20"/>
              </w:rPr>
            </w:pPr>
            <w:ins w:id="724" w:author="Sean Gordon" w:date="2017-04-05T20:26:00Z">
              <w:r w:rsidRPr="00EC1E68">
                <w:rPr>
                  <w:rFonts w:eastAsia="Times New Roman"/>
                  <w:color w:val="000000"/>
                  <w:sz w:val="20"/>
                  <w:szCs w:val="20"/>
                </w:rPr>
                <w:t>250</w:t>
              </w:r>
            </w:ins>
          </w:p>
        </w:tc>
        <w:tc>
          <w:tcPr>
            <w:tcW w:w="3287" w:type="pct"/>
          </w:tcPr>
          <w:p w14:paraId="6A86CB23" w14:textId="66D5E372" w:rsidR="00131ADB" w:rsidRPr="00131ADB" w:rsidRDefault="00131ADB" w:rsidP="6FEEB7FB">
            <w:pPr>
              <w:rPr>
                <w:rFonts w:eastAsia="Times New Roman"/>
                <w:color w:val="000000" w:themeColor="text1"/>
                <w:sz w:val="20"/>
                <w:szCs w:val="20"/>
              </w:rPr>
            </w:pPr>
            <w:ins w:id="725" w:author="Sean Gordon" w:date="2017-04-05T20:26:00Z">
              <w:r w:rsidRPr="00EC1E68">
                <w:rPr>
                  <w:rFonts w:eastAsia="Times New Roman"/>
                  <w:color w:val="000000"/>
                  <w:sz w:val="20"/>
                  <w:szCs w:val="20"/>
                </w:rPr>
                <w:t>EML2.1.1 (250)</w:t>
              </w:r>
            </w:ins>
          </w:p>
        </w:tc>
      </w:tr>
      <w:tr w:rsidR="00131ADB" w:rsidRPr="00131ADB" w14:paraId="1B5153C2" w14:textId="77777777" w:rsidTr="732CAC2F">
        <w:trPr>
          <w:trHeight w:val="341"/>
          <w:ins w:id="726" w:author="Sean Gordon" w:date="2017-04-05T20:27:00Z"/>
        </w:trPr>
        <w:tc>
          <w:tcPr>
            <w:tcW w:w="1227" w:type="pct"/>
          </w:tcPr>
          <w:p w14:paraId="0A13BA0E" w14:textId="4BC2424B" w:rsidR="00131ADB" w:rsidRPr="00131ADB" w:rsidRDefault="00131ADB" w:rsidP="6FEEB7FB">
            <w:pPr>
              <w:rPr>
                <w:rFonts w:eastAsia="Times New Roman"/>
                <w:color w:val="000000" w:themeColor="text1"/>
                <w:sz w:val="20"/>
                <w:szCs w:val="20"/>
              </w:rPr>
            </w:pPr>
            <w:ins w:id="727" w:author="Sean Gordon" w:date="2017-04-05T20:27:00Z">
              <w:r w:rsidRPr="00EC1E68">
                <w:rPr>
                  <w:rFonts w:eastAsia="Times New Roman"/>
                  <w:color w:val="000000"/>
                  <w:sz w:val="20"/>
                  <w:szCs w:val="20"/>
                </w:rPr>
                <w:t>TFRI</w:t>
              </w:r>
            </w:ins>
          </w:p>
        </w:tc>
        <w:tc>
          <w:tcPr>
            <w:tcW w:w="486" w:type="pct"/>
          </w:tcPr>
          <w:p w14:paraId="31D569A7" w14:textId="767621B7" w:rsidR="00131ADB" w:rsidRPr="00131ADB" w:rsidRDefault="00131ADB" w:rsidP="732CAC2F">
            <w:pPr>
              <w:jc w:val="center"/>
              <w:rPr>
                <w:rFonts w:eastAsia="Times New Roman"/>
                <w:color w:val="000000" w:themeColor="text1"/>
                <w:sz w:val="20"/>
                <w:szCs w:val="20"/>
              </w:rPr>
            </w:pPr>
            <w:ins w:id="728" w:author="Sean Gordon" w:date="2017-04-05T20:27:00Z">
              <w:r w:rsidRPr="00EC1E68">
                <w:rPr>
                  <w:rFonts w:eastAsia="Times New Roman"/>
                  <w:color w:val="000000"/>
                  <w:sz w:val="20"/>
                  <w:szCs w:val="20"/>
                </w:rPr>
                <w:t>250</w:t>
              </w:r>
            </w:ins>
          </w:p>
        </w:tc>
        <w:tc>
          <w:tcPr>
            <w:tcW w:w="3287" w:type="pct"/>
          </w:tcPr>
          <w:p w14:paraId="2CF86DF5" w14:textId="77777777" w:rsidR="00131ADB" w:rsidRPr="00EC1E68" w:rsidRDefault="00131ADB" w:rsidP="6FEEB7FB">
            <w:pPr>
              <w:rPr>
                <w:rFonts w:eastAsia="Times New Roman"/>
                <w:color w:val="000000" w:themeColor="text1"/>
                <w:sz w:val="20"/>
                <w:szCs w:val="20"/>
              </w:rPr>
            </w:pPr>
            <w:ins w:id="729" w:author="Sean Gordon" w:date="2017-04-05T20:27:00Z">
              <w:r w:rsidRPr="00EC1E68">
                <w:rPr>
                  <w:rFonts w:eastAsia="Times New Roman"/>
                  <w:color w:val="000000"/>
                  <w:sz w:val="20"/>
                  <w:szCs w:val="20"/>
                </w:rPr>
                <w:t xml:space="preserve">EML2.1.1 (17), </w:t>
              </w:r>
            </w:ins>
          </w:p>
          <w:p w14:paraId="519F08E0" w14:textId="77777777" w:rsidR="00131ADB" w:rsidRPr="00EC1E68" w:rsidRDefault="00131ADB" w:rsidP="6FEEB7FB">
            <w:pPr>
              <w:rPr>
                <w:rFonts w:eastAsia="Times New Roman"/>
                <w:color w:val="000000" w:themeColor="text1"/>
                <w:sz w:val="20"/>
                <w:szCs w:val="20"/>
              </w:rPr>
            </w:pPr>
            <w:ins w:id="730" w:author="Sean Gordon" w:date="2017-04-05T20:27:00Z">
              <w:r w:rsidRPr="00EC1E68">
                <w:rPr>
                  <w:rFonts w:eastAsia="Times New Roman"/>
                  <w:color w:val="000000"/>
                  <w:sz w:val="20"/>
                  <w:szCs w:val="20"/>
                </w:rPr>
                <w:t xml:space="preserve">EML2.1.0 (27), </w:t>
              </w:r>
            </w:ins>
          </w:p>
          <w:p w14:paraId="6342F8D8" w14:textId="5D244E0B" w:rsidR="00131ADB" w:rsidRPr="00131ADB" w:rsidRDefault="00131ADB" w:rsidP="6FEEB7FB">
            <w:pPr>
              <w:rPr>
                <w:rFonts w:eastAsia="Times New Roman"/>
                <w:color w:val="000000" w:themeColor="text1"/>
                <w:sz w:val="20"/>
                <w:szCs w:val="20"/>
              </w:rPr>
            </w:pPr>
            <w:ins w:id="731" w:author="Sean Gordon" w:date="2017-04-05T20:27:00Z">
              <w:r w:rsidRPr="00EC1E68">
                <w:rPr>
                  <w:rFonts w:eastAsia="Times New Roman"/>
                  <w:color w:val="000000"/>
                  <w:sz w:val="20"/>
                  <w:szCs w:val="20"/>
                </w:rPr>
                <w:t>EML2.0.1 (206),</w:t>
              </w:r>
            </w:ins>
          </w:p>
        </w:tc>
      </w:tr>
      <w:tr w:rsidR="00131ADB" w:rsidRPr="00131ADB" w14:paraId="262FF16F" w14:textId="77777777" w:rsidTr="732CAC2F">
        <w:trPr>
          <w:trHeight w:val="341"/>
          <w:ins w:id="732" w:author="Sean Gordon" w:date="2017-04-05T20:27:00Z"/>
        </w:trPr>
        <w:tc>
          <w:tcPr>
            <w:tcW w:w="1227" w:type="pct"/>
          </w:tcPr>
          <w:p w14:paraId="28D7C46F" w14:textId="68B74EF9" w:rsidR="00131ADB" w:rsidRPr="00131ADB" w:rsidRDefault="00131ADB" w:rsidP="6FEEB7FB">
            <w:pPr>
              <w:rPr>
                <w:rFonts w:eastAsia="Times New Roman"/>
                <w:color w:val="000000" w:themeColor="text1"/>
                <w:sz w:val="20"/>
                <w:szCs w:val="20"/>
              </w:rPr>
            </w:pPr>
            <w:ins w:id="733" w:author="Sean Gordon" w:date="2017-04-05T20:27:00Z">
              <w:r w:rsidRPr="00EC1E68">
                <w:rPr>
                  <w:rFonts w:eastAsia="Times New Roman"/>
                  <w:color w:val="000000"/>
                  <w:sz w:val="20"/>
                  <w:szCs w:val="20"/>
                </w:rPr>
                <w:t>PISCO</w:t>
              </w:r>
            </w:ins>
          </w:p>
        </w:tc>
        <w:tc>
          <w:tcPr>
            <w:tcW w:w="486" w:type="pct"/>
          </w:tcPr>
          <w:p w14:paraId="7897A00D" w14:textId="5B5D88D6" w:rsidR="00131ADB" w:rsidRPr="00131ADB" w:rsidRDefault="00131ADB" w:rsidP="732CAC2F">
            <w:pPr>
              <w:jc w:val="center"/>
              <w:rPr>
                <w:rFonts w:eastAsia="Times New Roman"/>
                <w:color w:val="000000" w:themeColor="text1"/>
                <w:sz w:val="20"/>
                <w:szCs w:val="20"/>
              </w:rPr>
            </w:pPr>
            <w:ins w:id="734" w:author="Sean Gordon" w:date="2017-04-05T20:27:00Z">
              <w:r w:rsidRPr="00EC1E68">
                <w:rPr>
                  <w:rFonts w:eastAsia="Times New Roman"/>
                  <w:color w:val="000000"/>
                  <w:sz w:val="20"/>
                  <w:szCs w:val="20"/>
                </w:rPr>
                <w:t>248</w:t>
              </w:r>
            </w:ins>
          </w:p>
        </w:tc>
        <w:tc>
          <w:tcPr>
            <w:tcW w:w="3287" w:type="pct"/>
          </w:tcPr>
          <w:p w14:paraId="6BE408BB" w14:textId="2E57668A" w:rsidR="00131ADB" w:rsidRPr="00131ADB" w:rsidRDefault="00131ADB" w:rsidP="6FEEB7FB">
            <w:pPr>
              <w:rPr>
                <w:rFonts w:eastAsia="Times New Roman"/>
                <w:color w:val="000000" w:themeColor="text1"/>
                <w:sz w:val="20"/>
                <w:szCs w:val="20"/>
              </w:rPr>
            </w:pPr>
            <w:ins w:id="735" w:author="Sean Gordon" w:date="2017-04-05T20:27:00Z">
              <w:r w:rsidRPr="00EC1E68">
                <w:rPr>
                  <w:rFonts w:eastAsia="Times New Roman"/>
                  <w:color w:val="000000"/>
                  <w:sz w:val="20"/>
                  <w:szCs w:val="20"/>
                </w:rPr>
                <w:t>EML2.0.1 (248)</w:t>
              </w:r>
            </w:ins>
          </w:p>
        </w:tc>
      </w:tr>
      <w:tr w:rsidR="00131ADB" w:rsidRPr="00131ADB" w14:paraId="1F8ED33B" w14:textId="77777777" w:rsidTr="732CAC2F">
        <w:trPr>
          <w:trHeight w:val="341"/>
          <w:ins w:id="736" w:author="Sean Gordon" w:date="2017-04-05T20:27:00Z"/>
        </w:trPr>
        <w:tc>
          <w:tcPr>
            <w:tcW w:w="1227" w:type="pct"/>
          </w:tcPr>
          <w:p w14:paraId="4EBD8B5C" w14:textId="761687FB" w:rsidR="00131ADB" w:rsidRPr="00131ADB" w:rsidRDefault="00131ADB" w:rsidP="6FEEB7FB">
            <w:pPr>
              <w:rPr>
                <w:rFonts w:eastAsia="Times New Roman"/>
                <w:color w:val="000000" w:themeColor="text1"/>
                <w:sz w:val="20"/>
                <w:szCs w:val="20"/>
              </w:rPr>
            </w:pPr>
            <w:ins w:id="737" w:author="Sean Gordon" w:date="2017-04-05T20:28:00Z">
              <w:r w:rsidRPr="00EC1E68">
                <w:rPr>
                  <w:rFonts w:eastAsia="Times New Roman"/>
                  <w:color w:val="000000"/>
                  <w:sz w:val="20"/>
                  <w:szCs w:val="20"/>
                </w:rPr>
                <w:t>SANPARKS</w:t>
              </w:r>
            </w:ins>
          </w:p>
        </w:tc>
        <w:tc>
          <w:tcPr>
            <w:tcW w:w="486" w:type="pct"/>
          </w:tcPr>
          <w:p w14:paraId="58981C44" w14:textId="596BB1FA" w:rsidR="00131ADB" w:rsidRPr="00131ADB" w:rsidRDefault="00131ADB" w:rsidP="732CAC2F">
            <w:pPr>
              <w:jc w:val="center"/>
              <w:rPr>
                <w:rFonts w:eastAsia="Times New Roman"/>
                <w:color w:val="000000" w:themeColor="text1"/>
                <w:sz w:val="20"/>
                <w:szCs w:val="20"/>
              </w:rPr>
            </w:pPr>
            <w:ins w:id="738" w:author="Sean Gordon" w:date="2017-04-05T20:28:00Z">
              <w:r w:rsidRPr="00EC1E68">
                <w:rPr>
                  <w:rFonts w:eastAsia="Times New Roman"/>
                  <w:color w:val="000000"/>
                  <w:sz w:val="20"/>
                  <w:szCs w:val="20"/>
                </w:rPr>
                <w:t>247</w:t>
              </w:r>
            </w:ins>
          </w:p>
        </w:tc>
        <w:tc>
          <w:tcPr>
            <w:tcW w:w="3287" w:type="pct"/>
          </w:tcPr>
          <w:p w14:paraId="13979F29" w14:textId="77777777" w:rsidR="00131ADB" w:rsidRPr="00EC1E68" w:rsidRDefault="00131ADB" w:rsidP="6FEEB7FB">
            <w:pPr>
              <w:rPr>
                <w:rFonts w:eastAsia="Times New Roman"/>
                <w:color w:val="000000" w:themeColor="text1"/>
                <w:sz w:val="20"/>
                <w:szCs w:val="20"/>
              </w:rPr>
            </w:pPr>
            <w:ins w:id="739" w:author="Sean Gordon" w:date="2017-04-05T20:28:00Z">
              <w:r w:rsidRPr="00EC1E68">
                <w:rPr>
                  <w:rFonts w:eastAsia="Times New Roman"/>
                  <w:color w:val="000000"/>
                  <w:sz w:val="20"/>
                  <w:szCs w:val="20"/>
                </w:rPr>
                <w:t xml:space="preserve">EML2.0.0 (9), </w:t>
              </w:r>
            </w:ins>
          </w:p>
          <w:p w14:paraId="3AC1AB7B" w14:textId="77777777" w:rsidR="00131ADB" w:rsidRPr="00EC1E68" w:rsidRDefault="00131ADB" w:rsidP="6FEEB7FB">
            <w:pPr>
              <w:rPr>
                <w:rFonts w:eastAsia="Times New Roman"/>
                <w:color w:val="000000" w:themeColor="text1"/>
                <w:sz w:val="20"/>
                <w:szCs w:val="20"/>
              </w:rPr>
            </w:pPr>
            <w:ins w:id="740" w:author="Sean Gordon" w:date="2017-04-05T20:28:00Z">
              <w:r w:rsidRPr="00EC1E68">
                <w:rPr>
                  <w:rFonts w:eastAsia="Times New Roman"/>
                  <w:color w:val="000000"/>
                  <w:sz w:val="20"/>
                  <w:szCs w:val="20"/>
                </w:rPr>
                <w:t xml:space="preserve">EML2.0.1 (16), </w:t>
              </w:r>
            </w:ins>
          </w:p>
          <w:p w14:paraId="5E81405B" w14:textId="32DC6161" w:rsidR="00131ADB" w:rsidRPr="00131ADB" w:rsidRDefault="00131ADB" w:rsidP="6FEEB7FB">
            <w:pPr>
              <w:rPr>
                <w:rFonts w:eastAsia="Times New Roman"/>
                <w:color w:val="000000" w:themeColor="text1"/>
                <w:sz w:val="20"/>
                <w:szCs w:val="20"/>
              </w:rPr>
            </w:pPr>
            <w:ins w:id="741" w:author="Sean Gordon" w:date="2017-04-05T20:28:00Z">
              <w:r w:rsidRPr="00EC1E68">
                <w:rPr>
                  <w:rFonts w:eastAsia="Times New Roman"/>
                  <w:color w:val="000000"/>
                  <w:sz w:val="20"/>
                  <w:szCs w:val="20"/>
                </w:rPr>
                <w:t>EML2.1.0 (222)</w:t>
              </w:r>
            </w:ins>
          </w:p>
        </w:tc>
      </w:tr>
      <w:tr w:rsidR="00131ADB" w:rsidRPr="00131ADB" w14:paraId="7E5BD0E7" w14:textId="77777777" w:rsidTr="732CAC2F">
        <w:trPr>
          <w:trHeight w:val="341"/>
          <w:ins w:id="742" w:author="Sean Gordon" w:date="2017-04-05T20:27:00Z"/>
        </w:trPr>
        <w:tc>
          <w:tcPr>
            <w:tcW w:w="1227" w:type="pct"/>
          </w:tcPr>
          <w:p w14:paraId="027EFC28" w14:textId="7467D7B5" w:rsidR="00131ADB" w:rsidRPr="00131ADB" w:rsidRDefault="00131ADB" w:rsidP="6FEEB7FB">
            <w:pPr>
              <w:rPr>
                <w:rFonts w:eastAsia="Times New Roman"/>
                <w:color w:val="000000" w:themeColor="text1"/>
                <w:sz w:val="20"/>
                <w:szCs w:val="20"/>
              </w:rPr>
            </w:pPr>
            <w:ins w:id="743" w:author="Sean Gordon" w:date="2017-04-05T20:28:00Z">
              <w:r w:rsidRPr="00EC1E68">
                <w:rPr>
                  <w:rFonts w:eastAsia="Times New Roman"/>
                  <w:color w:val="000000"/>
                  <w:sz w:val="20"/>
                  <w:szCs w:val="20"/>
                </w:rPr>
                <w:t>KNB</w:t>
              </w:r>
            </w:ins>
          </w:p>
        </w:tc>
        <w:tc>
          <w:tcPr>
            <w:tcW w:w="486" w:type="pct"/>
          </w:tcPr>
          <w:p w14:paraId="5C9C47F9" w14:textId="4ECB3AF5" w:rsidR="00131ADB" w:rsidRPr="00131ADB" w:rsidRDefault="00131ADB" w:rsidP="732CAC2F">
            <w:pPr>
              <w:jc w:val="center"/>
              <w:rPr>
                <w:rFonts w:eastAsia="Times New Roman"/>
                <w:color w:val="000000" w:themeColor="text1"/>
                <w:sz w:val="20"/>
                <w:szCs w:val="20"/>
              </w:rPr>
            </w:pPr>
            <w:ins w:id="744" w:author="Sean Gordon" w:date="2017-04-05T20:28:00Z">
              <w:r w:rsidRPr="00EC1E68">
                <w:rPr>
                  <w:rFonts w:eastAsia="Times New Roman"/>
                  <w:color w:val="000000"/>
                  <w:sz w:val="20"/>
                  <w:szCs w:val="20"/>
                </w:rPr>
                <w:t>250</w:t>
              </w:r>
            </w:ins>
          </w:p>
        </w:tc>
        <w:tc>
          <w:tcPr>
            <w:tcW w:w="3287" w:type="pct"/>
          </w:tcPr>
          <w:p w14:paraId="65A19AC0" w14:textId="77777777" w:rsidR="00131ADB" w:rsidRPr="004E390F" w:rsidRDefault="00131ADB" w:rsidP="6FEEB7FB">
            <w:pPr>
              <w:rPr>
                <w:rFonts w:eastAsia="Times New Roman"/>
                <w:color w:val="000000" w:themeColor="text1"/>
                <w:sz w:val="20"/>
                <w:szCs w:val="20"/>
                <w:lang w:val="sv-SE"/>
              </w:rPr>
            </w:pPr>
            <w:ins w:id="745" w:author="Sean Gordon" w:date="2017-04-05T20:28:00Z">
              <w:r w:rsidRPr="004E390F">
                <w:rPr>
                  <w:rFonts w:eastAsia="Times New Roman"/>
                  <w:color w:val="000000"/>
                  <w:sz w:val="20"/>
                  <w:szCs w:val="20"/>
                  <w:lang w:val="sv-SE"/>
                </w:rPr>
                <w:t xml:space="preserve">EML_Access_module_version_2.0.0beta6 (15), </w:t>
              </w:r>
            </w:ins>
          </w:p>
          <w:p w14:paraId="03BA981D" w14:textId="77777777" w:rsidR="00131ADB" w:rsidRPr="004E390F" w:rsidRDefault="00131ADB" w:rsidP="6FEEB7FB">
            <w:pPr>
              <w:rPr>
                <w:rFonts w:eastAsia="Times New Roman"/>
                <w:color w:val="000000" w:themeColor="text1"/>
                <w:sz w:val="20"/>
                <w:szCs w:val="20"/>
                <w:lang w:val="sv-SE"/>
              </w:rPr>
            </w:pPr>
            <w:ins w:id="746" w:author="Sean Gordon" w:date="2017-04-05T20:28:00Z">
              <w:r w:rsidRPr="004E390F">
                <w:rPr>
                  <w:rFonts w:eastAsia="Times New Roman"/>
                  <w:color w:val="000000"/>
                  <w:sz w:val="20"/>
                  <w:szCs w:val="20"/>
                  <w:lang w:val="sv-SE"/>
                </w:rPr>
                <w:t>EML</w:t>
              </w:r>
              <w:r w:rsidRPr="004E390F">
                <w:rPr>
                  <w:sz w:val="20"/>
                  <w:szCs w:val="20"/>
                  <w:lang w:val="sv-SE"/>
                </w:rPr>
                <w:t xml:space="preserve"> </w:t>
              </w:r>
              <w:r w:rsidRPr="004E390F">
                <w:rPr>
                  <w:rFonts w:eastAsia="Times New Roman"/>
                  <w:color w:val="000000"/>
                  <w:sz w:val="20"/>
                  <w:szCs w:val="20"/>
                  <w:lang w:val="sv-SE"/>
                </w:rPr>
                <w:t xml:space="preserve">_Dataset_module_version_2.0.0beta4 (2), </w:t>
              </w:r>
            </w:ins>
          </w:p>
          <w:p w14:paraId="286A3447" w14:textId="77777777" w:rsidR="00131ADB" w:rsidRPr="004E390F" w:rsidRDefault="00131ADB" w:rsidP="6FEEB7FB">
            <w:pPr>
              <w:rPr>
                <w:rFonts w:eastAsia="Times New Roman"/>
                <w:color w:val="000000" w:themeColor="text1"/>
                <w:sz w:val="20"/>
                <w:szCs w:val="20"/>
                <w:lang w:val="sv-SE"/>
              </w:rPr>
            </w:pPr>
            <w:ins w:id="747" w:author="Sean Gordon" w:date="2017-04-05T20:28:00Z">
              <w:r w:rsidRPr="004E390F">
                <w:rPr>
                  <w:rFonts w:eastAsia="Times New Roman"/>
                  <w:color w:val="000000"/>
                  <w:sz w:val="20"/>
                  <w:szCs w:val="20"/>
                  <w:lang w:val="sv-SE"/>
                </w:rPr>
                <w:t>EML</w:t>
              </w:r>
              <w:r w:rsidRPr="004E390F">
                <w:rPr>
                  <w:sz w:val="20"/>
                  <w:szCs w:val="20"/>
                  <w:lang w:val="sv-SE"/>
                </w:rPr>
                <w:t xml:space="preserve"> </w:t>
              </w:r>
              <w:r w:rsidRPr="004E390F">
                <w:rPr>
                  <w:rFonts w:eastAsia="Times New Roman"/>
                  <w:color w:val="000000"/>
                  <w:sz w:val="20"/>
                  <w:szCs w:val="20"/>
                  <w:lang w:val="sv-SE"/>
                </w:rPr>
                <w:t xml:space="preserve">_Dataset_module_version_2.0.0beta6 (13), </w:t>
              </w:r>
            </w:ins>
          </w:p>
          <w:p w14:paraId="0D6453EC" w14:textId="77777777" w:rsidR="00131ADB" w:rsidRPr="004E390F" w:rsidRDefault="00131ADB" w:rsidP="6FEEB7FB">
            <w:pPr>
              <w:rPr>
                <w:rFonts w:eastAsia="Times New Roman"/>
                <w:color w:val="000000" w:themeColor="text1"/>
                <w:sz w:val="20"/>
                <w:szCs w:val="20"/>
                <w:lang w:val="sv-SE"/>
              </w:rPr>
            </w:pPr>
            <w:ins w:id="748" w:author="Sean Gordon" w:date="2017-04-05T20:28:00Z">
              <w:r w:rsidRPr="004E390F">
                <w:rPr>
                  <w:rFonts w:eastAsia="Times New Roman"/>
                  <w:color w:val="000000"/>
                  <w:sz w:val="20"/>
                  <w:szCs w:val="20"/>
                  <w:lang w:val="sv-SE"/>
                </w:rPr>
                <w:lastRenderedPageBreak/>
                <w:t>EML</w:t>
              </w:r>
              <w:r w:rsidRPr="004E390F">
                <w:rPr>
                  <w:sz w:val="20"/>
                  <w:szCs w:val="20"/>
                  <w:lang w:val="sv-SE"/>
                </w:rPr>
                <w:t xml:space="preserve"> </w:t>
              </w:r>
              <w:r w:rsidRPr="004E390F">
                <w:rPr>
                  <w:rFonts w:eastAsia="Times New Roman"/>
                  <w:color w:val="000000"/>
                  <w:sz w:val="20"/>
                  <w:szCs w:val="20"/>
                  <w:lang w:val="sv-SE"/>
                </w:rPr>
                <w:t xml:space="preserve">_Physical_module_version_2.0.0beta6 (2), </w:t>
              </w:r>
            </w:ins>
          </w:p>
          <w:p w14:paraId="5CF44D30" w14:textId="77777777" w:rsidR="00131ADB" w:rsidRPr="004E390F" w:rsidRDefault="00131ADB" w:rsidP="6FEEB7FB">
            <w:pPr>
              <w:rPr>
                <w:rFonts w:eastAsia="Times New Roman"/>
                <w:color w:val="000000" w:themeColor="text1"/>
                <w:sz w:val="20"/>
                <w:szCs w:val="20"/>
                <w:lang w:val="sv-SE"/>
              </w:rPr>
            </w:pPr>
            <w:ins w:id="749" w:author="Sean Gordon" w:date="2017-04-05T20:28:00Z">
              <w:r w:rsidRPr="004E390F">
                <w:rPr>
                  <w:rFonts w:eastAsia="Times New Roman"/>
                  <w:color w:val="000000"/>
                  <w:sz w:val="20"/>
                  <w:szCs w:val="20"/>
                  <w:lang w:val="sv-SE"/>
                </w:rPr>
                <w:t xml:space="preserve">EML2.0.0 (101), </w:t>
              </w:r>
            </w:ins>
          </w:p>
          <w:p w14:paraId="23421D14" w14:textId="77777777" w:rsidR="00131ADB" w:rsidRPr="004E390F" w:rsidRDefault="00131ADB" w:rsidP="6FEEB7FB">
            <w:pPr>
              <w:rPr>
                <w:rFonts w:eastAsia="Times New Roman"/>
                <w:color w:val="000000" w:themeColor="text1"/>
                <w:sz w:val="20"/>
                <w:szCs w:val="20"/>
                <w:lang w:val="sv-SE"/>
              </w:rPr>
            </w:pPr>
            <w:ins w:id="750" w:author="Sean Gordon" w:date="2017-04-05T20:28:00Z">
              <w:r w:rsidRPr="004E390F">
                <w:rPr>
                  <w:rFonts w:eastAsia="Times New Roman"/>
                  <w:color w:val="000000"/>
                  <w:sz w:val="20"/>
                  <w:szCs w:val="20"/>
                  <w:lang w:val="sv-SE"/>
                </w:rPr>
                <w:t xml:space="preserve">EML2.0.1 (49), </w:t>
              </w:r>
            </w:ins>
          </w:p>
          <w:p w14:paraId="3A625EA9" w14:textId="77777777" w:rsidR="00131ADB" w:rsidRPr="00EC1E68" w:rsidRDefault="00131ADB" w:rsidP="6FEEB7FB">
            <w:pPr>
              <w:rPr>
                <w:rFonts w:eastAsia="Times New Roman"/>
                <w:color w:val="000000" w:themeColor="text1"/>
                <w:sz w:val="20"/>
                <w:szCs w:val="20"/>
              </w:rPr>
            </w:pPr>
            <w:ins w:id="751" w:author="Sean Gordon" w:date="2017-04-05T20:28:00Z">
              <w:r w:rsidRPr="00EC1E68">
                <w:rPr>
                  <w:rFonts w:eastAsia="Times New Roman"/>
                  <w:color w:val="000000"/>
                  <w:sz w:val="20"/>
                  <w:szCs w:val="20"/>
                </w:rPr>
                <w:t>EML2.1.0 (35),</w:t>
              </w:r>
            </w:ins>
          </w:p>
          <w:p w14:paraId="7281F333" w14:textId="6AD63D6D" w:rsidR="00131ADB" w:rsidRPr="00131ADB" w:rsidRDefault="00131ADB" w:rsidP="6FEEB7FB">
            <w:pPr>
              <w:rPr>
                <w:rFonts w:eastAsia="Times New Roman"/>
                <w:color w:val="000000" w:themeColor="text1"/>
                <w:sz w:val="20"/>
                <w:szCs w:val="20"/>
              </w:rPr>
            </w:pPr>
            <w:ins w:id="752" w:author="Sean Gordon" w:date="2017-04-05T20:28:00Z">
              <w:r w:rsidRPr="00EC1E68">
                <w:rPr>
                  <w:rFonts w:eastAsia="Times New Roman"/>
                  <w:color w:val="000000"/>
                  <w:sz w:val="20"/>
                  <w:szCs w:val="20"/>
                </w:rPr>
                <w:t>EML2.1.1 (31)</w:t>
              </w:r>
            </w:ins>
          </w:p>
        </w:tc>
      </w:tr>
      <w:tr w:rsidR="00131ADB" w:rsidRPr="00131ADB" w14:paraId="6BE005B2" w14:textId="77777777" w:rsidTr="732CAC2F">
        <w:trPr>
          <w:trHeight w:val="341"/>
          <w:ins w:id="753" w:author="Sean Gordon" w:date="2017-04-05T20:27:00Z"/>
        </w:trPr>
        <w:tc>
          <w:tcPr>
            <w:tcW w:w="1227" w:type="pct"/>
          </w:tcPr>
          <w:p w14:paraId="6B062581" w14:textId="37FF7C1A" w:rsidR="00131ADB" w:rsidRPr="00131ADB" w:rsidRDefault="00131ADB" w:rsidP="6FEEB7FB">
            <w:pPr>
              <w:rPr>
                <w:rFonts w:eastAsia="Times New Roman"/>
                <w:color w:val="000000" w:themeColor="text1"/>
                <w:sz w:val="20"/>
                <w:szCs w:val="20"/>
              </w:rPr>
            </w:pPr>
            <w:ins w:id="754" w:author="Sean Gordon" w:date="2017-04-05T20:28:00Z">
              <w:r w:rsidRPr="00EC1E68">
                <w:rPr>
                  <w:rFonts w:eastAsia="Times New Roman"/>
                  <w:color w:val="000000"/>
                  <w:sz w:val="20"/>
                  <w:szCs w:val="20"/>
                </w:rPr>
                <w:lastRenderedPageBreak/>
                <w:t>KUBI</w:t>
              </w:r>
            </w:ins>
          </w:p>
        </w:tc>
        <w:tc>
          <w:tcPr>
            <w:tcW w:w="486" w:type="pct"/>
          </w:tcPr>
          <w:p w14:paraId="65D9C431" w14:textId="5F48D4E0" w:rsidR="00131ADB" w:rsidRPr="00131ADB" w:rsidRDefault="00131ADB" w:rsidP="732CAC2F">
            <w:pPr>
              <w:jc w:val="center"/>
              <w:rPr>
                <w:rFonts w:eastAsia="Times New Roman"/>
                <w:color w:val="000000" w:themeColor="text1"/>
                <w:sz w:val="20"/>
                <w:szCs w:val="20"/>
              </w:rPr>
            </w:pPr>
            <w:ins w:id="755" w:author="Sean Gordon" w:date="2017-04-05T20:28:00Z">
              <w:r w:rsidRPr="00EC1E68">
                <w:rPr>
                  <w:rFonts w:eastAsia="Times New Roman"/>
                  <w:color w:val="000000"/>
                  <w:sz w:val="20"/>
                  <w:szCs w:val="20"/>
                </w:rPr>
                <w:t>172</w:t>
              </w:r>
            </w:ins>
          </w:p>
        </w:tc>
        <w:tc>
          <w:tcPr>
            <w:tcW w:w="3287" w:type="pct"/>
          </w:tcPr>
          <w:p w14:paraId="6E486F3A" w14:textId="081B70A4" w:rsidR="00131ADB" w:rsidRPr="00131ADB" w:rsidRDefault="00131ADB" w:rsidP="6FEEB7FB">
            <w:pPr>
              <w:rPr>
                <w:rFonts w:eastAsia="Times New Roman"/>
                <w:color w:val="000000" w:themeColor="text1"/>
                <w:sz w:val="20"/>
                <w:szCs w:val="20"/>
              </w:rPr>
            </w:pPr>
            <w:ins w:id="756" w:author="Sean Gordon" w:date="2017-04-05T20:28:00Z">
              <w:r w:rsidRPr="00EC1E68">
                <w:rPr>
                  <w:rFonts w:eastAsia="Times New Roman"/>
                  <w:color w:val="000000"/>
                  <w:sz w:val="20"/>
                  <w:szCs w:val="20"/>
                </w:rPr>
                <w:t>EML2.1.1 (172)</w:t>
              </w:r>
            </w:ins>
          </w:p>
        </w:tc>
      </w:tr>
      <w:tr w:rsidR="00131ADB" w:rsidRPr="00131ADB" w14:paraId="36D1851C" w14:textId="77777777" w:rsidTr="732CAC2F">
        <w:trPr>
          <w:trHeight w:val="341"/>
          <w:ins w:id="757" w:author="Sean Gordon" w:date="2017-04-05T20:27:00Z"/>
        </w:trPr>
        <w:tc>
          <w:tcPr>
            <w:tcW w:w="1227" w:type="pct"/>
          </w:tcPr>
          <w:p w14:paraId="498AA249" w14:textId="41592760" w:rsidR="00131ADB" w:rsidRPr="00131ADB" w:rsidRDefault="00131ADB" w:rsidP="6FEEB7FB">
            <w:pPr>
              <w:rPr>
                <w:rFonts w:eastAsia="Times New Roman"/>
                <w:color w:val="000000" w:themeColor="text1"/>
                <w:sz w:val="20"/>
                <w:szCs w:val="20"/>
              </w:rPr>
            </w:pPr>
            <w:ins w:id="758" w:author="Sean Gordon" w:date="2017-04-05T20:28:00Z">
              <w:r w:rsidRPr="00EC1E68">
                <w:rPr>
                  <w:rFonts w:eastAsia="Times New Roman"/>
                  <w:color w:val="000000"/>
                  <w:sz w:val="20"/>
                  <w:szCs w:val="20"/>
                </w:rPr>
                <w:t>LTER_EUROPE</w:t>
              </w:r>
            </w:ins>
          </w:p>
        </w:tc>
        <w:tc>
          <w:tcPr>
            <w:tcW w:w="486" w:type="pct"/>
          </w:tcPr>
          <w:p w14:paraId="6680A45B" w14:textId="14485C1A" w:rsidR="00131ADB" w:rsidRPr="00131ADB" w:rsidRDefault="00131ADB" w:rsidP="732CAC2F">
            <w:pPr>
              <w:jc w:val="center"/>
              <w:rPr>
                <w:rFonts w:eastAsia="Times New Roman"/>
                <w:color w:val="000000" w:themeColor="text1"/>
                <w:sz w:val="20"/>
                <w:szCs w:val="20"/>
              </w:rPr>
            </w:pPr>
            <w:ins w:id="759" w:author="Sean Gordon" w:date="2017-04-05T20:28:00Z">
              <w:r w:rsidRPr="00EC1E68">
                <w:rPr>
                  <w:rFonts w:eastAsia="Times New Roman"/>
                  <w:color w:val="000000"/>
                  <w:sz w:val="20"/>
                  <w:szCs w:val="20"/>
                </w:rPr>
                <w:t>165</w:t>
              </w:r>
            </w:ins>
          </w:p>
        </w:tc>
        <w:tc>
          <w:tcPr>
            <w:tcW w:w="3287" w:type="pct"/>
          </w:tcPr>
          <w:p w14:paraId="702E2F17" w14:textId="37021D33" w:rsidR="00131ADB" w:rsidRPr="00131ADB" w:rsidRDefault="00131ADB" w:rsidP="6FEEB7FB">
            <w:pPr>
              <w:rPr>
                <w:rFonts w:eastAsia="Times New Roman"/>
                <w:color w:val="000000" w:themeColor="text1"/>
                <w:sz w:val="20"/>
                <w:szCs w:val="20"/>
              </w:rPr>
            </w:pPr>
            <w:ins w:id="760" w:author="Sean Gordon" w:date="2017-04-05T20:28:00Z">
              <w:r w:rsidRPr="00EC1E68">
                <w:rPr>
                  <w:rFonts w:eastAsia="Times New Roman"/>
                  <w:color w:val="000000"/>
                  <w:sz w:val="20"/>
                  <w:szCs w:val="20"/>
                </w:rPr>
                <w:t>EML2.1.1 (165)</w:t>
              </w:r>
            </w:ins>
          </w:p>
        </w:tc>
      </w:tr>
      <w:tr w:rsidR="00131ADB" w:rsidRPr="00131ADB" w14:paraId="0D78288D" w14:textId="77777777" w:rsidTr="732CAC2F">
        <w:trPr>
          <w:trHeight w:val="341"/>
          <w:ins w:id="761" w:author="Sean Gordon" w:date="2017-04-05T20:27:00Z"/>
        </w:trPr>
        <w:tc>
          <w:tcPr>
            <w:tcW w:w="1227" w:type="pct"/>
          </w:tcPr>
          <w:p w14:paraId="4902A883" w14:textId="2BBD8884" w:rsidR="00131ADB" w:rsidRPr="00131ADB" w:rsidRDefault="00131ADB" w:rsidP="732CAC2F">
            <w:pPr>
              <w:rPr>
                <w:rFonts w:eastAsia="Times New Roman"/>
                <w:color w:val="000000" w:themeColor="text1"/>
                <w:sz w:val="20"/>
                <w:szCs w:val="20"/>
              </w:rPr>
            </w:pPr>
            <w:ins w:id="762" w:author="Sean Gordon" w:date="2017-04-05T20:28:00Z">
              <w:r w:rsidRPr="00EC1E68">
                <w:rPr>
                  <w:rFonts w:eastAsia="Times New Roman"/>
                  <w:color w:val="000000"/>
                  <w:sz w:val="20"/>
                  <w:szCs w:val="20"/>
                </w:rPr>
                <w:t>ONEShare</w:t>
              </w:r>
            </w:ins>
          </w:p>
        </w:tc>
        <w:tc>
          <w:tcPr>
            <w:tcW w:w="486" w:type="pct"/>
          </w:tcPr>
          <w:p w14:paraId="0607950A" w14:textId="212AEB26" w:rsidR="00131ADB" w:rsidRPr="00131ADB" w:rsidRDefault="00131ADB" w:rsidP="732CAC2F">
            <w:pPr>
              <w:jc w:val="center"/>
              <w:rPr>
                <w:rFonts w:eastAsia="Times New Roman"/>
                <w:color w:val="000000" w:themeColor="text1"/>
                <w:sz w:val="20"/>
                <w:szCs w:val="20"/>
              </w:rPr>
            </w:pPr>
            <w:ins w:id="763" w:author="Sean Gordon" w:date="2017-04-05T20:28:00Z">
              <w:r w:rsidRPr="00EC1E68">
                <w:rPr>
                  <w:rFonts w:eastAsia="Times New Roman"/>
                  <w:color w:val="000000"/>
                  <w:sz w:val="20"/>
                  <w:szCs w:val="20"/>
                </w:rPr>
                <w:t>109</w:t>
              </w:r>
            </w:ins>
          </w:p>
        </w:tc>
        <w:tc>
          <w:tcPr>
            <w:tcW w:w="3287" w:type="pct"/>
          </w:tcPr>
          <w:p w14:paraId="6BED663D" w14:textId="068BD751" w:rsidR="00131ADB" w:rsidRPr="00131ADB" w:rsidRDefault="00131ADB" w:rsidP="6FEEB7FB">
            <w:pPr>
              <w:rPr>
                <w:rFonts w:eastAsia="Times New Roman"/>
                <w:color w:val="000000" w:themeColor="text1"/>
                <w:sz w:val="20"/>
                <w:szCs w:val="20"/>
              </w:rPr>
            </w:pPr>
            <w:ins w:id="764" w:author="Sean Gordon" w:date="2017-04-05T20:28:00Z">
              <w:r w:rsidRPr="00EC1E68">
                <w:rPr>
                  <w:rFonts w:eastAsia="Times New Roman"/>
                  <w:color w:val="000000"/>
                  <w:sz w:val="20"/>
                  <w:szCs w:val="20"/>
                </w:rPr>
                <w:t>EML2.1.1 (109)</w:t>
              </w:r>
            </w:ins>
          </w:p>
        </w:tc>
      </w:tr>
      <w:tr w:rsidR="00131ADB" w:rsidRPr="00131ADB" w14:paraId="56209887" w14:textId="77777777" w:rsidTr="732CAC2F">
        <w:trPr>
          <w:trHeight w:val="341"/>
          <w:ins w:id="765" w:author="Sean Gordon" w:date="2017-04-05T20:27:00Z"/>
        </w:trPr>
        <w:tc>
          <w:tcPr>
            <w:tcW w:w="1227" w:type="pct"/>
          </w:tcPr>
          <w:p w14:paraId="7C1C5AA8" w14:textId="432A5E64" w:rsidR="00131ADB" w:rsidRPr="00131ADB" w:rsidRDefault="00131ADB" w:rsidP="6FEEB7FB">
            <w:pPr>
              <w:rPr>
                <w:rFonts w:eastAsia="Times New Roman"/>
                <w:color w:val="000000" w:themeColor="text1"/>
                <w:sz w:val="20"/>
                <w:szCs w:val="20"/>
              </w:rPr>
            </w:pPr>
            <w:ins w:id="766" w:author="Sean Gordon" w:date="2017-04-05T20:29:00Z">
              <w:r w:rsidRPr="00EC1E68">
                <w:rPr>
                  <w:rFonts w:eastAsia="Times New Roman"/>
                  <w:color w:val="000000"/>
                  <w:sz w:val="20"/>
                  <w:szCs w:val="20"/>
                </w:rPr>
                <w:t>GOA</w:t>
              </w:r>
            </w:ins>
          </w:p>
        </w:tc>
        <w:tc>
          <w:tcPr>
            <w:tcW w:w="486" w:type="pct"/>
          </w:tcPr>
          <w:p w14:paraId="66CEC827" w14:textId="4B73FA4B" w:rsidR="00131ADB" w:rsidRPr="00131ADB" w:rsidRDefault="00131ADB" w:rsidP="732CAC2F">
            <w:pPr>
              <w:jc w:val="center"/>
              <w:rPr>
                <w:rFonts w:eastAsia="Times New Roman"/>
                <w:color w:val="000000" w:themeColor="text1"/>
                <w:sz w:val="20"/>
                <w:szCs w:val="20"/>
              </w:rPr>
            </w:pPr>
            <w:ins w:id="767" w:author="Sean Gordon" w:date="2017-04-05T20:29:00Z">
              <w:r w:rsidRPr="00EC1E68">
                <w:rPr>
                  <w:rFonts w:eastAsia="Times New Roman"/>
                  <w:color w:val="000000"/>
                  <w:sz w:val="20"/>
                  <w:szCs w:val="20"/>
                </w:rPr>
                <w:t>98</w:t>
              </w:r>
            </w:ins>
          </w:p>
        </w:tc>
        <w:tc>
          <w:tcPr>
            <w:tcW w:w="3287" w:type="pct"/>
          </w:tcPr>
          <w:p w14:paraId="25E17A61" w14:textId="3B55F287" w:rsidR="00131ADB" w:rsidRPr="00131ADB" w:rsidRDefault="00131ADB" w:rsidP="6FEEB7FB">
            <w:pPr>
              <w:rPr>
                <w:rFonts w:eastAsia="Times New Roman"/>
                <w:color w:val="000000" w:themeColor="text1"/>
                <w:sz w:val="20"/>
                <w:szCs w:val="20"/>
              </w:rPr>
            </w:pPr>
            <w:ins w:id="768" w:author="Sean Gordon" w:date="2017-04-05T20:29:00Z">
              <w:r w:rsidRPr="00EC1E68">
                <w:rPr>
                  <w:rFonts w:eastAsia="Times New Roman"/>
                  <w:color w:val="000000"/>
                  <w:sz w:val="20"/>
                  <w:szCs w:val="20"/>
                </w:rPr>
                <w:t>EML2.1.1 (98)</w:t>
              </w:r>
            </w:ins>
          </w:p>
        </w:tc>
      </w:tr>
      <w:tr w:rsidR="00131ADB" w:rsidRPr="00131ADB" w14:paraId="4B6EB5D7" w14:textId="77777777" w:rsidTr="732CAC2F">
        <w:trPr>
          <w:trHeight w:val="341"/>
          <w:ins w:id="769" w:author="Sean Gordon" w:date="2017-04-05T20:27:00Z"/>
        </w:trPr>
        <w:tc>
          <w:tcPr>
            <w:tcW w:w="1227" w:type="pct"/>
          </w:tcPr>
          <w:p w14:paraId="14B0F9E6" w14:textId="463DBDA1" w:rsidR="00131ADB" w:rsidRPr="00131ADB" w:rsidRDefault="00131ADB" w:rsidP="6FEEB7FB">
            <w:pPr>
              <w:rPr>
                <w:rFonts w:eastAsia="Times New Roman"/>
                <w:color w:val="000000" w:themeColor="text1"/>
                <w:sz w:val="20"/>
                <w:szCs w:val="20"/>
              </w:rPr>
            </w:pPr>
            <w:ins w:id="770" w:author="Sean Gordon" w:date="2017-04-05T20:29:00Z">
              <w:r w:rsidRPr="00EC1E68">
                <w:rPr>
                  <w:rFonts w:eastAsia="Times New Roman"/>
                  <w:color w:val="000000"/>
                  <w:sz w:val="20"/>
                  <w:szCs w:val="20"/>
                </w:rPr>
                <w:t>ESA</w:t>
              </w:r>
            </w:ins>
          </w:p>
        </w:tc>
        <w:tc>
          <w:tcPr>
            <w:tcW w:w="486" w:type="pct"/>
          </w:tcPr>
          <w:p w14:paraId="646FB83B" w14:textId="49A0B11D" w:rsidR="00131ADB" w:rsidRPr="00131ADB" w:rsidRDefault="00131ADB" w:rsidP="732CAC2F">
            <w:pPr>
              <w:jc w:val="center"/>
              <w:rPr>
                <w:rFonts w:eastAsia="Times New Roman"/>
                <w:color w:val="000000" w:themeColor="text1"/>
                <w:sz w:val="20"/>
                <w:szCs w:val="20"/>
              </w:rPr>
            </w:pPr>
            <w:ins w:id="771" w:author="Sean Gordon" w:date="2017-04-05T20:29:00Z">
              <w:r w:rsidRPr="00EC1E68">
                <w:rPr>
                  <w:rFonts w:eastAsia="Times New Roman"/>
                  <w:color w:val="000000"/>
                  <w:sz w:val="20"/>
                  <w:szCs w:val="20"/>
                </w:rPr>
                <w:t>53</w:t>
              </w:r>
            </w:ins>
          </w:p>
        </w:tc>
        <w:tc>
          <w:tcPr>
            <w:tcW w:w="3287" w:type="pct"/>
          </w:tcPr>
          <w:p w14:paraId="34B78764" w14:textId="77777777" w:rsidR="00131ADB" w:rsidRPr="00EC1E68" w:rsidRDefault="00131ADB" w:rsidP="6FEEB7FB">
            <w:pPr>
              <w:rPr>
                <w:rFonts w:eastAsia="Times New Roman"/>
                <w:color w:val="000000" w:themeColor="text1"/>
                <w:sz w:val="20"/>
                <w:szCs w:val="20"/>
              </w:rPr>
            </w:pPr>
            <w:ins w:id="772" w:author="Sean Gordon" w:date="2017-04-05T20:29:00Z">
              <w:r w:rsidRPr="00EC1E68">
                <w:rPr>
                  <w:rFonts w:eastAsia="Times New Roman"/>
                  <w:color w:val="000000"/>
                  <w:sz w:val="20"/>
                  <w:szCs w:val="20"/>
                </w:rPr>
                <w:t xml:space="preserve">EML2.1.1 (5), </w:t>
              </w:r>
            </w:ins>
          </w:p>
          <w:p w14:paraId="7FD1E9B5" w14:textId="77777777" w:rsidR="00131ADB" w:rsidRPr="00EC1E68" w:rsidRDefault="00131ADB" w:rsidP="6FEEB7FB">
            <w:pPr>
              <w:rPr>
                <w:rFonts w:eastAsia="Times New Roman"/>
                <w:color w:val="000000" w:themeColor="text1"/>
                <w:sz w:val="20"/>
                <w:szCs w:val="20"/>
              </w:rPr>
            </w:pPr>
            <w:ins w:id="773" w:author="Sean Gordon" w:date="2017-04-05T20:29:00Z">
              <w:r w:rsidRPr="00EC1E68">
                <w:rPr>
                  <w:rFonts w:eastAsia="Times New Roman"/>
                  <w:color w:val="000000"/>
                  <w:sz w:val="20"/>
                  <w:szCs w:val="20"/>
                </w:rPr>
                <w:t xml:space="preserve">EML2.0.1 (17), </w:t>
              </w:r>
            </w:ins>
          </w:p>
          <w:p w14:paraId="2CFB9ACF" w14:textId="32FFB18D" w:rsidR="00131ADB" w:rsidRPr="00131ADB" w:rsidRDefault="00131ADB" w:rsidP="6FEEB7FB">
            <w:pPr>
              <w:rPr>
                <w:rFonts w:eastAsia="Times New Roman"/>
                <w:color w:val="000000" w:themeColor="text1"/>
                <w:sz w:val="20"/>
                <w:szCs w:val="20"/>
              </w:rPr>
            </w:pPr>
            <w:ins w:id="774" w:author="Sean Gordon" w:date="2017-04-05T20:29:00Z">
              <w:r w:rsidRPr="00EC1E68">
                <w:rPr>
                  <w:rFonts w:eastAsia="Times New Roman"/>
                  <w:color w:val="000000"/>
                  <w:sz w:val="20"/>
                  <w:szCs w:val="20"/>
                </w:rPr>
                <w:t>EML2.1.0 (31)</w:t>
              </w:r>
            </w:ins>
          </w:p>
        </w:tc>
      </w:tr>
      <w:tr w:rsidR="00131ADB" w:rsidRPr="00131ADB" w14:paraId="2B9599EF" w14:textId="77777777" w:rsidTr="732CAC2F">
        <w:trPr>
          <w:trHeight w:val="341"/>
          <w:ins w:id="775" w:author="Sean Gordon" w:date="2017-04-05T20:27:00Z"/>
        </w:trPr>
        <w:tc>
          <w:tcPr>
            <w:tcW w:w="1227" w:type="pct"/>
          </w:tcPr>
          <w:p w14:paraId="7DD023C5" w14:textId="5590AD97" w:rsidR="00131ADB" w:rsidRPr="00131ADB" w:rsidRDefault="00131ADB" w:rsidP="6FEEB7FB">
            <w:pPr>
              <w:rPr>
                <w:rFonts w:eastAsia="Times New Roman"/>
                <w:color w:val="000000" w:themeColor="text1"/>
                <w:sz w:val="20"/>
                <w:szCs w:val="20"/>
              </w:rPr>
            </w:pPr>
            <w:ins w:id="776" w:author="Sean Gordon" w:date="2017-04-05T20:29:00Z">
              <w:r w:rsidRPr="00EC1E68">
                <w:rPr>
                  <w:rFonts w:eastAsia="Times New Roman"/>
                  <w:color w:val="000000"/>
                  <w:sz w:val="20"/>
                  <w:szCs w:val="20"/>
                </w:rPr>
                <w:t>IOE</w:t>
              </w:r>
            </w:ins>
          </w:p>
        </w:tc>
        <w:tc>
          <w:tcPr>
            <w:tcW w:w="486" w:type="pct"/>
          </w:tcPr>
          <w:p w14:paraId="34F92D4C" w14:textId="2A6064EE" w:rsidR="00131ADB" w:rsidRPr="00131ADB" w:rsidRDefault="00131ADB" w:rsidP="732CAC2F">
            <w:pPr>
              <w:jc w:val="center"/>
              <w:rPr>
                <w:rFonts w:eastAsia="Times New Roman"/>
                <w:color w:val="000000" w:themeColor="text1"/>
                <w:sz w:val="20"/>
                <w:szCs w:val="20"/>
              </w:rPr>
            </w:pPr>
            <w:ins w:id="777" w:author="Sean Gordon" w:date="2017-04-05T20:29:00Z">
              <w:r w:rsidRPr="00EC1E68">
                <w:rPr>
                  <w:rFonts w:eastAsia="Times New Roman"/>
                  <w:color w:val="000000"/>
                  <w:sz w:val="20"/>
                  <w:szCs w:val="20"/>
                </w:rPr>
                <w:t>24</w:t>
              </w:r>
            </w:ins>
          </w:p>
        </w:tc>
        <w:tc>
          <w:tcPr>
            <w:tcW w:w="3287" w:type="pct"/>
          </w:tcPr>
          <w:p w14:paraId="564B8E0E" w14:textId="4F0CC797" w:rsidR="00131ADB" w:rsidRPr="00131ADB" w:rsidRDefault="00131ADB" w:rsidP="6FEEB7FB">
            <w:pPr>
              <w:rPr>
                <w:rFonts w:eastAsia="Times New Roman"/>
                <w:color w:val="000000" w:themeColor="text1"/>
                <w:sz w:val="20"/>
                <w:szCs w:val="20"/>
              </w:rPr>
            </w:pPr>
            <w:ins w:id="778" w:author="Sean Gordon" w:date="2017-04-05T20:29:00Z">
              <w:r w:rsidRPr="00EC1E68">
                <w:rPr>
                  <w:rFonts w:eastAsia="Times New Roman"/>
                  <w:color w:val="000000"/>
                  <w:sz w:val="20"/>
                  <w:szCs w:val="20"/>
                </w:rPr>
                <w:t>EML2.1.1 (24)</w:t>
              </w:r>
            </w:ins>
          </w:p>
        </w:tc>
      </w:tr>
      <w:tr w:rsidR="00131ADB" w:rsidRPr="001B3E94" w14:paraId="48DAEDB3" w14:textId="77777777" w:rsidTr="732CAC2F">
        <w:trPr>
          <w:trHeight w:val="341"/>
          <w:trPrChange w:id="779" w:author="Sean Gordon" w:date="2017-04-05T15:50:00Z">
            <w:trPr>
              <w:gridAfter w:val="0"/>
              <w:trHeight w:val="341"/>
            </w:trPr>
          </w:trPrChange>
        </w:trPr>
        <w:tc>
          <w:tcPr>
            <w:tcW w:w="1227" w:type="pct"/>
            <w:tcPrChange w:id="780" w:author="Sean Gordon" w:date="2017-04-05T15:50:00Z">
              <w:tcPr>
                <w:tcW w:w="0" w:type="auto"/>
                <w:vAlign w:val="bottom"/>
              </w:tcPr>
            </w:tcPrChange>
          </w:tcPr>
          <w:p w14:paraId="5A1A1386" w14:textId="71537B3A" w:rsidR="00131ADB" w:rsidRPr="004C0AF1" w:rsidRDefault="00131ADB" w:rsidP="6FEEB7FB">
            <w:pPr>
              <w:rPr>
                <w:rFonts w:eastAsia="Book Antiqua" w:cs="Book Antiqua"/>
                <w:sz w:val="20"/>
                <w:szCs w:val="20"/>
              </w:rPr>
            </w:pPr>
            <w:ins w:id="781" w:author="Sean Gordon" w:date="2017-04-05T20:29:00Z">
              <w:r w:rsidRPr="00EC1E68">
                <w:rPr>
                  <w:rFonts w:eastAsia="Times New Roman"/>
                  <w:color w:val="000000"/>
                  <w:sz w:val="20"/>
                  <w:szCs w:val="20"/>
                </w:rPr>
                <w:t>GLEON</w:t>
              </w:r>
            </w:ins>
            <w:del w:id="782" w:author="Sean Gordon" w:date="2017-04-05T20:28:00Z">
              <w:r w:rsidRPr="004C0AF1" w:rsidDel="00131ADB">
                <w:rPr>
                  <w:rFonts w:eastAsia="Times New Roman"/>
                  <w:color w:val="000000"/>
                  <w:sz w:val="20"/>
                  <w:szCs w:val="20"/>
                  <w:rPrChange w:id="783" w:author="Ted Habermann" w:date="2017-04-07T10:47:00Z">
                    <w:rPr>
                      <w:rFonts w:eastAsia="Times New Roman"/>
                      <w:color w:val="000000"/>
                    </w:rPr>
                  </w:rPrChange>
                </w:rPr>
                <w:delText>LTER_EUROPE</w:delText>
              </w:r>
            </w:del>
          </w:p>
        </w:tc>
        <w:tc>
          <w:tcPr>
            <w:tcW w:w="486" w:type="pct"/>
            <w:tcPrChange w:id="784" w:author="Sean Gordon" w:date="2017-04-05T15:50:00Z">
              <w:tcPr>
                <w:tcW w:w="0" w:type="auto"/>
                <w:gridSpan w:val="2"/>
                <w:vAlign w:val="bottom"/>
              </w:tcPr>
            </w:tcPrChange>
          </w:tcPr>
          <w:p w14:paraId="356BEB2D" w14:textId="2AAB4586" w:rsidR="00131ADB" w:rsidRPr="004C0AF1" w:rsidRDefault="00131ADB" w:rsidP="732CAC2F">
            <w:pPr>
              <w:jc w:val="center"/>
              <w:rPr>
                <w:rFonts w:eastAsia="Book Antiqua" w:cs="Book Antiqua"/>
                <w:sz w:val="20"/>
                <w:szCs w:val="20"/>
              </w:rPr>
            </w:pPr>
            <w:ins w:id="785" w:author="Sean Gordon" w:date="2017-04-05T20:29:00Z">
              <w:r w:rsidRPr="00EC1E68">
                <w:rPr>
                  <w:rFonts w:eastAsia="Times New Roman"/>
                  <w:color w:val="000000"/>
                  <w:sz w:val="20"/>
                  <w:szCs w:val="20"/>
                </w:rPr>
                <w:t>13</w:t>
              </w:r>
            </w:ins>
            <w:del w:id="786" w:author="Sean Gordon" w:date="2017-04-05T20:28:00Z">
              <w:r w:rsidRPr="004C0AF1" w:rsidDel="00131ADB">
                <w:rPr>
                  <w:rFonts w:eastAsia="Times New Roman"/>
                  <w:color w:val="000000"/>
                  <w:sz w:val="20"/>
                  <w:szCs w:val="20"/>
                  <w:rPrChange w:id="787" w:author="Ted Habermann" w:date="2017-04-07T10:47:00Z">
                    <w:rPr>
                      <w:rFonts w:eastAsia="Times New Roman"/>
                      <w:color w:val="000000"/>
                    </w:rPr>
                  </w:rPrChange>
                </w:rPr>
                <w:delText>165</w:delText>
              </w:r>
            </w:del>
          </w:p>
        </w:tc>
        <w:tc>
          <w:tcPr>
            <w:tcW w:w="3287" w:type="pct"/>
            <w:tcPrChange w:id="788" w:author="Sean Gordon" w:date="2017-04-05T15:50:00Z">
              <w:tcPr>
                <w:tcW w:w="0" w:type="auto"/>
                <w:gridSpan w:val="2"/>
                <w:vAlign w:val="center"/>
              </w:tcPr>
            </w:tcPrChange>
          </w:tcPr>
          <w:p w14:paraId="0796FD6D" w14:textId="77777777" w:rsidR="00131ADB" w:rsidRPr="00EC1E68" w:rsidRDefault="00131ADB" w:rsidP="6FEEB7FB">
            <w:pPr>
              <w:rPr>
                <w:rFonts w:eastAsia="Times New Roman"/>
                <w:color w:val="000000" w:themeColor="text1"/>
                <w:sz w:val="20"/>
                <w:szCs w:val="20"/>
              </w:rPr>
            </w:pPr>
            <w:ins w:id="789" w:author="Sean Gordon" w:date="2017-04-05T20:29:00Z">
              <w:r w:rsidRPr="00EC1E68">
                <w:rPr>
                  <w:rFonts w:eastAsia="Times New Roman"/>
                  <w:color w:val="000000"/>
                  <w:sz w:val="20"/>
                  <w:szCs w:val="20"/>
                </w:rPr>
                <w:t>EML2.1.1 (12),</w:t>
              </w:r>
            </w:ins>
          </w:p>
          <w:p w14:paraId="0829DB9E" w14:textId="4684E69C" w:rsidR="00131ADB" w:rsidRPr="004C0AF1" w:rsidRDefault="00131ADB" w:rsidP="6FEEB7FB">
            <w:pPr>
              <w:rPr>
                <w:rFonts w:eastAsia="Book Antiqua" w:cs="Book Antiqua"/>
                <w:sz w:val="20"/>
                <w:szCs w:val="20"/>
              </w:rPr>
            </w:pPr>
            <w:ins w:id="790" w:author="Sean Gordon" w:date="2017-04-05T20:29:00Z">
              <w:r w:rsidRPr="00EC1E68">
                <w:rPr>
                  <w:rFonts w:eastAsia="Times New Roman"/>
                  <w:color w:val="000000"/>
                  <w:sz w:val="20"/>
                  <w:szCs w:val="20"/>
                </w:rPr>
                <w:t>EML2.0.1 (1)</w:t>
              </w:r>
            </w:ins>
            <w:del w:id="791" w:author="Sean Gordon" w:date="2017-04-05T20:28:00Z">
              <w:r w:rsidRPr="004C0AF1" w:rsidDel="00131ADB">
                <w:rPr>
                  <w:rFonts w:eastAsia="Times New Roman"/>
                  <w:color w:val="000000"/>
                  <w:sz w:val="20"/>
                  <w:szCs w:val="20"/>
                  <w:rPrChange w:id="792" w:author="Ted Habermann" w:date="2017-04-07T10:47:00Z">
                    <w:rPr>
                      <w:rFonts w:eastAsia="Times New Roman"/>
                      <w:color w:val="000000"/>
                    </w:rPr>
                  </w:rPrChange>
                </w:rPr>
                <w:delText>EML2.1.1 (165)</w:delText>
              </w:r>
            </w:del>
          </w:p>
        </w:tc>
      </w:tr>
      <w:tr w:rsidR="00B07F30" w:rsidRPr="00131ADB" w14:paraId="145C4473" w14:textId="77777777" w:rsidTr="732CAC2F">
        <w:trPr>
          <w:trHeight w:val="260"/>
          <w:ins w:id="793" w:author="Sean Gordon" w:date="2017-04-05T20:30:00Z"/>
        </w:trPr>
        <w:tc>
          <w:tcPr>
            <w:tcW w:w="1227" w:type="pct"/>
          </w:tcPr>
          <w:p w14:paraId="0FA52F04" w14:textId="1F53076D" w:rsidR="00B07F30" w:rsidRPr="00131ADB" w:rsidRDefault="00B07F30" w:rsidP="6FEEB7FB">
            <w:pPr>
              <w:rPr>
                <w:rFonts w:eastAsia="Times New Roman"/>
                <w:color w:val="000000" w:themeColor="text1"/>
                <w:sz w:val="20"/>
                <w:szCs w:val="20"/>
              </w:rPr>
            </w:pPr>
            <w:ins w:id="794" w:author="Sean Gordon" w:date="2017-04-05T20:31:00Z">
              <w:r w:rsidRPr="00EC1E68">
                <w:rPr>
                  <w:rFonts w:eastAsia="Times New Roman"/>
                  <w:color w:val="000000"/>
                  <w:sz w:val="20"/>
                  <w:szCs w:val="20"/>
                </w:rPr>
                <w:t>USANPN</w:t>
              </w:r>
            </w:ins>
          </w:p>
        </w:tc>
        <w:tc>
          <w:tcPr>
            <w:tcW w:w="486" w:type="pct"/>
          </w:tcPr>
          <w:p w14:paraId="4F096180" w14:textId="4F50A156" w:rsidR="00B07F30" w:rsidRPr="00131ADB" w:rsidRDefault="00B07F30" w:rsidP="732CAC2F">
            <w:pPr>
              <w:jc w:val="center"/>
              <w:rPr>
                <w:rFonts w:eastAsia="Times New Roman"/>
                <w:color w:val="000000" w:themeColor="text1"/>
                <w:sz w:val="20"/>
                <w:szCs w:val="20"/>
              </w:rPr>
            </w:pPr>
            <w:ins w:id="795" w:author="Sean Gordon" w:date="2017-04-05T20:31:00Z">
              <w:r w:rsidRPr="00EC1E68">
                <w:rPr>
                  <w:rFonts w:eastAsia="Times New Roman"/>
                  <w:color w:val="000000"/>
                  <w:sz w:val="20"/>
                  <w:szCs w:val="20"/>
                </w:rPr>
                <w:t>6</w:t>
              </w:r>
            </w:ins>
          </w:p>
        </w:tc>
        <w:tc>
          <w:tcPr>
            <w:tcW w:w="3287" w:type="pct"/>
          </w:tcPr>
          <w:p w14:paraId="35EE5C6B" w14:textId="634A37AF" w:rsidR="00B07F30" w:rsidRPr="00131ADB" w:rsidRDefault="00B07F30" w:rsidP="6FEEB7FB">
            <w:pPr>
              <w:rPr>
                <w:rFonts w:eastAsia="Times New Roman"/>
                <w:color w:val="000000" w:themeColor="text1"/>
                <w:sz w:val="20"/>
                <w:szCs w:val="20"/>
              </w:rPr>
            </w:pPr>
            <w:ins w:id="796" w:author="Sean Gordon" w:date="2017-04-05T20:31:00Z">
              <w:r w:rsidRPr="00EC1E68">
                <w:rPr>
                  <w:rFonts w:eastAsia="Times New Roman"/>
                  <w:color w:val="000000"/>
                  <w:sz w:val="20"/>
                  <w:szCs w:val="20"/>
                </w:rPr>
                <w:t>EML2.1.1 (6)</w:t>
              </w:r>
            </w:ins>
          </w:p>
        </w:tc>
      </w:tr>
      <w:tr w:rsidR="00B07F30" w:rsidRPr="00131ADB" w14:paraId="6C50F5B2" w14:textId="77777777" w:rsidTr="732CAC2F">
        <w:trPr>
          <w:trHeight w:val="260"/>
          <w:ins w:id="797" w:author="Sean Gordon" w:date="2017-04-05T20:30:00Z"/>
        </w:trPr>
        <w:tc>
          <w:tcPr>
            <w:tcW w:w="1227" w:type="pct"/>
          </w:tcPr>
          <w:p w14:paraId="7E08FB1E" w14:textId="4A648631" w:rsidR="00B07F30" w:rsidRPr="00131ADB" w:rsidRDefault="00B07F30" w:rsidP="6FEEB7FB">
            <w:pPr>
              <w:rPr>
                <w:rFonts w:eastAsia="Times New Roman"/>
                <w:color w:val="000000" w:themeColor="text1"/>
                <w:sz w:val="20"/>
                <w:szCs w:val="20"/>
              </w:rPr>
            </w:pPr>
            <w:ins w:id="798" w:author="Sean Gordon" w:date="2017-04-05T20:32:00Z">
              <w:r w:rsidRPr="00EC1E68">
                <w:rPr>
                  <w:rFonts w:eastAsia="Times New Roman"/>
                  <w:color w:val="000000"/>
                  <w:sz w:val="20"/>
                  <w:szCs w:val="20"/>
                </w:rPr>
                <w:t>CLOEBIRD</w:t>
              </w:r>
            </w:ins>
          </w:p>
        </w:tc>
        <w:tc>
          <w:tcPr>
            <w:tcW w:w="486" w:type="pct"/>
          </w:tcPr>
          <w:p w14:paraId="3996A988" w14:textId="0D7CD886" w:rsidR="00B07F30" w:rsidRPr="00131ADB" w:rsidRDefault="00B07F30" w:rsidP="732CAC2F">
            <w:pPr>
              <w:jc w:val="center"/>
              <w:rPr>
                <w:rFonts w:eastAsia="Times New Roman"/>
                <w:color w:val="000000" w:themeColor="text1"/>
                <w:sz w:val="20"/>
                <w:szCs w:val="20"/>
              </w:rPr>
            </w:pPr>
            <w:ins w:id="799" w:author="Sean Gordon" w:date="2017-04-05T20:32:00Z">
              <w:r w:rsidRPr="00EC1E68">
                <w:rPr>
                  <w:rFonts w:eastAsia="Times New Roman"/>
                  <w:color w:val="000000"/>
                  <w:sz w:val="20"/>
                  <w:szCs w:val="20"/>
                </w:rPr>
                <w:t>1</w:t>
              </w:r>
            </w:ins>
          </w:p>
        </w:tc>
        <w:tc>
          <w:tcPr>
            <w:tcW w:w="3287" w:type="pct"/>
          </w:tcPr>
          <w:p w14:paraId="63F29527" w14:textId="098B548A" w:rsidR="00B07F30" w:rsidRPr="00131ADB" w:rsidRDefault="00B07F30" w:rsidP="6FEEB7FB">
            <w:pPr>
              <w:rPr>
                <w:rFonts w:eastAsia="Times New Roman"/>
                <w:color w:val="000000" w:themeColor="text1"/>
                <w:sz w:val="20"/>
                <w:szCs w:val="20"/>
              </w:rPr>
            </w:pPr>
            <w:ins w:id="800" w:author="Sean Gordon" w:date="2017-04-05T20:32:00Z">
              <w:r w:rsidRPr="00EC1E68">
                <w:rPr>
                  <w:rFonts w:eastAsia="Times New Roman"/>
                  <w:color w:val="000000"/>
                  <w:sz w:val="20"/>
                  <w:szCs w:val="20"/>
                </w:rPr>
                <w:t> EML2.1.0 (1)</w:t>
              </w:r>
            </w:ins>
          </w:p>
        </w:tc>
      </w:tr>
      <w:tr w:rsidR="00B07F30" w:rsidRPr="00131ADB" w14:paraId="1A4B960A" w14:textId="77777777" w:rsidTr="732CAC2F">
        <w:trPr>
          <w:trHeight w:val="260"/>
          <w:ins w:id="801" w:author="Sean Gordon" w:date="2017-04-05T20:30:00Z"/>
        </w:trPr>
        <w:tc>
          <w:tcPr>
            <w:tcW w:w="1227" w:type="pct"/>
          </w:tcPr>
          <w:p w14:paraId="3AECAE6E" w14:textId="2A4EC38C" w:rsidR="00B07F30" w:rsidRPr="00131ADB" w:rsidRDefault="00B07F30" w:rsidP="6FEEB7FB">
            <w:pPr>
              <w:rPr>
                <w:rFonts w:eastAsia="Times New Roman"/>
                <w:color w:val="000000" w:themeColor="text1"/>
                <w:sz w:val="20"/>
                <w:szCs w:val="20"/>
              </w:rPr>
            </w:pPr>
            <w:ins w:id="802" w:author="Sean Gordon" w:date="2017-04-05T20:32:00Z">
              <w:r w:rsidRPr="00EC1E68">
                <w:rPr>
                  <w:rFonts w:eastAsia="Times New Roman"/>
                  <w:color w:val="000000"/>
                  <w:sz w:val="20"/>
                  <w:szCs w:val="20"/>
                </w:rPr>
                <w:t>CDL</w:t>
              </w:r>
            </w:ins>
          </w:p>
        </w:tc>
        <w:tc>
          <w:tcPr>
            <w:tcW w:w="486" w:type="pct"/>
          </w:tcPr>
          <w:p w14:paraId="24EC8FC6" w14:textId="2AB0A57B" w:rsidR="00B07F30" w:rsidRPr="00131ADB" w:rsidRDefault="00B07F30" w:rsidP="732CAC2F">
            <w:pPr>
              <w:jc w:val="center"/>
              <w:rPr>
                <w:rFonts w:eastAsia="Times New Roman"/>
                <w:color w:val="000000" w:themeColor="text1"/>
                <w:sz w:val="20"/>
                <w:szCs w:val="20"/>
              </w:rPr>
            </w:pPr>
            <w:ins w:id="803" w:author="Sean Gordon" w:date="2017-04-05T20:32:00Z">
              <w:r w:rsidRPr="00EC1E68">
                <w:rPr>
                  <w:rFonts w:eastAsia="Times New Roman"/>
                  <w:color w:val="000000"/>
                  <w:sz w:val="20"/>
                  <w:szCs w:val="20"/>
                </w:rPr>
                <w:t>250</w:t>
              </w:r>
            </w:ins>
          </w:p>
        </w:tc>
        <w:tc>
          <w:tcPr>
            <w:tcW w:w="3287" w:type="pct"/>
          </w:tcPr>
          <w:p w14:paraId="2254624B" w14:textId="55C92E6F" w:rsidR="00B07F30" w:rsidRPr="00131ADB" w:rsidRDefault="00B07F30" w:rsidP="6FEEB7FB">
            <w:pPr>
              <w:rPr>
                <w:rFonts w:eastAsia="Times New Roman"/>
                <w:color w:val="000000" w:themeColor="text1"/>
                <w:sz w:val="20"/>
                <w:szCs w:val="20"/>
              </w:rPr>
            </w:pPr>
            <w:ins w:id="804" w:author="Sean Gordon" w:date="2017-04-05T20:32:00Z">
              <w:r w:rsidRPr="00EC1E68">
                <w:rPr>
                  <w:rFonts w:eastAsia="Times New Roman"/>
                  <w:color w:val="000000"/>
                  <w:sz w:val="20"/>
                  <w:szCs w:val="20"/>
                </w:rPr>
                <w:t>CSDGM (250)</w:t>
              </w:r>
            </w:ins>
          </w:p>
        </w:tc>
      </w:tr>
      <w:tr w:rsidR="009369CA" w:rsidRPr="009369CA" w14:paraId="289EB861" w14:textId="77777777" w:rsidTr="732CAC2F">
        <w:trPr>
          <w:trHeight w:val="260"/>
          <w:ins w:id="805" w:author="Sean Gordon" w:date="2017-04-05T20:35:00Z"/>
        </w:trPr>
        <w:tc>
          <w:tcPr>
            <w:tcW w:w="1227" w:type="pct"/>
          </w:tcPr>
          <w:p w14:paraId="0C732D8C" w14:textId="31F997E9" w:rsidR="009369CA" w:rsidRPr="009369CA" w:rsidRDefault="009369CA" w:rsidP="6FEEB7FB">
            <w:pPr>
              <w:rPr>
                <w:rFonts w:eastAsia="Times New Roman"/>
                <w:color w:val="000000" w:themeColor="text1"/>
                <w:sz w:val="20"/>
                <w:szCs w:val="20"/>
              </w:rPr>
            </w:pPr>
            <w:ins w:id="806" w:author="Sean Gordon" w:date="2017-04-05T20:35:00Z">
              <w:r w:rsidRPr="00EC1E68">
                <w:rPr>
                  <w:rFonts w:eastAsia="Times New Roman"/>
                  <w:color w:val="000000"/>
                  <w:sz w:val="20"/>
                  <w:szCs w:val="20"/>
                </w:rPr>
                <w:t>EDACGSTORE</w:t>
              </w:r>
            </w:ins>
          </w:p>
        </w:tc>
        <w:tc>
          <w:tcPr>
            <w:tcW w:w="486" w:type="pct"/>
          </w:tcPr>
          <w:p w14:paraId="39A71DF7" w14:textId="4F45930B" w:rsidR="009369CA" w:rsidRPr="009369CA" w:rsidRDefault="009369CA" w:rsidP="732CAC2F">
            <w:pPr>
              <w:jc w:val="center"/>
              <w:rPr>
                <w:rFonts w:eastAsia="Times New Roman"/>
                <w:color w:val="000000" w:themeColor="text1"/>
                <w:sz w:val="20"/>
                <w:szCs w:val="20"/>
              </w:rPr>
            </w:pPr>
            <w:ins w:id="807" w:author="Sean Gordon" w:date="2017-04-05T20:35:00Z">
              <w:r w:rsidRPr="00EC1E68">
                <w:rPr>
                  <w:rFonts w:eastAsia="Times New Roman"/>
                  <w:color w:val="000000"/>
                  <w:sz w:val="20"/>
                  <w:szCs w:val="20"/>
                </w:rPr>
                <w:t>250</w:t>
              </w:r>
            </w:ins>
          </w:p>
        </w:tc>
        <w:tc>
          <w:tcPr>
            <w:tcW w:w="3287" w:type="pct"/>
          </w:tcPr>
          <w:p w14:paraId="5B3558DB" w14:textId="3B26FF30" w:rsidR="009369CA" w:rsidRPr="009369CA" w:rsidRDefault="009369CA" w:rsidP="6FEEB7FB">
            <w:pPr>
              <w:rPr>
                <w:rFonts w:eastAsia="Times New Roman"/>
                <w:color w:val="000000" w:themeColor="text1"/>
                <w:sz w:val="20"/>
                <w:szCs w:val="20"/>
              </w:rPr>
            </w:pPr>
            <w:ins w:id="808" w:author="Sean Gordon" w:date="2017-04-05T20:35:00Z">
              <w:r w:rsidRPr="00EC1E68">
                <w:rPr>
                  <w:rFonts w:eastAsia="Times New Roman"/>
                  <w:color w:val="000000"/>
                  <w:sz w:val="20"/>
                  <w:szCs w:val="20"/>
                </w:rPr>
                <w:t>CSDGM (250)</w:t>
              </w:r>
            </w:ins>
          </w:p>
        </w:tc>
      </w:tr>
      <w:tr w:rsidR="009369CA" w:rsidRPr="009369CA" w14:paraId="3B06199C" w14:textId="77777777" w:rsidTr="732CAC2F">
        <w:trPr>
          <w:trHeight w:val="260"/>
          <w:ins w:id="809" w:author="Sean Gordon" w:date="2017-04-05T20:35:00Z"/>
        </w:trPr>
        <w:tc>
          <w:tcPr>
            <w:tcW w:w="1227" w:type="pct"/>
          </w:tcPr>
          <w:p w14:paraId="473CFB19" w14:textId="43ECF3CF" w:rsidR="009369CA" w:rsidRPr="009369CA" w:rsidRDefault="009369CA" w:rsidP="6FEEB7FB">
            <w:pPr>
              <w:rPr>
                <w:rFonts w:eastAsia="Times New Roman"/>
                <w:color w:val="000000" w:themeColor="text1"/>
                <w:sz w:val="20"/>
                <w:szCs w:val="20"/>
              </w:rPr>
            </w:pPr>
            <w:ins w:id="810" w:author="Sean Gordon" w:date="2017-04-05T20:35:00Z">
              <w:r w:rsidRPr="00EC1E68">
                <w:rPr>
                  <w:rFonts w:eastAsia="Times New Roman"/>
                  <w:color w:val="000000"/>
                  <w:sz w:val="20"/>
                  <w:szCs w:val="20"/>
                </w:rPr>
                <w:t>USGSCSAS</w:t>
              </w:r>
            </w:ins>
          </w:p>
        </w:tc>
        <w:tc>
          <w:tcPr>
            <w:tcW w:w="486" w:type="pct"/>
          </w:tcPr>
          <w:p w14:paraId="0979C7A0" w14:textId="74523266" w:rsidR="009369CA" w:rsidRPr="009369CA" w:rsidRDefault="009369CA" w:rsidP="732CAC2F">
            <w:pPr>
              <w:jc w:val="center"/>
              <w:rPr>
                <w:rFonts w:eastAsia="Times New Roman"/>
                <w:color w:val="000000" w:themeColor="text1"/>
                <w:sz w:val="20"/>
                <w:szCs w:val="20"/>
              </w:rPr>
            </w:pPr>
            <w:ins w:id="811" w:author="Sean Gordon" w:date="2017-04-05T20:35:00Z">
              <w:r w:rsidRPr="00EC1E68">
                <w:rPr>
                  <w:rFonts w:eastAsia="Times New Roman"/>
                  <w:color w:val="000000"/>
                  <w:sz w:val="20"/>
                  <w:szCs w:val="20"/>
                </w:rPr>
                <w:t>250</w:t>
              </w:r>
            </w:ins>
          </w:p>
        </w:tc>
        <w:tc>
          <w:tcPr>
            <w:tcW w:w="3287" w:type="pct"/>
          </w:tcPr>
          <w:p w14:paraId="106469F8" w14:textId="77777777" w:rsidR="009369CA" w:rsidRPr="00EC1E68" w:rsidRDefault="009369CA" w:rsidP="6FEEB7FB">
            <w:pPr>
              <w:rPr>
                <w:rFonts w:eastAsia="Times New Roman"/>
                <w:color w:val="000000" w:themeColor="text1"/>
                <w:sz w:val="20"/>
                <w:szCs w:val="20"/>
              </w:rPr>
            </w:pPr>
            <w:ins w:id="812" w:author="Sean Gordon" w:date="2017-04-05T20:35:00Z">
              <w:r w:rsidRPr="00EC1E68">
                <w:rPr>
                  <w:rFonts w:eastAsia="Times New Roman"/>
                  <w:color w:val="000000"/>
                  <w:sz w:val="20"/>
                  <w:szCs w:val="20"/>
                </w:rPr>
                <w:t xml:space="preserve">CSDGM (240), </w:t>
              </w:r>
            </w:ins>
          </w:p>
          <w:p w14:paraId="1FEBFAED" w14:textId="77420CC2" w:rsidR="009369CA" w:rsidRPr="009369CA" w:rsidRDefault="009369CA" w:rsidP="6FEEB7FB">
            <w:pPr>
              <w:rPr>
                <w:rFonts w:eastAsia="Times New Roman"/>
                <w:color w:val="000000" w:themeColor="text1"/>
                <w:sz w:val="20"/>
                <w:szCs w:val="20"/>
              </w:rPr>
            </w:pPr>
            <w:ins w:id="813" w:author="Sean Gordon" w:date="2017-04-05T20:35:00Z">
              <w:r w:rsidRPr="00EC1E68">
                <w:rPr>
                  <w:rFonts w:eastAsia="Times New Roman"/>
                  <w:color w:val="000000"/>
                  <w:sz w:val="20"/>
                  <w:szCs w:val="20"/>
                </w:rPr>
                <w:t>BDP (10)</w:t>
              </w:r>
            </w:ins>
          </w:p>
        </w:tc>
      </w:tr>
      <w:tr w:rsidR="009369CA" w:rsidRPr="009369CA" w14:paraId="3322F1BA" w14:textId="77777777" w:rsidTr="732CAC2F">
        <w:trPr>
          <w:trHeight w:val="260"/>
          <w:ins w:id="814" w:author="Sean Gordon" w:date="2017-04-05T20:35:00Z"/>
        </w:trPr>
        <w:tc>
          <w:tcPr>
            <w:tcW w:w="1227" w:type="pct"/>
          </w:tcPr>
          <w:p w14:paraId="6B4D8B3E" w14:textId="467B9631" w:rsidR="009369CA" w:rsidRPr="009369CA" w:rsidRDefault="009369CA" w:rsidP="6FEEB7FB">
            <w:pPr>
              <w:rPr>
                <w:rFonts w:eastAsia="Times New Roman"/>
                <w:color w:val="000000" w:themeColor="text1"/>
                <w:sz w:val="20"/>
                <w:szCs w:val="20"/>
              </w:rPr>
            </w:pPr>
            <w:ins w:id="815" w:author="Sean Gordon" w:date="2017-04-05T20:36:00Z">
              <w:r w:rsidRPr="00EC1E68">
                <w:rPr>
                  <w:rFonts w:eastAsia="Times New Roman"/>
                  <w:color w:val="000000"/>
                  <w:sz w:val="20"/>
                  <w:szCs w:val="20"/>
                </w:rPr>
                <w:t>SEAD</w:t>
              </w:r>
            </w:ins>
          </w:p>
        </w:tc>
        <w:tc>
          <w:tcPr>
            <w:tcW w:w="486" w:type="pct"/>
          </w:tcPr>
          <w:p w14:paraId="18E3AA55" w14:textId="0E3DABBF" w:rsidR="009369CA" w:rsidRPr="009369CA" w:rsidRDefault="009369CA" w:rsidP="732CAC2F">
            <w:pPr>
              <w:jc w:val="center"/>
              <w:rPr>
                <w:rFonts w:eastAsia="Times New Roman"/>
                <w:color w:val="000000" w:themeColor="text1"/>
                <w:sz w:val="20"/>
                <w:szCs w:val="20"/>
              </w:rPr>
            </w:pPr>
            <w:ins w:id="816" w:author="Sean Gordon" w:date="2017-04-05T20:36:00Z">
              <w:r w:rsidRPr="00EC1E68">
                <w:rPr>
                  <w:rFonts w:eastAsia="Times New Roman"/>
                  <w:color w:val="000000"/>
                  <w:sz w:val="20"/>
                  <w:szCs w:val="20"/>
                </w:rPr>
                <w:t>18</w:t>
              </w:r>
            </w:ins>
          </w:p>
        </w:tc>
        <w:tc>
          <w:tcPr>
            <w:tcW w:w="3287" w:type="pct"/>
          </w:tcPr>
          <w:p w14:paraId="710A4C6D" w14:textId="6EF27EF9" w:rsidR="009369CA" w:rsidRPr="009369CA" w:rsidRDefault="009369CA" w:rsidP="6FEEB7FB">
            <w:pPr>
              <w:rPr>
                <w:rFonts w:eastAsia="Times New Roman"/>
                <w:color w:val="000000" w:themeColor="text1"/>
                <w:sz w:val="20"/>
                <w:szCs w:val="20"/>
              </w:rPr>
            </w:pPr>
            <w:ins w:id="817" w:author="Sean Gordon" w:date="2017-04-05T20:36:00Z">
              <w:r w:rsidRPr="00EC1E68">
                <w:rPr>
                  <w:rFonts w:eastAsia="Times New Roman"/>
                  <w:color w:val="000000"/>
                  <w:sz w:val="20"/>
                  <w:szCs w:val="20"/>
                </w:rPr>
                <w:t>CSDGM (18)</w:t>
              </w:r>
            </w:ins>
          </w:p>
        </w:tc>
      </w:tr>
      <w:tr w:rsidR="009369CA" w:rsidRPr="009369CA" w14:paraId="4A0A5EB0" w14:textId="77777777" w:rsidTr="732CAC2F">
        <w:trPr>
          <w:trHeight w:val="260"/>
          <w:ins w:id="818" w:author="Sean Gordon" w:date="2017-04-05T20:35:00Z"/>
        </w:trPr>
        <w:tc>
          <w:tcPr>
            <w:tcW w:w="1227" w:type="pct"/>
          </w:tcPr>
          <w:p w14:paraId="02FD43DA" w14:textId="76723FBD" w:rsidR="009369CA" w:rsidRPr="009369CA" w:rsidRDefault="009369CA" w:rsidP="6FEEB7FB">
            <w:pPr>
              <w:rPr>
                <w:rFonts w:eastAsia="Times New Roman"/>
                <w:color w:val="000000" w:themeColor="text1"/>
                <w:sz w:val="20"/>
                <w:szCs w:val="20"/>
              </w:rPr>
            </w:pPr>
            <w:ins w:id="819" w:author="Sean Gordon" w:date="2017-04-05T20:36:00Z">
              <w:r w:rsidRPr="00EC1E68">
                <w:rPr>
                  <w:rFonts w:eastAsia="Times New Roman"/>
                  <w:color w:val="000000"/>
                  <w:sz w:val="20"/>
                  <w:szCs w:val="20"/>
                </w:rPr>
                <w:t>NMEPSCOR</w:t>
              </w:r>
            </w:ins>
          </w:p>
        </w:tc>
        <w:tc>
          <w:tcPr>
            <w:tcW w:w="486" w:type="pct"/>
          </w:tcPr>
          <w:p w14:paraId="4920B525" w14:textId="1804374A" w:rsidR="009369CA" w:rsidRPr="009369CA" w:rsidRDefault="009369CA" w:rsidP="732CAC2F">
            <w:pPr>
              <w:jc w:val="center"/>
              <w:rPr>
                <w:rFonts w:eastAsia="Times New Roman"/>
                <w:color w:val="000000" w:themeColor="text1"/>
                <w:sz w:val="20"/>
                <w:szCs w:val="20"/>
              </w:rPr>
            </w:pPr>
            <w:ins w:id="820" w:author="Sean Gordon" w:date="2017-04-05T20:36:00Z">
              <w:r w:rsidRPr="00EC1E68">
                <w:rPr>
                  <w:rFonts w:eastAsia="Times New Roman"/>
                  <w:color w:val="000000"/>
                  <w:sz w:val="20"/>
                  <w:szCs w:val="20"/>
                </w:rPr>
                <w:t>7</w:t>
              </w:r>
            </w:ins>
          </w:p>
        </w:tc>
        <w:tc>
          <w:tcPr>
            <w:tcW w:w="3287" w:type="pct"/>
          </w:tcPr>
          <w:p w14:paraId="06D23A11" w14:textId="74C9CEA6" w:rsidR="009369CA" w:rsidRPr="009369CA" w:rsidRDefault="009369CA" w:rsidP="6FEEB7FB">
            <w:pPr>
              <w:rPr>
                <w:rFonts w:eastAsia="Times New Roman"/>
                <w:color w:val="000000" w:themeColor="text1"/>
                <w:sz w:val="20"/>
                <w:szCs w:val="20"/>
              </w:rPr>
            </w:pPr>
            <w:ins w:id="821" w:author="Sean Gordon" w:date="2017-04-05T20:36:00Z">
              <w:r w:rsidRPr="00EC1E68">
                <w:rPr>
                  <w:rFonts w:eastAsia="Times New Roman"/>
                  <w:color w:val="000000"/>
                  <w:sz w:val="20"/>
                  <w:szCs w:val="20"/>
                </w:rPr>
                <w:t>CSDGM (7)</w:t>
              </w:r>
            </w:ins>
          </w:p>
        </w:tc>
      </w:tr>
      <w:tr w:rsidR="009B6575" w:rsidRPr="009369CA" w14:paraId="50C5F89D" w14:textId="77777777" w:rsidTr="732CAC2F">
        <w:trPr>
          <w:trHeight w:val="260"/>
          <w:ins w:id="822" w:author="Sean Gordon" w:date="2017-04-05T20:35:00Z"/>
        </w:trPr>
        <w:tc>
          <w:tcPr>
            <w:tcW w:w="1227" w:type="pct"/>
          </w:tcPr>
          <w:p w14:paraId="6A948CB0" w14:textId="3EC57E2C" w:rsidR="009B6575" w:rsidRPr="009369CA" w:rsidRDefault="009B6575" w:rsidP="6FEEB7FB">
            <w:pPr>
              <w:rPr>
                <w:rFonts w:eastAsia="Times New Roman"/>
                <w:color w:val="000000" w:themeColor="text1"/>
                <w:sz w:val="20"/>
                <w:szCs w:val="20"/>
              </w:rPr>
            </w:pPr>
            <w:ins w:id="823" w:author="Sean Gordon" w:date="2017-04-05T20:57:00Z">
              <w:r w:rsidRPr="00EC1E68">
                <w:rPr>
                  <w:rFonts w:eastAsia="Times New Roman"/>
                  <w:color w:val="000000"/>
                  <w:sz w:val="20"/>
                  <w:szCs w:val="20"/>
                </w:rPr>
                <w:t>DRYAD</w:t>
              </w:r>
            </w:ins>
          </w:p>
        </w:tc>
        <w:tc>
          <w:tcPr>
            <w:tcW w:w="486" w:type="pct"/>
          </w:tcPr>
          <w:p w14:paraId="5FE62AAE" w14:textId="39863D25" w:rsidR="009B6575" w:rsidRPr="009369CA" w:rsidRDefault="009B6575" w:rsidP="732CAC2F">
            <w:pPr>
              <w:jc w:val="center"/>
              <w:rPr>
                <w:rFonts w:eastAsia="Times New Roman"/>
                <w:color w:val="000000" w:themeColor="text1"/>
                <w:sz w:val="20"/>
                <w:szCs w:val="20"/>
              </w:rPr>
            </w:pPr>
            <w:ins w:id="824" w:author="Sean Gordon" w:date="2017-04-05T20:57:00Z">
              <w:r w:rsidRPr="00EC1E68">
                <w:rPr>
                  <w:rFonts w:eastAsia="Times New Roman"/>
                  <w:color w:val="000000"/>
                  <w:sz w:val="20"/>
                  <w:szCs w:val="20"/>
                </w:rPr>
                <w:t>251</w:t>
              </w:r>
            </w:ins>
          </w:p>
        </w:tc>
        <w:tc>
          <w:tcPr>
            <w:tcW w:w="3287" w:type="pct"/>
          </w:tcPr>
          <w:p w14:paraId="1C0040E3" w14:textId="6DE48224" w:rsidR="009B6575" w:rsidRPr="009369CA" w:rsidRDefault="009B6575" w:rsidP="6FEEB7FB">
            <w:pPr>
              <w:rPr>
                <w:rFonts w:eastAsia="Times New Roman"/>
                <w:color w:val="000000" w:themeColor="text1"/>
                <w:sz w:val="20"/>
                <w:szCs w:val="20"/>
              </w:rPr>
            </w:pPr>
            <w:ins w:id="825" w:author="Sean Gordon" w:date="2017-04-05T20:57:00Z">
              <w:r w:rsidRPr="00EC1E68">
                <w:rPr>
                  <w:rFonts w:eastAsia="Times New Roman"/>
                  <w:color w:val="000000"/>
                  <w:sz w:val="20"/>
                  <w:szCs w:val="20"/>
                </w:rPr>
                <w:t>Dryad (251)</w:t>
              </w:r>
            </w:ins>
          </w:p>
        </w:tc>
      </w:tr>
      <w:tr w:rsidR="009B6575" w:rsidRPr="009369CA" w14:paraId="034512EF" w14:textId="77777777" w:rsidTr="732CAC2F">
        <w:trPr>
          <w:trHeight w:val="260"/>
          <w:ins w:id="826" w:author="Sean Gordon" w:date="2017-04-05T20:57:00Z"/>
        </w:trPr>
        <w:tc>
          <w:tcPr>
            <w:tcW w:w="1227" w:type="pct"/>
          </w:tcPr>
          <w:p w14:paraId="50703A3D" w14:textId="726186C7" w:rsidR="009B6575" w:rsidRPr="009369CA" w:rsidRDefault="009B6575" w:rsidP="6FEEB7FB">
            <w:pPr>
              <w:rPr>
                <w:rFonts w:eastAsia="Times New Roman"/>
                <w:color w:val="000000" w:themeColor="text1"/>
                <w:sz w:val="20"/>
                <w:szCs w:val="20"/>
              </w:rPr>
            </w:pPr>
            <w:ins w:id="827" w:author="Sean Gordon" w:date="2017-04-05T20:57:00Z">
              <w:r w:rsidRPr="00EC1E68">
                <w:rPr>
                  <w:rFonts w:eastAsia="Times New Roman"/>
                  <w:color w:val="000000"/>
                  <w:sz w:val="20"/>
                  <w:szCs w:val="20"/>
                </w:rPr>
                <w:t>EDORA</w:t>
              </w:r>
            </w:ins>
          </w:p>
        </w:tc>
        <w:tc>
          <w:tcPr>
            <w:tcW w:w="486" w:type="pct"/>
          </w:tcPr>
          <w:p w14:paraId="7C770C1A" w14:textId="227C691F" w:rsidR="009B6575" w:rsidRPr="009369CA" w:rsidRDefault="009B6575" w:rsidP="732CAC2F">
            <w:pPr>
              <w:jc w:val="center"/>
              <w:rPr>
                <w:rFonts w:eastAsia="Times New Roman"/>
                <w:color w:val="000000" w:themeColor="text1"/>
                <w:sz w:val="20"/>
                <w:szCs w:val="20"/>
              </w:rPr>
            </w:pPr>
            <w:ins w:id="828" w:author="Sean Gordon" w:date="2017-04-05T20:57:00Z">
              <w:r w:rsidRPr="00EC1E68">
                <w:rPr>
                  <w:rFonts w:eastAsia="Times New Roman"/>
                  <w:color w:val="000000"/>
                  <w:sz w:val="20"/>
                  <w:szCs w:val="20"/>
                </w:rPr>
                <w:t>28</w:t>
              </w:r>
            </w:ins>
          </w:p>
        </w:tc>
        <w:tc>
          <w:tcPr>
            <w:tcW w:w="3287" w:type="pct"/>
          </w:tcPr>
          <w:p w14:paraId="7E183F65" w14:textId="19D9823C" w:rsidR="009B6575" w:rsidRPr="009369CA" w:rsidRDefault="009B6575" w:rsidP="6FEEB7FB">
            <w:pPr>
              <w:rPr>
                <w:rFonts w:eastAsia="Times New Roman"/>
                <w:color w:val="000000" w:themeColor="text1"/>
                <w:sz w:val="20"/>
                <w:szCs w:val="20"/>
              </w:rPr>
            </w:pPr>
            <w:ins w:id="829" w:author="Sean Gordon" w:date="2017-04-05T20:57:00Z">
              <w:r w:rsidRPr="00EC1E68">
                <w:rPr>
                  <w:rFonts w:eastAsia="Times New Roman"/>
                  <w:color w:val="000000"/>
                  <w:sz w:val="20"/>
                  <w:szCs w:val="20"/>
                </w:rPr>
                <w:t>Mercury (28)</w:t>
              </w:r>
            </w:ins>
          </w:p>
        </w:tc>
      </w:tr>
      <w:tr w:rsidR="009B6575" w:rsidRPr="009369CA" w14:paraId="6D20C249" w14:textId="77777777" w:rsidTr="732CAC2F">
        <w:trPr>
          <w:trHeight w:val="260"/>
          <w:ins w:id="830" w:author="Sean Gordon" w:date="2017-04-05T20:57:00Z"/>
        </w:trPr>
        <w:tc>
          <w:tcPr>
            <w:tcW w:w="1227" w:type="pct"/>
          </w:tcPr>
          <w:p w14:paraId="403E1063" w14:textId="48660592" w:rsidR="009B6575" w:rsidRPr="009369CA" w:rsidRDefault="009B6575" w:rsidP="6FEEB7FB">
            <w:pPr>
              <w:rPr>
                <w:rFonts w:eastAsia="Times New Roman"/>
                <w:color w:val="000000" w:themeColor="text1"/>
                <w:sz w:val="20"/>
                <w:szCs w:val="20"/>
              </w:rPr>
            </w:pPr>
            <w:ins w:id="831" w:author="Sean Gordon" w:date="2017-04-05T20:57:00Z">
              <w:r w:rsidRPr="00EC1E68">
                <w:rPr>
                  <w:rFonts w:eastAsia="Times New Roman"/>
                  <w:color w:val="000000"/>
                  <w:sz w:val="20"/>
                  <w:szCs w:val="20"/>
                </w:rPr>
                <w:t>IARC</w:t>
              </w:r>
            </w:ins>
          </w:p>
        </w:tc>
        <w:tc>
          <w:tcPr>
            <w:tcW w:w="486" w:type="pct"/>
          </w:tcPr>
          <w:p w14:paraId="28077248" w14:textId="0CF0A0B6" w:rsidR="009B6575" w:rsidRPr="009369CA" w:rsidRDefault="009B6575" w:rsidP="732CAC2F">
            <w:pPr>
              <w:jc w:val="center"/>
              <w:rPr>
                <w:rFonts w:eastAsia="Times New Roman"/>
                <w:color w:val="000000" w:themeColor="text1"/>
                <w:sz w:val="20"/>
                <w:szCs w:val="20"/>
              </w:rPr>
            </w:pPr>
            <w:ins w:id="832" w:author="Sean Gordon" w:date="2017-04-05T20:57:00Z">
              <w:r w:rsidRPr="00EC1E68">
                <w:rPr>
                  <w:rFonts w:eastAsia="Times New Roman"/>
                  <w:color w:val="000000"/>
                  <w:sz w:val="20"/>
                  <w:szCs w:val="20"/>
                </w:rPr>
                <w:t>250</w:t>
              </w:r>
            </w:ins>
          </w:p>
        </w:tc>
        <w:tc>
          <w:tcPr>
            <w:tcW w:w="3287" w:type="pct"/>
          </w:tcPr>
          <w:p w14:paraId="40B7FAE4" w14:textId="06522476" w:rsidR="009B6575" w:rsidRPr="009369CA" w:rsidRDefault="009B6575" w:rsidP="732CAC2F">
            <w:pPr>
              <w:rPr>
                <w:rFonts w:eastAsia="Times New Roman"/>
                <w:color w:val="000000" w:themeColor="text1"/>
                <w:sz w:val="20"/>
                <w:szCs w:val="20"/>
              </w:rPr>
            </w:pPr>
            <w:ins w:id="833" w:author="Sean Gordon" w:date="2017-04-05T20:57:00Z">
              <w:r w:rsidRPr="00EC1E68">
                <w:rPr>
                  <w:rFonts w:eastAsia="Times New Roman"/>
                  <w:color w:val="000000"/>
                  <w:sz w:val="20"/>
                  <w:szCs w:val="20"/>
                </w:rPr>
                <w:t> OneDCX (250)</w:t>
              </w:r>
            </w:ins>
          </w:p>
        </w:tc>
      </w:tr>
      <w:tr w:rsidR="009369CA" w:rsidRPr="001B3E94" w:rsidDel="008D2D1E" w14:paraId="5D5CDEDF" w14:textId="7DC6BEAA" w:rsidTr="00B07F30">
        <w:trPr>
          <w:trHeight w:val="260"/>
          <w:del w:id="834" w:author="Sean Gordon" w:date="2017-04-05T20:40:00Z"/>
          <w:trPrChange w:id="835" w:author="Sean Gordon" w:date="2017-04-05T15:50:00Z">
            <w:trPr>
              <w:gridAfter w:val="0"/>
              <w:trHeight w:val="260"/>
            </w:trPr>
          </w:trPrChange>
        </w:trPr>
        <w:tc>
          <w:tcPr>
            <w:tcW w:w="1227" w:type="pct"/>
            <w:tcPrChange w:id="836" w:author="Sean Gordon" w:date="2017-04-05T15:50:00Z">
              <w:tcPr>
                <w:tcW w:w="0" w:type="auto"/>
                <w:vAlign w:val="bottom"/>
              </w:tcPr>
            </w:tcPrChange>
          </w:tcPr>
          <w:p w14:paraId="11DDD9CD" w14:textId="4A1B9775" w:rsidR="009369CA" w:rsidRPr="004C0AF1" w:rsidDel="008D2D1E" w:rsidRDefault="009369CA" w:rsidP="001B3E94">
            <w:pPr>
              <w:rPr>
                <w:del w:id="837" w:author="Sean Gordon" w:date="2017-04-05T20:40:00Z"/>
                <w:rFonts w:eastAsia="Book Antiqua" w:cs="Book Antiqua"/>
                <w:sz w:val="20"/>
                <w:szCs w:val="20"/>
                <w:rPrChange w:id="838" w:author="Ted Habermann" w:date="2017-04-07T10:47:00Z">
                  <w:rPr>
                    <w:del w:id="839" w:author="Sean Gordon" w:date="2017-04-05T20:40:00Z"/>
                    <w:rFonts w:eastAsia="Book Antiqua" w:cs="Book Antiqua"/>
                  </w:rPr>
                </w:rPrChange>
              </w:rPr>
            </w:pPr>
            <w:bookmarkStart w:id="840" w:name="OLE_LINK1"/>
            <w:del w:id="841" w:author="Sean Gordon" w:date="2017-04-05T20:36:00Z">
              <w:r w:rsidRPr="004C0AF1" w:rsidDel="009369CA">
                <w:rPr>
                  <w:rFonts w:eastAsia="Times New Roman"/>
                  <w:color w:val="000000"/>
                  <w:sz w:val="20"/>
                  <w:szCs w:val="20"/>
                  <w:rPrChange w:id="842" w:author="Ted Habermann" w:date="2017-04-07T10:47:00Z">
                    <w:rPr>
                      <w:rFonts w:eastAsia="Times New Roman"/>
                      <w:color w:val="000000"/>
                    </w:rPr>
                  </w:rPrChange>
                </w:rPr>
                <w:delText>NMEPSCOR</w:delText>
              </w:r>
            </w:del>
            <w:bookmarkEnd w:id="840"/>
          </w:p>
        </w:tc>
        <w:tc>
          <w:tcPr>
            <w:tcW w:w="486" w:type="pct"/>
            <w:tcPrChange w:id="843" w:author="Sean Gordon" w:date="2017-04-05T15:50:00Z">
              <w:tcPr>
                <w:tcW w:w="0" w:type="auto"/>
                <w:gridSpan w:val="2"/>
                <w:vAlign w:val="bottom"/>
              </w:tcPr>
            </w:tcPrChange>
          </w:tcPr>
          <w:p w14:paraId="06F944EC" w14:textId="0A61BF3C" w:rsidR="009369CA" w:rsidRPr="004C0AF1" w:rsidDel="008D2D1E" w:rsidRDefault="009369CA" w:rsidP="001B3E94">
            <w:pPr>
              <w:jc w:val="center"/>
              <w:rPr>
                <w:del w:id="844" w:author="Sean Gordon" w:date="2017-04-05T20:40:00Z"/>
                <w:rFonts w:eastAsia="Book Antiqua" w:cs="Book Antiqua"/>
                <w:sz w:val="20"/>
                <w:szCs w:val="20"/>
                <w:rPrChange w:id="845" w:author="Ted Habermann" w:date="2017-04-07T10:47:00Z">
                  <w:rPr>
                    <w:del w:id="846" w:author="Sean Gordon" w:date="2017-04-05T20:40:00Z"/>
                    <w:rFonts w:eastAsia="Book Antiqua" w:cs="Book Antiqua"/>
                  </w:rPr>
                </w:rPrChange>
              </w:rPr>
            </w:pPr>
            <w:del w:id="847" w:author="Sean Gordon" w:date="2017-04-05T20:36:00Z">
              <w:r w:rsidRPr="004C0AF1" w:rsidDel="009369CA">
                <w:rPr>
                  <w:rFonts w:eastAsia="Times New Roman"/>
                  <w:color w:val="000000"/>
                  <w:sz w:val="20"/>
                  <w:szCs w:val="20"/>
                  <w:rPrChange w:id="848" w:author="Ted Habermann" w:date="2017-04-07T10:47:00Z">
                    <w:rPr>
                      <w:rFonts w:eastAsia="Times New Roman"/>
                      <w:color w:val="000000"/>
                    </w:rPr>
                  </w:rPrChange>
                </w:rPr>
                <w:delText>7</w:delText>
              </w:r>
            </w:del>
          </w:p>
        </w:tc>
        <w:tc>
          <w:tcPr>
            <w:tcW w:w="3287" w:type="pct"/>
            <w:tcPrChange w:id="849" w:author="Sean Gordon" w:date="2017-04-05T15:50:00Z">
              <w:tcPr>
                <w:tcW w:w="0" w:type="auto"/>
                <w:gridSpan w:val="2"/>
                <w:vAlign w:val="center"/>
              </w:tcPr>
            </w:tcPrChange>
          </w:tcPr>
          <w:p w14:paraId="23D5D519" w14:textId="62F2201C" w:rsidR="009369CA" w:rsidRPr="004C0AF1" w:rsidDel="008D2D1E" w:rsidRDefault="009369CA" w:rsidP="001B3E94">
            <w:pPr>
              <w:rPr>
                <w:del w:id="850" w:author="Sean Gordon" w:date="2017-04-05T20:40:00Z"/>
                <w:rFonts w:eastAsia="Book Antiqua" w:cs="Book Antiqua"/>
                <w:sz w:val="20"/>
                <w:szCs w:val="20"/>
                <w:rPrChange w:id="851" w:author="Ted Habermann" w:date="2017-04-07T10:47:00Z">
                  <w:rPr>
                    <w:del w:id="852" w:author="Sean Gordon" w:date="2017-04-05T20:40:00Z"/>
                    <w:rFonts w:eastAsia="Book Antiqua" w:cs="Book Antiqua"/>
                  </w:rPr>
                </w:rPrChange>
              </w:rPr>
            </w:pPr>
            <w:del w:id="853" w:author="Sean Gordon" w:date="2017-04-05T20:36:00Z">
              <w:r w:rsidRPr="004C0AF1" w:rsidDel="009369CA">
                <w:rPr>
                  <w:rFonts w:eastAsia="Times New Roman"/>
                  <w:color w:val="000000"/>
                  <w:sz w:val="20"/>
                  <w:szCs w:val="20"/>
                  <w:rPrChange w:id="854" w:author="Ted Habermann" w:date="2017-04-07T10:47:00Z">
                    <w:rPr>
                      <w:rFonts w:eastAsia="Times New Roman"/>
                      <w:color w:val="000000"/>
                    </w:rPr>
                  </w:rPrChange>
                </w:rPr>
                <w:delText>CSDGM (7)</w:delText>
              </w:r>
            </w:del>
          </w:p>
        </w:tc>
      </w:tr>
      <w:tr w:rsidR="009369CA" w:rsidRPr="001B3E94" w:rsidDel="008D2D1E" w14:paraId="3C7A982A" w14:textId="6953D711" w:rsidTr="00B07F30">
        <w:trPr>
          <w:trHeight w:val="260"/>
          <w:del w:id="855" w:author="Sean Gordon" w:date="2017-04-05T20:40:00Z"/>
          <w:trPrChange w:id="856" w:author="Sean Gordon" w:date="2017-04-05T15:50:00Z">
            <w:trPr>
              <w:gridAfter w:val="0"/>
              <w:trHeight w:val="260"/>
            </w:trPr>
          </w:trPrChange>
        </w:trPr>
        <w:tc>
          <w:tcPr>
            <w:tcW w:w="1227" w:type="pct"/>
            <w:tcPrChange w:id="857" w:author="Sean Gordon" w:date="2017-04-05T15:50:00Z">
              <w:tcPr>
                <w:tcW w:w="0" w:type="auto"/>
                <w:vAlign w:val="bottom"/>
              </w:tcPr>
            </w:tcPrChange>
          </w:tcPr>
          <w:p w14:paraId="4EDEF318" w14:textId="4C8D808F" w:rsidR="009369CA" w:rsidRPr="004C0AF1" w:rsidDel="008D2D1E" w:rsidRDefault="009369CA" w:rsidP="001B3E94">
            <w:pPr>
              <w:rPr>
                <w:del w:id="858" w:author="Sean Gordon" w:date="2017-04-05T20:40:00Z"/>
                <w:rFonts w:eastAsia="Book Antiqua" w:cs="Book Antiqua"/>
                <w:sz w:val="20"/>
                <w:szCs w:val="20"/>
                <w:rPrChange w:id="859" w:author="Ted Habermann" w:date="2017-04-07T10:47:00Z">
                  <w:rPr>
                    <w:del w:id="860" w:author="Sean Gordon" w:date="2017-04-05T20:40:00Z"/>
                    <w:rFonts w:eastAsia="Book Antiqua" w:cs="Book Antiqua"/>
                  </w:rPr>
                </w:rPrChange>
              </w:rPr>
            </w:pPr>
            <w:del w:id="861" w:author="Sean Gordon" w:date="2017-04-05T20:28:00Z">
              <w:r w:rsidRPr="004C0AF1" w:rsidDel="00131ADB">
                <w:rPr>
                  <w:rFonts w:eastAsia="Times New Roman"/>
                  <w:color w:val="000000"/>
                  <w:sz w:val="20"/>
                  <w:szCs w:val="20"/>
                  <w:rPrChange w:id="862" w:author="Ted Habermann" w:date="2017-04-07T10:47:00Z">
                    <w:rPr>
                      <w:rFonts w:eastAsia="Times New Roman"/>
                      <w:color w:val="000000"/>
                    </w:rPr>
                  </w:rPrChange>
                </w:rPr>
                <w:delText>ONEShare</w:delText>
              </w:r>
            </w:del>
          </w:p>
        </w:tc>
        <w:tc>
          <w:tcPr>
            <w:tcW w:w="486" w:type="pct"/>
            <w:tcPrChange w:id="863" w:author="Sean Gordon" w:date="2017-04-05T15:50:00Z">
              <w:tcPr>
                <w:tcW w:w="0" w:type="auto"/>
                <w:gridSpan w:val="2"/>
                <w:vAlign w:val="bottom"/>
              </w:tcPr>
            </w:tcPrChange>
          </w:tcPr>
          <w:p w14:paraId="5A20B0A4" w14:textId="6B89D114" w:rsidR="009369CA" w:rsidRPr="004C0AF1" w:rsidDel="008D2D1E" w:rsidRDefault="009369CA" w:rsidP="001B3E94">
            <w:pPr>
              <w:jc w:val="center"/>
              <w:rPr>
                <w:del w:id="864" w:author="Sean Gordon" w:date="2017-04-05T20:40:00Z"/>
                <w:rFonts w:eastAsia="Book Antiqua" w:cs="Book Antiqua"/>
                <w:sz w:val="20"/>
                <w:szCs w:val="20"/>
                <w:rPrChange w:id="865" w:author="Ted Habermann" w:date="2017-04-07T10:47:00Z">
                  <w:rPr>
                    <w:del w:id="866" w:author="Sean Gordon" w:date="2017-04-05T20:40:00Z"/>
                    <w:rFonts w:eastAsia="Book Antiqua" w:cs="Book Antiqua"/>
                  </w:rPr>
                </w:rPrChange>
              </w:rPr>
            </w:pPr>
            <w:del w:id="867" w:author="Sean Gordon" w:date="2017-04-05T20:28:00Z">
              <w:r w:rsidRPr="004C0AF1" w:rsidDel="00131ADB">
                <w:rPr>
                  <w:rFonts w:eastAsia="Times New Roman"/>
                  <w:color w:val="000000"/>
                  <w:sz w:val="20"/>
                  <w:szCs w:val="20"/>
                  <w:rPrChange w:id="868" w:author="Ted Habermann" w:date="2017-04-07T10:47:00Z">
                    <w:rPr>
                      <w:rFonts w:eastAsia="Times New Roman"/>
                      <w:color w:val="000000"/>
                    </w:rPr>
                  </w:rPrChange>
                </w:rPr>
                <w:delText>109</w:delText>
              </w:r>
            </w:del>
          </w:p>
        </w:tc>
        <w:tc>
          <w:tcPr>
            <w:tcW w:w="3287" w:type="pct"/>
            <w:tcPrChange w:id="869" w:author="Sean Gordon" w:date="2017-04-05T15:50:00Z">
              <w:tcPr>
                <w:tcW w:w="0" w:type="auto"/>
                <w:gridSpan w:val="2"/>
                <w:vAlign w:val="center"/>
              </w:tcPr>
            </w:tcPrChange>
          </w:tcPr>
          <w:p w14:paraId="33256403" w14:textId="2126D205" w:rsidR="009369CA" w:rsidRPr="004C0AF1" w:rsidDel="008D2D1E" w:rsidRDefault="009369CA" w:rsidP="001B3E94">
            <w:pPr>
              <w:rPr>
                <w:del w:id="870" w:author="Sean Gordon" w:date="2017-04-05T20:40:00Z"/>
                <w:rFonts w:eastAsia="Book Antiqua" w:cs="Book Antiqua"/>
                <w:sz w:val="20"/>
                <w:szCs w:val="20"/>
                <w:rPrChange w:id="871" w:author="Ted Habermann" w:date="2017-04-07T10:47:00Z">
                  <w:rPr>
                    <w:del w:id="872" w:author="Sean Gordon" w:date="2017-04-05T20:40:00Z"/>
                    <w:rFonts w:eastAsia="Book Antiqua" w:cs="Book Antiqua"/>
                  </w:rPr>
                </w:rPrChange>
              </w:rPr>
            </w:pPr>
            <w:del w:id="873" w:author="Sean Gordon" w:date="2017-04-05T20:28:00Z">
              <w:r w:rsidRPr="004C0AF1" w:rsidDel="00131ADB">
                <w:rPr>
                  <w:rFonts w:eastAsia="Times New Roman"/>
                  <w:color w:val="000000"/>
                  <w:sz w:val="20"/>
                  <w:szCs w:val="20"/>
                  <w:rPrChange w:id="874" w:author="Ted Habermann" w:date="2017-04-07T10:47:00Z">
                    <w:rPr>
                      <w:rFonts w:eastAsia="Times New Roman"/>
                      <w:color w:val="000000"/>
                    </w:rPr>
                  </w:rPrChange>
                </w:rPr>
                <w:delText>EML2.1.1 (109)</w:delText>
              </w:r>
            </w:del>
          </w:p>
        </w:tc>
      </w:tr>
      <w:tr w:rsidR="009369CA" w:rsidRPr="001B3E94" w14:paraId="346F04D5" w14:textId="77777777" w:rsidTr="732CAC2F">
        <w:trPr>
          <w:trHeight w:val="333"/>
          <w:trPrChange w:id="875" w:author="Sean Gordon" w:date="2017-04-05T15:50:00Z">
            <w:trPr>
              <w:gridAfter w:val="0"/>
              <w:trHeight w:val="333"/>
            </w:trPr>
          </w:trPrChange>
        </w:trPr>
        <w:tc>
          <w:tcPr>
            <w:tcW w:w="1227" w:type="pct"/>
            <w:tcPrChange w:id="876" w:author="Sean Gordon" w:date="2017-04-05T15:50:00Z">
              <w:tcPr>
                <w:tcW w:w="0" w:type="auto"/>
                <w:vAlign w:val="bottom"/>
              </w:tcPr>
            </w:tcPrChange>
          </w:tcPr>
          <w:p w14:paraId="462C4B44" w14:textId="77777777" w:rsidR="009369CA" w:rsidRPr="004C0AF1" w:rsidRDefault="009369CA" w:rsidP="6FEEB7FB">
            <w:pPr>
              <w:rPr>
                <w:rFonts w:eastAsia="Book Antiqua" w:cs="Book Antiqua"/>
                <w:sz w:val="20"/>
                <w:szCs w:val="20"/>
              </w:rPr>
            </w:pPr>
            <w:r w:rsidRPr="004C0AF1">
              <w:rPr>
                <w:rFonts w:eastAsia="Times New Roman"/>
                <w:color w:val="000000"/>
                <w:sz w:val="20"/>
                <w:szCs w:val="20"/>
                <w:rPrChange w:id="877" w:author="Ted Habermann" w:date="2017-04-07T10:47:00Z">
                  <w:rPr>
                    <w:rFonts w:eastAsia="Times New Roman"/>
                    <w:color w:val="000000"/>
                  </w:rPr>
                </w:rPrChange>
              </w:rPr>
              <w:t>ORNLDAAC</w:t>
            </w:r>
          </w:p>
        </w:tc>
        <w:tc>
          <w:tcPr>
            <w:tcW w:w="486" w:type="pct"/>
            <w:tcPrChange w:id="878" w:author="Sean Gordon" w:date="2017-04-05T15:50:00Z">
              <w:tcPr>
                <w:tcW w:w="0" w:type="auto"/>
                <w:gridSpan w:val="2"/>
                <w:vAlign w:val="bottom"/>
              </w:tcPr>
            </w:tcPrChange>
          </w:tcPr>
          <w:p w14:paraId="2C503889" w14:textId="77777777" w:rsidR="009369CA" w:rsidRPr="004C0AF1" w:rsidRDefault="009369CA" w:rsidP="732CAC2F">
            <w:pPr>
              <w:jc w:val="center"/>
              <w:rPr>
                <w:rFonts w:eastAsia="Book Antiqua" w:cs="Book Antiqua"/>
                <w:sz w:val="20"/>
                <w:szCs w:val="20"/>
              </w:rPr>
            </w:pPr>
            <w:r w:rsidRPr="004C0AF1">
              <w:rPr>
                <w:rFonts w:eastAsia="Times New Roman"/>
                <w:color w:val="000000"/>
                <w:sz w:val="20"/>
                <w:szCs w:val="20"/>
                <w:rPrChange w:id="879" w:author="Ted Habermann" w:date="2017-04-07T10:47:00Z">
                  <w:rPr>
                    <w:rFonts w:eastAsia="Times New Roman"/>
                    <w:color w:val="000000"/>
                  </w:rPr>
                </w:rPrChange>
              </w:rPr>
              <w:t>250</w:t>
            </w:r>
          </w:p>
        </w:tc>
        <w:tc>
          <w:tcPr>
            <w:tcW w:w="3287" w:type="pct"/>
            <w:tcPrChange w:id="880" w:author="Sean Gordon" w:date="2017-04-05T15:50:00Z">
              <w:tcPr>
                <w:tcW w:w="0" w:type="auto"/>
                <w:gridSpan w:val="2"/>
                <w:vAlign w:val="center"/>
              </w:tcPr>
            </w:tcPrChange>
          </w:tcPr>
          <w:p w14:paraId="1C95A887" w14:textId="371AB04C" w:rsidR="009369CA" w:rsidRPr="004C0AF1" w:rsidRDefault="009369CA" w:rsidP="6FEEB7FB">
            <w:pPr>
              <w:rPr>
                <w:rFonts w:eastAsia="Book Antiqua" w:cs="Book Antiqua"/>
                <w:sz w:val="20"/>
                <w:szCs w:val="20"/>
              </w:rPr>
            </w:pPr>
            <w:r w:rsidRPr="004C0AF1">
              <w:rPr>
                <w:rFonts w:eastAsia="Times New Roman"/>
                <w:color w:val="000000"/>
                <w:sz w:val="20"/>
                <w:szCs w:val="20"/>
                <w:rPrChange w:id="881" w:author="Ted Habermann" w:date="2017-04-07T10:47:00Z">
                  <w:rPr>
                    <w:rFonts w:eastAsia="Times New Roman"/>
                    <w:color w:val="000000"/>
                  </w:rPr>
                </w:rPrChange>
              </w:rPr>
              <w:t>Mercury (250)</w:t>
            </w:r>
          </w:p>
        </w:tc>
      </w:tr>
      <w:tr w:rsidR="009369CA" w:rsidRPr="001B3E94" w:rsidDel="009369CA" w14:paraId="113BC3C3" w14:textId="3812A072" w:rsidTr="00B07F30">
        <w:trPr>
          <w:trHeight w:val="260"/>
          <w:del w:id="882" w:author="Sean Gordon" w:date="2017-04-05T20:38:00Z"/>
          <w:trPrChange w:id="883" w:author="Sean Gordon" w:date="2017-04-05T15:50:00Z">
            <w:trPr>
              <w:gridAfter w:val="0"/>
              <w:trHeight w:val="260"/>
            </w:trPr>
          </w:trPrChange>
        </w:trPr>
        <w:tc>
          <w:tcPr>
            <w:tcW w:w="1227" w:type="pct"/>
            <w:tcPrChange w:id="884" w:author="Sean Gordon" w:date="2017-04-05T15:50:00Z">
              <w:tcPr>
                <w:tcW w:w="0" w:type="auto"/>
                <w:vAlign w:val="bottom"/>
              </w:tcPr>
            </w:tcPrChange>
          </w:tcPr>
          <w:p w14:paraId="2219254A" w14:textId="0C5844BE" w:rsidR="009369CA" w:rsidRPr="004C0AF1" w:rsidDel="009369CA" w:rsidRDefault="009369CA" w:rsidP="001B3E94">
            <w:pPr>
              <w:rPr>
                <w:del w:id="885" w:author="Sean Gordon" w:date="2017-04-05T20:38:00Z"/>
                <w:rFonts w:eastAsia="Book Antiqua" w:cs="Book Antiqua"/>
                <w:sz w:val="20"/>
                <w:szCs w:val="20"/>
                <w:rPrChange w:id="886" w:author="Ted Habermann" w:date="2017-04-07T10:47:00Z">
                  <w:rPr>
                    <w:del w:id="887" w:author="Sean Gordon" w:date="2017-04-05T20:38:00Z"/>
                    <w:rFonts w:eastAsia="Book Antiqua" w:cs="Book Antiqua"/>
                  </w:rPr>
                </w:rPrChange>
              </w:rPr>
            </w:pPr>
            <w:del w:id="888" w:author="Sean Gordon" w:date="2017-04-05T20:27:00Z">
              <w:r w:rsidRPr="004C0AF1" w:rsidDel="00131ADB">
                <w:rPr>
                  <w:rFonts w:eastAsia="Times New Roman"/>
                  <w:color w:val="000000"/>
                  <w:sz w:val="20"/>
                  <w:szCs w:val="20"/>
                  <w:rPrChange w:id="889" w:author="Ted Habermann" w:date="2017-04-07T10:47:00Z">
                    <w:rPr>
                      <w:rFonts w:eastAsia="Times New Roman"/>
                      <w:color w:val="000000"/>
                    </w:rPr>
                  </w:rPrChange>
                </w:rPr>
                <w:delText>PISCO</w:delText>
              </w:r>
            </w:del>
          </w:p>
        </w:tc>
        <w:tc>
          <w:tcPr>
            <w:tcW w:w="486" w:type="pct"/>
            <w:tcPrChange w:id="890" w:author="Sean Gordon" w:date="2017-04-05T15:50:00Z">
              <w:tcPr>
                <w:tcW w:w="0" w:type="auto"/>
                <w:gridSpan w:val="2"/>
                <w:vAlign w:val="bottom"/>
              </w:tcPr>
            </w:tcPrChange>
          </w:tcPr>
          <w:p w14:paraId="39B84D6B" w14:textId="3151F196" w:rsidR="009369CA" w:rsidRPr="004C0AF1" w:rsidDel="009369CA" w:rsidRDefault="009369CA" w:rsidP="001B3E94">
            <w:pPr>
              <w:jc w:val="center"/>
              <w:rPr>
                <w:del w:id="891" w:author="Sean Gordon" w:date="2017-04-05T20:38:00Z"/>
                <w:rFonts w:eastAsia="Book Antiqua" w:cs="Book Antiqua"/>
                <w:sz w:val="20"/>
                <w:szCs w:val="20"/>
                <w:rPrChange w:id="892" w:author="Ted Habermann" w:date="2017-04-07T10:47:00Z">
                  <w:rPr>
                    <w:del w:id="893" w:author="Sean Gordon" w:date="2017-04-05T20:38:00Z"/>
                    <w:rFonts w:eastAsia="Book Antiqua" w:cs="Book Antiqua"/>
                  </w:rPr>
                </w:rPrChange>
              </w:rPr>
            </w:pPr>
            <w:del w:id="894" w:author="Sean Gordon" w:date="2017-04-05T20:27:00Z">
              <w:r w:rsidRPr="004C0AF1" w:rsidDel="00131ADB">
                <w:rPr>
                  <w:rFonts w:eastAsia="Times New Roman"/>
                  <w:color w:val="000000"/>
                  <w:sz w:val="20"/>
                  <w:szCs w:val="20"/>
                  <w:rPrChange w:id="895" w:author="Ted Habermann" w:date="2017-04-07T10:47:00Z">
                    <w:rPr>
                      <w:rFonts w:eastAsia="Times New Roman"/>
                      <w:color w:val="000000"/>
                    </w:rPr>
                  </w:rPrChange>
                </w:rPr>
                <w:delText>248</w:delText>
              </w:r>
            </w:del>
          </w:p>
        </w:tc>
        <w:tc>
          <w:tcPr>
            <w:tcW w:w="3287" w:type="pct"/>
            <w:tcPrChange w:id="896" w:author="Sean Gordon" w:date="2017-04-05T15:50:00Z">
              <w:tcPr>
                <w:tcW w:w="0" w:type="auto"/>
                <w:gridSpan w:val="2"/>
                <w:vAlign w:val="center"/>
              </w:tcPr>
            </w:tcPrChange>
          </w:tcPr>
          <w:p w14:paraId="6E7ECAEC" w14:textId="2FADC2B0" w:rsidR="009369CA" w:rsidRPr="004C0AF1" w:rsidDel="009369CA" w:rsidRDefault="009369CA" w:rsidP="001B3E94">
            <w:pPr>
              <w:rPr>
                <w:del w:id="897" w:author="Sean Gordon" w:date="2017-04-05T20:38:00Z"/>
                <w:rFonts w:eastAsia="Book Antiqua" w:cs="Book Antiqua"/>
                <w:sz w:val="20"/>
                <w:szCs w:val="20"/>
                <w:rPrChange w:id="898" w:author="Ted Habermann" w:date="2017-04-07T10:47:00Z">
                  <w:rPr>
                    <w:del w:id="899" w:author="Sean Gordon" w:date="2017-04-05T20:38:00Z"/>
                    <w:rFonts w:eastAsia="Book Antiqua" w:cs="Book Antiqua"/>
                  </w:rPr>
                </w:rPrChange>
              </w:rPr>
            </w:pPr>
            <w:del w:id="900" w:author="Sean Gordon" w:date="2017-04-05T20:27:00Z">
              <w:r w:rsidRPr="004C0AF1" w:rsidDel="00131ADB">
                <w:rPr>
                  <w:rFonts w:eastAsia="Times New Roman"/>
                  <w:color w:val="000000"/>
                  <w:sz w:val="20"/>
                  <w:szCs w:val="20"/>
                  <w:rPrChange w:id="901" w:author="Ted Habermann" w:date="2017-04-07T10:47:00Z">
                    <w:rPr>
                      <w:rFonts w:eastAsia="Times New Roman"/>
                      <w:color w:val="000000"/>
                    </w:rPr>
                  </w:rPrChange>
                </w:rPr>
                <w:delText>EML2.0.1 (248)</w:delText>
              </w:r>
            </w:del>
          </w:p>
        </w:tc>
      </w:tr>
      <w:tr w:rsidR="009369CA" w:rsidRPr="001B3E94" w14:paraId="0AF919DD" w14:textId="77777777" w:rsidTr="732CAC2F">
        <w:trPr>
          <w:trHeight w:val="260"/>
          <w:trPrChange w:id="902" w:author="Sean Gordon" w:date="2017-04-05T15:50:00Z">
            <w:trPr>
              <w:gridAfter w:val="0"/>
              <w:trHeight w:val="260"/>
            </w:trPr>
          </w:trPrChange>
        </w:trPr>
        <w:tc>
          <w:tcPr>
            <w:tcW w:w="1227" w:type="pct"/>
            <w:tcPrChange w:id="903" w:author="Sean Gordon" w:date="2017-04-05T15:50:00Z">
              <w:tcPr>
                <w:tcW w:w="0" w:type="auto"/>
                <w:vAlign w:val="bottom"/>
              </w:tcPr>
            </w:tcPrChange>
          </w:tcPr>
          <w:p w14:paraId="3CD1C56A" w14:textId="77777777" w:rsidR="009369CA" w:rsidRPr="004C0AF1" w:rsidRDefault="009369CA" w:rsidP="6FEEB7FB">
            <w:pPr>
              <w:rPr>
                <w:rFonts w:eastAsia="Book Antiqua" w:cs="Book Antiqua"/>
                <w:sz w:val="20"/>
                <w:szCs w:val="20"/>
              </w:rPr>
            </w:pPr>
            <w:r w:rsidRPr="004C0AF1">
              <w:rPr>
                <w:rFonts w:eastAsia="Times New Roman"/>
                <w:color w:val="000000"/>
                <w:sz w:val="20"/>
                <w:szCs w:val="20"/>
                <w:rPrChange w:id="904" w:author="Ted Habermann" w:date="2017-04-07T10:47:00Z">
                  <w:rPr>
                    <w:rFonts w:eastAsia="Times New Roman"/>
                    <w:color w:val="000000"/>
                  </w:rPr>
                </w:rPrChange>
              </w:rPr>
              <w:t>RGD</w:t>
            </w:r>
          </w:p>
        </w:tc>
        <w:tc>
          <w:tcPr>
            <w:tcW w:w="486" w:type="pct"/>
            <w:tcPrChange w:id="905" w:author="Sean Gordon" w:date="2017-04-05T15:50:00Z">
              <w:tcPr>
                <w:tcW w:w="0" w:type="auto"/>
                <w:gridSpan w:val="2"/>
                <w:vAlign w:val="bottom"/>
              </w:tcPr>
            </w:tcPrChange>
          </w:tcPr>
          <w:p w14:paraId="568F487A" w14:textId="67EF1B92" w:rsidR="009369CA" w:rsidRPr="004C0AF1" w:rsidRDefault="009369CA" w:rsidP="732CAC2F">
            <w:pPr>
              <w:jc w:val="center"/>
              <w:rPr>
                <w:rFonts w:eastAsia="Book Antiqua" w:cs="Book Antiqua"/>
                <w:sz w:val="20"/>
                <w:szCs w:val="20"/>
              </w:rPr>
            </w:pPr>
            <w:r w:rsidRPr="004C0AF1">
              <w:rPr>
                <w:rFonts w:eastAsia="Times New Roman"/>
                <w:color w:val="000000"/>
                <w:sz w:val="20"/>
                <w:szCs w:val="20"/>
                <w:rPrChange w:id="906" w:author="Ted Habermann" w:date="2017-04-07T10:47:00Z">
                  <w:rPr>
                    <w:rFonts w:eastAsia="Times New Roman"/>
                    <w:color w:val="000000"/>
                  </w:rPr>
                </w:rPrChange>
              </w:rPr>
              <w:t>248</w:t>
            </w:r>
          </w:p>
        </w:tc>
        <w:tc>
          <w:tcPr>
            <w:tcW w:w="3287" w:type="pct"/>
            <w:tcPrChange w:id="907" w:author="Sean Gordon" w:date="2017-04-05T15:50:00Z">
              <w:tcPr>
                <w:tcW w:w="0" w:type="auto"/>
                <w:gridSpan w:val="2"/>
                <w:vAlign w:val="center"/>
              </w:tcPr>
            </w:tcPrChange>
          </w:tcPr>
          <w:p w14:paraId="51DC4969" w14:textId="5196E0B4" w:rsidR="009369CA" w:rsidRPr="004C0AF1" w:rsidRDefault="009369CA" w:rsidP="6FEEB7FB">
            <w:pPr>
              <w:rPr>
                <w:rFonts w:eastAsia="Book Antiqua" w:cs="Book Antiqua"/>
                <w:sz w:val="20"/>
                <w:szCs w:val="20"/>
              </w:rPr>
            </w:pPr>
            <w:r w:rsidRPr="004C0AF1">
              <w:rPr>
                <w:rFonts w:eastAsia="Times New Roman"/>
                <w:color w:val="000000"/>
                <w:sz w:val="20"/>
                <w:szCs w:val="20"/>
                <w:rPrChange w:id="908" w:author="Ted Habermann" w:date="2017-04-07T10:47:00Z">
                  <w:rPr>
                    <w:rFonts w:eastAsia="Times New Roman"/>
                    <w:color w:val="000000"/>
                  </w:rPr>
                </w:rPrChange>
              </w:rPr>
              <w:t>Mercury (248)</w:t>
            </w:r>
          </w:p>
        </w:tc>
      </w:tr>
      <w:tr w:rsidR="009369CA" w:rsidRPr="001B3E94" w14:paraId="69A21BF8" w14:textId="77777777" w:rsidTr="732CAC2F">
        <w:trPr>
          <w:trHeight w:val="260"/>
          <w:trPrChange w:id="909" w:author="Sean Gordon" w:date="2017-04-05T15:50:00Z">
            <w:trPr>
              <w:gridAfter w:val="0"/>
              <w:trHeight w:val="260"/>
            </w:trPr>
          </w:trPrChange>
        </w:trPr>
        <w:tc>
          <w:tcPr>
            <w:tcW w:w="1227" w:type="pct"/>
            <w:tcPrChange w:id="910" w:author="Sean Gordon" w:date="2017-04-05T15:50:00Z">
              <w:tcPr>
                <w:tcW w:w="0" w:type="auto"/>
                <w:vAlign w:val="bottom"/>
              </w:tcPr>
            </w:tcPrChange>
          </w:tcPr>
          <w:p w14:paraId="1161E929" w14:textId="246FA95E" w:rsidR="009369CA" w:rsidRPr="004C0AF1" w:rsidRDefault="009369CA" w:rsidP="6FEEB7FB">
            <w:pPr>
              <w:rPr>
                <w:rFonts w:eastAsia="Times New Roman"/>
                <w:color w:val="000000" w:themeColor="text1"/>
                <w:sz w:val="20"/>
                <w:szCs w:val="20"/>
              </w:rPr>
            </w:pPr>
            <w:ins w:id="911" w:author="Sean Gordon" w:date="2017-04-05T20:37:00Z">
              <w:r w:rsidRPr="004C0AF1">
                <w:rPr>
                  <w:rFonts w:eastAsia="Times New Roman"/>
                  <w:color w:val="000000"/>
                  <w:sz w:val="20"/>
                  <w:szCs w:val="20"/>
                  <w:rPrChange w:id="912" w:author="Ted Habermann" w:date="2017-04-07T10:47:00Z">
                    <w:rPr>
                      <w:rFonts w:eastAsia="Times New Roman"/>
                      <w:color w:val="000000"/>
                    </w:rPr>
                  </w:rPrChange>
                </w:rPr>
                <w:t>US_MPC</w:t>
              </w:r>
            </w:ins>
            <w:del w:id="913" w:author="Sean Gordon" w:date="2017-04-05T20:28:00Z">
              <w:r w:rsidRPr="004C0AF1" w:rsidDel="00131ADB">
                <w:rPr>
                  <w:rFonts w:eastAsia="Times New Roman"/>
                  <w:color w:val="000000"/>
                  <w:sz w:val="20"/>
                  <w:szCs w:val="20"/>
                  <w:rPrChange w:id="914" w:author="Ted Habermann" w:date="2017-04-07T10:47:00Z">
                    <w:rPr>
                      <w:rFonts w:eastAsia="Times New Roman"/>
                      <w:color w:val="000000"/>
                    </w:rPr>
                  </w:rPrChange>
                </w:rPr>
                <w:delText>SANPARKS</w:delText>
              </w:r>
            </w:del>
          </w:p>
        </w:tc>
        <w:tc>
          <w:tcPr>
            <w:tcW w:w="486" w:type="pct"/>
            <w:tcPrChange w:id="915" w:author="Sean Gordon" w:date="2017-04-05T15:50:00Z">
              <w:tcPr>
                <w:tcW w:w="0" w:type="auto"/>
                <w:gridSpan w:val="2"/>
                <w:vAlign w:val="bottom"/>
              </w:tcPr>
            </w:tcPrChange>
          </w:tcPr>
          <w:p w14:paraId="743A945F" w14:textId="6AC130DF" w:rsidR="009369CA" w:rsidRPr="004C0AF1" w:rsidRDefault="009369CA" w:rsidP="732CAC2F">
            <w:pPr>
              <w:jc w:val="center"/>
              <w:rPr>
                <w:rFonts w:eastAsia="Book Antiqua" w:cs="Book Antiqua"/>
                <w:sz w:val="20"/>
                <w:szCs w:val="20"/>
              </w:rPr>
            </w:pPr>
            <w:ins w:id="916" w:author="Sean Gordon" w:date="2017-04-05T20:37:00Z">
              <w:r w:rsidRPr="004C0AF1">
                <w:rPr>
                  <w:rFonts w:eastAsia="Times New Roman"/>
                  <w:color w:val="000000"/>
                  <w:sz w:val="20"/>
                  <w:szCs w:val="20"/>
                  <w:rPrChange w:id="917" w:author="Ted Habermann" w:date="2017-04-07T10:47:00Z">
                    <w:rPr>
                      <w:rFonts w:eastAsia="Times New Roman"/>
                      <w:color w:val="000000"/>
                    </w:rPr>
                  </w:rPrChange>
                </w:rPr>
                <w:t>250</w:t>
              </w:r>
            </w:ins>
            <w:del w:id="918" w:author="Sean Gordon" w:date="2017-04-05T20:28:00Z">
              <w:r w:rsidRPr="004C0AF1" w:rsidDel="00131ADB">
                <w:rPr>
                  <w:rFonts w:eastAsia="Times New Roman"/>
                  <w:color w:val="000000"/>
                  <w:sz w:val="20"/>
                  <w:szCs w:val="20"/>
                  <w:rPrChange w:id="919" w:author="Ted Habermann" w:date="2017-04-07T10:47:00Z">
                    <w:rPr>
                      <w:rFonts w:eastAsia="Times New Roman"/>
                      <w:color w:val="000000"/>
                    </w:rPr>
                  </w:rPrChange>
                </w:rPr>
                <w:delText>247</w:delText>
              </w:r>
            </w:del>
          </w:p>
        </w:tc>
        <w:tc>
          <w:tcPr>
            <w:tcW w:w="3287" w:type="pct"/>
            <w:tcPrChange w:id="920" w:author="Sean Gordon" w:date="2017-04-05T15:50:00Z">
              <w:tcPr>
                <w:tcW w:w="0" w:type="auto"/>
                <w:gridSpan w:val="2"/>
                <w:vAlign w:val="center"/>
              </w:tcPr>
            </w:tcPrChange>
          </w:tcPr>
          <w:p w14:paraId="3573CACF" w14:textId="107CBDEC" w:rsidR="009369CA" w:rsidRPr="004C0AF1" w:rsidDel="00131ADB" w:rsidRDefault="009369CA" w:rsidP="001B3E94">
            <w:pPr>
              <w:rPr>
                <w:del w:id="921" w:author="Sean Gordon" w:date="2017-04-05T20:28:00Z"/>
                <w:rFonts w:eastAsia="Times New Roman"/>
                <w:color w:val="000000"/>
                <w:sz w:val="20"/>
                <w:szCs w:val="20"/>
                <w:rPrChange w:id="922" w:author="Ted Habermann" w:date="2017-04-07T10:47:00Z">
                  <w:rPr>
                    <w:del w:id="923" w:author="Sean Gordon" w:date="2017-04-05T20:28:00Z"/>
                    <w:rFonts w:eastAsia="Times New Roman"/>
                    <w:color w:val="000000"/>
                  </w:rPr>
                </w:rPrChange>
              </w:rPr>
            </w:pPr>
            <w:ins w:id="924" w:author="Sean Gordon" w:date="2017-04-05T20:37:00Z">
              <w:r w:rsidRPr="004C0AF1">
                <w:rPr>
                  <w:rFonts w:eastAsia="Times New Roman"/>
                  <w:color w:val="000000"/>
                  <w:sz w:val="20"/>
                  <w:szCs w:val="20"/>
                  <w:rPrChange w:id="925" w:author="Ted Habermann" w:date="2017-04-07T10:47:00Z">
                    <w:rPr>
                      <w:rFonts w:eastAsia="Times New Roman"/>
                      <w:color w:val="000000"/>
                    </w:rPr>
                  </w:rPrChange>
                </w:rPr>
                <w:t> OneDCX (250)</w:t>
              </w:r>
            </w:ins>
            <w:del w:id="926" w:author="Sean Gordon" w:date="2017-04-05T20:28:00Z">
              <w:r w:rsidRPr="004C0AF1" w:rsidDel="00131ADB">
                <w:rPr>
                  <w:rFonts w:eastAsia="Times New Roman"/>
                  <w:color w:val="000000"/>
                  <w:sz w:val="20"/>
                  <w:szCs w:val="20"/>
                  <w:rPrChange w:id="927" w:author="Ted Habermann" w:date="2017-04-07T10:47:00Z">
                    <w:rPr>
                      <w:rFonts w:eastAsia="Times New Roman"/>
                      <w:color w:val="000000"/>
                    </w:rPr>
                  </w:rPrChange>
                </w:rPr>
                <w:delText xml:space="preserve">EML2.0.0 (9), </w:delText>
              </w:r>
            </w:del>
          </w:p>
          <w:p w14:paraId="247D8CD4" w14:textId="130F2EE8" w:rsidR="009369CA" w:rsidRPr="004C0AF1" w:rsidDel="00131ADB" w:rsidRDefault="009369CA" w:rsidP="001B3E94">
            <w:pPr>
              <w:rPr>
                <w:del w:id="928" w:author="Sean Gordon" w:date="2017-04-05T20:28:00Z"/>
                <w:rFonts w:eastAsia="Times New Roman"/>
                <w:color w:val="000000"/>
                <w:sz w:val="20"/>
                <w:szCs w:val="20"/>
                <w:rPrChange w:id="929" w:author="Ted Habermann" w:date="2017-04-07T10:47:00Z">
                  <w:rPr>
                    <w:del w:id="930" w:author="Sean Gordon" w:date="2017-04-05T20:28:00Z"/>
                    <w:rFonts w:eastAsia="Times New Roman"/>
                    <w:color w:val="000000"/>
                  </w:rPr>
                </w:rPrChange>
              </w:rPr>
            </w:pPr>
            <w:del w:id="931" w:author="Sean Gordon" w:date="2017-04-05T20:28:00Z">
              <w:r w:rsidRPr="004C0AF1" w:rsidDel="00131ADB">
                <w:rPr>
                  <w:rFonts w:eastAsia="Times New Roman"/>
                  <w:color w:val="000000"/>
                  <w:sz w:val="20"/>
                  <w:szCs w:val="20"/>
                  <w:rPrChange w:id="932" w:author="Ted Habermann" w:date="2017-04-07T10:47:00Z">
                    <w:rPr>
                      <w:rFonts w:eastAsia="Times New Roman"/>
                      <w:color w:val="000000"/>
                    </w:rPr>
                  </w:rPrChange>
                </w:rPr>
                <w:delText xml:space="preserve">EML2.0.1 (16), </w:delText>
              </w:r>
            </w:del>
          </w:p>
          <w:p w14:paraId="065AEF7C" w14:textId="373C48B9" w:rsidR="009369CA" w:rsidRPr="004C0AF1" w:rsidRDefault="009369CA" w:rsidP="732CAC2F">
            <w:pPr>
              <w:rPr>
                <w:rFonts w:eastAsia="Book Antiqua" w:cs="Book Antiqua"/>
                <w:sz w:val="20"/>
                <w:szCs w:val="20"/>
              </w:rPr>
            </w:pPr>
            <w:del w:id="933" w:author="Sean Gordon" w:date="2017-04-05T20:28:00Z">
              <w:r w:rsidRPr="004C0AF1" w:rsidDel="00131ADB">
                <w:rPr>
                  <w:rFonts w:eastAsia="Times New Roman"/>
                  <w:color w:val="000000"/>
                  <w:sz w:val="20"/>
                  <w:szCs w:val="20"/>
                  <w:rPrChange w:id="934" w:author="Ted Habermann" w:date="2017-04-07T10:47:00Z">
                    <w:rPr>
                      <w:rFonts w:eastAsia="Times New Roman"/>
                      <w:color w:val="000000"/>
                    </w:rPr>
                  </w:rPrChange>
                </w:rPr>
                <w:delText>EML2.1.0 (222)</w:delText>
              </w:r>
            </w:del>
          </w:p>
        </w:tc>
      </w:tr>
      <w:tr w:rsidR="009369CA" w:rsidRPr="001B3E94" w:rsidDel="009369CA" w14:paraId="0244BD50" w14:textId="2121474F" w:rsidTr="00B07F30">
        <w:trPr>
          <w:trHeight w:val="260"/>
          <w:del w:id="935" w:author="Sean Gordon" w:date="2017-04-05T20:37:00Z"/>
          <w:trPrChange w:id="936" w:author="Sean Gordon" w:date="2017-04-05T15:50:00Z">
            <w:trPr>
              <w:gridAfter w:val="0"/>
              <w:trHeight w:val="260"/>
            </w:trPr>
          </w:trPrChange>
        </w:trPr>
        <w:tc>
          <w:tcPr>
            <w:tcW w:w="1227" w:type="pct"/>
            <w:tcPrChange w:id="937" w:author="Sean Gordon" w:date="2017-04-05T15:50:00Z">
              <w:tcPr>
                <w:tcW w:w="0" w:type="auto"/>
                <w:vAlign w:val="bottom"/>
              </w:tcPr>
            </w:tcPrChange>
          </w:tcPr>
          <w:p w14:paraId="0B17F494" w14:textId="247F1408" w:rsidR="009369CA" w:rsidRPr="004C0AF1" w:rsidDel="009369CA" w:rsidRDefault="009369CA" w:rsidP="001B3E94">
            <w:pPr>
              <w:rPr>
                <w:del w:id="938" w:author="Sean Gordon" w:date="2017-04-05T20:37:00Z"/>
                <w:rFonts w:eastAsia="Times New Roman"/>
                <w:color w:val="000000"/>
                <w:sz w:val="20"/>
                <w:szCs w:val="20"/>
                <w:rPrChange w:id="939" w:author="Ted Habermann" w:date="2017-04-07T10:47:00Z">
                  <w:rPr>
                    <w:del w:id="940" w:author="Sean Gordon" w:date="2017-04-05T20:37:00Z"/>
                    <w:rFonts w:eastAsia="Times New Roman"/>
                    <w:color w:val="000000"/>
                  </w:rPr>
                </w:rPrChange>
              </w:rPr>
            </w:pPr>
            <w:del w:id="941" w:author="Sean Gordon" w:date="2017-04-05T20:35:00Z">
              <w:r w:rsidRPr="004C0AF1" w:rsidDel="009369CA">
                <w:rPr>
                  <w:rFonts w:eastAsia="Times New Roman"/>
                  <w:color w:val="000000"/>
                  <w:sz w:val="20"/>
                  <w:szCs w:val="20"/>
                  <w:rPrChange w:id="942" w:author="Ted Habermann" w:date="2017-04-07T10:47:00Z">
                    <w:rPr>
                      <w:rFonts w:eastAsia="Times New Roman"/>
                      <w:color w:val="000000"/>
                    </w:rPr>
                  </w:rPrChange>
                </w:rPr>
                <w:delText>SEAD</w:delText>
              </w:r>
            </w:del>
          </w:p>
        </w:tc>
        <w:tc>
          <w:tcPr>
            <w:tcW w:w="486" w:type="pct"/>
            <w:tcPrChange w:id="943" w:author="Sean Gordon" w:date="2017-04-05T15:50:00Z">
              <w:tcPr>
                <w:tcW w:w="0" w:type="auto"/>
                <w:gridSpan w:val="2"/>
                <w:vAlign w:val="bottom"/>
              </w:tcPr>
            </w:tcPrChange>
          </w:tcPr>
          <w:p w14:paraId="310E926E" w14:textId="3A304D00" w:rsidR="009369CA" w:rsidRPr="004C0AF1" w:rsidDel="009369CA" w:rsidRDefault="009369CA" w:rsidP="001B3E94">
            <w:pPr>
              <w:jc w:val="center"/>
              <w:rPr>
                <w:del w:id="944" w:author="Sean Gordon" w:date="2017-04-05T20:37:00Z"/>
                <w:rFonts w:eastAsia="Times New Roman"/>
                <w:color w:val="000000"/>
                <w:sz w:val="20"/>
                <w:szCs w:val="20"/>
                <w:rPrChange w:id="945" w:author="Ted Habermann" w:date="2017-04-07T10:47:00Z">
                  <w:rPr>
                    <w:del w:id="946" w:author="Sean Gordon" w:date="2017-04-05T20:37:00Z"/>
                    <w:rFonts w:eastAsia="Times New Roman"/>
                    <w:color w:val="000000"/>
                  </w:rPr>
                </w:rPrChange>
              </w:rPr>
            </w:pPr>
            <w:del w:id="947" w:author="Sean Gordon" w:date="2017-04-05T20:35:00Z">
              <w:r w:rsidRPr="004C0AF1" w:rsidDel="009369CA">
                <w:rPr>
                  <w:rFonts w:eastAsia="Times New Roman"/>
                  <w:color w:val="000000"/>
                  <w:sz w:val="20"/>
                  <w:szCs w:val="20"/>
                  <w:rPrChange w:id="948" w:author="Ted Habermann" w:date="2017-04-07T10:47:00Z">
                    <w:rPr>
                      <w:rFonts w:eastAsia="Times New Roman"/>
                      <w:color w:val="000000"/>
                    </w:rPr>
                  </w:rPrChange>
                </w:rPr>
                <w:delText>18</w:delText>
              </w:r>
            </w:del>
          </w:p>
        </w:tc>
        <w:tc>
          <w:tcPr>
            <w:tcW w:w="3287" w:type="pct"/>
            <w:tcPrChange w:id="949" w:author="Sean Gordon" w:date="2017-04-05T15:50:00Z">
              <w:tcPr>
                <w:tcW w:w="0" w:type="auto"/>
                <w:gridSpan w:val="2"/>
                <w:vAlign w:val="bottom"/>
              </w:tcPr>
            </w:tcPrChange>
          </w:tcPr>
          <w:p w14:paraId="17145670" w14:textId="6A06C786" w:rsidR="009369CA" w:rsidRPr="004C0AF1" w:rsidDel="009369CA" w:rsidRDefault="009369CA" w:rsidP="001B3E94">
            <w:pPr>
              <w:rPr>
                <w:del w:id="950" w:author="Sean Gordon" w:date="2017-04-05T20:37:00Z"/>
                <w:rFonts w:eastAsia="Times New Roman"/>
                <w:color w:val="000000"/>
                <w:sz w:val="20"/>
                <w:szCs w:val="20"/>
                <w:rPrChange w:id="951" w:author="Ted Habermann" w:date="2017-04-07T10:47:00Z">
                  <w:rPr>
                    <w:del w:id="952" w:author="Sean Gordon" w:date="2017-04-05T20:37:00Z"/>
                    <w:rFonts w:eastAsia="Times New Roman"/>
                    <w:color w:val="000000"/>
                  </w:rPr>
                </w:rPrChange>
              </w:rPr>
            </w:pPr>
            <w:del w:id="953" w:author="Sean Gordon" w:date="2017-04-05T20:35:00Z">
              <w:r w:rsidRPr="004C0AF1" w:rsidDel="009369CA">
                <w:rPr>
                  <w:rFonts w:eastAsia="Times New Roman"/>
                  <w:color w:val="000000"/>
                  <w:sz w:val="20"/>
                  <w:szCs w:val="20"/>
                  <w:rPrChange w:id="954" w:author="Ted Habermann" w:date="2017-04-07T10:47:00Z">
                    <w:rPr>
                      <w:rFonts w:eastAsia="Times New Roman"/>
                      <w:color w:val="000000"/>
                    </w:rPr>
                  </w:rPrChange>
                </w:rPr>
                <w:delText>CSDGM (18)</w:delText>
              </w:r>
            </w:del>
          </w:p>
        </w:tc>
      </w:tr>
      <w:tr w:rsidR="009369CA" w:rsidRPr="001B3E94" w:rsidDel="009369CA" w14:paraId="056CFEC9" w14:textId="3953932D" w:rsidTr="00B07F30">
        <w:trPr>
          <w:trHeight w:val="260"/>
          <w:del w:id="955" w:author="Sean Gordon" w:date="2017-04-05T20:37:00Z"/>
          <w:trPrChange w:id="956" w:author="Sean Gordon" w:date="2017-04-05T15:50:00Z">
            <w:trPr>
              <w:gridAfter w:val="0"/>
              <w:trHeight w:val="260"/>
            </w:trPr>
          </w:trPrChange>
        </w:trPr>
        <w:tc>
          <w:tcPr>
            <w:tcW w:w="1227" w:type="pct"/>
            <w:tcPrChange w:id="957" w:author="Sean Gordon" w:date="2017-04-05T15:50:00Z">
              <w:tcPr>
                <w:tcW w:w="0" w:type="auto"/>
                <w:vAlign w:val="bottom"/>
              </w:tcPr>
            </w:tcPrChange>
          </w:tcPr>
          <w:p w14:paraId="221F6980" w14:textId="14B95D32" w:rsidR="009369CA" w:rsidRPr="004C0AF1" w:rsidDel="009369CA" w:rsidRDefault="009369CA" w:rsidP="001B3E94">
            <w:pPr>
              <w:rPr>
                <w:del w:id="958" w:author="Sean Gordon" w:date="2017-04-05T20:37:00Z"/>
                <w:rFonts w:eastAsia="Times New Roman"/>
                <w:color w:val="000000"/>
                <w:sz w:val="20"/>
                <w:szCs w:val="20"/>
                <w:rPrChange w:id="959" w:author="Ted Habermann" w:date="2017-04-07T10:47:00Z">
                  <w:rPr>
                    <w:del w:id="960" w:author="Sean Gordon" w:date="2017-04-05T20:37:00Z"/>
                    <w:rFonts w:eastAsia="Times New Roman"/>
                    <w:color w:val="000000"/>
                  </w:rPr>
                </w:rPrChange>
              </w:rPr>
            </w:pPr>
            <w:del w:id="961" w:author="Sean Gordon" w:date="2017-04-05T20:23:00Z">
              <w:r w:rsidRPr="004C0AF1" w:rsidDel="000F392E">
                <w:rPr>
                  <w:rFonts w:eastAsia="Times New Roman"/>
                  <w:color w:val="000000"/>
                  <w:sz w:val="20"/>
                  <w:szCs w:val="20"/>
                  <w:rPrChange w:id="962" w:author="Ted Habermann" w:date="2017-04-07T10:47:00Z">
                    <w:rPr>
                      <w:rFonts w:eastAsia="Times New Roman"/>
                      <w:color w:val="000000"/>
                    </w:rPr>
                  </w:rPrChange>
                </w:rPr>
                <w:delText>TERN</w:delText>
              </w:r>
            </w:del>
          </w:p>
        </w:tc>
        <w:tc>
          <w:tcPr>
            <w:tcW w:w="486" w:type="pct"/>
            <w:tcPrChange w:id="963" w:author="Sean Gordon" w:date="2017-04-05T15:50:00Z">
              <w:tcPr>
                <w:tcW w:w="0" w:type="auto"/>
                <w:gridSpan w:val="2"/>
                <w:vAlign w:val="bottom"/>
              </w:tcPr>
            </w:tcPrChange>
          </w:tcPr>
          <w:p w14:paraId="2A1F1943" w14:textId="2639032F" w:rsidR="009369CA" w:rsidRPr="004C0AF1" w:rsidDel="009369CA" w:rsidRDefault="009369CA" w:rsidP="001B3E94">
            <w:pPr>
              <w:jc w:val="center"/>
              <w:rPr>
                <w:del w:id="964" w:author="Sean Gordon" w:date="2017-04-05T20:37:00Z"/>
                <w:rFonts w:eastAsia="Times New Roman"/>
                <w:color w:val="000000"/>
                <w:sz w:val="20"/>
                <w:szCs w:val="20"/>
                <w:rPrChange w:id="965" w:author="Ted Habermann" w:date="2017-04-07T10:47:00Z">
                  <w:rPr>
                    <w:del w:id="966" w:author="Sean Gordon" w:date="2017-04-05T20:37:00Z"/>
                    <w:rFonts w:eastAsia="Times New Roman"/>
                    <w:color w:val="000000"/>
                  </w:rPr>
                </w:rPrChange>
              </w:rPr>
            </w:pPr>
            <w:del w:id="967" w:author="Sean Gordon" w:date="2017-04-05T20:23:00Z">
              <w:r w:rsidRPr="004C0AF1" w:rsidDel="000F392E">
                <w:rPr>
                  <w:rFonts w:eastAsia="Times New Roman"/>
                  <w:color w:val="000000"/>
                  <w:sz w:val="20"/>
                  <w:szCs w:val="20"/>
                  <w:rPrChange w:id="968" w:author="Ted Habermann" w:date="2017-04-07T10:47:00Z">
                    <w:rPr>
                      <w:rFonts w:eastAsia="Times New Roman"/>
                      <w:color w:val="000000"/>
                    </w:rPr>
                  </w:rPrChange>
                </w:rPr>
                <w:delText>250</w:delText>
              </w:r>
            </w:del>
          </w:p>
        </w:tc>
        <w:tc>
          <w:tcPr>
            <w:tcW w:w="3287" w:type="pct"/>
            <w:tcPrChange w:id="969" w:author="Sean Gordon" w:date="2017-04-05T15:50:00Z">
              <w:tcPr>
                <w:tcW w:w="0" w:type="auto"/>
                <w:gridSpan w:val="2"/>
                <w:vAlign w:val="center"/>
              </w:tcPr>
            </w:tcPrChange>
          </w:tcPr>
          <w:p w14:paraId="0618EDF2" w14:textId="743BE881" w:rsidR="009369CA" w:rsidRPr="004C0AF1" w:rsidDel="009369CA" w:rsidRDefault="009369CA" w:rsidP="001B3E94">
            <w:pPr>
              <w:rPr>
                <w:del w:id="970" w:author="Sean Gordon" w:date="2017-04-05T20:37:00Z"/>
                <w:rFonts w:eastAsia="Times New Roman"/>
                <w:color w:val="000000"/>
                <w:sz w:val="20"/>
                <w:szCs w:val="20"/>
                <w:rPrChange w:id="971" w:author="Ted Habermann" w:date="2017-04-07T10:47:00Z">
                  <w:rPr>
                    <w:del w:id="972" w:author="Sean Gordon" w:date="2017-04-05T20:37:00Z"/>
                    <w:rFonts w:eastAsia="Times New Roman"/>
                    <w:color w:val="000000"/>
                  </w:rPr>
                </w:rPrChange>
              </w:rPr>
            </w:pPr>
            <w:del w:id="973" w:author="Sean Gordon" w:date="2017-04-05T20:23:00Z">
              <w:r w:rsidRPr="004C0AF1" w:rsidDel="000F392E">
                <w:rPr>
                  <w:rFonts w:eastAsia="Times New Roman"/>
                  <w:color w:val="000000"/>
                  <w:sz w:val="20"/>
                  <w:szCs w:val="20"/>
                  <w:rPrChange w:id="974" w:author="Ted Habermann" w:date="2017-04-07T10:47:00Z">
                    <w:rPr>
                      <w:rFonts w:eastAsia="Times New Roman"/>
                      <w:color w:val="000000"/>
                    </w:rPr>
                  </w:rPrChange>
                </w:rPr>
                <w:delText>EML2.1.1 (250)</w:delText>
              </w:r>
            </w:del>
          </w:p>
        </w:tc>
      </w:tr>
      <w:tr w:rsidR="009369CA" w:rsidRPr="001B3E94" w:rsidDel="009369CA" w14:paraId="78D1389F" w14:textId="6CC6A412" w:rsidTr="00B07F30">
        <w:trPr>
          <w:trHeight w:val="260"/>
          <w:del w:id="975" w:author="Sean Gordon" w:date="2017-04-05T20:37:00Z"/>
          <w:trPrChange w:id="976" w:author="Sean Gordon" w:date="2017-04-05T15:50:00Z">
            <w:trPr>
              <w:gridAfter w:val="0"/>
              <w:trHeight w:val="260"/>
            </w:trPr>
          </w:trPrChange>
        </w:trPr>
        <w:tc>
          <w:tcPr>
            <w:tcW w:w="1227" w:type="pct"/>
            <w:tcPrChange w:id="977" w:author="Sean Gordon" w:date="2017-04-05T15:50:00Z">
              <w:tcPr>
                <w:tcW w:w="0" w:type="auto"/>
                <w:vAlign w:val="bottom"/>
              </w:tcPr>
            </w:tcPrChange>
          </w:tcPr>
          <w:p w14:paraId="41771C64" w14:textId="5641F7FE" w:rsidR="009369CA" w:rsidRPr="004C0AF1" w:rsidDel="009369CA" w:rsidRDefault="009369CA" w:rsidP="001B3E94">
            <w:pPr>
              <w:rPr>
                <w:del w:id="978" w:author="Sean Gordon" w:date="2017-04-05T20:37:00Z"/>
                <w:rFonts w:eastAsia="Times New Roman"/>
                <w:color w:val="000000"/>
                <w:sz w:val="20"/>
                <w:szCs w:val="20"/>
                <w:rPrChange w:id="979" w:author="Ted Habermann" w:date="2017-04-07T10:47:00Z">
                  <w:rPr>
                    <w:del w:id="980" w:author="Sean Gordon" w:date="2017-04-05T20:37:00Z"/>
                    <w:rFonts w:eastAsia="Times New Roman"/>
                    <w:color w:val="000000"/>
                  </w:rPr>
                </w:rPrChange>
              </w:rPr>
            </w:pPr>
            <w:del w:id="981" w:author="Sean Gordon" w:date="2017-04-05T20:26:00Z">
              <w:r w:rsidRPr="004C0AF1" w:rsidDel="00131ADB">
                <w:rPr>
                  <w:rFonts w:eastAsia="Times New Roman"/>
                  <w:color w:val="000000"/>
                  <w:sz w:val="20"/>
                  <w:szCs w:val="20"/>
                  <w:rPrChange w:id="982" w:author="Ted Habermann" w:date="2017-04-07T10:47:00Z">
                    <w:rPr>
                      <w:rFonts w:eastAsia="Times New Roman"/>
                      <w:color w:val="000000"/>
                    </w:rPr>
                  </w:rPrChange>
                </w:rPr>
                <w:delText>TFRI</w:delText>
              </w:r>
            </w:del>
          </w:p>
        </w:tc>
        <w:tc>
          <w:tcPr>
            <w:tcW w:w="486" w:type="pct"/>
            <w:tcPrChange w:id="983" w:author="Sean Gordon" w:date="2017-04-05T15:50:00Z">
              <w:tcPr>
                <w:tcW w:w="0" w:type="auto"/>
                <w:gridSpan w:val="2"/>
                <w:vAlign w:val="bottom"/>
              </w:tcPr>
            </w:tcPrChange>
          </w:tcPr>
          <w:p w14:paraId="11890B16" w14:textId="3BD3B286" w:rsidR="009369CA" w:rsidRPr="004C0AF1" w:rsidDel="009369CA" w:rsidRDefault="009369CA" w:rsidP="001B3E94">
            <w:pPr>
              <w:jc w:val="center"/>
              <w:rPr>
                <w:del w:id="984" w:author="Sean Gordon" w:date="2017-04-05T20:37:00Z"/>
                <w:rFonts w:eastAsia="Times New Roman"/>
                <w:color w:val="000000"/>
                <w:sz w:val="20"/>
                <w:szCs w:val="20"/>
                <w:rPrChange w:id="985" w:author="Ted Habermann" w:date="2017-04-07T10:47:00Z">
                  <w:rPr>
                    <w:del w:id="986" w:author="Sean Gordon" w:date="2017-04-05T20:37:00Z"/>
                    <w:rFonts w:eastAsia="Times New Roman"/>
                    <w:color w:val="000000"/>
                  </w:rPr>
                </w:rPrChange>
              </w:rPr>
            </w:pPr>
            <w:del w:id="987" w:author="Sean Gordon" w:date="2017-04-05T20:26:00Z">
              <w:r w:rsidRPr="004C0AF1" w:rsidDel="00131ADB">
                <w:rPr>
                  <w:rFonts w:eastAsia="Times New Roman"/>
                  <w:color w:val="000000"/>
                  <w:sz w:val="20"/>
                  <w:szCs w:val="20"/>
                  <w:rPrChange w:id="988" w:author="Ted Habermann" w:date="2017-04-07T10:47:00Z">
                    <w:rPr>
                      <w:rFonts w:eastAsia="Times New Roman"/>
                      <w:color w:val="000000"/>
                    </w:rPr>
                  </w:rPrChange>
                </w:rPr>
                <w:delText>250</w:delText>
              </w:r>
            </w:del>
          </w:p>
        </w:tc>
        <w:tc>
          <w:tcPr>
            <w:tcW w:w="3287" w:type="pct"/>
            <w:tcPrChange w:id="989" w:author="Sean Gordon" w:date="2017-04-05T15:50:00Z">
              <w:tcPr>
                <w:tcW w:w="0" w:type="auto"/>
                <w:gridSpan w:val="2"/>
                <w:vAlign w:val="center"/>
              </w:tcPr>
            </w:tcPrChange>
          </w:tcPr>
          <w:p w14:paraId="60FA60F1" w14:textId="3ECFFBAC" w:rsidR="009369CA" w:rsidRPr="004C0AF1" w:rsidDel="00131ADB" w:rsidRDefault="009369CA" w:rsidP="001B3E94">
            <w:pPr>
              <w:rPr>
                <w:del w:id="990" w:author="Sean Gordon" w:date="2017-04-05T20:26:00Z"/>
                <w:rFonts w:eastAsia="Times New Roman"/>
                <w:color w:val="000000"/>
                <w:sz w:val="20"/>
                <w:szCs w:val="20"/>
                <w:rPrChange w:id="991" w:author="Ted Habermann" w:date="2017-04-07T10:47:00Z">
                  <w:rPr>
                    <w:del w:id="992" w:author="Sean Gordon" w:date="2017-04-05T20:26:00Z"/>
                    <w:rFonts w:eastAsia="Times New Roman"/>
                    <w:color w:val="000000"/>
                  </w:rPr>
                </w:rPrChange>
              </w:rPr>
            </w:pPr>
            <w:del w:id="993" w:author="Sean Gordon" w:date="2017-04-05T20:26:00Z">
              <w:r w:rsidRPr="004C0AF1" w:rsidDel="00131ADB">
                <w:rPr>
                  <w:rFonts w:eastAsia="Times New Roman"/>
                  <w:color w:val="000000"/>
                  <w:sz w:val="20"/>
                  <w:szCs w:val="20"/>
                  <w:rPrChange w:id="994" w:author="Ted Habermann" w:date="2017-04-07T10:47:00Z">
                    <w:rPr>
                      <w:rFonts w:eastAsia="Times New Roman"/>
                      <w:color w:val="000000"/>
                    </w:rPr>
                  </w:rPrChange>
                </w:rPr>
                <w:delText xml:space="preserve">EML2.1.1 (17), </w:delText>
              </w:r>
            </w:del>
          </w:p>
          <w:p w14:paraId="5FB9D557" w14:textId="19F8D250" w:rsidR="009369CA" w:rsidRPr="004C0AF1" w:rsidDel="00131ADB" w:rsidRDefault="009369CA" w:rsidP="001B3E94">
            <w:pPr>
              <w:rPr>
                <w:del w:id="995" w:author="Sean Gordon" w:date="2017-04-05T20:26:00Z"/>
                <w:rFonts w:eastAsia="Times New Roman"/>
                <w:color w:val="000000"/>
                <w:sz w:val="20"/>
                <w:szCs w:val="20"/>
                <w:rPrChange w:id="996" w:author="Ted Habermann" w:date="2017-04-07T10:47:00Z">
                  <w:rPr>
                    <w:del w:id="997" w:author="Sean Gordon" w:date="2017-04-05T20:26:00Z"/>
                    <w:rFonts w:eastAsia="Times New Roman"/>
                    <w:color w:val="000000"/>
                  </w:rPr>
                </w:rPrChange>
              </w:rPr>
            </w:pPr>
            <w:del w:id="998" w:author="Sean Gordon" w:date="2017-04-05T20:26:00Z">
              <w:r w:rsidRPr="004C0AF1" w:rsidDel="00131ADB">
                <w:rPr>
                  <w:rFonts w:eastAsia="Times New Roman"/>
                  <w:color w:val="000000"/>
                  <w:sz w:val="20"/>
                  <w:szCs w:val="20"/>
                  <w:rPrChange w:id="999" w:author="Ted Habermann" w:date="2017-04-07T10:47:00Z">
                    <w:rPr>
                      <w:rFonts w:eastAsia="Times New Roman"/>
                      <w:color w:val="000000"/>
                    </w:rPr>
                  </w:rPrChange>
                </w:rPr>
                <w:delText xml:space="preserve">EML2.1.0 (27), </w:delText>
              </w:r>
            </w:del>
          </w:p>
          <w:p w14:paraId="517B0DE7" w14:textId="4374A40F" w:rsidR="009369CA" w:rsidRPr="004C0AF1" w:rsidDel="009369CA" w:rsidRDefault="009369CA" w:rsidP="001B3E94">
            <w:pPr>
              <w:rPr>
                <w:del w:id="1000" w:author="Sean Gordon" w:date="2017-04-05T20:37:00Z"/>
                <w:rFonts w:eastAsia="Times New Roman"/>
                <w:color w:val="000000"/>
                <w:sz w:val="20"/>
                <w:szCs w:val="20"/>
                <w:rPrChange w:id="1001" w:author="Ted Habermann" w:date="2017-04-07T10:47:00Z">
                  <w:rPr>
                    <w:del w:id="1002" w:author="Sean Gordon" w:date="2017-04-05T20:37:00Z"/>
                    <w:rFonts w:eastAsia="Times New Roman"/>
                    <w:color w:val="000000"/>
                  </w:rPr>
                </w:rPrChange>
              </w:rPr>
            </w:pPr>
            <w:del w:id="1003" w:author="Sean Gordon" w:date="2017-04-05T20:26:00Z">
              <w:r w:rsidRPr="004C0AF1" w:rsidDel="00131ADB">
                <w:rPr>
                  <w:rFonts w:eastAsia="Times New Roman"/>
                  <w:color w:val="000000"/>
                  <w:sz w:val="20"/>
                  <w:szCs w:val="20"/>
                  <w:rPrChange w:id="1004" w:author="Ted Habermann" w:date="2017-04-07T10:47:00Z">
                    <w:rPr>
                      <w:rFonts w:eastAsia="Times New Roman"/>
                      <w:color w:val="000000"/>
                    </w:rPr>
                  </w:rPrChange>
                </w:rPr>
                <w:delText>EML2.0.1 (206),</w:delText>
              </w:r>
            </w:del>
          </w:p>
        </w:tc>
      </w:tr>
      <w:tr w:rsidR="009369CA" w:rsidRPr="001B3E94" w:rsidDel="009369CA" w14:paraId="3D39EAB7" w14:textId="5B7F7D9D" w:rsidTr="00B07F30">
        <w:trPr>
          <w:trHeight w:val="260"/>
          <w:del w:id="1005" w:author="Sean Gordon" w:date="2017-04-05T20:37:00Z"/>
          <w:trPrChange w:id="1006" w:author="Sean Gordon" w:date="2017-04-05T15:50:00Z">
            <w:trPr>
              <w:gridAfter w:val="0"/>
              <w:trHeight w:val="260"/>
            </w:trPr>
          </w:trPrChange>
        </w:trPr>
        <w:tc>
          <w:tcPr>
            <w:tcW w:w="1227" w:type="pct"/>
            <w:tcPrChange w:id="1007" w:author="Sean Gordon" w:date="2017-04-05T15:50:00Z">
              <w:tcPr>
                <w:tcW w:w="0" w:type="auto"/>
                <w:vAlign w:val="bottom"/>
              </w:tcPr>
            </w:tcPrChange>
          </w:tcPr>
          <w:p w14:paraId="0D762693" w14:textId="1B913177" w:rsidR="009369CA" w:rsidRPr="004C0AF1" w:rsidDel="009369CA" w:rsidRDefault="009369CA" w:rsidP="001B3E94">
            <w:pPr>
              <w:rPr>
                <w:del w:id="1008" w:author="Sean Gordon" w:date="2017-04-05T20:37:00Z"/>
                <w:rFonts w:eastAsia="Times New Roman"/>
                <w:color w:val="000000"/>
                <w:sz w:val="20"/>
                <w:szCs w:val="20"/>
                <w:rPrChange w:id="1009" w:author="Ted Habermann" w:date="2017-04-07T10:47:00Z">
                  <w:rPr>
                    <w:del w:id="1010" w:author="Sean Gordon" w:date="2017-04-05T20:37:00Z"/>
                    <w:rFonts w:eastAsia="Times New Roman"/>
                    <w:color w:val="000000"/>
                  </w:rPr>
                </w:rPrChange>
              </w:rPr>
            </w:pPr>
            <w:del w:id="1011" w:author="Sean Gordon" w:date="2017-04-05T20:31:00Z">
              <w:r w:rsidRPr="004C0AF1" w:rsidDel="00B07F30">
                <w:rPr>
                  <w:rFonts w:eastAsia="Times New Roman"/>
                  <w:color w:val="000000"/>
                  <w:sz w:val="20"/>
                  <w:szCs w:val="20"/>
                  <w:rPrChange w:id="1012" w:author="Ted Habermann" w:date="2017-04-07T10:47:00Z">
                    <w:rPr>
                      <w:rFonts w:eastAsia="Times New Roman"/>
                      <w:color w:val="000000"/>
                    </w:rPr>
                  </w:rPrChange>
                </w:rPr>
                <w:delText>USANPN</w:delText>
              </w:r>
            </w:del>
          </w:p>
        </w:tc>
        <w:tc>
          <w:tcPr>
            <w:tcW w:w="486" w:type="pct"/>
            <w:tcPrChange w:id="1013" w:author="Sean Gordon" w:date="2017-04-05T15:50:00Z">
              <w:tcPr>
                <w:tcW w:w="0" w:type="auto"/>
                <w:gridSpan w:val="2"/>
                <w:vAlign w:val="bottom"/>
              </w:tcPr>
            </w:tcPrChange>
          </w:tcPr>
          <w:p w14:paraId="08B27DCB" w14:textId="2C235D80" w:rsidR="009369CA" w:rsidRPr="004C0AF1" w:rsidDel="009369CA" w:rsidRDefault="009369CA" w:rsidP="001B3E94">
            <w:pPr>
              <w:jc w:val="center"/>
              <w:rPr>
                <w:del w:id="1014" w:author="Sean Gordon" w:date="2017-04-05T20:37:00Z"/>
                <w:rFonts w:eastAsia="Times New Roman"/>
                <w:color w:val="000000"/>
                <w:sz w:val="20"/>
                <w:szCs w:val="20"/>
                <w:rPrChange w:id="1015" w:author="Ted Habermann" w:date="2017-04-07T10:47:00Z">
                  <w:rPr>
                    <w:del w:id="1016" w:author="Sean Gordon" w:date="2017-04-05T20:37:00Z"/>
                    <w:rFonts w:eastAsia="Times New Roman"/>
                    <w:color w:val="000000"/>
                  </w:rPr>
                </w:rPrChange>
              </w:rPr>
            </w:pPr>
            <w:del w:id="1017" w:author="Sean Gordon" w:date="2017-04-05T20:31:00Z">
              <w:r w:rsidRPr="004C0AF1" w:rsidDel="00B07F30">
                <w:rPr>
                  <w:rFonts w:eastAsia="Times New Roman"/>
                  <w:color w:val="000000"/>
                  <w:sz w:val="20"/>
                  <w:szCs w:val="20"/>
                  <w:rPrChange w:id="1018" w:author="Ted Habermann" w:date="2017-04-07T10:47:00Z">
                    <w:rPr>
                      <w:rFonts w:eastAsia="Times New Roman"/>
                      <w:color w:val="000000"/>
                    </w:rPr>
                  </w:rPrChange>
                </w:rPr>
                <w:delText>6</w:delText>
              </w:r>
            </w:del>
          </w:p>
        </w:tc>
        <w:tc>
          <w:tcPr>
            <w:tcW w:w="3287" w:type="pct"/>
            <w:tcPrChange w:id="1019" w:author="Sean Gordon" w:date="2017-04-05T15:50:00Z">
              <w:tcPr>
                <w:tcW w:w="0" w:type="auto"/>
                <w:gridSpan w:val="2"/>
                <w:vAlign w:val="center"/>
              </w:tcPr>
            </w:tcPrChange>
          </w:tcPr>
          <w:p w14:paraId="4290848D" w14:textId="63C6C4F9" w:rsidR="009369CA" w:rsidRPr="004C0AF1" w:rsidDel="009369CA" w:rsidRDefault="009369CA" w:rsidP="001B3E94">
            <w:pPr>
              <w:rPr>
                <w:del w:id="1020" w:author="Sean Gordon" w:date="2017-04-05T20:37:00Z"/>
                <w:rFonts w:eastAsia="Times New Roman"/>
                <w:color w:val="000000"/>
                <w:sz w:val="20"/>
                <w:szCs w:val="20"/>
                <w:rPrChange w:id="1021" w:author="Ted Habermann" w:date="2017-04-07T10:47:00Z">
                  <w:rPr>
                    <w:del w:id="1022" w:author="Sean Gordon" w:date="2017-04-05T20:37:00Z"/>
                    <w:rFonts w:eastAsia="Times New Roman"/>
                    <w:color w:val="000000"/>
                  </w:rPr>
                </w:rPrChange>
              </w:rPr>
            </w:pPr>
            <w:del w:id="1023" w:author="Sean Gordon" w:date="2017-04-05T20:31:00Z">
              <w:r w:rsidRPr="004C0AF1" w:rsidDel="00B07F30">
                <w:rPr>
                  <w:rFonts w:eastAsia="Times New Roman"/>
                  <w:color w:val="000000"/>
                  <w:sz w:val="20"/>
                  <w:szCs w:val="20"/>
                  <w:rPrChange w:id="1024" w:author="Ted Habermann" w:date="2017-04-07T10:47:00Z">
                    <w:rPr>
                      <w:rFonts w:eastAsia="Times New Roman"/>
                      <w:color w:val="000000"/>
                    </w:rPr>
                  </w:rPrChange>
                </w:rPr>
                <w:delText>EML2.1.1 (6)</w:delText>
              </w:r>
            </w:del>
          </w:p>
        </w:tc>
      </w:tr>
      <w:tr w:rsidR="009369CA" w:rsidRPr="001B3E94" w:rsidDel="009369CA" w14:paraId="5561FF3A" w14:textId="746086FB" w:rsidTr="00B07F30">
        <w:trPr>
          <w:trHeight w:val="260"/>
          <w:del w:id="1025" w:author="Sean Gordon" w:date="2017-04-05T20:37:00Z"/>
          <w:trPrChange w:id="1026" w:author="Sean Gordon" w:date="2017-04-05T15:50:00Z">
            <w:trPr>
              <w:gridAfter w:val="0"/>
              <w:trHeight w:val="260"/>
            </w:trPr>
          </w:trPrChange>
        </w:trPr>
        <w:tc>
          <w:tcPr>
            <w:tcW w:w="1227" w:type="pct"/>
            <w:tcPrChange w:id="1027" w:author="Sean Gordon" w:date="2017-04-05T15:50:00Z">
              <w:tcPr>
                <w:tcW w:w="0" w:type="auto"/>
                <w:vAlign w:val="bottom"/>
              </w:tcPr>
            </w:tcPrChange>
          </w:tcPr>
          <w:p w14:paraId="71EE51FC" w14:textId="4502E539" w:rsidR="009369CA" w:rsidRPr="004C0AF1" w:rsidDel="009369CA" w:rsidRDefault="009369CA" w:rsidP="001B3E94">
            <w:pPr>
              <w:rPr>
                <w:del w:id="1028" w:author="Sean Gordon" w:date="2017-04-05T20:37:00Z"/>
                <w:rFonts w:eastAsia="Times New Roman"/>
                <w:color w:val="000000"/>
                <w:sz w:val="20"/>
                <w:szCs w:val="20"/>
                <w:rPrChange w:id="1029" w:author="Ted Habermann" w:date="2017-04-07T10:47:00Z">
                  <w:rPr>
                    <w:del w:id="1030" w:author="Sean Gordon" w:date="2017-04-05T20:37:00Z"/>
                    <w:rFonts w:eastAsia="Times New Roman"/>
                    <w:color w:val="000000"/>
                  </w:rPr>
                </w:rPrChange>
              </w:rPr>
            </w:pPr>
            <w:del w:id="1031" w:author="Sean Gordon" w:date="2017-04-05T20:35:00Z">
              <w:r w:rsidRPr="004C0AF1" w:rsidDel="009369CA">
                <w:rPr>
                  <w:rFonts w:eastAsia="Times New Roman"/>
                  <w:color w:val="000000"/>
                  <w:sz w:val="20"/>
                  <w:szCs w:val="20"/>
                  <w:rPrChange w:id="1032" w:author="Ted Habermann" w:date="2017-04-07T10:47:00Z">
                    <w:rPr>
                      <w:rFonts w:eastAsia="Times New Roman"/>
                      <w:color w:val="000000"/>
                    </w:rPr>
                  </w:rPrChange>
                </w:rPr>
                <w:delText>USGSCSAS</w:delText>
              </w:r>
            </w:del>
          </w:p>
        </w:tc>
        <w:tc>
          <w:tcPr>
            <w:tcW w:w="486" w:type="pct"/>
            <w:tcPrChange w:id="1033" w:author="Sean Gordon" w:date="2017-04-05T15:50:00Z">
              <w:tcPr>
                <w:tcW w:w="0" w:type="auto"/>
                <w:gridSpan w:val="2"/>
                <w:vAlign w:val="bottom"/>
              </w:tcPr>
            </w:tcPrChange>
          </w:tcPr>
          <w:p w14:paraId="5ECC12C7" w14:textId="1B2098D8" w:rsidR="009369CA" w:rsidRPr="004C0AF1" w:rsidDel="009369CA" w:rsidRDefault="009369CA" w:rsidP="001B3E94">
            <w:pPr>
              <w:jc w:val="center"/>
              <w:rPr>
                <w:del w:id="1034" w:author="Sean Gordon" w:date="2017-04-05T20:37:00Z"/>
                <w:rFonts w:eastAsia="Times New Roman"/>
                <w:color w:val="000000"/>
                <w:sz w:val="20"/>
                <w:szCs w:val="20"/>
                <w:rPrChange w:id="1035" w:author="Ted Habermann" w:date="2017-04-07T10:47:00Z">
                  <w:rPr>
                    <w:del w:id="1036" w:author="Sean Gordon" w:date="2017-04-05T20:37:00Z"/>
                    <w:rFonts w:eastAsia="Times New Roman"/>
                    <w:color w:val="000000"/>
                  </w:rPr>
                </w:rPrChange>
              </w:rPr>
            </w:pPr>
            <w:del w:id="1037" w:author="Sean Gordon" w:date="2017-04-05T20:35:00Z">
              <w:r w:rsidRPr="004C0AF1" w:rsidDel="009369CA">
                <w:rPr>
                  <w:rFonts w:eastAsia="Times New Roman"/>
                  <w:color w:val="000000"/>
                  <w:sz w:val="20"/>
                  <w:szCs w:val="20"/>
                  <w:rPrChange w:id="1038" w:author="Ted Habermann" w:date="2017-04-07T10:47:00Z">
                    <w:rPr>
                      <w:rFonts w:eastAsia="Times New Roman"/>
                      <w:color w:val="000000"/>
                    </w:rPr>
                  </w:rPrChange>
                </w:rPr>
                <w:delText>250</w:delText>
              </w:r>
            </w:del>
          </w:p>
        </w:tc>
        <w:tc>
          <w:tcPr>
            <w:tcW w:w="3287" w:type="pct"/>
            <w:tcPrChange w:id="1039" w:author="Sean Gordon" w:date="2017-04-05T15:50:00Z">
              <w:tcPr>
                <w:tcW w:w="0" w:type="auto"/>
                <w:gridSpan w:val="2"/>
                <w:vAlign w:val="center"/>
              </w:tcPr>
            </w:tcPrChange>
          </w:tcPr>
          <w:p w14:paraId="152C3DC3" w14:textId="63B6AF42" w:rsidR="009369CA" w:rsidRPr="004C0AF1" w:rsidDel="009369CA" w:rsidRDefault="009369CA" w:rsidP="001B3E94">
            <w:pPr>
              <w:rPr>
                <w:del w:id="1040" w:author="Sean Gordon" w:date="2017-04-05T20:35:00Z"/>
                <w:rFonts w:eastAsia="Times New Roman"/>
                <w:color w:val="000000"/>
                <w:sz w:val="20"/>
                <w:szCs w:val="20"/>
                <w:rPrChange w:id="1041" w:author="Ted Habermann" w:date="2017-04-07T10:47:00Z">
                  <w:rPr>
                    <w:del w:id="1042" w:author="Sean Gordon" w:date="2017-04-05T20:35:00Z"/>
                    <w:rFonts w:eastAsia="Times New Roman"/>
                    <w:color w:val="000000"/>
                  </w:rPr>
                </w:rPrChange>
              </w:rPr>
            </w:pPr>
            <w:del w:id="1043" w:author="Sean Gordon" w:date="2017-04-05T20:35:00Z">
              <w:r w:rsidRPr="004C0AF1" w:rsidDel="009369CA">
                <w:rPr>
                  <w:rFonts w:eastAsia="Times New Roman"/>
                  <w:color w:val="000000"/>
                  <w:sz w:val="20"/>
                  <w:szCs w:val="20"/>
                  <w:rPrChange w:id="1044" w:author="Ted Habermann" w:date="2017-04-07T10:47:00Z">
                    <w:rPr>
                      <w:rFonts w:eastAsia="Times New Roman"/>
                      <w:color w:val="000000"/>
                    </w:rPr>
                  </w:rPrChange>
                </w:rPr>
                <w:delText xml:space="preserve">CSDGM (240), </w:delText>
              </w:r>
            </w:del>
          </w:p>
          <w:p w14:paraId="55F93B3A" w14:textId="4C9467D7" w:rsidR="009369CA" w:rsidRPr="004C0AF1" w:rsidDel="009369CA" w:rsidRDefault="009369CA" w:rsidP="001B3E94">
            <w:pPr>
              <w:rPr>
                <w:del w:id="1045" w:author="Sean Gordon" w:date="2017-04-05T20:37:00Z"/>
                <w:rFonts w:eastAsia="Times New Roman"/>
                <w:color w:val="000000"/>
                <w:sz w:val="20"/>
                <w:szCs w:val="20"/>
                <w:rPrChange w:id="1046" w:author="Ted Habermann" w:date="2017-04-07T10:47:00Z">
                  <w:rPr>
                    <w:del w:id="1047" w:author="Sean Gordon" w:date="2017-04-05T20:37:00Z"/>
                    <w:rFonts w:eastAsia="Times New Roman"/>
                    <w:color w:val="000000"/>
                  </w:rPr>
                </w:rPrChange>
              </w:rPr>
            </w:pPr>
            <w:del w:id="1048" w:author="Sean Gordon" w:date="2017-04-05T20:35:00Z">
              <w:r w:rsidRPr="004C0AF1" w:rsidDel="009369CA">
                <w:rPr>
                  <w:rFonts w:eastAsia="Times New Roman"/>
                  <w:color w:val="000000"/>
                  <w:sz w:val="20"/>
                  <w:szCs w:val="20"/>
                  <w:rPrChange w:id="1049" w:author="Ted Habermann" w:date="2017-04-07T10:47:00Z">
                    <w:rPr>
                      <w:rFonts w:eastAsia="Times New Roman"/>
                      <w:color w:val="000000"/>
                    </w:rPr>
                  </w:rPrChange>
                </w:rPr>
                <w:delText>BDP (10)</w:delText>
              </w:r>
            </w:del>
          </w:p>
        </w:tc>
      </w:tr>
      <w:tr w:rsidR="009369CA" w:rsidRPr="001B3E94" w:rsidDel="009369CA" w14:paraId="2119D01F" w14:textId="34D069B7" w:rsidTr="00B07F30">
        <w:trPr>
          <w:trHeight w:val="261"/>
          <w:del w:id="1050" w:author="Sean Gordon" w:date="2017-04-05T20:37:00Z"/>
          <w:trPrChange w:id="1051" w:author="Sean Gordon" w:date="2017-04-05T15:50:00Z">
            <w:trPr>
              <w:gridAfter w:val="0"/>
              <w:trHeight w:val="261"/>
            </w:trPr>
          </w:trPrChange>
        </w:trPr>
        <w:tc>
          <w:tcPr>
            <w:tcW w:w="1227" w:type="pct"/>
            <w:tcPrChange w:id="1052" w:author="Sean Gordon" w:date="2017-04-05T15:50:00Z">
              <w:tcPr>
                <w:tcW w:w="0" w:type="auto"/>
                <w:vAlign w:val="bottom"/>
              </w:tcPr>
            </w:tcPrChange>
          </w:tcPr>
          <w:p w14:paraId="2B894823" w14:textId="36275042" w:rsidR="009369CA" w:rsidRPr="004C0AF1" w:rsidDel="009369CA" w:rsidRDefault="009369CA" w:rsidP="001B3E94">
            <w:pPr>
              <w:rPr>
                <w:del w:id="1053" w:author="Sean Gordon" w:date="2017-04-05T20:37:00Z"/>
                <w:rFonts w:eastAsia="Times New Roman"/>
                <w:color w:val="000000"/>
                <w:sz w:val="20"/>
                <w:szCs w:val="20"/>
                <w:rPrChange w:id="1054" w:author="Ted Habermann" w:date="2017-04-07T10:47:00Z">
                  <w:rPr>
                    <w:del w:id="1055" w:author="Sean Gordon" w:date="2017-04-05T20:37:00Z"/>
                    <w:rFonts w:eastAsia="Times New Roman"/>
                    <w:color w:val="000000"/>
                  </w:rPr>
                </w:rPrChange>
              </w:rPr>
            </w:pPr>
            <w:del w:id="1056" w:author="Sean Gordon" w:date="2017-04-05T20:37:00Z">
              <w:r w:rsidRPr="004C0AF1" w:rsidDel="003B784E">
                <w:rPr>
                  <w:rFonts w:eastAsia="Times New Roman"/>
                  <w:color w:val="000000"/>
                  <w:sz w:val="20"/>
                  <w:szCs w:val="20"/>
                  <w:rPrChange w:id="1057" w:author="Ted Habermann" w:date="2017-04-07T10:47:00Z">
                    <w:rPr>
                      <w:rFonts w:eastAsia="Times New Roman"/>
                      <w:color w:val="000000"/>
                    </w:rPr>
                  </w:rPrChange>
                </w:rPr>
                <w:delText>US_MPC</w:delText>
              </w:r>
            </w:del>
          </w:p>
        </w:tc>
        <w:tc>
          <w:tcPr>
            <w:tcW w:w="486" w:type="pct"/>
            <w:tcPrChange w:id="1058" w:author="Sean Gordon" w:date="2017-04-05T15:50:00Z">
              <w:tcPr>
                <w:tcW w:w="0" w:type="auto"/>
                <w:gridSpan w:val="2"/>
                <w:vAlign w:val="bottom"/>
              </w:tcPr>
            </w:tcPrChange>
          </w:tcPr>
          <w:p w14:paraId="4CA1280D" w14:textId="1D3EBE3C" w:rsidR="009369CA" w:rsidRPr="004C0AF1" w:rsidDel="009369CA" w:rsidRDefault="009369CA" w:rsidP="001B3E94">
            <w:pPr>
              <w:jc w:val="center"/>
              <w:rPr>
                <w:del w:id="1059" w:author="Sean Gordon" w:date="2017-04-05T20:37:00Z"/>
                <w:rFonts w:eastAsia="Times New Roman"/>
                <w:color w:val="000000"/>
                <w:sz w:val="20"/>
                <w:szCs w:val="20"/>
                <w:rPrChange w:id="1060" w:author="Ted Habermann" w:date="2017-04-07T10:47:00Z">
                  <w:rPr>
                    <w:del w:id="1061" w:author="Sean Gordon" w:date="2017-04-05T20:37:00Z"/>
                    <w:rFonts w:eastAsia="Times New Roman"/>
                    <w:color w:val="000000"/>
                  </w:rPr>
                </w:rPrChange>
              </w:rPr>
            </w:pPr>
            <w:del w:id="1062" w:author="Sean Gordon" w:date="2017-04-05T20:37:00Z">
              <w:r w:rsidRPr="004C0AF1" w:rsidDel="003B784E">
                <w:rPr>
                  <w:rFonts w:eastAsia="Times New Roman"/>
                  <w:color w:val="000000"/>
                  <w:sz w:val="20"/>
                  <w:szCs w:val="20"/>
                  <w:rPrChange w:id="1063" w:author="Ted Habermann" w:date="2017-04-07T10:47:00Z">
                    <w:rPr>
                      <w:rFonts w:eastAsia="Times New Roman"/>
                      <w:color w:val="000000"/>
                    </w:rPr>
                  </w:rPrChange>
                </w:rPr>
                <w:delText>250</w:delText>
              </w:r>
            </w:del>
          </w:p>
        </w:tc>
        <w:tc>
          <w:tcPr>
            <w:tcW w:w="3287" w:type="pct"/>
            <w:tcPrChange w:id="1064" w:author="Sean Gordon" w:date="2017-04-05T15:50:00Z">
              <w:tcPr>
                <w:tcW w:w="0" w:type="auto"/>
                <w:gridSpan w:val="2"/>
                <w:vAlign w:val="center"/>
              </w:tcPr>
            </w:tcPrChange>
          </w:tcPr>
          <w:p w14:paraId="5D8A638C" w14:textId="0B14B780" w:rsidR="009369CA" w:rsidRPr="004C0AF1" w:rsidDel="009369CA" w:rsidRDefault="009369CA" w:rsidP="001B3E94">
            <w:pPr>
              <w:rPr>
                <w:del w:id="1065" w:author="Sean Gordon" w:date="2017-04-05T20:37:00Z"/>
                <w:rFonts w:eastAsia="Times New Roman"/>
                <w:color w:val="000000"/>
                <w:sz w:val="20"/>
                <w:szCs w:val="20"/>
                <w:rPrChange w:id="1066" w:author="Ted Habermann" w:date="2017-04-07T10:47:00Z">
                  <w:rPr>
                    <w:del w:id="1067" w:author="Sean Gordon" w:date="2017-04-05T20:37:00Z"/>
                    <w:rFonts w:eastAsia="Times New Roman"/>
                    <w:color w:val="000000"/>
                  </w:rPr>
                </w:rPrChange>
              </w:rPr>
            </w:pPr>
            <w:del w:id="1068" w:author="Sean Gordon" w:date="2017-04-05T20:37:00Z">
              <w:r w:rsidRPr="004C0AF1" w:rsidDel="003B784E">
                <w:rPr>
                  <w:rFonts w:eastAsia="Times New Roman"/>
                  <w:color w:val="000000"/>
                  <w:sz w:val="20"/>
                  <w:szCs w:val="20"/>
                  <w:rPrChange w:id="1069" w:author="Ted Habermann" w:date="2017-04-07T10:47:00Z">
                    <w:rPr>
                      <w:rFonts w:eastAsia="Times New Roman"/>
                      <w:color w:val="000000"/>
                    </w:rPr>
                  </w:rPrChange>
                </w:rPr>
                <w:delText> OneDCX (250)</w:delText>
              </w:r>
            </w:del>
          </w:p>
        </w:tc>
      </w:tr>
    </w:tbl>
    <w:p w14:paraId="7651FC11" w14:textId="77777777" w:rsidR="00C1488D" w:rsidRPr="00E6609A" w:rsidRDefault="00C1488D" w:rsidP="00C1488D"/>
    <w:p w14:paraId="157B4293" w14:textId="6C07EFD7" w:rsidR="006D7F12" w:rsidRDefault="00F92663" w:rsidP="00C263B8">
      <w:pPr>
        <w:pStyle w:val="Heading1"/>
      </w:pPr>
      <w:bookmarkStart w:id="1070" w:name="_Toc479340672"/>
      <w:bookmarkStart w:id="1071" w:name="_Toc482694764"/>
      <w:r>
        <w:t>Analysis</w:t>
      </w:r>
      <w:bookmarkEnd w:id="1070"/>
      <w:bookmarkEnd w:id="1071"/>
    </w:p>
    <w:p w14:paraId="1BE64594" w14:textId="29DAD703" w:rsidR="00F92663" w:rsidRPr="000F2AD1" w:rsidRDefault="6FEEB7FB" w:rsidP="00F92663">
      <w:r>
        <w:t>Our analysis followed the steps shown schematically in Figure 2. First, we compared the LTER Recommendation to the EML and CSDGM dialects, then we analyzed the metadata collections in each dialect for completeness with respect to the LTER Recommendation.</w:t>
      </w:r>
    </w:p>
    <w:p w14:paraId="4390ECD7" w14:textId="77777777" w:rsidR="00F92663" w:rsidRPr="000F2AD1" w:rsidRDefault="00F92663" w:rsidP="00F92663">
      <w:pPr>
        <w:rPr>
          <w:rPrChange w:id="1072" w:author="Ted Habermann" w:date="2017-04-07T10:47:00Z">
            <w:rPr>
              <w:rFonts w:eastAsia="Book Antiqua"/>
            </w:rPr>
          </w:rPrChange>
        </w:rPr>
      </w:pPr>
    </w:p>
    <w:p w14:paraId="7B8F7D90" w14:textId="280070A4" w:rsidR="00F92663" w:rsidRPr="000F2AD1" w:rsidRDefault="00F92663" w:rsidP="00C263B8">
      <w:pPr>
        <w:pStyle w:val="Heading2"/>
        <w:rPr>
          <w:ins w:id="1073" w:author="Sean Gordon" w:date="2017-04-05T12:26:00Z"/>
        </w:rPr>
      </w:pPr>
      <w:bookmarkStart w:id="1074" w:name="_Toc479340673"/>
      <w:bookmarkStart w:id="1075" w:name="_Toc482694765"/>
      <w:ins w:id="1076" w:author="Sean Gordon" w:date="2017-04-05T12:26:00Z">
        <w:r w:rsidRPr="000F2AD1">
          <w:t>Comparison of DataONE dialects and the LTER Recommendation</w:t>
        </w:r>
        <w:bookmarkEnd w:id="1074"/>
        <w:bookmarkEnd w:id="1075"/>
      </w:ins>
    </w:p>
    <w:p w14:paraId="790CE45A" w14:textId="0B5A15E1" w:rsidR="007F06A1" w:rsidRPr="003052A4" w:rsidRDefault="00FB1189" w:rsidP="732CAC2F">
      <w:pPr>
        <w:rPr>
          <w:rFonts w:eastAsia="Times New Roman"/>
        </w:rPr>
      </w:pPr>
      <w:r>
        <w:tab/>
      </w:r>
      <w:r w:rsidR="007F06A1" w:rsidRPr="004C0AF1">
        <w:t xml:space="preserve">The first step is to define the </w:t>
      </w:r>
      <w:r w:rsidR="00D675FC">
        <w:t xml:space="preserve">LTER </w:t>
      </w:r>
      <w:r w:rsidR="007F06A1" w:rsidRPr="004C0AF1">
        <w:t>recommendation conceptually</w:t>
      </w:r>
      <w:r w:rsidR="007F06A1">
        <w:t xml:space="preserve"> and map the concepts to the dialects for analysis</w:t>
      </w:r>
      <w:r w:rsidR="004E6AD6">
        <w:t xml:space="preserve"> (upper arrows in Figure 2)</w:t>
      </w:r>
      <w:r w:rsidR="007F06A1" w:rsidRPr="732CAC2F">
        <w:t xml:space="preserve">. </w:t>
      </w:r>
      <w:r w:rsidR="004A48F6" w:rsidRPr="004C0AF1">
        <w:rPr>
          <w:rFonts w:eastAsia="Times New Roman"/>
        </w:rPr>
        <w:t xml:space="preserve">We used the EML 2.1.1 schema </w:t>
      </w:r>
      <w:r w:rsidR="003052A4">
        <w:rPr>
          <w:rFonts w:eastAsia="Times New Roman"/>
        </w:rPr>
        <w:t xml:space="preserve">(“Ecological Metadata Language (EML) Specification,” n.d.) </w:t>
      </w:r>
      <w:r w:rsidR="004A48F6" w:rsidRPr="004C0AF1">
        <w:rPr>
          <w:rFonts w:eastAsia="Times New Roman"/>
        </w:rPr>
        <w:t xml:space="preserve">to identify EML dialect definitions for the </w:t>
      </w:r>
      <w:r w:rsidR="004A48F6">
        <w:rPr>
          <w:rFonts w:eastAsia="Times New Roman"/>
        </w:rPr>
        <w:t>recommended concepts</w:t>
      </w:r>
      <w:r w:rsidR="004A48F6" w:rsidRPr="004C0AF1">
        <w:rPr>
          <w:rFonts w:eastAsia="Times New Roman"/>
        </w:rPr>
        <w:t>.</w:t>
      </w:r>
      <w:r w:rsidR="004A48F6">
        <w:rPr>
          <w:rFonts w:eastAsia="Times New Roman"/>
        </w:rPr>
        <w:t xml:space="preserve"> </w:t>
      </w:r>
      <w:r w:rsidR="004E6AD6">
        <w:t>The mappings are described in Appendix 1.</w:t>
      </w:r>
    </w:p>
    <w:p w14:paraId="7EA1559D" w14:textId="77777777" w:rsidR="007F06A1" w:rsidRPr="004C0AF1" w:rsidRDefault="007F06A1" w:rsidP="007F06A1"/>
    <w:p w14:paraId="1FC71D26" w14:textId="71F708EB" w:rsidR="000C797B" w:rsidRPr="000F2AD1" w:rsidRDefault="6FEEB7FB" w:rsidP="6FEEB7FB">
      <w:pPr>
        <w:ind w:firstLine="288"/>
        <w:rPr>
          <w:rFonts w:eastAsia="Book Antiqua" w:cs="Book Antiqua"/>
        </w:rPr>
      </w:pPr>
      <w:r w:rsidRPr="6FEEB7FB">
        <w:rPr>
          <w:rFonts w:eastAsia="Book Antiqua" w:cs="Book Antiqua"/>
        </w:rPr>
        <w:lastRenderedPageBreak/>
        <w:t xml:space="preserve">We expect that implementations of all concepts in each level of the LTER Recommendation exist in the EML dialect, but that some may not exist in the CSDGM dialect. We must determine the </w:t>
      </w:r>
      <w:r w:rsidRPr="6FEEB7FB">
        <w:rPr>
          <w:rFonts w:eastAsia="Book Antiqua" w:cs="Book Antiqua"/>
          <w:i/>
          <w:iCs/>
        </w:rPr>
        <w:t>dialect maximum</w:t>
      </w:r>
      <w:r w:rsidRPr="6FEEB7FB">
        <w:rPr>
          <w:rFonts w:eastAsia="Book Antiqua" w:cs="Book Antiqua"/>
        </w:rPr>
        <w:t xml:space="preserve"> values in the CSDGM dialect for each level of the LTER Recommendation.</w:t>
      </w:r>
    </w:p>
    <w:p w14:paraId="42DF0DB1" w14:textId="77777777" w:rsidR="000C797B" w:rsidRPr="000F2AD1" w:rsidRDefault="000C797B" w:rsidP="00F92663">
      <w:pPr>
        <w:rPr>
          <w:rFonts w:eastAsia="Book Antiqua" w:cs="Book Antiqua"/>
        </w:rPr>
      </w:pPr>
    </w:p>
    <w:p w14:paraId="14A61876" w14:textId="430521FC" w:rsidR="00224737" w:rsidRPr="00224737" w:rsidRDefault="6FEEB7FB" w:rsidP="00224737">
      <w:pPr>
        <w:rPr>
          <w:rFonts w:eastAsia="Times New Roman"/>
        </w:rPr>
      </w:pPr>
      <w:r w:rsidRPr="00224737">
        <w:rPr>
          <w:rFonts w:eastAsia="Book Antiqua" w:cs="Book Antiqua"/>
        </w:rPr>
        <w:t>Table 1 lists the concepts for each level of the LTER Recommendation.</w:t>
      </w:r>
      <w:r w:rsidR="00DD4D14" w:rsidRPr="00224737">
        <w:rPr>
          <w:rFonts w:eastAsia="Book Antiqua" w:cs="Book Antiqua"/>
        </w:rPr>
        <w:t xml:space="preserve"> It specifies which concepts the CSDGM dialect does not contain.</w:t>
      </w:r>
      <w:r w:rsidRPr="00224737">
        <w:rPr>
          <w:rFonts w:eastAsia="Book Antiqua" w:cs="Book Antiqua"/>
        </w:rPr>
        <w:t xml:space="preserve"> Figure 3</w:t>
      </w:r>
      <w:r w:rsidR="00F54D4D" w:rsidRPr="00224737">
        <w:rPr>
          <w:rFonts w:eastAsia="Book Antiqua" w:cs="Book Antiqua"/>
        </w:rPr>
        <w:t xml:space="preserve"> is a utili</w:t>
      </w:r>
      <w:r w:rsidR="00F15E60" w:rsidRPr="00224737">
        <w:rPr>
          <w:rFonts w:eastAsia="Book Antiqua" w:cs="Book Antiqua"/>
        </w:rPr>
        <w:t>zation of parallel coordinates</w:t>
      </w:r>
      <w:r w:rsidR="00224737" w:rsidRPr="00224737">
        <w:rPr>
          <w:rFonts w:eastAsia="Book Antiqua" w:cs="Book Antiqua"/>
        </w:rPr>
        <w:t xml:space="preserve"> in two-dimensional space</w:t>
      </w:r>
      <w:r w:rsidR="00F15E60" w:rsidRPr="00224737">
        <w:rPr>
          <w:rFonts w:eastAsia="Book Antiqua" w:cs="Book Antiqua"/>
        </w:rPr>
        <w:t>.</w:t>
      </w:r>
      <w:r w:rsidR="009E43B6" w:rsidRPr="00224737">
        <w:rPr>
          <w:rFonts w:eastAsia="Book Antiqua" w:cs="Book Antiqua"/>
        </w:rPr>
        <w:t xml:space="preserve"> </w:t>
      </w:r>
      <w:r w:rsidR="00980D3B" w:rsidRPr="00224737">
        <w:rPr>
          <w:rFonts w:eastAsia="Book Antiqua" w:cs="Book Antiqua"/>
        </w:rPr>
        <w:t>Parallel coordinates</w:t>
      </w:r>
      <w:r w:rsidR="00224737" w:rsidRPr="00224737">
        <w:rPr>
          <w:rFonts w:eastAsia="Book Antiqua" w:cs="Book Antiqua"/>
        </w:rPr>
        <w:t xml:space="preserve"> are like a time series, but do not rely on time as an axis.</w:t>
      </w:r>
      <w:r w:rsidR="00224737" w:rsidRPr="00224737">
        <w:rPr>
          <w:rFonts w:eastAsia="Times New Roman"/>
        </w:rPr>
        <w:t xml:space="preserve"> (“Parallel coordinates,” 2017)</w:t>
      </w:r>
    </w:p>
    <w:p w14:paraId="74C4C5D8" w14:textId="70598134" w:rsidR="000F2AD1" w:rsidRPr="000F2AD1" w:rsidRDefault="00F15E60" w:rsidP="6FEEB7FB">
      <w:pPr>
        <w:ind w:firstLine="288"/>
        <w:rPr>
          <w:rFonts w:eastAsia="Book Antiqua" w:cs="Book Antiqua"/>
        </w:rPr>
      </w:pPr>
      <w:r>
        <w:rPr>
          <w:rFonts w:eastAsia="Book Antiqua" w:cs="Book Antiqua"/>
        </w:rPr>
        <w:t xml:space="preserve"> </w:t>
      </w:r>
      <w:r w:rsidR="00D8588A">
        <w:rPr>
          <w:rFonts w:eastAsia="Book Antiqua" w:cs="Book Antiqua"/>
        </w:rPr>
        <w:t>In this example, the concepts in each recommendation</w:t>
      </w:r>
      <w:r w:rsidR="00E14586">
        <w:rPr>
          <w:rFonts w:eastAsia="Book Antiqua" w:cs="Book Antiqua"/>
        </w:rPr>
        <w:t xml:space="preserve"> level are being counted for</w:t>
      </w:r>
      <w:r w:rsidR="00D8588A">
        <w:rPr>
          <w:rFonts w:eastAsia="Book Antiqua" w:cs="Book Antiqua"/>
        </w:rPr>
        <w:t xml:space="preserve"> the recommendation</w:t>
      </w:r>
      <w:r w:rsidR="00E14586">
        <w:rPr>
          <w:rFonts w:eastAsia="Book Antiqua" w:cs="Book Antiqua"/>
        </w:rPr>
        <w:t xml:space="preserve"> itself</w:t>
      </w:r>
      <w:r w:rsidR="00D8588A">
        <w:rPr>
          <w:rFonts w:eastAsia="Book Antiqua" w:cs="Book Antiqua"/>
        </w:rPr>
        <w:t xml:space="preserve"> and each dialect</w:t>
      </w:r>
      <w:r w:rsidR="002D0D83">
        <w:rPr>
          <w:rFonts w:eastAsia="Book Antiqua" w:cs="Book Antiqua"/>
        </w:rPr>
        <w:t xml:space="preserve"> if they are contained within the dialect</w:t>
      </w:r>
      <w:r w:rsidR="009541A8">
        <w:rPr>
          <w:rFonts w:eastAsia="Book Antiqua" w:cs="Book Antiqua"/>
        </w:rPr>
        <w:t>.</w:t>
      </w:r>
      <w:r w:rsidR="00F967E9">
        <w:rPr>
          <w:rFonts w:eastAsia="Book Antiqua" w:cs="Book Antiqua"/>
        </w:rPr>
        <w:t xml:space="preserve"> These are called the recommendation maximum and the dialect maximums respectively. Since the recommendation and dialects are based on</w:t>
      </w:r>
      <w:r w:rsidR="002D0D83">
        <w:rPr>
          <w:rFonts w:eastAsia="Book Antiqua" w:cs="Book Antiqua"/>
        </w:rPr>
        <w:t xml:space="preserve"> not only each level, but</w:t>
      </w:r>
      <w:r w:rsidR="00F967E9">
        <w:rPr>
          <w:rFonts w:eastAsia="Book Antiqua" w:cs="Book Antiqua"/>
        </w:rPr>
        <w:t xml:space="preserve"> all of these levels</w:t>
      </w:r>
      <w:r w:rsidR="002D0D83">
        <w:rPr>
          <w:rFonts w:eastAsia="Book Antiqua" w:cs="Book Antiqua"/>
        </w:rPr>
        <w:t xml:space="preserve"> together</w:t>
      </w:r>
      <w:r w:rsidR="00F967E9">
        <w:rPr>
          <w:rFonts w:eastAsia="Book Antiqua" w:cs="Book Antiqua"/>
        </w:rPr>
        <w:t xml:space="preserve">, we connect the coordinates for each with a line. The most significant takeaway here is that the gap </w:t>
      </w:r>
      <w:r w:rsidR="002D0D83">
        <w:rPr>
          <w:rFonts w:eastAsia="Book Antiqua" w:cs="Book Antiqua"/>
        </w:rPr>
        <w:t xml:space="preserve">between the lines showcases the extent that a dialect </w:t>
      </w:r>
      <w:r w:rsidR="001F73B3">
        <w:rPr>
          <w:rFonts w:eastAsia="Book Antiqua" w:cs="Book Antiqua"/>
        </w:rPr>
        <w:t>can</w:t>
      </w:r>
      <w:r w:rsidR="002D0D83">
        <w:rPr>
          <w:rFonts w:eastAsia="Book Antiqua" w:cs="Book Antiqua"/>
        </w:rPr>
        <w:t xml:space="preserve"> meet the recommendation’s documentation goals.</w:t>
      </w:r>
      <w:r w:rsidR="6FEEB7FB" w:rsidRPr="6FEEB7FB">
        <w:rPr>
          <w:rFonts w:eastAsia="Book Antiqua" w:cs="Book Antiqua"/>
        </w:rPr>
        <w:t xml:space="preserve"> The Identification Level contains the most concepts (11) while the other levels contain between two and five</w:t>
      </w:r>
      <w:r w:rsidR="002D0D83">
        <w:rPr>
          <w:rFonts w:eastAsia="Book Antiqua" w:cs="Book Antiqua"/>
        </w:rPr>
        <w:t xml:space="preserve"> concepts</w:t>
      </w:r>
      <w:r w:rsidR="6FEEB7FB" w:rsidRPr="6FEEB7FB">
        <w:rPr>
          <w:rFonts w:eastAsia="Book Antiqua" w:cs="Book Antiqua"/>
        </w:rPr>
        <w:t>.</w:t>
      </w:r>
    </w:p>
    <w:p w14:paraId="23D35EB0" w14:textId="77777777" w:rsidR="000F2AD1" w:rsidRDefault="000F2AD1" w:rsidP="00F92663">
      <w:pPr>
        <w:rPr>
          <w:rFonts w:eastAsia="Book Antiqua" w:cs="Book Antiqua"/>
        </w:rPr>
      </w:pPr>
    </w:p>
    <w:p w14:paraId="12DAF741" w14:textId="2E5BB1C0" w:rsidR="00814A64" w:rsidRDefault="000F2AD1" w:rsidP="6FEEB7FB">
      <w:pPr>
        <w:ind w:firstLine="288"/>
        <w:rPr>
          <w:rFonts w:eastAsia="Book Antiqua" w:cs="Book Antiqua"/>
        </w:rPr>
      </w:pPr>
      <w:r>
        <w:rPr>
          <w:rFonts w:eastAsia="Book Antiqua" w:cs="Book Antiqua"/>
        </w:rPr>
        <w:t>As expected, the</w:t>
      </w:r>
      <w:ins w:id="1077" w:author="Sean Gordon" w:date="2017-04-05T12:26:00Z">
        <w:r w:rsidR="00F92663" w:rsidRPr="004C0AF1">
          <w:rPr>
            <w:rFonts w:eastAsia="Book Antiqua" w:cs="Book Antiqua"/>
          </w:rPr>
          <w:t xml:space="preserve"> EML </w:t>
        </w:r>
      </w:ins>
      <w:r>
        <w:rPr>
          <w:rFonts w:eastAsia="Book Antiqua" w:cs="Book Antiqua"/>
        </w:rPr>
        <w:t xml:space="preserve">dialect (shown as a solid orange line in Figure 3) </w:t>
      </w:r>
      <w:ins w:id="1078" w:author="Sean Gordon" w:date="2017-04-05T12:26:00Z">
        <w:r w:rsidR="00F92663" w:rsidRPr="004C0AF1">
          <w:rPr>
            <w:rFonts w:eastAsia="Book Antiqua" w:cs="Book Antiqua"/>
          </w:rPr>
          <w:t>contains every concept in each of these levels</w:t>
        </w:r>
      </w:ins>
      <w:r>
        <w:rPr>
          <w:rFonts w:eastAsia="Book Antiqua" w:cs="Book Antiqua"/>
        </w:rPr>
        <w:t>.</w:t>
      </w:r>
      <w:r w:rsidR="002D0D83">
        <w:rPr>
          <w:rFonts w:eastAsia="Book Antiqua" w:cs="Book Antiqua"/>
        </w:rPr>
        <w:t xml:space="preserve"> It completely overlays the recommendation, shown here as a dashed blue line.</w:t>
      </w:r>
      <w:r>
        <w:rPr>
          <w:rFonts w:eastAsia="Book Antiqua" w:cs="Book Antiqua"/>
        </w:rPr>
        <w:t xml:space="preserve">  </w:t>
      </w:r>
      <w:r w:rsidR="00814A64">
        <w:rPr>
          <w:rFonts w:eastAsia="Book Antiqua" w:cs="Book Antiqua"/>
        </w:rPr>
        <w:t>However, t</w:t>
      </w:r>
      <w:r>
        <w:rPr>
          <w:rFonts w:eastAsia="Book Antiqua" w:cs="Book Antiqua"/>
        </w:rPr>
        <w:t>he</w:t>
      </w:r>
      <w:ins w:id="1079" w:author="Sean Gordon" w:date="2017-04-05T12:26:00Z">
        <w:r w:rsidR="00F92663" w:rsidRPr="004C0AF1">
          <w:rPr>
            <w:rFonts w:eastAsia="Book Antiqua" w:cs="Book Antiqua"/>
          </w:rPr>
          <w:t xml:space="preserve"> CSDGM </w:t>
        </w:r>
      </w:ins>
      <w:r>
        <w:rPr>
          <w:rFonts w:eastAsia="Book Antiqua" w:cs="Book Antiqua"/>
        </w:rPr>
        <w:t>dialect</w:t>
      </w:r>
      <w:r w:rsidR="002D0D83">
        <w:rPr>
          <w:rFonts w:eastAsia="Book Antiqua" w:cs="Book Antiqua"/>
        </w:rPr>
        <w:t>, the dashed green line,</w:t>
      </w:r>
      <w:r>
        <w:rPr>
          <w:rFonts w:eastAsia="Book Antiqua" w:cs="Book Antiqua"/>
        </w:rPr>
        <w:t xml:space="preserve"> </w:t>
      </w:r>
      <w:ins w:id="1080" w:author="Sean Gordon" w:date="2017-04-05T12:26:00Z">
        <w:r w:rsidR="00F92663" w:rsidRPr="004C0AF1">
          <w:rPr>
            <w:rFonts w:eastAsia="Book Antiqua" w:cs="Book Antiqua"/>
          </w:rPr>
          <w:t xml:space="preserve">is missing one concept in each level except for Access. </w:t>
        </w:r>
        <w:r w:rsidR="00814A64" w:rsidRPr="004C0AF1">
          <w:rPr>
            <w:rFonts w:eastAsia="Book Antiqua" w:cs="Book Antiqua"/>
          </w:rPr>
          <w:t>CSDGM records can only be complete with respect to the CSDGM dialect maximum</w:t>
        </w:r>
      </w:ins>
      <w:r w:rsidR="00814A64">
        <w:rPr>
          <w:rFonts w:eastAsia="Book Antiqua" w:cs="Book Antiqua"/>
        </w:rPr>
        <w:t xml:space="preserve">, so </w:t>
      </w:r>
      <w:ins w:id="1081" w:author="Sean Gordon" w:date="2017-04-05T12:26:00Z">
        <w:r w:rsidR="00F92663" w:rsidRPr="004C0AF1">
          <w:rPr>
            <w:rFonts w:eastAsia="Book Antiqua" w:cs="Book Antiqua"/>
          </w:rPr>
          <w:t xml:space="preserve">a record </w:t>
        </w:r>
      </w:ins>
      <w:r w:rsidR="00065366">
        <w:rPr>
          <w:rFonts w:eastAsia="Book Antiqua" w:cs="Book Antiqua"/>
        </w:rPr>
        <w:t xml:space="preserve">in the </w:t>
      </w:r>
      <w:ins w:id="1082" w:author="Sean Gordon" w:date="2017-04-05T12:26:00Z">
        <w:r w:rsidR="00F92663" w:rsidRPr="004C0AF1">
          <w:rPr>
            <w:rFonts w:eastAsia="Book Antiqua" w:cs="Book Antiqua"/>
          </w:rPr>
          <w:t xml:space="preserve">CSDGM dialect </w:t>
        </w:r>
      </w:ins>
      <w:r w:rsidR="00814A64">
        <w:rPr>
          <w:rFonts w:eastAsia="Book Antiqua" w:cs="Book Antiqua"/>
        </w:rPr>
        <w:t>cannot</w:t>
      </w:r>
      <w:ins w:id="1083" w:author="Sean Gordon" w:date="2017-04-05T12:26:00Z">
        <w:r w:rsidR="00F92663" w:rsidRPr="004C0AF1">
          <w:rPr>
            <w:rFonts w:eastAsia="Book Antiqua" w:cs="Book Antiqua"/>
          </w:rPr>
          <w:t xml:space="preserve"> contain all the </w:t>
        </w:r>
      </w:ins>
      <w:r w:rsidR="00814A64">
        <w:rPr>
          <w:rFonts w:eastAsia="Book Antiqua" w:cs="Book Antiqua"/>
        </w:rPr>
        <w:t xml:space="preserve">recommended </w:t>
      </w:r>
      <w:ins w:id="1084" w:author="Sean Gordon" w:date="2017-04-05T12:26:00Z">
        <w:r w:rsidR="00F92663" w:rsidRPr="004C0AF1">
          <w:rPr>
            <w:rFonts w:eastAsia="Book Antiqua" w:cs="Book Antiqua"/>
          </w:rPr>
          <w:t xml:space="preserve">concepts in any of the </w:t>
        </w:r>
      </w:ins>
      <w:r w:rsidR="005E031E">
        <w:rPr>
          <w:rFonts w:eastAsia="Book Antiqua" w:cs="Book Antiqua"/>
        </w:rPr>
        <w:t xml:space="preserve">LTER </w:t>
      </w:r>
      <w:ins w:id="1085" w:author="Sean Gordon" w:date="2017-04-05T12:26:00Z">
        <w:r w:rsidR="00F92663" w:rsidRPr="004C0AF1">
          <w:rPr>
            <w:rFonts w:eastAsia="Book Antiqua" w:cs="Book Antiqua"/>
          </w:rPr>
          <w:t xml:space="preserve">levels except for </w:t>
        </w:r>
      </w:ins>
      <w:r w:rsidR="002D0D83">
        <w:rPr>
          <w:rFonts w:eastAsia="Book Antiqua" w:cs="Book Antiqua"/>
        </w:rPr>
        <w:t>the A</w:t>
      </w:r>
      <w:ins w:id="1086" w:author="Sean Gordon" w:date="2017-04-05T12:26:00Z">
        <w:r w:rsidR="00F92663" w:rsidRPr="004C0AF1">
          <w:rPr>
            <w:rFonts w:eastAsia="Book Antiqua" w:cs="Book Antiqua"/>
          </w:rPr>
          <w:t>ccess</w:t>
        </w:r>
      </w:ins>
      <w:r w:rsidR="002D0D83">
        <w:rPr>
          <w:rFonts w:eastAsia="Book Antiqua" w:cs="Book Antiqua"/>
        </w:rPr>
        <w:t xml:space="preserve"> level</w:t>
      </w:r>
      <w:ins w:id="1087" w:author="Sean Gordon" w:date="2017-04-05T12:26:00Z">
        <w:r w:rsidR="00F92663" w:rsidRPr="004C0AF1">
          <w:rPr>
            <w:rFonts w:eastAsia="Book Antiqua" w:cs="Book Antiqua"/>
          </w:rPr>
          <w:t>.</w:t>
        </w:r>
      </w:ins>
    </w:p>
    <w:p w14:paraId="1E664846" w14:textId="77777777" w:rsidR="00814A64" w:rsidRDefault="00814A64" w:rsidP="00F92663">
      <w:pPr>
        <w:rPr>
          <w:rFonts w:eastAsia="Book Antiqua" w:cs="Book Antiqua"/>
        </w:rPr>
      </w:pPr>
    </w:p>
    <w:p w14:paraId="4CFF751E" w14:textId="77777777" w:rsidR="00F92663" w:rsidRPr="004C0AF1" w:rsidRDefault="00F92663" w:rsidP="00F92663">
      <w:pPr>
        <w:rPr>
          <w:ins w:id="1088" w:author="Sean Gordon" w:date="2017-04-05T12:26:00Z"/>
          <w:rFonts w:eastAsia="Book Antiqua" w:cs="Book Antiqua"/>
        </w:rPr>
      </w:pPr>
    </w:p>
    <w:p w14:paraId="65022878" w14:textId="784E2300" w:rsidR="00547A6B" w:rsidRDefault="00F92663" w:rsidP="00547A6B">
      <w:pPr>
        <w:keepNext/>
      </w:pPr>
      <w:ins w:id="1089" w:author="Sean Gordon" w:date="2017-04-05T12:26:00Z">
        <w:r w:rsidRPr="00C227FA">
          <w:rPr>
            <w:noProof/>
          </w:rPr>
          <w:lastRenderedPageBreak/>
          <w:drawing>
            <wp:inline distT="0" distB="0" distL="0" distR="0" wp14:anchorId="5E7C822E" wp14:editId="699B15C5">
              <wp:extent cx="5943600" cy="7432040"/>
              <wp:effectExtent l="0" t="0" r="0" b="1016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ins>
    </w:p>
    <w:p w14:paraId="1ED760A8" w14:textId="6324DE72" w:rsidR="00547A6B" w:rsidRDefault="00547A6B" w:rsidP="00547A6B">
      <w:pPr>
        <w:pStyle w:val="Caption"/>
      </w:pPr>
      <w:r>
        <w:t xml:space="preserve">Figure </w:t>
      </w:r>
      <w:fldSimple w:instr=" SEQ Figure \* ARABIC ">
        <w:r w:rsidR="00274251">
          <w:rPr>
            <w:noProof/>
          </w:rPr>
          <w:t>3</w:t>
        </w:r>
      </w:fldSimple>
      <w:r>
        <w:t>. Comparison of LTER Recommendation, EML and CSDGM dialects.</w:t>
      </w:r>
    </w:p>
    <w:p w14:paraId="7F3CE725" w14:textId="3C0D4AFA" w:rsidR="00F92663" w:rsidRPr="004C0AF1" w:rsidRDefault="00F92663" w:rsidP="00F92663">
      <w:pPr>
        <w:rPr>
          <w:ins w:id="1090" w:author="Sean Gordon" w:date="2017-04-05T12:26:00Z"/>
        </w:rPr>
      </w:pPr>
    </w:p>
    <w:p w14:paraId="64225CA9" w14:textId="77777777" w:rsidR="005E031E" w:rsidRDefault="005E031E" w:rsidP="005E031E">
      <w:pPr>
        <w:ind w:firstLine="288"/>
        <w:rPr>
          <w:rFonts w:eastAsia="Book Antiqua" w:cs="Book Antiqua"/>
        </w:rPr>
      </w:pPr>
    </w:p>
    <w:p w14:paraId="2EBFB6CE" w14:textId="5EC8CE72" w:rsidR="0098616F" w:rsidRPr="009E302B" w:rsidRDefault="009E302B" w:rsidP="732CAC2F">
      <w:pPr>
        <w:ind w:firstLine="288"/>
        <w:rPr>
          <w:rFonts w:eastAsia="Book Antiqua" w:cs="Book Antiqua"/>
        </w:rPr>
      </w:pPr>
      <w:r>
        <w:rPr>
          <w:rFonts w:eastAsia="Book Antiqua" w:cs="Book Antiqua"/>
        </w:rPr>
        <w:lastRenderedPageBreak/>
        <w:t xml:space="preserve">Comparisons between dialects and recommendations are important as communities make decisions about recommendations that are important </w:t>
      </w:r>
      <w:r w:rsidR="00CB69DF">
        <w:rPr>
          <w:rFonts w:eastAsia="Book Antiqua" w:cs="Book Antiqua"/>
        </w:rPr>
        <w:t xml:space="preserve">to them </w:t>
      </w:r>
      <w:r>
        <w:rPr>
          <w:rFonts w:eastAsia="Book Antiqua" w:cs="Book Antiqua"/>
        </w:rPr>
        <w:t xml:space="preserve">and dialects that might be used for their metadata. As new recommendations emerge, communities must decide whether to extend legacy dialects or migrate to a new dialect. Several organizations in </w:t>
      </w:r>
      <w:del w:id="1091" w:author="Sean Gordon" w:date="2017-06-27T13:27:00Z">
        <w:r w:rsidDel="007808F9">
          <w:rPr>
            <w:rFonts w:eastAsia="Book Antiqua" w:cs="Book Antiqua"/>
          </w:rPr>
          <w:delText>DataOne</w:delText>
        </w:r>
      </w:del>
      <w:ins w:id="1092" w:author="Sean Gordon" w:date="2017-06-27T13:27:00Z">
        <w:r w:rsidR="007808F9">
          <w:rPr>
            <w:rFonts w:eastAsia="Book Antiqua" w:cs="Book Antiqua"/>
          </w:rPr>
          <w:t>DataONE</w:t>
        </w:r>
      </w:ins>
      <w:r>
        <w:rPr>
          <w:rFonts w:eastAsia="Book Antiqua" w:cs="Book Antiqua"/>
        </w:rPr>
        <w:t xml:space="preserve"> have extended CSDGM to include new concepts. For example, </w:t>
      </w:r>
      <w:ins w:id="1093" w:author="Sean Gordon" w:date="2017-04-05T12:26:00Z">
        <w:r w:rsidRPr="004C0AF1">
          <w:rPr>
            <w:rFonts w:eastAsia="Book Antiqua" w:cs="Book Antiqua"/>
          </w:rPr>
          <w:t xml:space="preserve">Mercury and </w:t>
        </w:r>
      </w:ins>
      <w:r>
        <w:rPr>
          <w:rFonts w:eastAsia="Book Antiqua" w:cs="Book Antiqua"/>
        </w:rPr>
        <w:t>Biological Data Profile (</w:t>
      </w:r>
      <w:ins w:id="1094" w:author="Sean Gordon" w:date="2017-04-05T12:26:00Z">
        <w:r w:rsidRPr="004C0AF1">
          <w:rPr>
            <w:rFonts w:eastAsia="Book Antiqua" w:cs="Book Antiqua"/>
          </w:rPr>
          <w:t>BDP</w:t>
        </w:r>
      </w:ins>
      <w:r>
        <w:rPr>
          <w:rFonts w:eastAsia="Book Antiqua" w:cs="Book Antiqua"/>
        </w:rPr>
        <w:t>)</w:t>
      </w:r>
      <w:ins w:id="1095" w:author="Sean Gordon" w:date="2017-04-05T12:26:00Z">
        <w:r w:rsidRPr="004C0AF1">
          <w:rPr>
            <w:rFonts w:eastAsia="Book Antiqua" w:cs="Book Antiqua"/>
          </w:rPr>
          <w:t xml:space="preserve"> are dialects in DataONE that extend CSDGM to contain taxonomic information in the case of BDP, or a</w:t>
        </w:r>
      </w:ins>
      <w:r>
        <w:rPr>
          <w:rFonts w:eastAsia="Book Antiqua" w:cs="Book Antiqua"/>
        </w:rPr>
        <w:t xml:space="preserve"> resource</w:t>
      </w:r>
      <w:ins w:id="1096" w:author="Sean Gordon" w:date="2017-04-05T12:26:00Z">
        <w:r w:rsidRPr="004C0AF1">
          <w:rPr>
            <w:rFonts w:eastAsia="Book Antiqua" w:cs="Book Antiqua"/>
          </w:rPr>
          <w:t xml:space="preserve"> identifier in Mercury’s case. </w:t>
        </w:r>
      </w:ins>
      <w:r>
        <w:rPr>
          <w:rFonts w:eastAsia="Book Antiqua" w:cs="Book Antiqua"/>
        </w:rPr>
        <w:t>The result of this extension is that t</w:t>
      </w:r>
      <w:ins w:id="1097" w:author="Sean Gordon" w:date="2017-04-05T12:26:00Z">
        <w:r w:rsidRPr="004C0AF1">
          <w:rPr>
            <w:rFonts w:eastAsia="Book Antiqua" w:cs="Book Antiqua"/>
          </w:rPr>
          <w:t>he dialect maximum for BDP in the Discovery level of the LTER Recommendation is the same as the</w:t>
        </w:r>
      </w:ins>
      <w:r>
        <w:rPr>
          <w:rFonts w:eastAsia="Book Antiqua" w:cs="Book Antiqua"/>
        </w:rPr>
        <w:t xml:space="preserve"> number</w:t>
      </w:r>
      <w:ins w:id="1098" w:author="Sean Gordon" w:date="2017-04-05T12:26:00Z">
        <w:r w:rsidRPr="004C0AF1">
          <w:rPr>
            <w:rFonts w:eastAsia="Book Antiqua" w:cs="Book Antiqua"/>
          </w:rPr>
          <w:t xml:space="preserve"> of concepts in </w:t>
        </w:r>
      </w:ins>
      <w:r>
        <w:rPr>
          <w:rFonts w:eastAsia="Book Antiqua" w:cs="Book Antiqua"/>
        </w:rPr>
        <w:t>the</w:t>
      </w:r>
      <w:ins w:id="1099" w:author="Sean Gordon" w:date="2017-04-05T12:26:00Z">
        <w:r w:rsidRPr="004C0AF1">
          <w:rPr>
            <w:rFonts w:eastAsia="Book Antiqua" w:cs="Book Antiqua"/>
          </w:rPr>
          <w:t xml:space="preserve"> recommendation level.</w:t>
        </w:r>
      </w:ins>
    </w:p>
    <w:p w14:paraId="49C51821" w14:textId="77777777" w:rsidR="00B851F1" w:rsidRDefault="00B851F1" w:rsidP="007B634E">
      <w:pPr>
        <w:rPr>
          <w:ins w:id="1100" w:author="Sean Gordon" w:date="2017-04-06T13:15:00Z"/>
        </w:rPr>
      </w:pPr>
    </w:p>
    <w:p w14:paraId="2FB7A7B8" w14:textId="641B0C78" w:rsidR="000D2EF8" w:rsidRPr="00AB21F7" w:rsidDel="002827F0" w:rsidRDefault="005E031E">
      <w:pPr>
        <w:pStyle w:val="Heading2"/>
        <w:rPr>
          <w:del w:id="1101" w:author="Sean Gordon" w:date="2017-04-06T15:04:00Z"/>
        </w:rPr>
      </w:pPr>
      <w:bookmarkStart w:id="1102" w:name="_Toc479340674"/>
      <w:bookmarkStart w:id="1103" w:name="_Toc482694766"/>
      <w:r>
        <w:t xml:space="preserve">Metadata </w:t>
      </w:r>
      <w:r w:rsidR="001A4AE8">
        <w:t>Sampling and Cleanup</w:t>
      </w:r>
      <w:bookmarkEnd w:id="1102"/>
      <w:bookmarkEnd w:id="1103"/>
    </w:p>
    <w:p w14:paraId="46891F1C" w14:textId="70591D8F" w:rsidR="006D7F12" w:rsidRPr="00403F63" w:rsidRDefault="00C1488D" w:rsidP="732CAC2F">
      <w:pPr>
        <w:pStyle w:val="Heading2"/>
        <w:rPr>
          <w:rFonts w:eastAsia="Book Antiqua"/>
        </w:rPr>
      </w:pPr>
      <w:del w:id="1104" w:author="Sean Gordon" w:date="2017-04-06T15:16:00Z">
        <w:r w:rsidRPr="00E6609A" w:rsidDel="008F6787">
          <w:rPr>
            <w:rFonts w:eastAsia="Book Antiqua"/>
          </w:rPr>
          <w:delText>Process</w:delText>
        </w:r>
      </w:del>
    </w:p>
    <w:p w14:paraId="3B8FA66D" w14:textId="0E3A1C5A" w:rsidR="004A48F6" w:rsidRDefault="732CAC2F" w:rsidP="001A4AE8">
      <w:r>
        <w:t xml:space="preserve">   We sampled up to 250 records from each member node at DataONE </w:t>
      </w:r>
      <w:r w:rsidRPr="732CAC2F">
        <w:rPr>
          <w:rFonts w:eastAsia="Times New Roman"/>
        </w:rPr>
        <w:t>(Mecum, 2015)</w:t>
      </w:r>
      <w:r>
        <w:t xml:space="preserve">. Collections were separated by dialect version and member node. </w:t>
      </w:r>
      <w:r w:rsidRPr="732CAC2F">
        <w:rPr>
          <w:rFonts w:eastAsia="Times New Roman"/>
        </w:rPr>
        <w:t xml:space="preserve">Many of the collections have idiosyncrasies that result in records </w:t>
      </w:r>
      <w:r>
        <w:t>that are close to standard but have some simple differences. For example, sometimes records will have a namespace prefix added that is not part of the dialect. Since EML uses the same prefix for all versions, sometimes the version needs to be altered in the files so they all match up. We cleaned up these small problems to facilitate analysis across collections and to ensure accurate recognition of XML elements that correspond to recommended concepts.</w:t>
      </w:r>
    </w:p>
    <w:p w14:paraId="1F5212DA" w14:textId="77777777" w:rsidR="002821F7" w:rsidRDefault="002821F7" w:rsidP="00D311FA">
      <w:pPr>
        <w:rPr>
          <w:rFonts w:eastAsia="Times New Roman"/>
        </w:rPr>
      </w:pPr>
    </w:p>
    <w:p w14:paraId="5CE1C2AF" w14:textId="087B4798" w:rsidR="00432974" w:rsidDel="008F6787" w:rsidRDefault="0011275D" w:rsidP="00D311FA">
      <w:pPr>
        <w:rPr>
          <w:del w:id="1105" w:author="Sean Gordon" w:date="2017-04-06T15:17:00Z"/>
        </w:rPr>
      </w:pPr>
      <w:r w:rsidRPr="732CAC2F">
        <w:t xml:space="preserve">   </w:t>
      </w:r>
      <w:r w:rsidR="004A48F6">
        <w:t>We</w:t>
      </w:r>
      <w:r w:rsidR="00670B5F" w:rsidRPr="732CAC2F">
        <w:t xml:space="preserve"> </w:t>
      </w:r>
      <w:r w:rsidR="004A48F6">
        <w:t>included</w:t>
      </w:r>
      <w:r w:rsidR="000B3CDB">
        <w:t xml:space="preserve"> records from </w:t>
      </w:r>
      <w:r w:rsidR="009A7713" w:rsidRPr="00D95EE7">
        <w:t>all</w:t>
      </w:r>
      <w:r w:rsidR="00670B5F" w:rsidRPr="732CAC2F">
        <w:t xml:space="preserve"> </w:t>
      </w:r>
      <w:del w:id="1106" w:author="Ted Habermann" w:date="2017-04-07T10:51:00Z">
        <w:r w:rsidR="00670B5F" w:rsidRPr="00D95EE7" w:rsidDel="004C0AF1">
          <w:delText xml:space="preserve">the different </w:delText>
        </w:r>
      </w:del>
      <w:r w:rsidR="00670B5F" w:rsidRPr="00D95EE7">
        <w:t>EML versions except the beta versions at KNB</w:t>
      </w:r>
      <w:r w:rsidR="00D319EE">
        <w:t xml:space="preserve"> which</w:t>
      </w:r>
      <w:r w:rsidR="00432974" w:rsidRPr="732CAC2F">
        <w:t xml:space="preserve"> </w:t>
      </w:r>
      <w:r w:rsidR="006D7F12">
        <w:t xml:space="preserve">do not share a root with </w:t>
      </w:r>
      <w:r w:rsidR="000203A8">
        <w:t>standard EML</w:t>
      </w:r>
      <w:r w:rsidR="00432974" w:rsidRPr="732CAC2F">
        <w:t>.</w:t>
      </w:r>
      <w:r w:rsidR="00670B5F" w:rsidRPr="00D95EE7">
        <w:t xml:space="preserve"> The collections were combined into a single directory for each member node. The namespace prefix “eml” was modifi</w:t>
      </w:r>
      <w:r w:rsidR="00F23B3F">
        <w:t>ed to the</w:t>
      </w:r>
      <w:r w:rsidR="00670B5F" w:rsidRPr="00D95EE7">
        <w:t xml:space="preserve"> EML 2.1.1 </w:t>
      </w:r>
      <w:r w:rsidR="00F23B3F">
        <w:t xml:space="preserve">version </w:t>
      </w:r>
      <w:r w:rsidR="00670B5F" w:rsidRPr="00D95EE7">
        <w:t>in each record written in a previous version. The collections were then treated as though they were EML 2.1.1 as the LTER recommendation had been in use through all the different versions found in the sample set.</w:t>
      </w:r>
      <w:r w:rsidR="00432974">
        <w:t xml:space="preserve"> The resultant collections, record counts, and collection dialects are described in the following table.</w:t>
      </w:r>
    </w:p>
    <w:p w14:paraId="5136AB82" w14:textId="77777777" w:rsidR="00F41E2C" w:rsidRDefault="00F41E2C" w:rsidP="00D311FA">
      <w:pPr>
        <w:rPr>
          <w:ins w:id="1107" w:author="Sean Gordon" w:date="2017-04-06T13:41:00Z"/>
        </w:rPr>
      </w:pPr>
    </w:p>
    <w:p w14:paraId="72996B3B" w14:textId="77777777" w:rsidR="00F41E2C" w:rsidRDefault="00F41E2C" w:rsidP="00D311FA"/>
    <w:p w14:paraId="5E6138DF" w14:textId="0E1C06D4" w:rsidR="00547A6B" w:rsidRDefault="00547A6B" w:rsidP="00547A6B">
      <w:pPr>
        <w:pStyle w:val="Caption"/>
        <w:keepNext/>
      </w:pPr>
      <w:r>
        <w:t xml:space="preserve">Table </w:t>
      </w:r>
      <w:fldSimple w:instr=" SEQ Table \* ARABIC ">
        <w:r w:rsidR="00274251">
          <w:rPr>
            <w:noProof/>
          </w:rPr>
          <w:t>4</w:t>
        </w:r>
      </w:fldSimple>
      <w:r>
        <w:t xml:space="preserve">. </w:t>
      </w:r>
      <w:r w:rsidRPr="00DB71BB">
        <w:t xml:space="preserve">Collections </w:t>
      </w:r>
      <w:r>
        <w:t>and record counts for analysis.</w:t>
      </w:r>
    </w:p>
    <w:tbl>
      <w:tblPr>
        <w:tblStyle w:val="TableGrid"/>
        <w:tblW w:w="5000" w:type="pct"/>
        <w:tblLook w:val="04A0" w:firstRow="1" w:lastRow="0" w:firstColumn="1" w:lastColumn="0" w:noHBand="0" w:noVBand="1"/>
        <w:tblPrChange w:id="1108" w:author="Sean Gordon" w:date="2017-04-06T13:41:00Z">
          <w:tblPr>
            <w:tblStyle w:val="TableGrid"/>
            <w:tblW w:w="5000" w:type="pct"/>
            <w:tblLook w:val="04A0" w:firstRow="1" w:lastRow="0" w:firstColumn="1" w:lastColumn="0" w:noHBand="0" w:noVBand="1"/>
          </w:tblPr>
        </w:tblPrChange>
      </w:tblPr>
      <w:tblGrid>
        <w:gridCol w:w="2252"/>
        <w:gridCol w:w="3882"/>
        <w:gridCol w:w="3442"/>
        <w:tblGridChange w:id="1109">
          <w:tblGrid>
            <w:gridCol w:w="1823"/>
            <w:gridCol w:w="3143"/>
            <w:gridCol w:w="2787"/>
          </w:tblGrid>
        </w:tblGridChange>
      </w:tblGrid>
      <w:tr w:rsidR="00F41E2C" w:rsidRPr="00E6609A" w14:paraId="64820A24" w14:textId="77777777" w:rsidTr="732CAC2F">
        <w:trPr>
          <w:trHeight w:val="521"/>
          <w:trPrChange w:id="1110" w:author="Sean Gordon" w:date="2017-04-06T13:41:00Z">
            <w:trPr>
              <w:trHeight w:val="521"/>
            </w:trPr>
          </w:trPrChange>
        </w:trPr>
        <w:tc>
          <w:tcPr>
            <w:tcW w:w="1176" w:type="pct"/>
            <w:tcPrChange w:id="1111" w:author="Sean Gordon" w:date="2017-04-06T13:41:00Z">
              <w:tcPr>
                <w:tcW w:w="952" w:type="pct"/>
              </w:tcPr>
            </w:tcPrChange>
          </w:tcPr>
          <w:p w14:paraId="4378001E" w14:textId="32DDC922" w:rsidR="00F41E2C" w:rsidRPr="00E6609A" w:rsidRDefault="00F41E2C" w:rsidP="6FEEB7FB">
            <w:pPr>
              <w:jc w:val="center"/>
              <w:rPr>
                <w:rFonts w:eastAsia="Book Antiqua" w:cs="Book Antiqua"/>
              </w:rPr>
            </w:pPr>
            <w:ins w:id="1112" w:author="Sean Gordon" w:date="2017-04-06T10:38:00Z">
              <w:r>
                <w:rPr>
                  <w:rFonts w:eastAsia="Book Antiqua" w:cs="Book Antiqua"/>
                </w:rPr>
                <w:t>Dialect</w:t>
              </w:r>
            </w:ins>
          </w:p>
        </w:tc>
        <w:tc>
          <w:tcPr>
            <w:tcW w:w="2027" w:type="pct"/>
            <w:tcPrChange w:id="1113" w:author="Sean Gordon" w:date="2017-04-06T13:41:00Z">
              <w:tcPr>
                <w:tcW w:w="1641" w:type="pct"/>
              </w:tcPr>
            </w:tcPrChange>
          </w:tcPr>
          <w:p w14:paraId="44674282" w14:textId="5EC4EAFE" w:rsidR="00F41E2C" w:rsidRPr="00E6609A" w:rsidRDefault="6FEEB7FB" w:rsidP="6FEEB7FB">
            <w:pPr>
              <w:jc w:val="center"/>
              <w:rPr>
                <w:rFonts w:eastAsia="Book Antiqua" w:cs="Book Antiqua"/>
              </w:rPr>
            </w:pPr>
            <w:r w:rsidRPr="6FEEB7FB">
              <w:rPr>
                <w:rFonts w:eastAsia="Book Antiqua" w:cs="Book Antiqua"/>
              </w:rPr>
              <w:t>Member Node</w:t>
            </w:r>
          </w:p>
        </w:tc>
        <w:tc>
          <w:tcPr>
            <w:tcW w:w="1797" w:type="pct"/>
            <w:tcPrChange w:id="1114" w:author="Sean Gordon" w:date="2017-04-06T13:41:00Z">
              <w:tcPr>
                <w:tcW w:w="1455" w:type="pct"/>
              </w:tcPr>
            </w:tcPrChange>
          </w:tcPr>
          <w:p w14:paraId="486F507D" w14:textId="77777777" w:rsidR="00F41E2C" w:rsidRPr="00E6609A" w:rsidRDefault="6FEEB7FB" w:rsidP="6FEEB7FB">
            <w:pPr>
              <w:rPr>
                <w:rFonts w:eastAsia="Book Antiqua" w:cs="Book Antiqua"/>
              </w:rPr>
            </w:pPr>
            <w:r w:rsidRPr="6FEEB7FB">
              <w:rPr>
                <w:rFonts w:eastAsia="Book Antiqua" w:cs="Book Antiqua"/>
              </w:rPr>
              <w:t>Record Count</w:t>
            </w:r>
          </w:p>
        </w:tc>
      </w:tr>
      <w:tr w:rsidR="00F41E2C" w:rsidRPr="00E6609A" w14:paraId="71549394" w14:textId="77777777" w:rsidTr="732CAC2F">
        <w:trPr>
          <w:trHeight w:val="299"/>
          <w:trPrChange w:id="1115" w:author="Sean Gordon" w:date="2017-04-06T13:41:00Z">
            <w:trPr>
              <w:trHeight w:val="299"/>
            </w:trPr>
          </w:trPrChange>
        </w:trPr>
        <w:tc>
          <w:tcPr>
            <w:tcW w:w="1176" w:type="pct"/>
            <w:vMerge w:val="restart"/>
            <w:vAlign w:val="center"/>
            <w:tcPrChange w:id="1116" w:author="Sean Gordon" w:date="2017-04-06T13:41:00Z">
              <w:tcPr>
                <w:tcW w:w="952" w:type="pct"/>
                <w:vMerge w:val="restart"/>
                <w:vAlign w:val="center"/>
              </w:tcPr>
            </w:tcPrChange>
          </w:tcPr>
          <w:p w14:paraId="1661C974" w14:textId="0179FCE4" w:rsidR="00F41E2C" w:rsidRPr="00E6609A" w:rsidRDefault="00F41E2C">
            <w:pPr>
              <w:jc w:val="center"/>
              <w:rPr>
                <w:rFonts w:eastAsia="Times New Roman"/>
                <w:color w:val="000000" w:themeColor="text1"/>
              </w:rPr>
              <w:pPrChange w:id="1117" w:author="Sean Gordon" w:date="2017-04-06T13:41:00Z">
                <w:pPr/>
              </w:pPrChange>
            </w:pPr>
            <w:ins w:id="1118" w:author="Sean Gordon" w:date="2017-04-06T10:38:00Z">
              <w:r>
                <w:rPr>
                  <w:rFonts w:eastAsia="Times New Roman"/>
                  <w:color w:val="000000"/>
                </w:rPr>
                <w:t>EML</w:t>
              </w:r>
            </w:ins>
          </w:p>
        </w:tc>
        <w:tc>
          <w:tcPr>
            <w:tcW w:w="2027" w:type="pct"/>
            <w:vAlign w:val="bottom"/>
            <w:tcPrChange w:id="1119" w:author="Sean Gordon" w:date="2017-04-06T13:41:00Z">
              <w:tcPr>
                <w:tcW w:w="1641" w:type="pct"/>
                <w:vAlign w:val="bottom"/>
              </w:tcPr>
            </w:tcPrChange>
          </w:tcPr>
          <w:p w14:paraId="6BCC02C8" w14:textId="6DA963AD" w:rsidR="00F41E2C" w:rsidRPr="00E6609A" w:rsidRDefault="6FEEB7FB" w:rsidP="6FEEB7FB">
            <w:pPr>
              <w:rPr>
                <w:rFonts w:eastAsia="Book Antiqua" w:cs="Book Antiqua"/>
              </w:rPr>
            </w:pPr>
            <w:r w:rsidRPr="6FEEB7FB">
              <w:rPr>
                <w:rFonts w:eastAsia="Times New Roman"/>
                <w:color w:val="000000" w:themeColor="text1"/>
              </w:rPr>
              <w:t>LTER</w:t>
            </w:r>
          </w:p>
        </w:tc>
        <w:tc>
          <w:tcPr>
            <w:tcW w:w="1797" w:type="pct"/>
            <w:vAlign w:val="bottom"/>
            <w:tcPrChange w:id="1120" w:author="Sean Gordon" w:date="2017-04-06T13:41:00Z">
              <w:tcPr>
                <w:tcW w:w="1455" w:type="pct"/>
                <w:vAlign w:val="bottom"/>
              </w:tcPr>
            </w:tcPrChange>
          </w:tcPr>
          <w:p w14:paraId="0C93AE97" w14:textId="0B557D65" w:rsidR="00F41E2C" w:rsidRPr="00E6609A" w:rsidRDefault="732CAC2F" w:rsidP="732CAC2F">
            <w:pPr>
              <w:jc w:val="center"/>
              <w:rPr>
                <w:rFonts w:eastAsia="Book Antiqua" w:cs="Book Antiqua"/>
              </w:rPr>
            </w:pPr>
            <w:r w:rsidRPr="732CAC2F">
              <w:rPr>
                <w:rFonts w:eastAsia="Times New Roman"/>
                <w:color w:val="000000" w:themeColor="text1"/>
              </w:rPr>
              <w:t>250</w:t>
            </w:r>
          </w:p>
        </w:tc>
      </w:tr>
      <w:tr w:rsidR="00F41E2C" w:rsidRPr="00E6609A" w14:paraId="3B5266A1" w14:textId="77777777" w:rsidTr="732CAC2F">
        <w:trPr>
          <w:trHeight w:val="348"/>
          <w:trPrChange w:id="1121" w:author="Sean Gordon" w:date="2017-04-06T13:41:00Z">
            <w:trPr>
              <w:trHeight w:val="348"/>
            </w:trPr>
          </w:trPrChange>
        </w:trPr>
        <w:tc>
          <w:tcPr>
            <w:tcW w:w="1176" w:type="pct"/>
            <w:vMerge/>
            <w:vAlign w:val="center"/>
            <w:tcPrChange w:id="1122" w:author="Sean Gordon" w:date="2017-04-06T13:41:00Z">
              <w:tcPr>
                <w:tcW w:w="952" w:type="pct"/>
                <w:vMerge/>
                <w:vAlign w:val="center"/>
              </w:tcPr>
            </w:tcPrChange>
          </w:tcPr>
          <w:p w14:paraId="291C5CE6" w14:textId="77777777" w:rsidR="00F41E2C" w:rsidRPr="00E6609A" w:rsidRDefault="00F41E2C">
            <w:pPr>
              <w:jc w:val="center"/>
              <w:rPr>
                <w:rFonts w:eastAsia="Times New Roman"/>
                <w:color w:val="000000"/>
              </w:rPr>
              <w:pPrChange w:id="1123" w:author="Sean Gordon" w:date="2017-04-06T13:41:00Z">
                <w:pPr/>
              </w:pPrChange>
            </w:pPr>
          </w:p>
        </w:tc>
        <w:tc>
          <w:tcPr>
            <w:tcW w:w="2027" w:type="pct"/>
            <w:vAlign w:val="bottom"/>
            <w:tcPrChange w:id="1124" w:author="Sean Gordon" w:date="2017-04-06T13:41:00Z">
              <w:tcPr>
                <w:tcW w:w="1641" w:type="pct"/>
                <w:vAlign w:val="bottom"/>
              </w:tcPr>
            </w:tcPrChange>
          </w:tcPr>
          <w:p w14:paraId="54AE921F" w14:textId="407A264E" w:rsidR="00F41E2C" w:rsidRPr="00E6609A" w:rsidRDefault="6FEEB7FB" w:rsidP="6FEEB7FB">
            <w:pPr>
              <w:rPr>
                <w:rFonts w:eastAsia="Book Antiqua" w:cs="Book Antiqua"/>
              </w:rPr>
            </w:pPr>
            <w:r w:rsidRPr="6FEEB7FB">
              <w:rPr>
                <w:rFonts w:eastAsia="Times New Roman"/>
                <w:color w:val="000000" w:themeColor="text1"/>
              </w:rPr>
              <w:t>TERN</w:t>
            </w:r>
          </w:p>
        </w:tc>
        <w:tc>
          <w:tcPr>
            <w:tcW w:w="1797" w:type="pct"/>
            <w:vAlign w:val="bottom"/>
            <w:tcPrChange w:id="1125" w:author="Sean Gordon" w:date="2017-04-06T13:41:00Z">
              <w:tcPr>
                <w:tcW w:w="1455" w:type="pct"/>
                <w:vAlign w:val="bottom"/>
              </w:tcPr>
            </w:tcPrChange>
          </w:tcPr>
          <w:p w14:paraId="482884C1" w14:textId="78DFE033" w:rsidR="00F41E2C" w:rsidRPr="00E6609A" w:rsidRDefault="732CAC2F" w:rsidP="732CAC2F">
            <w:pPr>
              <w:jc w:val="center"/>
              <w:rPr>
                <w:rFonts w:eastAsia="Book Antiqua" w:cs="Book Antiqua"/>
              </w:rPr>
            </w:pPr>
            <w:r w:rsidRPr="732CAC2F">
              <w:rPr>
                <w:rFonts w:eastAsia="Times New Roman"/>
                <w:color w:val="000000" w:themeColor="text1"/>
              </w:rPr>
              <w:t>250</w:t>
            </w:r>
          </w:p>
        </w:tc>
      </w:tr>
      <w:tr w:rsidR="00F41E2C" w:rsidRPr="00E6609A" w14:paraId="0D88C804" w14:textId="77777777" w:rsidTr="732CAC2F">
        <w:trPr>
          <w:trHeight w:val="299"/>
          <w:trPrChange w:id="1126" w:author="Sean Gordon" w:date="2017-04-06T13:41:00Z">
            <w:trPr>
              <w:trHeight w:val="299"/>
            </w:trPr>
          </w:trPrChange>
        </w:trPr>
        <w:tc>
          <w:tcPr>
            <w:tcW w:w="1176" w:type="pct"/>
            <w:vMerge/>
            <w:vAlign w:val="center"/>
            <w:tcPrChange w:id="1127" w:author="Sean Gordon" w:date="2017-04-06T13:41:00Z">
              <w:tcPr>
                <w:tcW w:w="952" w:type="pct"/>
                <w:vMerge/>
                <w:vAlign w:val="center"/>
              </w:tcPr>
            </w:tcPrChange>
          </w:tcPr>
          <w:p w14:paraId="58161051" w14:textId="77777777" w:rsidR="00F41E2C" w:rsidRPr="00E6609A" w:rsidRDefault="00F41E2C">
            <w:pPr>
              <w:jc w:val="center"/>
              <w:rPr>
                <w:rFonts w:eastAsia="Times New Roman"/>
                <w:color w:val="000000"/>
              </w:rPr>
              <w:pPrChange w:id="1128" w:author="Sean Gordon" w:date="2017-04-06T13:41:00Z">
                <w:pPr/>
              </w:pPrChange>
            </w:pPr>
          </w:p>
        </w:tc>
        <w:tc>
          <w:tcPr>
            <w:tcW w:w="2027" w:type="pct"/>
            <w:vAlign w:val="bottom"/>
            <w:tcPrChange w:id="1129" w:author="Sean Gordon" w:date="2017-04-06T13:41:00Z">
              <w:tcPr>
                <w:tcW w:w="1641" w:type="pct"/>
                <w:vAlign w:val="bottom"/>
              </w:tcPr>
            </w:tcPrChange>
          </w:tcPr>
          <w:p w14:paraId="19FB21AB" w14:textId="40249FDF" w:rsidR="00F41E2C" w:rsidRPr="00E6609A" w:rsidRDefault="6FEEB7FB" w:rsidP="6FEEB7FB">
            <w:pPr>
              <w:rPr>
                <w:rFonts w:eastAsia="Book Antiqua" w:cs="Book Antiqua"/>
              </w:rPr>
            </w:pPr>
            <w:r w:rsidRPr="6FEEB7FB">
              <w:rPr>
                <w:rFonts w:eastAsia="Times New Roman"/>
                <w:color w:val="000000" w:themeColor="text1"/>
              </w:rPr>
              <w:t>TFRI</w:t>
            </w:r>
          </w:p>
        </w:tc>
        <w:tc>
          <w:tcPr>
            <w:tcW w:w="1797" w:type="pct"/>
            <w:vAlign w:val="bottom"/>
            <w:tcPrChange w:id="1130" w:author="Sean Gordon" w:date="2017-04-06T13:41:00Z">
              <w:tcPr>
                <w:tcW w:w="1455" w:type="pct"/>
                <w:vAlign w:val="bottom"/>
              </w:tcPr>
            </w:tcPrChange>
          </w:tcPr>
          <w:p w14:paraId="524762F4" w14:textId="429DF975" w:rsidR="00F41E2C" w:rsidRPr="00E6609A" w:rsidRDefault="732CAC2F" w:rsidP="732CAC2F">
            <w:pPr>
              <w:jc w:val="center"/>
              <w:rPr>
                <w:rFonts w:eastAsia="Book Antiqua" w:cs="Book Antiqua"/>
              </w:rPr>
            </w:pPr>
            <w:r w:rsidRPr="732CAC2F">
              <w:rPr>
                <w:rFonts w:eastAsia="Times New Roman"/>
                <w:color w:val="000000" w:themeColor="text1"/>
              </w:rPr>
              <w:t>250</w:t>
            </w:r>
          </w:p>
        </w:tc>
      </w:tr>
      <w:tr w:rsidR="00F41E2C" w:rsidRPr="00E6609A" w14:paraId="7E7937DB" w14:textId="77777777" w:rsidTr="732CAC2F">
        <w:trPr>
          <w:trHeight w:val="299"/>
          <w:trPrChange w:id="1131" w:author="Sean Gordon" w:date="2017-04-06T13:41:00Z">
            <w:trPr>
              <w:trHeight w:val="299"/>
            </w:trPr>
          </w:trPrChange>
        </w:trPr>
        <w:tc>
          <w:tcPr>
            <w:tcW w:w="1176" w:type="pct"/>
            <w:vMerge/>
            <w:vAlign w:val="center"/>
            <w:tcPrChange w:id="1132" w:author="Sean Gordon" w:date="2017-04-06T13:41:00Z">
              <w:tcPr>
                <w:tcW w:w="952" w:type="pct"/>
                <w:vMerge/>
                <w:vAlign w:val="center"/>
              </w:tcPr>
            </w:tcPrChange>
          </w:tcPr>
          <w:p w14:paraId="0DA766B0" w14:textId="77777777" w:rsidR="00F41E2C" w:rsidRPr="00E6609A" w:rsidRDefault="00F41E2C">
            <w:pPr>
              <w:jc w:val="center"/>
              <w:rPr>
                <w:rFonts w:eastAsia="Times New Roman"/>
                <w:color w:val="000000"/>
              </w:rPr>
              <w:pPrChange w:id="1133" w:author="Sean Gordon" w:date="2017-04-06T13:41:00Z">
                <w:pPr/>
              </w:pPrChange>
            </w:pPr>
          </w:p>
        </w:tc>
        <w:tc>
          <w:tcPr>
            <w:tcW w:w="2027" w:type="pct"/>
            <w:vAlign w:val="bottom"/>
            <w:tcPrChange w:id="1134" w:author="Sean Gordon" w:date="2017-04-06T13:41:00Z">
              <w:tcPr>
                <w:tcW w:w="1641" w:type="pct"/>
                <w:vAlign w:val="bottom"/>
              </w:tcPr>
            </w:tcPrChange>
          </w:tcPr>
          <w:p w14:paraId="536DF6BA" w14:textId="617CD940" w:rsidR="00F41E2C" w:rsidRPr="00E6609A" w:rsidRDefault="6FEEB7FB" w:rsidP="6FEEB7FB">
            <w:pPr>
              <w:rPr>
                <w:rFonts w:eastAsia="Book Antiqua" w:cs="Book Antiqua"/>
              </w:rPr>
            </w:pPr>
            <w:r w:rsidRPr="6FEEB7FB">
              <w:rPr>
                <w:rFonts w:eastAsia="Times New Roman"/>
                <w:color w:val="000000" w:themeColor="text1"/>
              </w:rPr>
              <w:t>PISCO</w:t>
            </w:r>
          </w:p>
        </w:tc>
        <w:tc>
          <w:tcPr>
            <w:tcW w:w="1797" w:type="pct"/>
            <w:vAlign w:val="bottom"/>
            <w:tcPrChange w:id="1135" w:author="Sean Gordon" w:date="2017-04-06T13:41:00Z">
              <w:tcPr>
                <w:tcW w:w="1455" w:type="pct"/>
                <w:vAlign w:val="bottom"/>
              </w:tcPr>
            </w:tcPrChange>
          </w:tcPr>
          <w:p w14:paraId="3C9F1D08" w14:textId="324E5A62" w:rsidR="00F41E2C" w:rsidRPr="00E6609A" w:rsidRDefault="732CAC2F" w:rsidP="732CAC2F">
            <w:pPr>
              <w:jc w:val="center"/>
              <w:rPr>
                <w:rFonts w:eastAsia="Book Antiqua" w:cs="Book Antiqua"/>
              </w:rPr>
            </w:pPr>
            <w:r w:rsidRPr="732CAC2F">
              <w:rPr>
                <w:rFonts w:eastAsia="Times New Roman"/>
                <w:color w:val="000000" w:themeColor="text1"/>
              </w:rPr>
              <w:t>248</w:t>
            </w:r>
          </w:p>
        </w:tc>
      </w:tr>
      <w:tr w:rsidR="00F41E2C" w:rsidRPr="00E6609A" w14:paraId="4ADAFD08" w14:textId="77777777" w:rsidTr="732CAC2F">
        <w:trPr>
          <w:trHeight w:val="299"/>
          <w:trPrChange w:id="1136" w:author="Sean Gordon" w:date="2017-04-06T13:41:00Z">
            <w:trPr>
              <w:trHeight w:val="299"/>
            </w:trPr>
          </w:trPrChange>
        </w:trPr>
        <w:tc>
          <w:tcPr>
            <w:tcW w:w="1176" w:type="pct"/>
            <w:vMerge/>
            <w:vAlign w:val="center"/>
            <w:tcPrChange w:id="1137" w:author="Sean Gordon" w:date="2017-04-06T13:41:00Z">
              <w:tcPr>
                <w:tcW w:w="952" w:type="pct"/>
                <w:vMerge/>
                <w:vAlign w:val="center"/>
              </w:tcPr>
            </w:tcPrChange>
          </w:tcPr>
          <w:p w14:paraId="2CB87E5F" w14:textId="77777777" w:rsidR="00F41E2C" w:rsidRPr="00E6609A" w:rsidRDefault="00F41E2C">
            <w:pPr>
              <w:jc w:val="center"/>
              <w:rPr>
                <w:rFonts w:eastAsia="Times New Roman"/>
                <w:color w:val="000000"/>
              </w:rPr>
              <w:pPrChange w:id="1138" w:author="Sean Gordon" w:date="2017-04-06T13:41:00Z">
                <w:pPr/>
              </w:pPrChange>
            </w:pPr>
          </w:p>
        </w:tc>
        <w:tc>
          <w:tcPr>
            <w:tcW w:w="2027" w:type="pct"/>
            <w:vAlign w:val="bottom"/>
            <w:tcPrChange w:id="1139" w:author="Sean Gordon" w:date="2017-04-06T13:41:00Z">
              <w:tcPr>
                <w:tcW w:w="1641" w:type="pct"/>
                <w:vAlign w:val="bottom"/>
              </w:tcPr>
            </w:tcPrChange>
          </w:tcPr>
          <w:p w14:paraId="0B60C319" w14:textId="6A1B19C5" w:rsidR="00F41E2C" w:rsidRPr="00E6609A" w:rsidRDefault="6FEEB7FB" w:rsidP="6FEEB7FB">
            <w:pPr>
              <w:rPr>
                <w:rFonts w:eastAsia="Book Antiqua" w:cs="Book Antiqua"/>
              </w:rPr>
            </w:pPr>
            <w:r w:rsidRPr="6FEEB7FB">
              <w:rPr>
                <w:rFonts w:eastAsia="Times New Roman"/>
                <w:color w:val="000000" w:themeColor="text1"/>
              </w:rPr>
              <w:t>SANPARKS</w:t>
            </w:r>
          </w:p>
        </w:tc>
        <w:tc>
          <w:tcPr>
            <w:tcW w:w="1797" w:type="pct"/>
            <w:vAlign w:val="bottom"/>
            <w:tcPrChange w:id="1140" w:author="Sean Gordon" w:date="2017-04-06T13:41:00Z">
              <w:tcPr>
                <w:tcW w:w="1455" w:type="pct"/>
                <w:vAlign w:val="bottom"/>
              </w:tcPr>
            </w:tcPrChange>
          </w:tcPr>
          <w:p w14:paraId="1A295759" w14:textId="4131D5BF" w:rsidR="00F41E2C" w:rsidRPr="00E6609A" w:rsidRDefault="732CAC2F" w:rsidP="732CAC2F">
            <w:pPr>
              <w:jc w:val="center"/>
              <w:rPr>
                <w:rFonts w:eastAsia="Book Antiqua" w:cs="Book Antiqua"/>
              </w:rPr>
            </w:pPr>
            <w:r w:rsidRPr="732CAC2F">
              <w:rPr>
                <w:rFonts w:eastAsia="Times New Roman"/>
                <w:color w:val="000000" w:themeColor="text1"/>
              </w:rPr>
              <w:t>247</w:t>
            </w:r>
          </w:p>
        </w:tc>
      </w:tr>
      <w:tr w:rsidR="00F41E2C" w14:paraId="757E0F47" w14:textId="77777777" w:rsidTr="732CAC2F">
        <w:trPr>
          <w:trHeight w:val="365"/>
          <w:trPrChange w:id="1141" w:author="Sean Gordon" w:date="2017-04-06T13:41:00Z">
            <w:trPr>
              <w:trHeight w:val="365"/>
            </w:trPr>
          </w:trPrChange>
        </w:trPr>
        <w:tc>
          <w:tcPr>
            <w:tcW w:w="1176" w:type="pct"/>
            <w:vMerge/>
            <w:vAlign w:val="center"/>
            <w:tcPrChange w:id="1142" w:author="Sean Gordon" w:date="2017-04-06T13:41:00Z">
              <w:tcPr>
                <w:tcW w:w="952" w:type="pct"/>
                <w:vMerge/>
                <w:vAlign w:val="center"/>
              </w:tcPr>
            </w:tcPrChange>
          </w:tcPr>
          <w:p w14:paraId="4CC5BDFD" w14:textId="77777777" w:rsidR="00F41E2C" w:rsidRPr="00E6609A" w:rsidRDefault="00F41E2C">
            <w:pPr>
              <w:jc w:val="center"/>
              <w:rPr>
                <w:rFonts w:eastAsia="Times New Roman"/>
                <w:color w:val="000000"/>
              </w:rPr>
              <w:pPrChange w:id="1143" w:author="Sean Gordon" w:date="2017-04-06T13:41:00Z">
                <w:pPr/>
              </w:pPrChange>
            </w:pPr>
          </w:p>
        </w:tc>
        <w:tc>
          <w:tcPr>
            <w:tcW w:w="2027" w:type="pct"/>
            <w:vAlign w:val="bottom"/>
            <w:tcPrChange w:id="1144" w:author="Sean Gordon" w:date="2017-04-06T13:41:00Z">
              <w:tcPr>
                <w:tcW w:w="1641" w:type="pct"/>
                <w:vAlign w:val="bottom"/>
              </w:tcPr>
            </w:tcPrChange>
          </w:tcPr>
          <w:p w14:paraId="547F0B0C" w14:textId="3CD4DA41" w:rsidR="00F41E2C" w:rsidRPr="00E6609A" w:rsidRDefault="6FEEB7FB" w:rsidP="6FEEB7FB">
            <w:pPr>
              <w:rPr>
                <w:rFonts w:eastAsia="Times New Roman"/>
                <w:color w:val="000000" w:themeColor="text1"/>
              </w:rPr>
            </w:pPr>
            <w:r w:rsidRPr="6FEEB7FB">
              <w:rPr>
                <w:rFonts w:eastAsia="Times New Roman"/>
                <w:color w:val="000000" w:themeColor="text1"/>
              </w:rPr>
              <w:t>KNB</w:t>
            </w:r>
          </w:p>
        </w:tc>
        <w:tc>
          <w:tcPr>
            <w:tcW w:w="1797" w:type="pct"/>
            <w:vAlign w:val="bottom"/>
            <w:tcPrChange w:id="1145" w:author="Sean Gordon" w:date="2017-04-06T13:41:00Z">
              <w:tcPr>
                <w:tcW w:w="1455" w:type="pct"/>
                <w:vAlign w:val="bottom"/>
              </w:tcPr>
            </w:tcPrChange>
          </w:tcPr>
          <w:p w14:paraId="28D7AFEA" w14:textId="77777777" w:rsidR="00F41E2C" w:rsidRDefault="732CAC2F" w:rsidP="732CAC2F">
            <w:pPr>
              <w:jc w:val="center"/>
              <w:rPr>
                <w:rFonts w:eastAsia="Times New Roman"/>
                <w:color w:val="000000" w:themeColor="text1"/>
              </w:rPr>
            </w:pPr>
            <w:r w:rsidRPr="732CAC2F">
              <w:rPr>
                <w:rFonts w:eastAsia="Times New Roman"/>
                <w:color w:val="000000" w:themeColor="text1"/>
              </w:rPr>
              <w:t>218</w:t>
            </w:r>
          </w:p>
        </w:tc>
      </w:tr>
      <w:tr w:rsidR="00F41E2C" w14:paraId="05786898" w14:textId="77777777" w:rsidTr="732CAC2F">
        <w:trPr>
          <w:trHeight w:val="449"/>
          <w:trPrChange w:id="1146" w:author="Sean Gordon" w:date="2017-04-06T13:41:00Z">
            <w:trPr>
              <w:trHeight w:val="449"/>
            </w:trPr>
          </w:trPrChange>
        </w:trPr>
        <w:tc>
          <w:tcPr>
            <w:tcW w:w="1176" w:type="pct"/>
            <w:vMerge/>
            <w:vAlign w:val="center"/>
            <w:tcPrChange w:id="1147" w:author="Sean Gordon" w:date="2017-04-06T13:41:00Z">
              <w:tcPr>
                <w:tcW w:w="952" w:type="pct"/>
                <w:vMerge/>
                <w:vAlign w:val="center"/>
              </w:tcPr>
            </w:tcPrChange>
          </w:tcPr>
          <w:p w14:paraId="4C5113AE" w14:textId="77777777" w:rsidR="00F41E2C" w:rsidRPr="00E6609A" w:rsidRDefault="00F41E2C">
            <w:pPr>
              <w:jc w:val="center"/>
              <w:rPr>
                <w:rFonts w:eastAsia="Times New Roman"/>
                <w:color w:val="000000"/>
              </w:rPr>
              <w:pPrChange w:id="1148" w:author="Sean Gordon" w:date="2017-04-06T13:41:00Z">
                <w:pPr/>
              </w:pPrChange>
            </w:pPr>
          </w:p>
        </w:tc>
        <w:tc>
          <w:tcPr>
            <w:tcW w:w="2027" w:type="pct"/>
            <w:vAlign w:val="bottom"/>
            <w:tcPrChange w:id="1149" w:author="Sean Gordon" w:date="2017-04-06T13:41:00Z">
              <w:tcPr>
                <w:tcW w:w="1641" w:type="pct"/>
                <w:vAlign w:val="bottom"/>
              </w:tcPr>
            </w:tcPrChange>
          </w:tcPr>
          <w:p w14:paraId="001D1A99" w14:textId="59166C99" w:rsidR="00F41E2C" w:rsidRPr="00E6609A" w:rsidRDefault="6FEEB7FB" w:rsidP="6FEEB7FB">
            <w:pPr>
              <w:rPr>
                <w:rFonts w:eastAsia="Times New Roman"/>
                <w:color w:val="000000" w:themeColor="text1"/>
              </w:rPr>
            </w:pPr>
            <w:r w:rsidRPr="6FEEB7FB">
              <w:rPr>
                <w:rFonts w:eastAsia="Times New Roman"/>
                <w:color w:val="000000" w:themeColor="text1"/>
              </w:rPr>
              <w:t>KUBI</w:t>
            </w:r>
          </w:p>
        </w:tc>
        <w:tc>
          <w:tcPr>
            <w:tcW w:w="1797" w:type="pct"/>
            <w:vAlign w:val="bottom"/>
            <w:tcPrChange w:id="1150" w:author="Sean Gordon" w:date="2017-04-06T13:41:00Z">
              <w:tcPr>
                <w:tcW w:w="1455" w:type="pct"/>
                <w:vAlign w:val="bottom"/>
              </w:tcPr>
            </w:tcPrChange>
          </w:tcPr>
          <w:p w14:paraId="7792002C" w14:textId="77777777" w:rsidR="00F41E2C" w:rsidRDefault="732CAC2F" w:rsidP="732CAC2F">
            <w:pPr>
              <w:jc w:val="center"/>
              <w:rPr>
                <w:rFonts w:eastAsia="Times New Roman"/>
                <w:color w:val="000000" w:themeColor="text1"/>
              </w:rPr>
            </w:pPr>
            <w:r w:rsidRPr="732CAC2F">
              <w:rPr>
                <w:rFonts w:eastAsia="Times New Roman"/>
                <w:color w:val="000000" w:themeColor="text1"/>
              </w:rPr>
              <w:t>172</w:t>
            </w:r>
          </w:p>
        </w:tc>
      </w:tr>
      <w:tr w:rsidR="00F41E2C" w:rsidRPr="00E6609A" w14:paraId="0BFBA744" w14:textId="77777777" w:rsidTr="732CAC2F">
        <w:trPr>
          <w:trHeight w:val="299"/>
          <w:trPrChange w:id="1151" w:author="Sean Gordon" w:date="2017-04-06T13:41:00Z">
            <w:trPr>
              <w:trHeight w:val="299"/>
            </w:trPr>
          </w:trPrChange>
        </w:trPr>
        <w:tc>
          <w:tcPr>
            <w:tcW w:w="1176" w:type="pct"/>
            <w:vMerge/>
            <w:vAlign w:val="center"/>
            <w:tcPrChange w:id="1152" w:author="Sean Gordon" w:date="2017-04-06T13:41:00Z">
              <w:tcPr>
                <w:tcW w:w="952" w:type="pct"/>
                <w:vMerge/>
                <w:vAlign w:val="center"/>
              </w:tcPr>
            </w:tcPrChange>
          </w:tcPr>
          <w:p w14:paraId="343ABAF2" w14:textId="77777777" w:rsidR="00F41E2C" w:rsidRPr="00E6609A" w:rsidRDefault="00F41E2C">
            <w:pPr>
              <w:jc w:val="center"/>
              <w:rPr>
                <w:rFonts w:eastAsia="Times New Roman"/>
                <w:color w:val="000000"/>
              </w:rPr>
              <w:pPrChange w:id="1153" w:author="Sean Gordon" w:date="2017-04-06T13:41:00Z">
                <w:pPr/>
              </w:pPrChange>
            </w:pPr>
          </w:p>
        </w:tc>
        <w:tc>
          <w:tcPr>
            <w:tcW w:w="2027" w:type="pct"/>
            <w:vAlign w:val="bottom"/>
            <w:tcPrChange w:id="1154" w:author="Sean Gordon" w:date="2017-04-06T13:41:00Z">
              <w:tcPr>
                <w:tcW w:w="1641" w:type="pct"/>
                <w:vAlign w:val="bottom"/>
              </w:tcPr>
            </w:tcPrChange>
          </w:tcPr>
          <w:p w14:paraId="3082D7E5" w14:textId="5D6CDBD7" w:rsidR="00F41E2C" w:rsidRPr="00E6609A" w:rsidRDefault="6FEEB7FB" w:rsidP="6FEEB7FB">
            <w:pPr>
              <w:rPr>
                <w:rFonts w:eastAsia="Book Antiqua" w:cs="Book Antiqua"/>
              </w:rPr>
            </w:pPr>
            <w:r w:rsidRPr="6FEEB7FB">
              <w:rPr>
                <w:rFonts w:eastAsia="Times New Roman"/>
                <w:color w:val="000000" w:themeColor="text1"/>
              </w:rPr>
              <w:t>LTER_EUROPE</w:t>
            </w:r>
          </w:p>
        </w:tc>
        <w:tc>
          <w:tcPr>
            <w:tcW w:w="1797" w:type="pct"/>
            <w:vAlign w:val="bottom"/>
            <w:tcPrChange w:id="1155" w:author="Sean Gordon" w:date="2017-04-06T13:41:00Z">
              <w:tcPr>
                <w:tcW w:w="1455" w:type="pct"/>
                <w:vAlign w:val="bottom"/>
              </w:tcPr>
            </w:tcPrChange>
          </w:tcPr>
          <w:p w14:paraId="26A14A4E" w14:textId="233B22C6" w:rsidR="00F41E2C" w:rsidRPr="00E6609A" w:rsidRDefault="732CAC2F" w:rsidP="732CAC2F">
            <w:pPr>
              <w:jc w:val="center"/>
              <w:rPr>
                <w:rFonts w:eastAsia="Book Antiqua" w:cs="Book Antiqua"/>
              </w:rPr>
            </w:pPr>
            <w:r w:rsidRPr="732CAC2F">
              <w:rPr>
                <w:rFonts w:eastAsia="Times New Roman"/>
                <w:color w:val="000000" w:themeColor="text1"/>
              </w:rPr>
              <w:t>165</w:t>
            </w:r>
          </w:p>
        </w:tc>
      </w:tr>
      <w:tr w:rsidR="00F41E2C" w:rsidRPr="00E6609A" w14:paraId="0A05B9EF" w14:textId="77777777" w:rsidTr="732CAC2F">
        <w:trPr>
          <w:trHeight w:val="365"/>
          <w:trPrChange w:id="1156" w:author="Sean Gordon" w:date="2017-04-06T13:41:00Z">
            <w:trPr>
              <w:trHeight w:val="365"/>
            </w:trPr>
          </w:trPrChange>
        </w:trPr>
        <w:tc>
          <w:tcPr>
            <w:tcW w:w="1176" w:type="pct"/>
            <w:vMerge/>
            <w:vAlign w:val="center"/>
            <w:tcPrChange w:id="1157" w:author="Sean Gordon" w:date="2017-04-06T13:41:00Z">
              <w:tcPr>
                <w:tcW w:w="952" w:type="pct"/>
                <w:vMerge/>
                <w:vAlign w:val="center"/>
              </w:tcPr>
            </w:tcPrChange>
          </w:tcPr>
          <w:p w14:paraId="68AF1CF1" w14:textId="77777777" w:rsidR="00F41E2C" w:rsidRPr="00E6609A" w:rsidRDefault="00F41E2C">
            <w:pPr>
              <w:jc w:val="center"/>
              <w:rPr>
                <w:rFonts w:eastAsia="Times New Roman"/>
                <w:color w:val="000000"/>
              </w:rPr>
              <w:pPrChange w:id="1158" w:author="Sean Gordon" w:date="2017-04-06T13:41:00Z">
                <w:pPr/>
              </w:pPrChange>
            </w:pPr>
          </w:p>
        </w:tc>
        <w:tc>
          <w:tcPr>
            <w:tcW w:w="2027" w:type="pct"/>
            <w:vAlign w:val="bottom"/>
            <w:tcPrChange w:id="1159" w:author="Sean Gordon" w:date="2017-04-06T13:41:00Z">
              <w:tcPr>
                <w:tcW w:w="1641" w:type="pct"/>
                <w:vAlign w:val="bottom"/>
              </w:tcPr>
            </w:tcPrChange>
          </w:tcPr>
          <w:p w14:paraId="504C9014" w14:textId="4C22A8B6" w:rsidR="00F41E2C" w:rsidRPr="00E6609A" w:rsidRDefault="732CAC2F" w:rsidP="732CAC2F">
            <w:pPr>
              <w:rPr>
                <w:rFonts w:eastAsia="Book Antiqua" w:cs="Book Antiqua"/>
              </w:rPr>
            </w:pPr>
            <w:r w:rsidRPr="732CAC2F">
              <w:rPr>
                <w:rFonts w:eastAsia="Times New Roman"/>
                <w:color w:val="000000" w:themeColor="text1"/>
              </w:rPr>
              <w:t>ONEShare</w:t>
            </w:r>
          </w:p>
        </w:tc>
        <w:tc>
          <w:tcPr>
            <w:tcW w:w="1797" w:type="pct"/>
            <w:vAlign w:val="bottom"/>
            <w:tcPrChange w:id="1160" w:author="Sean Gordon" w:date="2017-04-06T13:41:00Z">
              <w:tcPr>
                <w:tcW w:w="1455" w:type="pct"/>
                <w:vAlign w:val="bottom"/>
              </w:tcPr>
            </w:tcPrChange>
          </w:tcPr>
          <w:p w14:paraId="244027D5" w14:textId="752F620B" w:rsidR="00F41E2C" w:rsidRPr="00E6609A" w:rsidRDefault="732CAC2F" w:rsidP="732CAC2F">
            <w:pPr>
              <w:jc w:val="center"/>
              <w:rPr>
                <w:rFonts w:eastAsia="Book Antiqua" w:cs="Book Antiqua"/>
              </w:rPr>
            </w:pPr>
            <w:r w:rsidRPr="732CAC2F">
              <w:rPr>
                <w:rFonts w:eastAsia="Times New Roman"/>
                <w:color w:val="000000" w:themeColor="text1"/>
              </w:rPr>
              <w:t>109</w:t>
            </w:r>
          </w:p>
        </w:tc>
      </w:tr>
      <w:tr w:rsidR="00F41E2C" w:rsidRPr="00E6609A" w14:paraId="67AFC8AC" w14:textId="77777777" w:rsidTr="732CAC2F">
        <w:trPr>
          <w:trHeight w:val="365"/>
          <w:trPrChange w:id="1161" w:author="Sean Gordon" w:date="2017-04-06T13:41:00Z">
            <w:trPr>
              <w:trHeight w:val="365"/>
            </w:trPr>
          </w:trPrChange>
        </w:trPr>
        <w:tc>
          <w:tcPr>
            <w:tcW w:w="1176" w:type="pct"/>
            <w:vMerge/>
            <w:vAlign w:val="center"/>
            <w:tcPrChange w:id="1162" w:author="Sean Gordon" w:date="2017-04-06T13:41:00Z">
              <w:tcPr>
                <w:tcW w:w="952" w:type="pct"/>
                <w:vMerge/>
                <w:vAlign w:val="center"/>
              </w:tcPr>
            </w:tcPrChange>
          </w:tcPr>
          <w:p w14:paraId="1E36FF50" w14:textId="77777777" w:rsidR="00F41E2C" w:rsidRPr="00E6609A" w:rsidRDefault="00F41E2C">
            <w:pPr>
              <w:jc w:val="center"/>
              <w:rPr>
                <w:rFonts w:eastAsia="Times New Roman"/>
                <w:color w:val="000000"/>
              </w:rPr>
              <w:pPrChange w:id="1163" w:author="Sean Gordon" w:date="2017-04-06T13:41:00Z">
                <w:pPr/>
              </w:pPrChange>
            </w:pPr>
          </w:p>
        </w:tc>
        <w:tc>
          <w:tcPr>
            <w:tcW w:w="2027" w:type="pct"/>
            <w:vAlign w:val="bottom"/>
            <w:tcPrChange w:id="1164" w:author="Sean Gordon" w:date="2017-04-06T13:41:00Z">
              <w:tcPr>
                <w:tcW w:w="1641" w:type="pct"/>
                <w:vAlign w:val="bottom"/>
              </w:tcPr>
            </w:tcPrChange>
          </w:tcPr>
          <w:p w14:paraId="496E04DD" w14:textId="20F626B0" w:rsidR="00F41E2C" w:rsidRPr="00E6609A" w:rsidRDefault="6FEEB7FB" w:rsidP="6FEEB7FB">
            <w:pPr>
              <w:rPr>
                <w:rFonts w:eastAsia="Times New Roman"/>
                <w:color w:val="000000" w:themeColor="text1"/>
              </w:rPr>
            </w:pPr>
            <w:r w:rsidRPr="6FEEB7FB">
              <w:rPr>
                <w:rFonts w:eastAsia="Times New Roman"/>
                <w:color w:val="000000" w:themeColor="text1"/>
              </w:rPr>
              <w:t>GOA</w:t>
            </w:r>
          </w:p>
        </w:tc>
        <w:tc>
          <w:tcPr>
            <w:tcW w:w="1797" w:type="pct"/>
            <w:vAlign w:val="bottom"/>
            <w:tcPrChange w:id="1165" w:author="Sean Gordon" w:date="2017-04-06T13:41:00Z">
              <w:tcPr>
                <w:tcW w:w="1455" w:type="pct"/>
                <w:vAlign w:val="bottom"/>
              </w:tcPr>
            </w:tcPrChange>
          </w:tcPr>
          <w:p w14:paraId="1CBD7126" w14:textId="071B4681" w:rsidR="00F41E2C" w:rsidRPr="00E6609A" w:rsidRDefault="732CAC2F" w:rsidP="732CAC2F">
            <w:pPr>
              <w:jc w:val="center"/>
              <w:rPr>
                <w:rFonts w:eastAsia="Times New Roman"/>
                <w:color w:val="000000" w:themeColor="text1"/>
              </w:rPr>
            </w:pPr>
            <w:r w:rsidRPr="732CAC2F">
              <w:rPr>
                <w:rFonts w:eastAsia="Times New Roman"/>
                <w:color w:val="000000" w:themeColor="text1"/>
              </w:rPr>
              <w:t>98</w:t>
            </w:r>
          </w:p>
        </w:tc>
      </w:tr>
      <w:tr w:rsidR="00F41E2C" w:rsidRPr="00E6609A" w14:paraId="5A106AF6" w14:textId="77777777" w:rsidTr="732CAC2F">
        <w:trPr>
          <w:trHeight w:val="365"/>
          <w:trPrChange w:id="1166" w:author="Sean Gordon" w:date="2017-04-06T13:41:00Z">
            <w:trPr>
              <w:trHeight w:val="365"/>
            </w:trPr>
          </w:trPrChange>
        </w:trPr>
        <w:tc>
          <w:tcPr>
            <w:tcW w:w="1176" w:type="pct"/>
            <w:vMerge/>
            <w:vAlign w:val="center"/>
            <w:tcPrChange w:id="1167" w:author="Sean Gordon" w:date="2017-04-06T13:41:00Z">
              <w:tcPr>
                <w:tcW w:w="952" w:type="pct"/>
                <w:vMerge/>
                <w:vAlign w:val="center"/>
              </w:tcPr>
            </w:tcPrChange>
          </w:tcPr>
          <w:p w14:paraId="332BD57A" w14:textId="77777777" w:rsidR="00F41E2C" w:rsidRPr="00E6609A" w:rsidRDefault="00F41E2C">
            <w:pPr>
              <w:jc w:val="center"/>
              <w:rPr>
                <w:rFonts w:eastAsia="Times New Roman"/>
                <w:color w:val="000000"/>
              </w:rPr>
              <w:pPrChange w:id="1168" w:author="Sean Gordon" w:date="2017-04-06T13:41:00Z">
                <w:pPr/>
              </w:pPrChange>
            </w:pPr>
          </w:p>
        </w:tc>
        <w:tc>
          <w:tcPr>
            <w:tcW w:w="2027" w:type="pct"/>
            <w:vAlign w:val="bottom"/>
            <w:tcPrChange w:id="1169" w:author="Sean Gordon" w:date="2017-04-06T13:41:00Z">
              <w:tcPr>
                <w:tcW w:w="1641" w:type="pct"/>
                <w:vAlign w:val="bottom"/>
              </w:tcPr>
            </w:tcPrChange>
          </w:tcPr>
          <w:p w14:paraId="674AB540" w14:textId="3EED5D94" w:rsidR="00F41E2C" w:rsidRPr="00E6609A" w:rsidRDefault="6FEEB7FB" w:rsidP="6FEEB7FB">
            <w:pPr>
              <w:rPr>
                <w:rFonts w:eastAsia="Times New Roman"/>
                <w:color w:val="000000" w:themeColor="text1"/>
              </w:rPr>
            </w:pPr>
            <w:r w:rsidRPr="6FEEB7FB">
              <w:rPr>
                <w:rFonts w:eastAsia="Times New Roman"/>
                <w:color w:val="000000" w:themeColor="text1"/>
              </w:rPr>
              <w:t>ESA</w:t>
            </w:r>
          </w:p>
        </w:tc>
        <w:tc>
          <w:tcPr>
            <w:tcW w:w="1797" w:type="pct"/>
            <w:vAlign w:val="bottom"/>
            <w:tcPrChange w:id="1170" w:author="Sean Gordon" w:date="2017-04-06T13:41:00Z">
              <w:tcPr>
                <w:tcW w:w="1455" w:type="pct"/>
                <w:vAlign w:val="bottom"/>
              </w:tcPr>
            </w:tcPrChange>
          </w:tcPr>
          <w:p w14:paraId="38184F89" w14:textId="2C38E27B" w:rsidR="00F41E2C" w:rsidRDefault="732CAC2F" w:rsidP="732CAC2F">
            <w:pPr>
              <w:jc w:val="center"/>
              <w:rPr>
                <w:rFonts w:eastAsia="Times New Roman"/>
                <w:color w:val="000000" w:themeColor="text1"/>
              </w:rPr>
            </w:pPr>
            <w:r w:rsidRPr="732CAC2F">
              <w:rPr>
                <w:rFonts w:eastAsia="Times New Roman"/>
                <w:color w:val="000000" w:themeColor="text1"/>
              </w:rPr>
              <w:t>53</w:t>
            </w:r>
          </w:p>
        </w:tc>
      </w:tr>
      <w:tr w:rsidR="00F41E2C" w:rsidRPr="00E6609A" w14:paraId="4879DBC3" w14:textId="77777777" w:rsidTr="732CAC2F">
        <w:trPr>
          <w:trHeight w:val="395"/>
          <w:trPrChange w:id="1171" w:author="Sean Gordon" w:date="2017-04-06T13:41:00Z">
            <w:trPr>
              <w:trHeight w:val="395"/>
            </w:trPr>
          </w:trPrChange>
        </w:trPr>
        <w:tc>
          <w:tcPr>
            <w:tcW w:w="1176" w:type="pct"/>
            <w:vMerge/>
            <w:vAlign w:val="center"/>
            <w:tcPrChange w:id="1172" w:author="Sean Gordon" w:date="2017-04-06T13:41:00Z">
              <w:tcPr>
                <w:tcW w:w="952" w:type="pct"/>
                <w:vMerge/>
                <w:vAlign w:val="center"/>
              </w:tcPr>
            </w:tcPrChange>
          </w:tcPr>
          <w:p w14:paraId="06C3A878" w14:textId="77777777" w:rsidR="00F41E2C" w:rsidRPr="00E6609A" w:rsidRDefault="00F41E2C">
            <w:pPr>
              <w:jc w:val="center"/>
              <w:rPr>
                <w:rFonts w:eastAsia="Times New Roman"/>
                <w:color w:val="000000"/>
              </w:rPr>
              <w:pPrChange w:id="1173" w:author="Sean Gordon" w:date="2017-04-06T13:41:00Z">
                <w:pPr/>
              </w:pPrChange>
            </w:pPr>
          </w:p>
        </w:tc>
        <w:tc>
          <w:tcPr>
            <w:tcW w:w="2027" w:type="pct"/>
            <w:vAlign w:val="bottom"/>
            <w:tcPrChange w:id="1174" w:author="Sean Gordon" w:date="2017-04-06T13:41:00Z">
              <w:tcPr>
                <w:tcW w:w="1641" w:type="pct"/>
                <w:vAlign w:val="bottom"/>
              </w:tcPr>
            </w:tcPrChange>
          </w:tcPr>
          <w:p w14:paraId="4DE144AB" w14:textId="33A97393" w:rsidR="00F41E2C" w:rsidRPr="00E6609A" w:rsidRDefault="6FEEB7FB" w:rsidP="6FEEB7FB">
            <w:pPr>
              <w:rPr>
                <w:rFonts w:eastAsia="Times New Roman"/>
                <w:color w:val="000000" w:themeColor="text1"/>
              </w:rPr>
            </w:pPr>
            <w:r w:rsidRPr="6FEEB7FB">
              <w:rPr>
                <w:rFonts w:eastAsia="Times New Roman"/>
                <w:color w:val="000000" w:themeColor="text1"/>
              </w:rPr>
              <w:t>IOE</w:t>
            </w:r>
          </w:p>
        </w:tc>
        <w:tc>
          <w:tcPr>
            <w:tcW w:w="1797" w:type="pct"/>
            <w:vAlign w:val="bottom"/>
            <w:tcPrChange w:id="1175" w:author="Sean Gordon" w:date="2017-04-06T13:41:00Z">
              <w:tcPr>
                <w:tcW w:w="1455" w:type="pct"/>
                <w:vAlign w:val="bottom"/>
              </w:tcPr>
            </w:tcPrChange>
          </w:tcPr>
          <w:p w14:paraId="561435AD" w14:textId="5CD5355F" w:rsidR="00F41E2C" w:rsidRDefault="732CAC2F" w:rsidP="732CAC2F">
            <w:pPr>
              <w:jc w:val="center"/>
              <w:rPr>
                <w:rFonts w:eastAsia="Times New Roman"/>
                <w:color w:val="000000" w:themeColor="text1"/>
              </w:rPr>
            </w:pPr>
            <w:r w:rsidRPr="732CAC2F">
              <w:rPr>
                <w:rFonts w:eastAsia="Times New Roman"/>
                <w:color w:val="000000" w:themeColor="text1"/>
              </w:rPr>
              <w:t>24</w:t>
            </w:r>
          </w:p>
        </w:tc>
      </w:tr>
      <w:tr w:rsidR="00F41E2C" w:rsidRPr="00E6609A" w14:paraId="37B6FAA3" w14:textId="77777777" w:rsidTr="732CAC2F">
        <w:trPr>
          <w:trHeight w:val="365"/>
          <w:trPrChange w:id="1176" w:author="Sean Gordon" w:date="2017-04-06T13:41:00Z">
            <w:trPr>
              <w:trHeight w:val="365"/>
            </w:trPr>
          </w:trPrChange>
        </w:trPr>
        <w:tc>
          <w:tcPr>
            <w:tcW w:w="1176" w:type="pct"/>
            <w:vMerge/>
            <w:vAlign w:val="center"/>
            <w:tcPrChange w:id="1177" w:author="Sean Gordon" w:date="2017-04-06T13:41:00Z">
              <w:tcPr>
                <w:tcW w:w="952" w:type="pct"/>
                <w:vMerge/>
                <w:vAlign w:val="center"/>
              </w:tcPr>
            </w:tcPrChange>
          </w:tcPr>
          <w:p w14:paraId="1FBEA93A" w14:textId="77777777" w:rsidR="00F41E2C" w:rsidRPr="00E6609A" w:rsidRDefault="00F41E2C">
            <w:pPr>
              <w:jc w:val="center"/>
              <w:rPr>
                <w:rFonts w:eastAsia="Times New Roman"/>
                <w:color w:val="000000"/>
              </w:rPr>
              <w:pPrChange w:id="1178" w:author="Sean Gordon" w:date="2017-04-06T13:41:00Z">
                <w:pPr/>
              </w:pPrChange>
            </w:pPr>
          </w:p>
        </w:tc>
        <w:tc>
          <w:tcPr>
            <w:tcW w:w="2027" w:type="pct"/>
            <w:vAlign w:val="bottom"/>
            <w:tcPrChange w:id="1179" w:author="Sean Gordon" w:date="2017-04-06T13:41:00Z">
              <w:tcPr>
                <w:tcW w:w="1641" w:type="pct"/>
                <w:vAlign w:val="bottom"/>
              </w:tcPr>
            </w:tcPrChange>
          </w:tcPr>
          <w:p w14:paraId="261C823C" w14:textId="1B22C3CF" w:rsidR="00F41E2C" w:rsidRPr="00E6609A" w:rsidRDefault="6FEEB7FB" w:rsidP="6FEEB7FB">
            <w:pPr>
              <w:rPr>
                <w:rFonts w:eastAsia="Times New Roman"/>
                <w:color w:val="000000" w:themeColor="text1"/>
              </w:rPr>
            </w:pPr>
            <w:r w:rsidRPr="6FEEB7FB">
              <w:rPr>
                <w:rFonts w:eastAsia="Times New Roman"/>
                <w:color w:val="000000" w:themeColor="text1"/>
              </w:rPr>
              <w:t>GLEON</w:t>
            </w:r>
          </w:p>
        </w:tc>
        <w:tc>
          <w:tcPr>
            <w:tcW w:w="1797" w:type="pct"/>
            <w:vAlign w:val="bottom"/>
            <w:tcPrChange w:id="1180" w:author="Sean Gordon" w:date="2017-04-06T13:41:00Z">
              <w:tcPr>
                <w:tcW w:w="1455" w:type="pct"/>
                <w:vAlign w:val="bottom"/>
              </w:tcPr>
            </w:tcPrChange>
          </w:tcPr>
          <w:p w14:paraId="2EBCF0E5" w14:textId="17734EE2" w:rsidR="00F41E2C" w:rsidRDefault="732CAC2F" w:rsidP="732CAC2F">
            <w:pPr>
              <w:jc w:val="center"/>
              <w:rPr>
                <w:rFonts w:eastAsia="Times New Roman"/>
                <w:color w:val="000000" w:themeColor="text1"/>
              </w:rPr>
            </w:pPr>
            <w:r w:rsidRPr="732CAC2F">
              <w:rPr>
                <w:rFonts w:eastAsia="Times New Roman"/>
                <w:color w:val="000000" w:themeColor="text1"/>
              </w:rPr>
              <w:t>13</w:t>
            </w:r>
          </w:p>
        </w:tc>
      </w:tr>
      <w:tr w:rsidR="00F41E2C" w:rsidRPr="00E6609A" w14:paraId="48BB9443" w14:textId="77777777" w:rsidTr="732CAC2F">
        <w:trPr>
          <w:trHeight w:val="365"/>
          <w:trPrChange w:id="1181" w:author="Sean Gordon" w:date="2017-04-06T13:41:00Z">
            <w:trPr>
              <w:trHeight w:val="365"/>
            </w:trPr>
          </w:trPrChange>
        </w:trPr>
        <w:tc>
          <w:tcPr>
            <w:tcW w:w="1176" w:type="pct"/>
            <w:vMerge/>
            <w:vAlign w:val="center"/>
            <w:tcPrChange w:id="1182" w:author="Sean Gordon" w:date="2017-04-06T13:41:00Z">
              <w:tcPr>
                <w:tcW w:w="952" w:type="pct"/>
                <w:vMerge/>
                <w:vAlign w:val="center"/>
              </w:tcPr>
            </w:tcPrChange>
          </w:tcPr>
          <w:p w14:paraId="6964216B" w14:textId="77777777" w:rsidR="00F41E2C" w:rsidRPr="00E6609A" w:rsidRDefault="00F41E2C">
            <w:pPr>
              <w:jc w:val="center"/>
              <w:rPr>
                <w:rFonts w:eastAsia="Times New Roman"/>
                <w:color w:val="000000"/>
              </w:rPr>
              <w:pPrChange w:id="1183" w:author="Sean Gordon" w:date="2017-04-06T13:41:00Z">
                <w:pPr/>
              </w:pPrChange>
            </w:pPr>
          </w:p>
        </w:tc>
        <w:tc>
          <w:tcPr>
            <w:tcW w:w="2027" w:type="pct"/>
            <w:vAlign w:val="bottom"/>
            <w:tcPrChange w:id="1184" w:author="Sean Gordon" w:date="2017-04-06T13:41:00Z">
              <w:tcPr>
                <w:tcW w:w="1641" w:type="pct"/>
                <w:vAlign w:val="bottom"/>
              </w:tcPr>
            </w:tcPrChange>
          </w:tcPr>
          <w:p w14:paraId="4F73D422" w14:textId="706EE56B" w:rsidR="00F41E2C" w:rsidRPr="00E6609A" w:rsidRDefault="6FEEB7FB" w:rsidP="6FEEB7FB">
            <w:pPr>
              <w:rPr>
                <w:rFonts w:eastAsia="Times New Roman"/>
                <w:color w:val="000000" w:themeColor="text1"/>
              </w:rPr>
            </w:pPr>
            <w:r w:rsidRPr="6FEEB7FB">
              <w:rPr>
                <w:rFonts w:eastAsia="Times New Roman"/>
                <w:color w:val="000000" w:themeColor="text1"/>
              </w:rPr>
              <w:t>USANPN</w:t>
            </w:r>
          </w:p>
        </w:tc>
        <w:tc>
          <w:tcPr>
            <w:tcW w:w="1797" w:type="pct"/>
            <w:vAlign w:val="bottom"/>
            <w:tcPrChange w:id="1185" w:author="Sean Gordon" w:date="2017-04-06T13:41:00Z">
              <w:tcPr>
                <w:tcW w:w="1455" w:type="pct"/>
                <w:vAlign w:val="bottom"/>
              </w:tcPr>
            </w:tcPrChange>
          </w:tcPr>
          <w:p w14:paraId="299E0554" w14:textId="716A530F" w:rsidR="00F41E2C" w:rsidRDefault="732CAC2F" w:rsidP="732CAC2F">
            <w:pPr>
              <w:jc w:val="center"/>
              <w:rPr>
                <w:rFonts w:eastAsia="Times New Roman"/>
                <w:color w:val="000000" w:themeColor="text1"/>
              </w:rPr>
            </w:pPr>
            <w:r w:rsidRPr="732CAC2F">
              <w:rPr>
                <w:rFonts w:eastAsia="Times New Roman"/>
                <w:color w:val="000000" w:themeColor="text1"/>
              </w:rPr>
              <w:t>6</w:t>
            </w:r>
          </w:p>
        </w:tc>
      </w:tr>
      <w:tr w:rsidR="00F41E2C" w:rsidRPr="00E6609A" w14:paraId="6B6E1DA6" w14:textId="77777777" w:rsidTr="732CAC2F">
        <w:trPr>
          <w:trHeight w:val="365"/>
          <w:trPrChange w:id="1186" w:author="Sean Gordon" w:date="2017-04-06T13:41:00Z">
            <w:trPr>
              <w:trHeight w:val="365"/>
            </w:trPr>
          </w:trPrChange>
        </w:trPr>
        <w:tc>
          <w:tcPr>
            <w:tcW w:w="1176" w:type="pct"/>
            <w:vMerge/>
            <w:vAlign w:val="center"/>
            <w:tcPrChange w:id="1187" w:author="Sean Gordon" w:date="2017-04-06T13:41:00Z">
              <w:tcPr>
                <w:tcW w:w="952" w:type="pct"/>
                <w:vMerge/>
                <w:vAlign w:val="center"/>
              </w:tcPr>
            </w:tcPrChange>
          </w:tcPr>
          <w:p w14:paraId="0F1AD682" w14:textId="77777777" w:rsidR="00F41E2C" w:rsidRPr="00E6609A" w:rsidRDefault="00F41E2C">
            <w:pPr>
              <w:jc w:val="center"/>
              <w:rPr>
                <w:rFonts w:eastAsia="Times New Roman"/>
                <w:color w:val="000000"/>
              </w:rPr>
              <w:pPrChange w:id="1188" w:author="Sean Gordon" w:date="2017-04-06T13:41:00Z">
                <w:pPr/>
              </w:pPrChange>
            </w:pPr>
          </w:p>
        </w:tc>
        <w:tc>
          <w:tcPr>
            <w:tcW w:w="2027" w:type="pct"/>
            <w:vAlign w:val="bottom"/>
            <w:tcPrChange w:id="1189" w:author="Sean Gordon" w:date="2017-04-06T13:41:00Z">
              <w:tcPr>
                <w:tcW w:w="1641" w:type="pct"/>
                <w:vAlign w:val="bottom"/>
              </w:tcPr>
            </w:tcPrChange>
          </w:tcPr>
          <w:p w14:paraId="610FE678" w14:textId="41630746" w:rsidR="00F41E2C" w:rsidRPr="00E6609A" w:rsidRDefault="6FEEB7FB" w:rsidP="6FEEB7FB">
            <w:pPr>
              <w:rPr>
                <w:rFonts w:eastAsia="Times New Roman"/>
                <w:color w:val="000000" w:themeColor="text1"/>
              </w:rPr>
            </w:pPr>
            <w:r w:rsidRPr="6FEEB7FB">
              <w:rPr>
                <w:rFonts w:eastAsia="Times New Roman"/>
                <w:color w:val="000000" w:themeColor="text1"/>
              </w:rPr>
              <w:t>CLOEBIRD</w:t>
            </w:r>
          </w:p>
        </w:tc>
        <w:tc>
          <w:tcPr>
            <w:tcW w:w="1797" w:type="pct"/>
            <w:vAlign w:val="bottom"/>
            <w:tcPrChange w:id="1190" w:author="Sean Gordon" w:date="2017-04-06T13:41:00Z">
              <w:tcPr>
                <w:tcW w:w="1455" w:type="pct"/>
                <w:vAlign w:val="bottom"/>
              </w:tcPr>
            </w:tcPrChange>
          </w:tcPr>
          <w:p w14:paraId="3A09666E" w14:textId="77BA800D" w:rsidR="00F41E2C" w:rsidRDefault="732CAC2F" w:rsidP="732CAC2F">
            <w:pPr>
              <w:jc w:val="center"/>
              <w:rPr>
                <w:rFonts w:eastAsia="Times New Roman"/>
                <w:color w:val="000000" w:themeColor="text1"/>
              </w:rPr>
            </w:pPr>
            <w:r w:rsidRPr="732CAC2F">
              <w:rPr>
                <w:rFonts w:eastAsia="Times New Roman"/>
                <w:color w:val="000000" w:themeColor="text1"/>
              </w:rPr>
              <w:t>1</w:t>
            </w:r>
          </w:p>
        </w:tc>
      </w:tr>
      <w:tr w:rsidR="00F41E2C" w:rsidRPr="00E6609A" w14:paraId="3990C0FD" w14:textId="77777777" w:rsidTr="732CAC2F">
        <w:trPr>
          <w:trHeight w:val="365"/>
          <w:trPrChange w:id="1191" w:author="Sean Gordon" w:date="2017-04-06T13:41:00Z">
            <w:trPr>
              <w:trHeight w:val="365"/>
            </w:trPr>
          </w:trPrChange>
        </w:trPr>
        <w:tc>
          <w:tcPr>
            <w:tcW w:w="1176" w:type="pct"/>
            <w:vMerge w:val="restart"/>
            <w:vAlign w:val="center"/>
            <w:tcPrChange w:id="1192" w:author="Sean Gordon" w:date="2017-04-06T13:41:00Z">
              <w:tcPr>
                <w:tcW w:w="952" w:type="pct"/>
                <w:vMerge w:val="restart"/>
                <w:vAlign w:val="center"/>
              </w:tcPr>
            </w:tcPrChange>
          </w:tcPr>
          <w:p w14:paraId="3FE75AA5" w14:textId="77777777" w:rsidR="00F41E2C" w:rsidRDefault="00F41E2C">
            <w:pPr>
              <w:jc w:val="center"/>
              <w:rPr>
                <w:rFonts w:eastAsia="Times New Roman"/>
                <w:color w:val="000000" w:themeColor="text1"/>
              </w:rPr>
              <w:pPrChange w:id="1193" w:author="Sean Gordon" w:date="2017-04-06T13:41:00Z">
                <w:pPr/>
              </w:pPrChange>
            </w:pPr>
            <w:ins w:id="1194" w:author="Sean Gordon" w:date="2017-04-06T10:38:00Z">
              <w:r w:rsidRPr="00E6609A">
                <w:rPr>
                  <w:rFonts w:eastAsia="Times New Roman"/>
                  <w:color w:val="000000"/>
                </w:rPr>
                <w:t>CSDGM</w:t>
              </w:r>
            </w:ins>
          </w:p>
          <w:p w14:paraId="14493538" w14:textId="77777777" w:rsidR="00F41E2C" w:rsidRPr="00E6609A" w:rsidRDefault="00F41E2C">
            <w:pPr>
              <w:jc w:val="center"/>
              <w:rPr>
                <w:rFonts w:eastAsia="Times New Roman"/>
                <w:color w:val="000000"/>
              </w:rPr>
              <w:pPrChange w:id="1195" w:author="Sean Gordon" w:date="2017-04-06T13:41:00Z">
                <w:pPr/>
              </w:pPrChange>
            </w:pPr>
          </w:p>
        </w:tc>
        <w:tc>
          <w:tcPr>
            <w:tcW w:w="2027" w:type="pct"/>
            <w:vAlign w:val="bottom"/>
            <w:tcPrChange w:id="1196" w:author="Sean Gordon" w:date="2017-04-06T13:41:00Z">
              <w:tcPr>
                <w:tcW w:w="1641" w:type="pct"/>
                <w:vAlign w:val="bottom"/>
              </w:tcPr>
            </w:tcPrChange>
          </w:tcPr>
          <w:p w14:paraId="6D15185A" w14:textId="13A3F70C" w:rsidR="00F41E2C" w:rsidRPr="00E6609A" w:rsidRDefault="6FEEB7FB" w:rsidP="6FEEB7FB">
            <w:pPr>
              <w:rPr>
                <w:rFonts w:eastAsia="Times New Roman"/>
                <w:color w:val="000000" w:themeColor="text1"/>
              </w:rPr>
            </w:pPr>
            <w:r w:rsidRPr="6FEEB7FB">
              <w:rPr>
                <w:rFonts w:eastAsia="Times New Roman"/>
                <w:color w:val="000000" w:themeColor="text1"/>
              </w:rPr>
              <w:t>CDL</w:t>
            </w:r>
          </w:p>
        </w:tc>
        <w:tc>
          <w:tcPr>
            <w:tcW w:w="1797" w:type="pct"/>
            <w:vAlign w:val="bottom"/>
            <w:tcPrChange w:id="1197" w:author="Sean Gordon" w:date="2017-04-06T13:41:00Z">
              <w:tcPr>
                <w:tcW w:w="1455" w:type="pct"/>
                <w:vAlign w:val="bottom"/>
              </w:tcPr>
            </w:tcPrChange>
          </w:tcPr>
          <w:p w14:paraId="5D54393E" w14:textId="44F35D5F" w:rsidR="00F41E2C" w:rsidRDefault="732CAC2F" w:rsidP="732CAC2F">
            <w:pPr>
              <w:jc w:val="center"/>
              <w:rPr>
                <w:rFonts w:eastAsia="Times New Roman"/>
                <w:color w:val="000000" w:themeColor="text1"/>
              </w:rPr>
            </w:pPr>
            <w:r w:rsidRPr="732CAC2F">
              <w:rPr>
                <w:rFonts w:eastAsia="Times New Roman"/>
                <w:color w:val="000000" w:themeColor="text1"/>
              </w:rPr>
              <w:t>250</w:t>
            </w:r>
          </w:p>
        </w:tc>
      </w:tr>
      <w:tr w:rsidR="00F41E2C" w:rsidRPr="00E6609A" w14:paraId="33A7D431" w14:textId="77777777" w:rsidTr="732CAC2F">
        <w:trPr>
          <w:trHeight w:val="365"/>
          <w:trPrChange w:id="1198" w:author="Sean Gordon" w:date="2017-04-06T13:41:00Z">
            <w:trPr>
              <w:trHeight w:val="365"/>
            </w:trPr>
          </w:trPrChange>
        </w:trPr>
        <w:tc>
          <w:tcPr>
            <w:tcW w:w="1176" w:type="pct"/>
            <w:vMerge/>
            <w:vAlign w:val="center"/>
            <w:tcPrChange w:id="1199" w:author="Sean Gordon" w:date="2017-04-06T13:41:00Z">
              <w:tcPr>
                <w:tcW w:w="952" w:type="pct"/>
                <w:vMerge/>
                <w:vAlign w:val="center"/>
              </w:tcPr>
            </w:tcPrChange>
          </w:tcPr>
          <w:p w14:paraId="18CCB71A" w14:textId="77777777" w:rsidR="00F41E2C" w:rsidRPr="00E6609A" w:rsidRDefault="00F41E2C" w:rsidP="00432974">
            <w:pPr>
              <w:rPr>
                <w:rFonts w:eastAsia="Times New Roman"/>
                <w:color w:val="000000"/>
              </w:rPr>
            </w:pPr>
          </w:p>
        </w:tc>
        <w:tc>
          <w:tcPr>
            <w:tcW w:w="2027" w:type="pct"/>
            <w:vAlign w:val="bottom"/>
            <w:tcPrChange w:id="1200" w:author="Sean Gordon" w:date="2017-04-06T13:41:00Z">
              <w:tcPr>
                <w:tcW w:w="1641" w:type="pct"/>
                <w:vAlign w:val="bottom"/>
              </w:tcPr>
            </w:tcPrChange>
          </w:tcPr>
          <w:p w14:paraId="198CE43D" w14:textId="578B5F1D" w:rsidR="00F41E2C" w:rsidRPr="00E6609A" w:rsidRDefault="6FEEB7FB" w:rsidP="6FEEB7FB">
            <w:pPr>
              <w:rPr>
                <w:rFonts w:eastAsia="Times New Roman"/>
                <w:color w:val="000000" w:themeColor="text1"/>
              </w:rPr>
            </w:pPr>
            <w:r w:rsidRPr="6FEEB7FB">
              <w:rPr>
                <w:rFonts w:eastAsia="Times New Roman"/>
                <w:color w:val="000000" w:themeColor="text1"/>
              </w:rPr>
              <w:t>EDACGSTORE</w:t>
            </w:r>
          </w:p>
        </w:tc>
        <w:tc>
          <w:tcPr>
            <w:tcW w:w="1797" w:type="pct"/>
            <w:vAlign w:val="bottom"/>
            <w:tcPrChange w:id="1201" w:author="Sean Gordon" w:date="2017-04-06T13:41:00Z">
              <w:tcPr>
                <w:tcW w:w="1455" w:type="pct"/>
                <w:vAlign w:val="bottom"/>
              </w:tcPr>
            </w:tcPrChange>
          </w:tcPr>
          <w:p w14:paraId="4D1CB9CC" w14:textId="755CD9CD" w:rsidR="00F41E2C" w:rsidRDefault="732CAC2F" w:rsidP="732CAC2F">
            <w:pPr>
              <w:jc w:val="center"/>
              <w:rPr>
                <w:rFonts w:eastAsia="Times New Roman"/>
                <w:color w:val="000000" w:themeColor="text1"/>
              </w:rPr>
            </w:pPr>
            <w:r w:rsidRPr="732CAC2F">
              <w:rPr>
                <w:rFonts w:eastAsia="Times New Roman"/>
                <w:color w:val="000000" w:themeColor="text1"/>
              </w:rPr>
              <w:t>250</w:t>
            </w:r>
          </w:p>
        </w:tc>
      </w:tr>
      <w:tr w:rsidR="00F41E2C" w:rsidRPr="00E6609A" w14:paraId="273D9C56" w14:textId="77777777" w:rsidTr="732CAC2F">
        <w:trPr>
          <w:trHeight w:val="365"/>
          <w:trPrChange w:id="1202" w:author="Sean Gordon" w:date="2017-04-06T13:41:00Z">
            <w:trPr>
              <w:trHeight w:val="365"/>
            </w:trPr>
          </w:trPrChange>
        </w:trPr>
        <w:tc>
          <w:tcPr>
            <w:tcW w:w="1176" w:type="pct"/>
            <w:vMerge/>
            <w:vAlign w:val="center"/>
            <w:tcPrChange w:id="1203" w:author="Sean Gordon" w:date="2017-04-06T13:41:00Z">
              <w:tcPr>
                <w:tcW w:w="952" w:type="pct"/>
                <w:vMerge/>
                <w:vAlign w:val="center"/>
              </w:tcPr>
            </w:tcPrChange>
          </w:tcPr>
          <w:p w14:paraId="0B6A58BD" w14:textId="77777777" w:rsidR="00F41E2C" w:rsidRPr="00E6609A" w:rsidRDefault="00F41E2C" w:rsidP="00432974">
            <w:pPr>
              <w:rPr>
                <w:rFonts w:eastAsia="Times New Roman"/>
                <w:color w:val="000000"/>
              </w:rPr>
            </w:pPr>
          </w:p>
        </w:tc>
        <w:tc>
          <w:tcPr>
            <w:tcW w:w="2027" w:type="pct"/>
            <w:vAlign w:val="bottom"/>
            <w:tcPrChange w:id="1204" w:author="Sean Gordon" w:date="2017-04-06T13:41:00Z">
              <w:tcPr>
                <w:tcW w:w="1641" w:type="pct"/>
                <w:vAlign w:val="bottom"/>
              </w:tcPr>
            </w:tcPrChange>
          </w:tcPr>
          <w:p w14:paraId="63A6488C" w14:textId="00991294" w:rsidR="00F41E2C" w:rsidRPr="00E6609A" w:rsidRDefault="6FEEB7FB" w:rsidP="6FEEB7FB">
            <w:pPr>
              <w:rPr>
                <w:rFonts w:eastAsia="Times New Roman"/>
                <w:color w:val="000000" w:themeColor="text1"/>
              </w:rPr>
            </w:pPr>
            <w:r w:rsidRPr="6FEEB7FB">
              <w:rPr>
                <w:rFonts w:eastAsia="Times New Roman"/>
                <w:color w:val="000000" w:themeColor="text1"/>
              </w:rPr>
              <w:t>USGSCSAS</w:t>
            </w:r>
          </w:p>
        </w:tc>
        <w:tc>
          <w:tcPr>
            <w:tcW w:w="1797" w:type="pct"/>
            <w:vAlign w:val="bottom"/>
            <w:tcPrChange w:id="1205" w:author="Sean Gordon" w:date="2017-04-06T13:41:00Z">
              <w:tcPr>
                <w:tcW w:w="1455" w:type="pct"/>
                <w:vAlign w:val="bottom"/>
              </w:tcPr>
            </w:tcPrChange>
          </w:tcPr>
          <w:p w14:paraId="7D3A156C" w14:textId="2DB11F86" w:rsidR="00F41E2C" w:rsidRDefault="732CAC2F" w:rsidP="732CAC2F">
            <w:pPr>
              <w:jc w:val="center"/>
              <w:rPr>
                <w:rFonts w:eastAsia="Times New Roman"/>
                <w:color w:val="000000" w:themeColor="text1"/>
              </w:rPr>
            </w:pPr>
            <w:r w:rsidRPr="732CAC2F">
              <w:rPr>
                <w:rFonts w:eastAsia="Times New Roman"/>
                <w:color w:val="000000" w:themeColor="text1"/>
              </w:rPr>
              <w:t>240</w:t>
            </w:r>
          </w:p>
        </w:tc>
      </w:tr>
      <w:tr w:rsidR="00F41E2C" w:rsidRPr="00E6609A" w14:paraId="5FCE51B3" w14:textId="77777777" w:rsidTr="732CAC2F">
        <w:trPr>
          <w:trHeight w:val="365"/>
          <w:trPrChange w:id="1206" w:author="Sean Gordon" w:date="2017-04-06T13:41:00Z">
            <w:trPr>
              <w:trHeight w:val="365"/>
            </w:trPr>
          </w:trPrChange>
        </w:trPr>
        <w:tc>
          <w:tcPr>
            <w:tcW w:w="1176" w:type="pct"/>
            <w:vMerge/>
            <w:vAlign w:val="bottom"/>
            <w:tcPrChange w:id="1207" w:author="Sean Gordon" w:date="2017-04-06T13:41:00Z">
              <w:tcPr>
                <w:tcW w:w="952" w:type="pct"/>
                <w:vMerge/>
                <w:vAlign w:val="bottom"/>
              </w:tcPr>
            </w:tcPrChange>
          </w:tcPr>
          <w:p w14:paraId="30E16710" w14:textId="77777777" w:rsidR="00F41E2C" w:rsidRPr="00E6609A" w:rsidRDefault="00F41E2C" w:rsidP="00432974">
            <w:pPr>
              <w:rPr>
                <w:rFonts w:eastAsia="Times New Roman"/>
                <w:color w:val="000000"/>
              </w:rPr>
            </w:pPr>
          </w:p>
        </w:tc>
        <w:tc>
          <w:tcPr>
            <w:tcW w:w="2027" w:type="pct"/>
            <w:vAlign w:val="bottom"/>
            <w:tcPrChange w:id="1208" w:author="Sean Gordon" w:date="2017-04-06T13:41:00Z">
              <w:tcPr>
                <w:tcW w:w="1641" w:type="pct"/>
                <w:vAlign w:val="bottom"/>
              </w:tcPr>
            </w:tcPrChange>
          </w:tcPr>
          <w:p w14:paraId="3D9CC04A" w14:textId="09DAFB25" w:rsidR="00F41E2C" w:rsidRPr="00E6609A" w:rsidRDefault="6FEEB7FB" w:rsidP="6FEEB7FB">
            <w:pPr>
              <w:rPr>
                <w:rFonts w:eastAsia="Times New Roman"/>
                <w:color w:val="000000" w:themeColor="text1"/>
              </w:rPr>
            </w:pPr>
            <w:r w:rsidRPr="6FEEB7FB">
              <w:rPr>
                <w:rFonts w:eastAsia="Times New Roman"/>
                <w:color w:val="000000" w:themeColor="text1"/>
              </w:rPr>
              <w:t>SEAD</w:t>
            </w:r>
          </w:p>
        </w:tc>
        <w:tc>
          <w:tcPr>
            <w:tcW w:w="1797" w:type="pct"/>
            <w:vAlign w:val="bottom"/>
            <w:tcPrChange w:id="1209" w:author="Sean Gordon" w:date="2017-04-06T13:41:00Z">
              <w:tcPr>
                <w:tcW w:w="1455" w:type="pct"/>
                <w:vAlign w:val="bottom"/>
              </w:tcPr>
            </w:tcPrChange>
          </w:tcPr>
          <w:p w14:paraId="4189A81B" w14:textId="5CE274B0" w:rsidR="00F41E2C" w:rsidRDefault="732CAC2F" w:rsidP="732CAC2F">
            <w:pPr>
              <w:jc w:val="center"/>
              <w:rPr>
                <w:rFonts w:eastAsia="Times New Roman"/>
                <w:color w:val="000000" w:themeColor="text1"/>
              </w:rPr>
            </w:pPr>
            <w:r w:rsidRPr="732CAC2F">
              <w:rPr>
                <w:rFonts w:eastAsia="Times New Roman"/>
                <w:color w:val="000000" w:themeColor="text1"/>
              </w:rPr>
              <w:t>18</w:t>
            </w:r>
          </w:p>
        </w:tc>
      </w:tr>
      <w:tr w:rsidR="00F41E2C" w:rsidRPr="00E6609A" w14:paraId="7A8D0811" w14:textId="77777777" w:rsidTr="732CAC2F">
        <w:trPr>
          <w:trHeight w:val="365"/>
          <w:trPrChange w:id="1210" w:author="Sean Gordon" w:date="2017-04-06T13:41:00Z">
            <w:trPr>
              <w:trHeight w:val="365"/>
            </w:trPr>
          </w:trPrChange>
        </w:trPr>
        <w:tc>
          <w:tcPr>
            <w:tcW w:w="1176" w:type="pct"/>
            <w:vMerge/>
            <w:vAlign w:val="center"/>
            <w:tcPrChange w:id="1211" w:author="Sean Gordon" w:date="2017-04-06T13:41:00Z">
              <w:tcPr>
                <w:tcW w:w="952" w:type="pct"/>
                <w:vMerge/>
                <w:vAlign w:val="center"/>
              </w:tcPr>
            </w:tcPrChange>
          </w:tcPr>
          <w:p w14:paraId="54248064" w14:textId="77777777" w:rsidR="00F41E2C" w:rsidRPr="00E6609A" w:rsidRDefault="00F41E2C" w:rsidP="00432974">
            <w:pPr>
              <w:rPr>
                <w:rFonts w:eastAsia="Times New Roman"/>
                <w:color w:val="000000"/>
              </w:rPr>
            </w:pPr>
          </w:p>
        </w:tc>
        <w:tc>
          <w:tcPr>
            <w:tcW w:w="2027" w:type="pct"/>
            <w:vAlign w:val="bottom"/>
            <w:tcPrChange w:id="1212" w:author="Sean Gordon" w:date="2017-04-06T13:41:00Z">
              <w:tcPr>
                <w:tcW w:w="1641" w:type="pct"/>
                <w:vAlign w:val="bottom"/>
              </w:tcPr>
            </w:tcPrChange>
          </w:tcPr>
          <w:p w14:paraId="0832637F" w14:textId="523B9DE0" w:rsidR="00F41E2C" w:rsidRPr="00E6609A" w:rsidRDefault="6FEEB7FB" w:rsidP="6FEEB7FB">
            <w:pPr>
              <w:rPr>
                <w:rFonts w:eastAsia="Times New Roman"/>
                <w:color w:val="000000" w:themeColor="text1"/>
              </w:rPr>
            </w:pPr>
            <w:r w:rsidRPr="6FEEB7FB">
              <w:rPr>
                <w:rFonts w:eastAsia="Times New Roman"/>
                <w:color w:val="000000" w:themeColor="text1"/>
              </w:rPr>
              <w:t>NMEPSCOR</w:t>
            </w:r>
          </w:p>
        </w:tc>
        <w:tc>
          <w:tcPr>
            <w:tcW w:w="1797" w:type="pct"/>
            <w:vAlign w:val="bottom"/>
            <w:tcPrChange w:id="1213" w:author="Sean Gordon" w:date="2017-04-06T13:41:00Z">
              <w:tcPr>
                <w:tcW w:w="1455" w:type="pct"/>
                <w:vAlign w:val="bottom"/>
              </w:tcPr>
            </w:tcPrChange>
          </w:tcPr>
          <w:p w14:paraId="101FB8D6" w14:textId="6A4124B3" w:rsidR="00F41E2C" w:rsidRDefault="732CAC2F" w:rsidP="732CAC2F">
            <w:pPr>
              <w:jc w:val="center"/>
              <w:rPr>
                <w:rFonts w:eastAsia="Times New Roman"/>
                <w:color w:val="000000" w:themeColor="text1"/>
              </w:rPr>
            </w:pPr>
            <w:r w:rsidRPr="732CAC2F">
              <w:rPr>
                <w:rFonts w:eastAsia="Times New Roman"/>
                <w:color w:val="000000" w:themeColor="text1"/>
              </w:rPr>
              <w:t>7</w:t>
            </w:r>
          </w:p>
        </w:tc>
      </w:tr>
    </w:tbl>
    <w:p w14:paraId="32ED959B" w14:textId="77777777" w:rsidR="00670B5F" w:rsidRPr="00D95EE7" w:rsidRDefault="00670B5F" w:rsidP="00D311FA">
      <w:pPr>
        <w:rPr>
          <w:rFonts w:eastAsia="Times New Roman"/>
        </w:rPr>
      </w:pPr>
    </w:p>
    <w:p w14:paraId="75DC9ADA" w14:textId="77777777" w:rsidR="007806B8" w:rsidRDefault="007806B8" w:rsidP="007806B8">
      <w:pPr>
        <w:pStyle w:val="Heading2"/>
      </w:pPr>
      <w:bookmarkStart w:id="1214" w:name="_Toc479340675"/>
      <w:bookmarkStart w:id="1215" w:name="_Toc482694767"/>
      <w:r>
        <w:t>Completeness Analysis</w:t>
      </w:r>
      <w:bookmarkEnd w:id="1214"/>
      <w:bookmarkEnd w:id="1215"/>
    </w:p>
    <w:p w14:paraId="13935E37" w14:textId="5CD24B7E" w:rsidR="00CE1AB7" w:rsidRDefault="732CAC2F" w:rsidP="732CAC2F">
      <w:pPr>
        <w:ind w:firstLine="288"/>
        <w:rPr>
          <w:rFonts w:eastAsia="Book Antiqua" w:cs="Book Antiqua"/>
        </w:rPr>
      </w:pPr>
      <w:r w:rsidRPr="732CAC2F">
        <w:rPr>
          <w:rFonts w:eastAsia="Book Antiqua" w:cs="Book Antiqua"/>
        </w:rPr>
        <w:t xml:space="preserve">After cleaning up the collections, records were analyzed for completeness and reports that detailed the presence or absence of concepts were generated for each record (lower arrows in Figure 2). </w:t>
      </w:r>
      <w:r w:rsidRPr="732CAC2F">
        <w:rPr>
          <w:rFonts w:eastAsia="Book Antiqua" w:cs="Book Antiqua"/>
          <w:color w:val="333333"/>
        </w:rPr>
        <w:t xml:space="preserve">The reports were concatenated by collection and imported into </w:t>
      </w:r>
      <w:r w:rsidRPr="732CAC2F">
        <w:rPr>
          <w:rFonts w:eastAsia="Book Antiqua" w:cs="Book Antiqua"/>
        </w:rPr>
        <w:t>Excel workbooks to calculate the average occurrence count of each element, as well as collection level average occurrence for a dialect.</w:t>
      </w:r>
    </w:p>
    <w:p w14:paraId="1FB0C817" w14:textId="13F4DD61" w:rsidR="000203A8" w:rsidRPr="004C0AF1" w:rsidRDefault="00D35B63" w:rsidP="00C263B8">
      <w:pPr>
        <w:pStyle w:val="Heading1"/>
        <w:rPr>
          <w:rPrChange w:id="1216" w:author="Ted Habermann" w:date="2017-04-07T10:47:00Z">
            <w:rPr>
              <w:sz w:val="26"/>
              <w:szCs w:val="26"/>
            </w:rPr>
          </w:rPrChange>
        </w:rPr>
      </w:pPr>
      <w:bookmarkStart w:id="1217" w:name="_Toc479340676"/>
      <w:bookmarkStart w:id="1218" w:name="_Toc482694768"/>
      <w:r w:rsidRPr="004C0AF1">
        <w:rPr>
          <w:rPrChange w:id="1219" w:author="Ted Habermann" w:date="2017-04-07T10:47:00Z">
            <w:rPr>
              <w:sz w:val="26"/>
              <w:szCs w:val="26"/>
            </w:rPr>
          </w:rPrChange>
        </w:rPr>
        <w:t>Results</w:t>
      </w:r>
      <w:bookmarkEnd w:id="1217"/>
      <w:bookmarkEnd w:id="1218"/>
      <w:r w:rsidRPr="6FEEB7FB">
        <w:t xml:space="preserve"> </w:t>
      </w:r>
    </w:p>
    <w:p w14:paraId="3DCA1701" w14:textId="6B82A3CE" w:rsidR="00DE511B" w:rsidRDefault="732CAC2F" w:rsidP="732CAC2F">
      <w:pPr>
        <w:ind w:firstLine="288"/>
      </w:pPr>
      <w:r>
        <w:t>We present the results of the completeness analysis using two approaches shown in Figure 2. First, the concept occurrence % are given for each concept and collection, then the number of missing concepts for each recommendation level and collection are compared.</w:t>
      </w:r>
    </w:p>
    <w:p w14:paraId="2E9DC65C" w14:textId="77777777" w:rsidR="001452C9" w:rsidRDefault="001452C9" w:rsidP="732CAC2F">
      <w:pPr>
        <w:ind w:firstLine="288"/>
      </w:pPr>
    </w:p>
    <w:p w14:paraId="31DBB11C" w14:textId="6C096627" w:rsidR="00C86F56" w:rsidRPr="00403F63" w:rsidRDefault="008A723D">
      <w:pPr>
        <w:pStyle w:val="Heading2"/>
      </w:pPr>
      <w:bookmarkStart w:id="1220" w:name="_Toc479340677"/>
      <w:bookmarkStart w:id="1221" w:name="_Toc482694769"/>
      <w:r w:rsidRPr="00EF3FC9">
        <w:t xml:space="preserve">Concept </w:t>
      </w:r>
      <w:r w:rsidR="0095142C" w:rsidRPr="00EF3FC9">
        <w:t>Occurrence</w:t>
      </w:r>
      <w:r w:rsidRPr="00EF3FC9">
        <w:t xml:space="preserve"> Percentages</w:t>
      </w:r>
      <w:bookmarkEnd w:id="1220"/>
      <w:bookmarkEnd w:id="1221"/>
    </w:p>
    <w:p w14:paraId="4108E573" w14:textId="58A4E133" w:rsidR="00251127" w:rsidRDefault="00C86F56" w:rsidP="00251127">
      <w:r w:rsidRPr="004C0AF1">
        <w:t xml:space="preserve">   Concept occurrence tables show </w:t>
      </w:r>
      <w:del w:id="1222" w:author="Ted Habermann" w:date="2017-04-04T08:15:00Z">
        <w:r w:rsidRPr="004C0AF1" w:rsidDel="0085042D">
          <w:delText xml:space="preserve">what </w:delText>
        </w:r>
      </w:del>
      <w:ins w:id="1223" w:author="Ted Habermann" w:date="2017-04-04T08:15:00Z">
        <w:r w:rsidR="0085042D" w:rsidRPr="004C0AF1">
          <w:t xml:space="preserve">the </w:t>
        </w:r>
      </w:ins>
      <w:r w:rsidRPr="004C0AF1">
        <w:t xml:space="preserve">percentage of </w:t>
      </w:r>
      <w:del w:id="1224" w:author="Ted Habermann" w:date="2017-04-04T08:16:00Z">
        <w:r w:rsidRPr="004C0AF1" w:rsidDel="0085042D">
          <w:delText xml:space="preserve">the </w:delText>
        </w:r>
      </w:del>
      <w:ins w:id="1225" w:author="Ted Habermann" w:date="2017-04-04T08:16:00Z">
        <w:r w:rsidR="0085042D" w:rsidRPr="004C0AF1">
          <w:t xml:space="preserve">each </w:t>
        </w:r>
      </w:ins>
      <w:r w:rsidRPr="004C0AF1">
        <w:t xml:space="preserve">collection’s records </w:t>
      </w:r>
      <w:ins w:id="1226" w:author="Ted Habermann" w:date="2017-04-04T08:16:00Z">
        <w:r w:rsidR="0085042D" w:rsidRPr="004C0AF1">
          <w:t xml:space="preserve">that </w:t>
        </w:r>
      </w:ins>
      <w:r w:rsidRPr="004C0AF1">
        <w:t xml:space="preserve">contain the </w:t>
      </w:r>
      <w:del w:id="1227" w:author="Ted Habermann" w:date="2017-04-04T08:16:00Z">
        <w:r w:rsidRPr="004C0AF1" w:rsidDel="0085042D">
          <w:delText>dialect definition</w:delText>
        </w:r>
      </w:del>
      <w:ins w:id="1228" w:author="Ted Habermann" w:date="2017-04-04T08:16:00Z">
        <w:r w:rsidR="0085042D" w:rsidRPr="004C0AF1">
          <w:t>content</w:t>
        </w:r>
      </w:ins>
      <w:r w:rsidRPr="004C0AF1">
        <w:t xml:space="preserve"> for </w:t>
      </w:r>
      <w:del w:id="1229" w:author="Ted Habermann" w:date="2017-04-04T08:16:00Z">
        <w:r w:rsidRPr="004C0AF1" w:rsidDel="0085042D">
          <w:delText xml:space="preserve">that </w:delText>
        </w:r>
      </w:del>
      <w:ins w:id="1230" w:author="Ted Habermann" w:date="2017-04-04T08:16:00Z">
        <w:r w:rsidR="0085042D" w:rsidRPr="004C0AF1">
          <w:t xml:space="preserve">each </w:t>
        </w:r>
      </w:ins>
      <w:r w:rsidRPr="004C0AF1">
        <w:t xml:space="preserve">concept. </w:t>
      </w:r>
      <w:r w:rsidR="002065C5" w:rsidRPr="004C0AF1">
        <w:t xml:space="preserve">The </w:t>
      </w:r>
      <w:del w:id="1231" w:author="Ted Habermann" w:date="2017-04-04T08:16:00Z">
        <w:r w:rsidR="002065C5" w:rsidRPr="004C0AF1" w:rsidDel="0085042D">
          <w:delText xml:space="preserve">visualization </w:delText>
        </w:r>
      </w:del>
      <w:ins w:id="1232" w:author="Ted Habermann" w:date="2017-04-04T08:16:00Z">
        <w:r w:rsidR="0085042D" w:rsidRPr="004C0AF1">
          <w:t>table</w:t>
        </w:r>
      </w:ins>
      <w:r w:rsidR="00DE511B">
        <w:t>s</w:t>
      </w:r>
      <w:ins w:id="1233" w:author="Ted Habermann" w:date="2017-04-04T08:16:00Z">
        <w:r w:rsidR="0085042D" w:rsidRPr="732CAC2F">
          <w:t xml:space="preserve"> </w:t>
        </w:r>
      </w:ins>
      <w:del w:id="1234" w:author="Ted Habermann" w:date="2017-04-04T08:16:00Z">
        <w:r w:rsidR="002065C5" w:rsidRPr="004C0AF1" w:rsidDel="0085042D">
          <w:delText>is comprised of</w:delText>
        </w:r>
      </w:del>
      <w:ins w:id="1235" w:author="Ted Habermann" w:date="2017-04-04T08:16:00Z">
        <w:r w:rsidR="0085042D" w:rsidRPr="004C0AF1">
          <w:t>include</w:t>
        </w:r>
      </w:ins>
      <w:r w:rsidR="002065C5" w:rsidRPr="004C0AF1">
        <w:t xml:space="preserve"> rows for each </w:t>
      </w:r>
      <w:r w:rsidR="00DE511B">
        <w:t xml:space="preserve">collection </w:t>
      </w:r>
      <w:r w:rsidR="00DE511B" w:rsidRPr="004C0AF1">
        <w:t xml:space="preserve">and columns for </w:t>
      </w:r>
      <w:r w:rsidR="00FA699D">
        <w:t xml:space="preserve">each </w:t>
      </w:r>
      <w:r w:rsidR="002065C5" w:rsidRPr="004C0AF1">
        <w:t xml:space="preserve">recommendation concept. </w:t>
      </w:r>
      <w:r w:rsidR="00FA699D">
        <w:t xml:space="preserve">The first three rows show totals for all </w:t>
      </w:r>
      <w:del w:id="1236" w:author="Sean Gordon" w:date="2017-06-27T13:27:00Z">
        <w:r w:rsidR="00FA699D" w:rsidDel="007808F9">
          <w:delText>DataOne</w:delText>
        </w:r>
      </w:del>
      <w:ins w:id="1237" w:author="Sean Gordon" w:date="2017-06-27T13:27:00Z">
        <w:r w:rsidR="007808F9">
          <w:t>DataONE</w:t>
        </w:r>
      </w:ins>
      <w:r w:rsidR="00FA699D">
        <w:t xml:space="preserve"> collections, all EML collections, and all CSDGM collections. </w:t>
      </w:r>
      <w:r w:rsidR="00DE511B">
        <w:t xml:space="preserve">The collections are arranged by decreasing size for each dialect (EML above the dark line and CSDGM below).  The </w:t>
      </w:r>
      <w:r w:rsidR="00251127">
        <w:t xml:space="preserve">columns are arranged by decreasing average completeness. </w:t>
      </w:r>
      <w:r w:rsidR="002065C5" w:rsidRPr="004C0AF1">
        <w:t xml:space="preserve">Cells </w:t>
      </w:r>
      <w:r w:rsidR="00251127">
        <w:t>contain</w:t>
      </w:r>
      <w:r w:rsidR="002065C5" w:rsidRPr="004C0AF1">
        <w:t xml:space="preserve"> a color or a percentage</w:t>
      </w:r>
      <w:r w:rsidR="00251127">
        <w:t xml:space="preserve"> with the following meanings:</w:t>
      </w:r>
    </w:p>
    <w:p w14:paraId="26121814" w14:textId="77777777" w:rsidR="00251127" w:rsidRPr="00251127" w:rsidRDefault="732CAC2F" w:rsidP="732CAC2F">
      <w:pPr>
        <w:pStyle w:val="ListParagraph"/>
        <w:numPr>
          <w:ilvl w:val="0"/>
          <w:numId w:val="14"/>
        </w:numPr>
        <w:rPr>
          <w:rFonts w:ascii="Book Antiqua" w:hAnsi="Book Antiqua"/>
        </w:rPr>
      </w:pPr>
      <w:r w:rsidRPr="732CAC2F">
        <w:rPr>
          <w:rFonts w:ascii="Book Antiqua" w:hAnsi="Book Antiqua"/>
        </w:rPr>
        <w:t>Green means every record in the collection contains the concept.</w:t>
      </w:r>
    </w:p>
    <w:p w14:paraId="71E44B41" w14:textId="77777777" w:rsidR="00251127" w:rsidRPr="00251127" w:rsidRDefault="00D71D31" w:rsidP="6FEEB7FB">
      <w:pPr>
        <w:pStyle w:val="ListParagraph"/>
        <w:numPr>
          <w:ilvl w:val="0"/>
          <w:numId w:val="14"/>
        </w:numPr>
        <w:rPr>
          <w:rFonts w:ascii="Book Antiqua" w:hAnsi="Book Antiqua"/>
        </w:rPr>
      </w:pPr>
      <w:r w:rsidRPr="00251127">
        <w:rPr>
          <w:rFonts w:ascii="Book Antiqua" w:hAnsi="Book Antiqua"/>
        </w:rPr>
        <w:t xml:space="preserve">Yellow represents </w:t>
      </w:r>
      <w:del w:id="1238" w:author="Sean Gordon" w:date="2017-04-06T11:19:00Z">
        <w:r w:rsidRPr="00251127" w:rsidDel="00BB06A0">
          <w:rPr>
            <w:rFonts w:ascii="Book Antiqua" w:hAnsi="Book Antiqua"/>
          </w:rPr>
          <w:delText>0%,</w:delText>
        </w:r>
      </w:del>
      <w:r w:rsidRPr="00251127">
        <w:rPr>
          <w:rFonts w:ascii="Book Antiqua" w:hAnsi="Book Antiqua"/>
        </w:rPr>
        <w:t xml:space="preserve">a concept that the dialect contains but is not in any record in the </w:t>
      </w:r>
      <w:del w:id="1239" w:author="Ted Habermann" w:date="2017-04-04T08:17:00Z">
        <w:r w:rsidR="0074287F" w:rsidRPr="00251127" w:rsidDel="0085042D">
          <w:rPr>
            <w:rFonts w:ascii="Book Antiqua" w:hAnsi="Book Antiqua"/>
          </w:rPr>
          <w:delText xml:space="preserve">member node’s </w:delText>
        </w:r>
      </w:del>
      <w:r w:rsidR="0074287F" w:rsidRPr="00251127">
        <w:rPr>
          <w:rFonts w:ascii="Book Antiqua" w:hAnsi="Book Antiqua"/>
        </w:rPr>
        <w:t>collection</w:t>
      </w:r>
      <w:r w:rsidRPr="00251127">
        <w:rPr>
          <w:rFonts w:ascii="Book Antiqua" w:hAnsi="Book Antiqua"/>
        </w:rPr>
        <w:t xml:space="preserve">. </w:t>
      </w:r>
    </w:p>
    <w:p w14:paraId="557FF329" w14:textId="77777777" w:rsidR="00251127" w:rsidRPr="00251127" w:rsidRDefault="00D71D31" w:rsidP="6FEEB7FB">
      <w:pPr>
        <w:pStyle w:val="ListParagraph"/>
        <w:numPr>
          <w:ilvl w:val="0"/>
          <w:numId w:val="14"/>
        </w:numPr>
        <w:rPr>
          <w:rFonts w:ascii="Book Antiqua" w:hAnsi="Book Antiqua"/>
        </w:rPr>
      </w:pPr>
      <w:r w:rsidRPr="00251127">
        <w:rPr>
          <w:rFonts w:ascii="Book Antiqua" w:hAnsi="Book Antiqua"/>
        </w:rPr>
        <w:t xml:space="preserve">Red represents a </w:t>
      </w:r>
      <w:del w:id="1240" w:author="Sean Gordon" w:date="2017-04-06T11:20:00Z">
        <w:r w:rsidRPr="00251127" w:rsidDel="00BB06A0">
          <w:rPr>
            <w:rFonts w:ascii="Book Antiqua" w:hAnsi="Book Antiqua"/>
          </w:rPr>
          <w:delText xml:space="preserve">concept </w:delText>
        </w:r>
        <w:r w:rsidR="00D278B7" w:rsidRPr="00251127" w:rsidDel="00BB06A0">
          <w:rPr>
            <w:rFonts w:ascii="Book Antiqua" w:hAnsi="Book Antiqua"/>
          </w:rPr>
          <w:delText>that</w:delText>
        </w:r>
        <w:r w:rsidR="00B27B5F" w:rsidRPr="00251127" w:rsidDel="00BB06A0">
          <w:rPr>
            <w:rFonts w:ascii="Book Antiqua" w:hAnsi="Book Antiqua"/>
          </w:rPr>
          <w:delText xml:space="preserve"> is not contained in any record in the collection. Furthermore</w:delText>
        </w:r>
        <w:r w:rsidR="00480C29" w:rsidRPr="00251127" w:rsidDel="00BB06A0">
          <w:rPr>
            <w:rFonts w:ascii="Book Antiqua" w:hAnsi="Book Antiqua"/>
          </w:rPr>
          <w:delText xml:space="preserve">, the </w:delText>
        </w:r>
      </w:del>
      <w:r w:rsidR="00480C29" w:rsidRPr="00251127">
        <w:rPr>
          <w:rFonts w:ascii="Book Antiqua" w:hAnsi="Book Antiqua"/>
        </w:rPr>
        <w:t>concept</w:t>
      </w:r>
      <w:ins w:id="1241" w:author="Sean Gordon" w:date="2017-04-06T11:20:00Z">
        <w:r w:rsidR="00BB06A0" w:rsidRPr="00251127">
          <w:rPr>
            <w:rFonts w:ascii="Book Antiqua" w:hAnsi="Book Antiqua"/>
          </w:rPr>
          <w:t xml:space="preserve"> that</w:t>
        </w:r>
      </w:ins>
      <w:r w:rsidR="00D278B7" w:rsidRPr="00251127">
        <w:rPr>
          <w:rFonts w:ascii="Book Antiqua" w:hAnsi="Book Antiqua"/>
        </w:rPr>
        <w:t xml:space="preserve"> </w:t>
      </w:r>
      <w:r w:rsidR="00251127" w:rsidRPr="00251127">
        <w:rPr>
          <w:rFonts w:ascii="Book Antiqua" w:hAnsi="Book Antiqua"/>
        </w:rPr>
        <w:t>is not includ</w:t>
      </w:r>
      <w:r w:rsidR="00D278B7" w:rsidRPr="00251127">
        <w:rPr>
          <w:rFonts w:ascii="Book Antiqua" w:hAnsi="Book Antiqua"/>
        </w:rPr>
        <w:t xml:space="preserve">ed within the </w:t>
      </w:r>
      <w:r w:rsidR="00480C29" w:rsidRPr="00251127">
        <w:rPr>
          <w:rFonts w:ascii="Book Antiqua" w:hAnsi="Book Antiqua"/>
        </w:rPr>
        <w:t>collection</w:t>
      </w:r>
      <w:r w:rsidR="00D278B7" w:rsidRPr="00251127">
        <w:rPr>
          <w:rFonts w:ascii="Book Antiqua" w:hAnsi="Book Antiqua"/>
        </w:rPr>
        <w:t xml:space="preserve"> dialect</w:t>
      </w:r>
      <w:r w:rsidR="00B27B5F" w:rsidRPr="00251127">
        <w:rPr>
          <w:rFonts w:ascii="Book Antiqua" w:hAnsi="Book Antiqua"/>
        </w:rPr>
        <w:t>.</w:t>
      </w:r>
      <w:r w:rsidRPr="00251127">
        <w:rPr>
          <w:rFonts w:ascii="Book Antiqua" w:hAnsi="Book Antiqua"/>
        </w:rPr>
        <w:t xml:space="preserve"> </w:t>
      </w:r>
    </w:p>
    <w:p w14:paraId="7717E2C0" w14:textId="454DA2D4" w:rsidR="00251127" w:rsidRPr="00251127" w:rsidRDefault="6FEEB7FB" w:rsidP="6FEEB7FB">
      <w:pPr>
        <w:pStyle w:val="ListParagraph"/>
        <w:numPr>
          <w:ilvl w:val="0"/>
          <w:numId w:val="14"/>
        </w:numPr>
        <w:rPr>
          <w:rFonts w:ascii="Book Antiqua" w:hAnsi="Book Antiqua"/>
        </w:rPr>
      </w:pPr>
      <w:r w:rsidRPr="6FEEB7FB">
        <w:rPr>
          <w:rFonts w:ascii="Book Antiqua" w:hAnsi="Book Antiqua"/>
        </w:rPr>
        <w:t xml:space="preserve">The percentage is the % of records in the sample set that contain each concept. </w:t>
      </w:r>
    </w:p>
    <w:p w14:paraId="5D468B7F" w14:textId="699002F3" w:rsidR="00B14FF0" w:rsidRDefault="00B14FF0" w:rsidP="00251127"/>
    <w:p w14:paraId="5EB05470" w14:textId="44E60C4E" w:rsidR="00B32229" w:rsidRDefault="00183883" w:rsidP="00251127">
      <w:r>
        <w:lastRenderedPageBreak/>
        <w:tab/>
      </w:r>
      <w:r w:rsidR="00B32229">
        <w:t xml:space="preserve">The last </w:t>
      </w:r>
      <w:r>
        <w:t xml:space="preserve">two </w:t>
      </w:r>
      <w:r w:rsidR="00B32229">
        <w:t>column</w:t>
      </w:r>
      <w:r>
        <w:t>s</w:t>
      </w:r>
      <w:r w:rsidR="00B32229">
        <w:t xml:space="preserve"> in each Table shows the overall completeness for each collection numerically and graphically.</w:t>
      </w:r>
      <w:r w:rsidR="00D6073D">
        <w:t xml:space="preserve"> The bars are colored to indicate collection averages (black), LTER (orange), EML (blue), and CSDGM (yellow).</w:t>
      </w:r>
    </w:p>
    <w:p w14:paraId="49854766" w14:textId="0DCC1842" w:rsidR="00F41E2C" w:rsidRDefault="00F41E2C" w:rsidP="00C1488D">
      <w:pPr>
        <w:rPr>
          <w:ins w:id="1242" w:author="Sean Gordon" w:date="2017-04-06T13:43:00Z"/>
        </w:rPr>
      </w:pPr>
    </w:p>
    <w:p w14:paraId="4436EA7D" w14:textId="77777777" w:rsidR="00F41E2C" w:rsidRDefault="00F41E2C" w:rsidP="00F41E2C">
      <w:pPr>
        <w:pStyle w:val="Heading3"/>
      </w:pPr>
      <w:bookmarkStart w:id="1243" w:name="_Toc479340678"/>
      <w:bookmarkStart w:id="1244" w:name="_Toc482694770"/>
      <w:moveToRangeStart w:id="1245" w:author="Sean Gordon" w:date="2017-04-06T13:43:00Z" w:name="move479249559"/>
      <w:moveTo w:id="1246" w:author="Sean Gordon" w:date="2017-04-06T13:43:00Z">
        <w:r>
          <w:t>Identification Level</w:t>
        </w:r>
      </w:moveTo>
      <w:bookmarkEnd w:id="1243"/>
      <w:bookmarkEnd w:id="1244"/>
    </w:p>
    <w:p w14:paraId="1E96FF3D" w14:textId="4860500C" w:rsidR="000E14F8" w:rsidRDefault="00F41E2C" w:rsidP="00F41E2C">
      <w:moveTo w:id="1247" w:author="Sean Gordon" w:date="2017-04-06T13:43:00Z">
        <w:r w:rsidRPr="004C0AF1">
          <w:t xml:space="preserve">   The identification level of the LTER recommendation </w:t>
        </w:r>
      </w:moveTo>
      <w:r w:rsidR="00926CD1">
        <w:t>includes 11 concepts</w:t>
      </w:r>
      <w:r w:rsidR="004C3E07" w:rsidRPr="732CAC2F">
        <w:t xml:space="preserve">. </w:t>
      </w:r>
      <w:r w:rsidR="00452D6B">
        <w:t xml:space="preserve">The entire </w:t>
      </w:r>
      <w:del w:id="1248" w:author="Sean Gordon" w:date="2017-06-27T13:27:00Z">
        <w:r w:rsidR="00452D6B" w:rsidDel="007808F9">
          <w:delText>DataOn</w:delText>
        </w:r>
        <w:r w:rsidR="000E14F8" w:rsidDel="007808F9">
          <w:delText>e</w:delText>
        </w:r>
      </w:del>
      <w:ins w:id="1249" w:author="Sean Gordon" w:date="2017-06-27T13:27:00Z">
        <w:r w:rsidR="007808F9">
          <w:t>DataONE</w:t>
        </w:r>
      </w:ins>
      <w:r w:rsidR="000E14F8">
        <w:t xml:space="preserve"> collection </w:t>
      </w:r>
      <w:r w:rsidRPr="004C0AF1">
        <w:t xml:space="preserve">is </w:t>
      </w:r>
      <w:r w:rsidR="000E14F8">
        <w:t xml:space="preserve">71% </w:t>
      </w:r>
      <w:r w:rsidR="004809D8">
        <w:t xml:space="preserve">complete for </w:t>
      </w:r>
      <w:r w:rsidR="000E14F8">
        <w:t xml:space="preserve">this level, the EML collections are 69% complete, and the CSDGM collections are 76% complete. Only one EML collection </w:t>
      </w:r>
      <w:r w:rsidR="00084957">
        <w:t>(ESA) is more complete than LTER. No CSDGM collections are more complete than LTER.</w:t>
      </w:r>
    </w:p>
    <w:p w14:paraId="17F73B55" w14:textId="77777777" w:rsidR="000E14F8" w:rsidRDefault="000E14F8" w:rsidP="00F41E2C"/>
    <w:p w14:paraId="4D2FE8BC" w14:textId="21CA8760" w:rsidR="00FC7EBF" w:rsidRDefault="004C3E07" w:rsidP="00F41E2C">
      <w:ins w:id="1250" w:author="Sean Gordon" w:date="2017-04-06T13:55:00Z">
        <w:r>
          <w:t>ESA has the most complete collection at 90%. LTER is next at 83%. NMEPSCOR and CLOEBIRD are 82% complete. Only 6 member nodes have less than two thirds completeness for the level.</w:t>
        </w:r>
      </w:ins>
      <w:r>
        <w:t xml:space="preserve"> </w:t>
      </w:r>
      <w:r w:rsidR="004809D8">
        <w:t xml:space="preserve">Resource Title and Author/Originator </w:t>
      </w:r>
      <w:r>
        <w:t xml:space="preserve">are complete </w:t>
      </w:r>
      <w:r w:rsidR="00F41E2C" w:rsidRPr="004C0AF1">
        <w:t xml:space="preserve">for all </w:t>
      </w:r>
      <w:r>
        <w:t>collections</w:t>
      </w:r>
      <w:moveTo w:id="1251" w:author="Sean Gordon" w:date="2017-04-06T13:43:00Z">
        <w:r w:rsidR="00F41E2C" w:rsidRPr="004C0AF1">
          <w:t>, regardless of dialect</w:t>
        </w:r>
      </w:moveTo>
      <w:r w:rsidR="004809D8">
        <w:t xml:space="preserve"> and </w:t>
      </w:r>
      <w:r w:rsidR="00FC7EBF" w:rsidRPr="00FC7EBF">
        <w:t xml:space="preserve">most collections </w:t>
      </w:r>
      <w:r>
        <w:t xml:space="preserve">are </w:t>
      </w:r>
      <w:r w:rsidR="004809D8">
        <w:t xml:space="preserve">90+% complete for the next four concepts </w:t>
      </w:r>
      <w:r w:rsidR="00FF3F5D">
        <w:t xml:space="preserve">(except Resource Identifier which is not included in CSDGM). </w:t>
      </w:r>
      <w:r w:rsidR="00FC7EBF">
        <w:t>Beyond that, the EML collections fall off quickly while the CSDGC collections remain very complete for Publication Date, Resource Distribution, and Metadata Contact. This reflects the fact that Publication Date and Metadata Contact are mandatory concepts in the</w:t>
      </w:r>
      <w:r w:rsidR="00926CD1">
        <w:t xml:space="preserve"> CSDGM dialect.</w:t>
      </w:r>
    </w:p>
    <w:p w14:paraId="227A329A" w14:textId="77777777" w:rsidR="00FC7EBF" w:rsidRDefault="00FC7EBF" w:rsidP="00F41E2C"/>
    <w:p w14:paraId="6EE978CC" w14:textId="42975913" w:rsidR="00F41E2C" w:rsidRDefault="00F41E2C" w:rsidP="00F41E2C">
      <w:pPr>
        <w:rPr>
          <w:ins w:id="1252" w:author="Sean Gordon" w:date="2017-04-06T13:55:00Z"/>
        </w:rPr>
      </w:pPr>
      <w:moveTo w:id="1253" w:author="Sean Gordon" w:date="2017-04-06T13:43:00Z">
        <w:r w:rsidRPr="00050C7C">
          <w:t xml:space="preserve">There are incomplete concepts in each </w:t>
        </w:r>
        <w:r w:rsidRPr="004C0AF1">
          <w:t>collection.</w:t>
        </w:r>
        <w:r w:rsidRPr="00050C7C">
          <w:t xml:space="preserve"> Each member node has at least one concept from the level that is unused or unusable in the dialect the collection is documented in, except LTER</w:t>
        </w:r>
      </w:moveTo>
      <w:r w:rsidR="00671985">
        <w:t>, KNB, and GLEON</w:t>
      </w:r>
      <w:moveTo w:id="1254" w:author="Sean Gordon" w:date="2017-04-06T13:43:00Z">
        <w:r w:rsidRPr="00050C7C">
          <w:t xml:space="preserve">. The LTER member node collection contains at least one record </w:t>
        </w:r>
      </w:moveTo>
      <w:r w:rsidR="004C3E07">
        <w:t>that includes</w:t>
      </w:r>
      <w:moveTo w:id="1255" w:author="Sean Gordon" w:date="2017-04-06T13:43:00Z">
        <w:r w:rsidRPr="00050C7C">
          <w:t xml:space="preserve"> each concept in the level. Even the CSDGM records have a high occurrence percentage for schema required concepts:</w:t>
        </w:r>
        <w:r>
          <w:t xml:space="preserve"> </w:t>
        </w:r>
        <w:r w:rsidRPr="00E6609A">
          <w:t>Resource Title, Resource Identifier, Author / Originator, and Resource Contact.</w:t>
        </w:r>
      </w:moveTo>
      <w:moveToRangeEnd w:id="1245"/>
    </w:p>
    <w:p w14:paraId="055DDA94" w14:textId="50DFEAA2" w:rsidR="00B4231D" w:rsidRPr="004C0AF1" w:rsidDel="00AB2057" w:rsidRDefault="00B4231D" w:rsidP="00F41E2C">
      <w:pPr>
        <w:rPr>
          <w:del w:id="1256" w:author="Sean Gordon" w:date="2017-04-06T13:58:00Z"/>
          <w:sz w:val="18"/>
          <w:szCs w:val="18"/>
          <w:rPrChange w:id="1257" w:author="Ted Habermann" w:date="2017-04-07T10:47:00Z">
            <w:rPr>
              <w:del w:id="1258" w:author="Sean Gordon" w:date="2017-04-06T13:58:00Z"/>
            </w:rPr>
          </w:rPrChange>
        </w:rPr>
      </w:pPr>
    </w:p>
    <w:p w14:paraId="4FEFBE15" w14:textId="77777777" w:rsidR="00F41E2C" w:rsidRDefault="00F41E2C" w:rsidP="00C1488D">
      <w:pPr>
        <w:rPr>
          <w:ins w:id="1259" w:author="Sean Gordon" w:date="2017-04-06T13:42:00Z"/>
        </w:rPr>
        <w:sectPr w:rsidR="00F41E2C" w:rsidSect="00D562D9">
          <w:pgSz w:w="12240" w:h="15840"/>
          <w:pgMar w:top="1440" w:right="1440" w:bottom="1440" w:left="1440" w:header="720" w:footer="720" w:gutter="0"/>
          <w:cols w:space="720"/>
          <w:docGrid w:linePitch="360"/>
        </w:sectPr>
      </w:pPr>
    </w:p>
    <w:p w14:paraId="7304FC47" w14:textId="75F67D1F" w:rsidR="00547A6B" w:rsidRDefault="00547A6B" w:rsidP="00547A6B">
      <w:pPr>
        <w:pStyle w:val="Caption"/>
        <w:keepNext/>
      </w:pPr>
      <w:r>
        <w:lastRenderedPageBreak/>
        <w:t xml:space="preserve">Table </w:t>
      </w:r>
      <w:fldSimple w:instr=" SEQ Table \* ARABIC ">
        <w:r w:rsidR="00274251">
          <w:rPr>
            <w:noProof/>
          </w:rPr>
          <w:t>5</w:t>
        </w:r>
      </w:fldSimple>
      <w:r>
        <w:t>. Concept occurrence percentages for Identification Level.</w:t>
      </w:r>
      <w:r w:rsidR="008E128C">
        <w:t xml:space="preserve"> Concepts with * are mandatory in CSDG</w:t>
      </w:r>
      <w:r w:rsidR="00F56456">
        <w:t>M</w:t>
      </w:r>
      <w:r w:rsidR="008E128C">
        <w:t>, underlined are mandatory in EML.</w:t>
      </w:r>
    </w:p>
    <w:tbl>
      <w:tblPr>
        <w:tblW w:w="14490" w:type="dxa"/>
        <w:tblInd w:w="18" w:type="dxa"/>
        <w:tblLayout w:type="fixed"/>
        <w:tblLook w:val="04A0" w:firstRow="1" w:lastRow="0" w:firstColumn="1" w:lastColumn="0" w:noHBand="0" w:noVBand="1"/>
      </w:tblPr>
      <w:tblGrid>
        <w:gridCol w:w="1260"/>
        <w:gridCol w:w="720"/>
        <w:gridCol w:w="900"/>
        <w:gridCol w:w="990"/>
        <w:gridCol w:w="900"/>
        <w:gridCol w:w="900"/>
        <w:gridCol w:w="900"/>
        <w:gridCol w:w="900"/>
        <w:gridCol w:w="1170"/>
        <w:gridCol w:w="1170"/>
        <w:gridCol w:w="990"/>
        <w:gridCol w:w="1080"/>
        <w:gridCol w:w="900"/>
        <w:gridCol w:w="630"/>
        <w:gridCol w:w="1080"/>
      </w:tblGrid>
      <w:tr w:rsidR="00A86998" w:rsidRPr="00C227FA" w14:paraId="24CAFFB2" w14:textId="77777777" w:rsidTr="00A86998">
        <w:trPr>
          <w:trHeight w:val="467"/>
        </w:trPr>
        <w:tc>
          <w:tcPr>
            <w:tcW w:w="1260" w:type="dxa"/>
            <w:tcBorders>
              <w:top w:val="single" w:sz="4" w:space="0" w:color="auto"/>
              <w:left w:val="single" w:sz="4" w:space="0" w:color="auto"/>
              <w:bottom w:val="nil"/>
              <w:right w:val="nil"/>
            </w:tcBorders>
            <w:shd w:val="clear" w:color="auto" w:fill="auto"/>
            <w:noWrap/>
            <w:vAlign w:val="center"/>
            <w:hideMark/>
          </w:tcPr>
          <w:p w14:paraId="27E035D5" w14:textId="3372A829" w:rsidR="00C17BD8" w:rsidRPr="00C227FA" w:rsidRDefault="00C17BD8" w:rsidP="006A0EEC">
            <w:pPr>
              <w:rPr>
                <w:rFonts w:ascii="Calibri" w:eastAsia="Times New Roman" w:hAnsi="Calibri"/>
                <w:color w:val="000000"/>
                <w:sz w:val="18"/>
                <w:szCs w:val="18"/>
              </w:rPr>
            </w:pPr>
          </w:p>
        </w:tc>
        <w:tc>
          <w:tcPr>
            <w:tcW w:w="720" w:type="dxa"/>
            <w:tcBorders>
              <w:top w:val="single" w:sz="4" w:space="0" w:color="auto"/>
              <w:left w:val="nil"/>
              <w:bottom w:val="nil"/>
              <w:right w:val="nil"/>
            </w:tcBorders>
            <w:shd w:val="clear" w:color="auto" w:fill="auto"/>
            <w:noWrap/>
            <w:vAlign w:val="center"/>
            <w:hideMark/>
          </w:tcPr>
          <w:p w14:paraId="5F7DE194" w14:textId="4E1AB9A4" w:rsidR="00C17BD8" w:rsidRPr="00C227FA" w:rsidRDefault="00C17BD8" w:rsidP="0099672D">
            <w:pPr>
              <w:jc w:val="center"/>
              <w:rPr>
                <w:rFonts w:ascii="Calibri" w:eastAsia="Times New Roman" w:hAnsi="Calibri"/>
                <w:color w:val="000000"/>
                <w:sz w:val="18"/>
                <w:szCs w:val="18"/>
              </w:rPr>
            </w:pPr>
            <w:r w:rsidRPr="00C227FA">
              <w:rPr>
                <w:rFonts w:ascii="Calibri" w:eastAsia="Times New Roman" w:hAnsi="Calibri"/>
                <w:color w:val="000000"/>
                <w:sz w:val="18"/>
                <w:szCs w:val="18"/>
              </w:rPr>
              <w:t>Count</w:t>
            </w:r>
          </w:p>
        </w:tc>
        <w:tc>
          <w:tcPr>
            <w:tcW w:w="900" w:type="dxa"/>
            <w:tcBorders>
              <w:top w:val="single" w:sz="4" w:space="0" w:color="auto"/>
              <w:left w:val="nil"/>
              <w:bottom w:val="nil"/>
              <w:right w:val="nil"/>
            </w:tcBorders>
            <w:shd w:val="clear" w:color="auto" w:fill="auto"/>
            <w:noWrap/>
            <w:vAlign w:val="center"/>
            <w:hideMark/>
          </w:tcPr>
          <w:p w14:paraId="7B43C341" w14:textId="777F0B08" w:rsidR="00C17BD8" w:rsidRPr="00C227FA" w:rsidRDefault="00C17BD8" w:rsidP="0099672D">
            <w:pPr>
              <w:jc w:val="center"/>
              <w:rPr>
                <w:rFonts w:ascii="Calibri" w:eastAsia="Times New Roman" w:hAnsi="Calibri"/>
                <w:color w:val="000000"/>
                <w:sz w:val="18"/>
                <w:szCs w:val="18"/>
              </w:rPr>
            </w:pPr>
            <w:r w:rsidRPr="008E128C">
              <w:rPr>
                <w:rFonts w:ascii="Calibri" w:eastAsia="Times New Roman" w:hAnsi="Calibri"/>
                <w:color w:val="000000"/>
                <w:sz w:val="18"/>
                <w:szCs w:val="18"/>
                <w:u w:val="single"/>
              </w:rPr>
              <w:t>Resource Title</w:t>
            </w:r>
            <w:r w:rsidR="00804F40">
              <w:rPr>
                <w:rFonts w:ascii="Calibri" w:eastAsia="Times New Roman" w:hAnsi="Calibri"/>
                <w:color w:val="000000"/>
                <w:sz w:val="18"/>
                <w:szCs w:val="18"/>
              </w:rPr>
              <w:t>*</w:t>
            </w:r>
          </w:p>
        </w:tc>
        <w:tc>
          <w:tcPr>
            <w:tcW w:w="990" w:type="dxa"/>
            <w:tcBorders>
              <w:top w:val="single" w:sz="4" w:space="0" w:color="auto"/>
              <w:left w:val="nil"/>
              <w:bottom w:val="nil"/>
              <w:right w:val="nil"/>
            </w:tcBorders>
            <w:shd w:val="clear" w:color="auto" w:fill="auto"/>
            <w:noWrap/>
            <w:vAlign w:val="center"/>
            <w:hideMark/>
          </w:tcPr>
          <w:p w14:paraId="71A6824E" w14:textId="1DE3A9B9" w:rsidR="00C17BD8" w:rsidRPr="00C227FA" w:rsidRDefault="00C17BD8" w:rsidP="0099672D">
            <w:pPr>
              <w:jc w:val="center"/>
              <w:rPr>
                <w:rFonts w:ascii="Calibri" w:eastAsia="Times New Roman" w:hAnsi="Calibri"/>
                <w:color w:val="000000"/>
                <w:sz w:val="18"/>
                <w:szCs w:val="18"/>
              </w:rPr>
            </w:pPr>
            <w:r w:rsidRPr="008E128C">
              <w:rPr>
                <w:rFonts w:ascii="Calibri" w:eastAsia="Times New Roman" w:hAnsi="Calibri"/>
                <w:color w:val="000000"/>
                <w:sz w:val="18"/>
                <w:szCs w:val="18"/>
                <w:u w:val="single"/>
              </w:rPr>
              <w:t xml:space="preserve">Author / </w:t>
            </w:r>
            <w:r w:rsidRPr="008E128C">
              <w:rPr>
                <w:rFonts w:ascii="Calibri" w:eastAsia="Times New Roman" w:hAnsi="Calibri"/>
                <w:color w:val="000000"/>
                <w:sz w:val="16"/>
                <w:szCs w:val="18"/>
                <w:u w:val="single"/>
              </w:rPr>
              <w:t>Originator</w:t>
            </w:r>
            <w:r w:rsidR="00804F40" w:rsidRPr="00804F40">
              <w:rPr>
                <w:rFonts w:ascii="Calibri" w:eastAsia="Times New Roman" w:hAnsi="Calibri"/>
                <w:color w:val="000000"/>
                <w:sz w:val="16"/>
                <w:szCs w:val="18"/>
                <w:vertAlign w:val="superscript"/>
              </w:rPr>
              <w:t>*</w:t>
            </w:r>
          </w:p>
        </w:tc>
        <w:tc>
          <w:tcPr>
            <w:tcW w:w="900" w:type="dxa"/>
            <w:tcBorders>
              <w:top w:val="single" w:sz="4" w:space="0" w:color="auto"/>
              <w:left w:val="nil"/>
              <w:bottom w:val="nil"/>
              <w:right w:val="nil"/>
            </w:tcBorders>
            <w:shd w:val="clear" w:color="auto" w:fill="auto"/>
            <w:noWrap/>
            <w:vAlign w:val="center"/>
            <w:hideMark/>
          </w:tcPr>
          <w:p w14:paraId="1BE1E78B" w14:textId="77777777" w:rsidR="00C17BD8" w:rsidRPr="00C227FA" w:rsidRDefault="00C17BD8" w:rsidP="0099672D">
            <w:pPr>
              <w:jc w:val="center"/>
              <w:rPr>
                <w:rFonts w:ascii="Calibri" w:eastAsia="Times New Roman" w:hAnsi="Calibri"/>
                <w:color w:val="000000"/>
                <w:sz w:val="18"/>
                <w:szCs w:val="18"/>
              </w:rPr>
            </w:pPr>
            <w:r w:rsidRPr="00C227FA">
              <w:rPr>
                <w:rFonts w:ascii="Calibri" w:eastAsia="Times New Roman" w:hAnsi="Calibri"/>
                <w:color w:val="000000"/>
                <w:sz w:val="18"/>
                <w:szCs w:val="18"/>
              </w:rPr>
              <w:t>Keyword</w:t>
            </w:r>
          </w:p>
        </w:tc>
        <w:tc>
          <w:tcPr>
            <w:tcW w:w="900" w:type="dxa"/>
            <w:tcBorders>
              <w:top w:val="single" w:sz="4" w:space="0" w:color="auto"/>
              <w:left w:val="nil"/>
              <w:bottom w:val="nil"/>
              <w:right w:val="nil"/>
            </w:tcBorders>
            <w:shd w:val="clear" w:color="auto" w:fill="auto"/>
            <w:noWrap/>
            <w:vAlign w:val="center"/>
            <w:hideMark/>
          </w:tcPr>
          <w:p w14:paraId="447C870D" w14:textId="77777777" w:rsidR="00C17BD8" w:rsidRPr="008E128C" w:rsidRDefault="00C17BD8" w:rsidP="0099672D">
            <w:pPr>
              <w:jc w:val="center"/>
              <w:rPr>
                <w:rFonts w:ascii="Calibri" w:eastAsia="Times New Roman" w:hAnsi="Calibri"/>
                <w:color w:val="000000"/>
                <w:sz w:val="18"/>
                <w:szCs w:val="18"/>
                <w:u w:val="single"/>
              </w:rPr>
            </w:pPr>
            <w:r w:rsidRPr="008E128C">
              <w:rPr>
                <w:rFonts w:ascii="Calibri" w:eastAsia="Times New Roman" w:hAnsi="Calibri"/>
                <w:color w:val="000000"/>
                <w:sz w:val="18"/>
                <w:szCs w:val="18"/>
                <w:u w:val="single"/>
              </w:rPr>
              <w:t>Resource Contact</w:t>
            </w:r>
          </w:p>
        </w:tc>
        <w:tc>
          <w:tcPr>
            <w:tcW w:w="900" w:type="dxa"/>
            <w:tcBorders>
              <w:top w:val="single" w:sz="4" w:space="0" w:color="auto"/>
              <w:left w:val="nil"/>
              <w:bottom w:val="nil"/>
              <w:right w:val="nil"/>
            </w:tcBorders>
            <w:shd w:val="clear" w:color="auto" w:fill="auto"/>
            <w:noWrap/>
            <w:vAlign w:val="center"/>
            <w:hideMark/>
          </w:tcPr>
          <w:p w14:paraId="7855E977" w14:textId="32FBC9B3" w:rsidR="00C17BD8" w:rsidRPr="00C227FA" w:rsidRDefault="00C17BD8" w:rsidP="0099672D">
            <w:pPr>
              <w:jc w:val="center"/>
              <w:rPr>
                <w:rFonts w:ascii="Calibri" w:eastAsia="Times New Roman" w:hAnsi="Calibri"/>
                <w:color w:val="000000"/>
                <w:sz w:val="18"/>
                <w:szCs w:val="18"/>
              </w:rPr>
            </w:pPr>
            <w:r w:rsidRPr="00C227FA">
              <w:rPr>
                <w:rFonts w:ascii="Calibri" w:eastAsia="Times New Roman" w:hAnsi="Calibri"/>
                <w:color w:val="000000"/>
                <w:sz w:val="18"/>
                <w:szCs w:val="18"/>
              </w:rPr>
              <w:t>Abstract</w:t>
            </w:r>
            <w:r w:rsidR="004300D2" w:rsidRPr="00804F40">
              <w:rPr>
                <w:rFonts w:ascii="Calibri" w:eastAsia="Times New Roman" w:hAnsi="Calibri"/>
                <w:color w:val="000000"/>
                <w:sz w:val="18"/>
                <w:szCs w:val="18"/>
                <w:vertAlign w:val="superscript"/>
              </w:rPr>
              <w:t>*</w:t>
            </w:r>
          </w:p>
        </w:tc>
        <w:tc>
          <w:tcPr>
            <w:tcW w:w="900" w:type="dxa"/>
            <w:tcBorders>
              <w:top w:val="single" w:sz="4" w:space="0" w:color="auto"/>
              <w:left w:val="nil"/>
              <w:bottom w:val="nil"/>
              <w:right w:val="nil"/>
            </w:tcBorders>
            <w:shd w:val="clear" w:color="auto" w:fill="auto"/>
            <w:noWrap/>
            <w:vAlign w:val="center"/>
            <w:hideMark/>
          </w:tcPr>
          <w:p w14:paraId="12EA8214" w14:textId="77777777" w:rsidR="00C17BD8" w:rsidRPr="008E128C" w:rsidRDefault="00C17BD8" w:rsidP="0099672D">
            <w:pPr>
              <w:jc w:val="center"/>
              <w:rPr>
                <w:rFonts w:ascii="Calibri" w:eastAsia="Times New Roman" w:hAnsi="Calibri"/>
                <w:color w:val="000000"/>
                <w:sz w:val="18"/>
                <w:szCs w:val="18"/>
                <w:u w:val="single"/>
              </w:rPr>
            </w:pPr>
            <w:r w:rsidRPr="008E128C">
              <w:rPr>
                <w:rFonts w:ascii="Calibri" w:eastAsia="Times New Roman" w:hAnsi="Calibri"/>
                <w:color w:val="000000"/>
                <w:sz w:val="18"/>
                <w:szCs w:val="18"/>
                <w:u w:val="single"/>
              </w:rPr>
              <w:t>Resource Identifier</w:t>
            </w:r>
          </w:p>
        </w:tc>
        <w:tc>
          <w:tcPr>
            <w:tcW w:w="1170" w:type="dxa"/>
            <w:tcBorders>
              <w:top w:val="single" w:sz="4" w:space="0" w:color="auto"/>
              <w:left w:val="nil"/>
              <w:bottom w:val="nil"/>
              <w:right w:val="nil"/>
            </w:tcBorders>
            <w:shd w:val="clear" w:color="auto" w:fill="auto"/>
            <w:noWrap/>
            <w:vAlign w:val="center"/>
            <w:hideMark/>
          </w:tcPr>
          <w:p w14:paraId="498CF8E1" w14:textId="69E057F5" w:rsidR="00C17BD8" w:rsidRPr="00C227FA" w:rsidRDefault="00C17BD8" w:rsidP="0099672D">
            <w:pPr>
              <w:jc w:val="center"/>
              <w:rPr>
                <w:rFonts w:ascii="Calibri" w:eastAsia="Times New Roman" w:hAnsi="Calibri"/>
                <w:color w:val="000000"/>
                <w:sz w:val="18"/>
                <w:szCs w:val="18"/>
              </w:rPr>
            </w:pPr>
            <w:r w:rsidRPr="00C227FA">
              <w:rPr>
                <w:rFonts w:ascii="Calibri" w:eastAsia="Times New Roman" w:hAnsi="Calibri"/>
                <w:color w:val="000000"/>
                <w:sz w:val="18"/>
                <w:szCs w:val="18"/>
              </w:rPr>
              <w:t>Publication Date</w:t>
            </w:r>
            <w:r w:rsidR="00804F40" w:rsidRPr="00804F40">
              <w:rPr>
                <w:rFonts w:ascii="Calibri" w:eastAsia="Times New Roman" w:hAnsi="Calibri"/>
                <w:color w:val="000000"/>
                <w:sz w:val="18"/>
                <w:szCs w:val="18"/>
                <w:vertAlign w:val="superscript"/>
              </w:rPr>
              <w:t>*</w:t>
            </w:r>
          </w:p>
        </w:tc>
        <w:tc>
          <w:tcPr>
            <w:tcW w:w="1170" w:type="dxa"/>
            <w:tcBorders>
              <w:top w:val="single" w:sz="4" w:space="0" w:color="auto"/>
              <w:left w:val="nil"/>
              <w:bottom w:val="nil"/>
              <w:right w:val="nil"/>
            </w:tcBorders>
            <w:shd w:val="clear" w:color="auto" w:fill="auto"/>
            <w:noWrap/>
            <w:vAlign w:val="center"/>
            <w:hideMark/>
          </w:tcPr>
          <w:p w14:paraId="4034B1BF" w14:textId="77777777" w:rsidR="00C17BD8" w:rsidRPr="00C227FA" w:rsidRDefault="00C17BD8" w:rsidP="0099672D">
            <w:pPr>
              <w:jc w:val="center"/>
              <w:rPr>
                <w:rFonts w:ascii="Calibri" w:eastAsia="Times New Roman" w:hAnsi="Calibri"/>
                <w:color w:val="000000"/>
                <w:sz w:val="18"/>
                <w:szCs w:val="18"/>
              </w:rPr>
            </w:pPr>
            <w:r w:rsidRPr="00C227FA">
              <w:rPr>
                <w:rFonts w:ascii="Calibri" w:eastAsia="Times New Roman" w:hAnsi="Calibri"/>
                <w:color w:val="000000"/>
                <w:sz w:val="18"/>
                <w:szCs w:val="18"/>
              </w:rPr>
              <w:t>Resource Distribution</w:t>
            </w:r>
          </w:p>
        </w:tc>
        <w:tc>
          <w:tcPr>
            <w:tcW w:w="990" w:type="dxa"/>
            <w:tcBorders>
              <w:top w:val="single" w:sz="4" w:space="0" w:color="auto"/>
              <w:left w:val="nil"/>
              <w:bottom w:val="nil"/>
              <w:right w:val="nil"/>
            </w:tcBorders>
            <w:shd w:val="clear" w:color="auto" w:fill="auto"/>
            <w:noWrap/>
            <w:vAlign w:val="center"/>
            <w:hideMark/>
          </w:tcPr>
          <w:p w14:paraId="4093B657" w14:textId="38E77BDF" w:rsidR="00C17BD8" w:rsidRPr="00C227FA" w:rsidRDefault="00C17BD8" w:rsidP="0099672D">
            <w:pPr>
              <w:jc w:val="center"/>
              <w:rPr>
                <w:rFonts w:ascii="Calibri" w:eastAsia="Times New Roman" w:hAnsi="Calibri"/>
                <w:color w:val="000000"/>
                <w:sz w:val="18"/>
                <w:szCs w:val="18"/>
              </w:rPr>
            </w:pPr>
            <w:r w:rsidRPr="00C227FA">
              <w:rPr>
                <w:rFonts w:ascii="Calibri" w:eastAsia="Times New Roman" w:hAnsi="Calibri"/>
                <w:color w:val="000000"/>
                <w:sz w:val="18"/>
                <w:szCs w:val="18"/>
              </w:rPr>
              <w:t>Metadata Contact</w:t>
            </w:r>
            <w:r w:rsidR="00804F40" w:rsidRPr="00804F40">
              <w:rPr>
                <w:rFonts w:ascii="Calibri" w:eastAsia="Times New Roman" w:hAnsi="Calibri"/>
                <w:color w:val="000000"/>
                <w:sz w:val="18"/>
                <w:szCs w:val="18"/>
                <w:vertAlign w:val="superscript"/>
              </w:rPr>
              <w:t>*</w:t>
            </w:r>
          </w:p>
        </w:tc>
        <w:tc>
          <w:tcPr>
            <w:tcW w:w="1080" w:type="dxa"/>
            <w:tcBorders>
              <w:top w:val="single" w:sz="4" w:space="0" w:color="auto"/>
              <w:left w:val="nil"/>
              <w:bottom w:val="nil"/>
              <w:right w:val="nil"/>
            </w:tcBorders>
            <w:shd w:val="clear" w:color="auto" w:fill="auto"/>
            <w:noWrap/>
            <w:vAlign w:val="center"/>
            <w:hideMark/>
          </w:tcPr>
          <w:p w14:paraId="7DC70C28" w14:textId="77777777" w:rsidR="00C17BD8" w:rsidRPr="00C227FA" w:rsidRDefault="00C17BD8" w:rsidP="0099672D">
            <w:pPr>
              <w:jc w:val="center"/>
              <w:rPr>
                <w:rFonts w:ascii="Calibri" w:eastAsia="Times New Roman" w:hAnsi="Calibri"/>
                <w:color w:val="000000"/>
                <w:sz w:val="18"/>
                <w:szCs w:val="18"/>
              </w:rPr>
            </w:pPr>
            <w:r w:rsidRPr="00C227FA">
              <w:rPr>
                <w:rFonts w:ascii="Calibri" w:eastAsia="Times New Roman" w:hAnsi="Calibri"/>
                <w:color w:val="000000"/>
                <w:sz w:val="18"/>
                <w:szCs w:val="18"/>
              </w:rPr>
              <w:t>Contributor Name</w:t>
            </w:r>
          </w:p>
        </w:tc>
        <w:tc>
          <w:tcPr>
            <w:tcW w:w="900" w:type="dxa"/>
            <w:tcBorders>
              <w:top w:val="single" w:sz="4" w:space="0" w:color="auto"/>
              <w:left w:val="nil"/>
              <w:bottom w:val="nil"/>
              <w:right w:val="nil"/>
            </w:tcBorders>
            <w:shd w:val="clear" w:color="auto" w:fill="auto"/>
            <w:noWrap/>
            <w:vAlign w:val="center"/>
            <w:hideMark/>
          </w:tcPr>
          <w:p w14:paraId="582A5197" w14:textId="77777777" w:rsidR="00C17BD8" w:rsidRPr="00C227FA" w:rsidRDefault="00C17BD8" w:rsidP="0099672D">
            <w:pPr>
              <w:jc w:val="center"/>
              <w:rPr>
                <w:rFonts w:ascii="Calibri" w:eastAsia="Times New Roman" w:hAnsi="Calibri"/>
                <w:color w:val="000000"/>
                <w:sz w:val="18"/>
                <w:szCs w:val="18"/>
              </w:rPr>
            </w:pPr>
            <w:r w:rsidRPr="00C227FA">
              <w:rPr>
                <w:rFonts w:ascii="Calibri" w:eastAsia="Times New Roman" w:hAnsi="Calibri"/>
                <w:color w:val="000000"/>
                <w:sz w:val="18"/>
                <w:szCs w:val="18"/>
              </w:rPr>
              <w:t>Publisher</w:t>
            </w:r>
          </w:p>
        </w:tc>
        <w:tc>
          <w:tcPr>
            <w:tcW w:w="1710" w:type="dxa"/>
            <w:gridSpan w:val="2"/>
            <w:tcBorders>
              <w:top w:val="single" w:sz="4" w:space="0" w:color="auto"/>
              <w:left w:val="nil"/>
              <w:bottom w:val="nil"/>
              <w:right w:val="single" w:sz="4" w:space="0" w:color="000000"/>
            </w:tcBorders>
            <w:shd w:val="clear" w:color="auto" w:fill="auto"/>
            <w:noWrap/>
            <w:vAlign w:val="center"/>
            <w:hideMark/>
          </w:tcPr>
          <w:p w14:paraId="6A88FFD2" w14:textId="77777777" w:rsidR="00C17BD8" w:rsidRPr="00C227FA" w:rsidRDefault="00C17BD8" w:rsidP="0099672D">
            <w:pPr>
              <w:jc w:val="center"/>
              <w:rPr>
                <w:rFonts w:ascii="Calibri" w:eastAsia="Times New Roman" w:hAnsi="Calibri"/>
                <w:color w:val="000000"/>
                <w:sz w:val="18"/>
                <w:szCs w:val="18"/>
              </w:rPr>
            </w:pPr>
            <w:r w:rsidRPr="00C227FA">
              <w:rPr>
                <w:rFonts w:ascii="Calibri" w:eastAsia="Times New Roman" w:hAnsi="Calibri"/>
                <w:color w:val="000000"/>
                <w:sz w:val="18"/>
                <w:szCs w:val="18"/>
              </w:rPr>
              <w:t>Collection Average</w:t>
            </w:r>
          </w:p>
        </w:tc>
      </w:tr>
      <w:tr w:rsidR="00A86998" w14:paraId="53343B08" w14:textId="77777777" w:rsidTr="00A86998">
        <w:trPr>
          <w:trHeight w:val="340"/>
        </w:trPr>
        <w:tc>
          <w:tcPr>
            <w:tcW w:w="1260" w:type="dxa"/>
            <w:tcBorders>
              <w:top w:val="single" w:sz="8" w:space="0" w:color="A5A5A5"/>
              <w:left w:val="single" w:sz="4" w:space="0" w:color="auto"/>
              <w:bottom w:val="single" w:sz="8" w:space="0" w:color="A5A5A5"/>
              <w:right w:val="single" w:sz="8" w:space="0" w:color="A5A5A5"/>
            </w:tcBorders>
            <w:shd w:val="clear" w:color="auto" w:fill="auto"/>
            <w:noWrap/>
            <w:vAlign w:val="center"/>
            <w:hideMark/>
          </w:tcPr>
          <w:p w14:paraId="1AC0126E"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DataONE</w:t>
            </w:r>
          </w:p>
        </w:tc>
        <w:tc>
          <w:tcPr>
            <w:tcW w:w="720" w:type="dxa"/>
            <w:tcBorders>
              <w:top w:val="single" w:sz="8" w:space="0" w:color="A5A5A5"/>
              <w:left w:val="nil"/>
              <w:bottom w:val="single" w:sz="8" w:space="0" w:color="A5A5A5"/>
              <w:right w:val="single" w:sz="8" w:space="0" w:color="A5A5A5"/>
            </w:tcBorders>
            <w:shd w:val="clear" w:color="auto" w:fill="auto"/>
            <w:noWrap/>
            <w:vAlign w:val="center"/>
            <w:hideMark/>
          </w:tcPr>
          <w:p w14:paraId="558FB35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2869</w:t>
            </w:r>
          </w:p>
        </w:tc>
        <w:tc>
          <w:tcPr>
            <w:tcW w:w="900" w:type="dxa"/>
            <w:tcBorders>
              <w:top w:val="single" w:sz="8" w:space="0" w:color="A5A5A5"/>
              <w:left w:val="single" w:sz="8" w:space="0" w:color="A5A5A5"/>
              <w:bottom w:val="single" w:sz="8" w:space="0" w:color="A5A5A5"/>
              <w:right w:val="single" w:sz="8" w:space="0" w:color="A5A5A5"/>
            </w:tcBorders>
            <w:shd w:val="clear" w:color="000000" w:fill="C6EFCE"/>
            <w:noWrap/>
            <w:vAlign w:val="center"/>
            <w:hideMark/>
          </w:tcPr>
          <w:p w14:paraId="04E0F9D7"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A5A5A5"/>
              <w:left w:val="single" w:sz="8" w:space="0" w:color="A5A5A5"/>
              <w:bottom w:val="single" w:sz="8" w:space="0" w:color="A5A5A5"/>
              <w:right w:val="single" w:sz="8" w:space="0" w:color="A5A5A5"/>
            </w:tcBorders>
            <w:shd w:val="clear" w:color="000000" w:fill="C6EFCE"/>
            <w:noWrap/>
            <w:vAlign w:val="center"/>
            <w:hideMark/>
          </w:tcPr>
          <w:p w14:paraId="45DD54A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A5A5A5"/>
              <w:left w:val="nil"/>
              <w:bottom w:val="single" w:sz="8" w:space="0" w:color="A5A5A5"/>
              <w:right w:val="single" w:sz="8" w:space="0" w:color="A5A5A5"/>
            </w:tcBorders>
            <w:shd w:val="clear" w:color="auto" w:fill="auto"/>
            <w:noWrap/>
            <w:vAlign w:val="center"/>
            <w:hideMark/>
          </w:tcPr>
          <w:p w14:paraId="5705FA5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98%</w:t>
            </w:r>
          </w:p>
        </w:tc>
        <w:tc>
          <w:tcPr>
            <w:tcW w:w="900" w:type="dxa"/>
            <w:tcBorders>
              <w:top w:val="single" w:sz="8" w:space="0" w:color="A5A5A5"/>
              <w:left w:val="nil"/>
              <w:bottom w:val="single" w:sz="8" w:space="0" w:color="A5A5A5"/>
              <w:right w:val="single" w:sz="8" w:space="0" w:color="A5A5A5"/>
            </w:tcBorders>
            <w:shd w:val="clear" w:color="auto" w:fill="auto"/>
            <w:noWrap/>
            <w:vAlign w:val="center"/>
            <w:hideMark/>
          </w:tcPr>
          <w:p w14:paraId="1B629E40"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97%</w:t>
            </w:r>
          </w:p>
        </w:tc>
        <w:tc>
          <w:tcPr>
            <w:tcW w:w="900" w:type="dxa"/>
            <w:tcBorders>
              <w:top w:val="single" w:sz="8" w:space="0" w:color="A5A5A5"/>
              <w:left w:val="nil"/>
              <w:bottom w:val="single" w:sz="8" w:space="0" w:color="A5A5A5"/>
              <w:right w:val="single" w:sz="8" w:space="0" w:color="A5A5A5"/>
            </w:tcBorders>
            <w:shd w:val="clear" w:color="auto" w:fill="auto"/>
            <w:noWrap/>
            <w:vAlign w:val="center"/>
            <w:hideMark/>
          </w:tcPr>
          <w:p w14:paraId="315DB64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93%</w:t>
            </w:r>
          </w:p>
        </w:tc>
        <w:tc>
          <w:tcPr>
            <w:tcW w:w="900" w:type="dxa"/>
            <w:tcBorders>
              <w:top w:val="single" w:sz="8" w:space="0" w:color="A5A5A5"/>
              <w:left w:val="nil"/>
              <w:bottom w:val="single" w:sz="8" w:space="0" w:color="A5A5A5"/>
              <w:right w:val="single" w:sz="8" w:space="0" w:color="A5A5A5"/>
            </w:tcBorders>
            <w:shd w:val="clear" w:color="auto" w:fill="auto"/>
            <w:noWrap/>
            <w:vAlign w:val="center"/>
            <w:hideMark/>
          </w:tcPr>
          <w:p w14:paraId="732657A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75%</w:t>
            </w:r>
          </w:p>
        </w:tc>
        <w:tc>
          <w:tcPr>
            <w:tcW w:w="1170" w:type="dxa"/>
            <w:tcBorders>
              <w:top w:val="single" w:sz="8" w:space="0" w:color="A5A5A5"/>
              <w:left w:val="nil"/>
              <w:bottom w:val="single" w:sz="8" w:space="0" w:color="A5A5A5"/>
              <w:right w:val="single" w:sz="8" w:space="0" w:color="A5A5A5"/>
            </w:tcBorders>
            <w:shd w:val="clear" w:color="auto" w:fill="auto"/>
            <w:noWrap/>
            <w:vAlign w:val="center"/>
            <w:hideMark/>
          </w:tcPr>
          <w:p w14:paraId="20FE3CD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51%</w:t>
            </w:r>
          </w:p>
        </w:tc>
        <w:tc>
          <w:tcPr>
            <w:tcW w:w="1170" w:type="dxa"/>
            <w:tcBorders>
              <w:top w:val="single" w:sz="8" w:space="0" w:color="A5A5A5"/>
              <w:left w:val="nil"/>
              <w:bottom w:val="single" w:sz="8" w:space="0" w:color="A5A5A5"/>
              <w:right w:val="single" w:sz="8" w:space="0" w:color="A5A5A5"/>
            </w:tcBorders>
            <w:shd w:val="clear" w:color="auto" w:fill="auto"/>
            <w:noWrap/>
            <w:vAlign w:val="center"/>
            <w:hideMark/>
          </w:tcPr>
          <w:p w14:paraId="54702E50"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51%</w:t>
            </w:r>
          </w:p>
        </w:tc>
        <w:tc>
          <w:tcPr>
            <w:tcW w:w="990" w:type="dxa"/>
            <w:tcBorders>
              <w:top w:val="single" w:sz="8" w:space="0" w:color="A5A5A5"/>
              <w:left w:val="nil"/>
              <w:bottom w:val="single" w:sz="8" w:space="0" w:color="A5A5A5"/>
              <w:right w:val="single" w:sz="8" w:space="0" w:color="A5A5A5"/>
            </w:tcBorders>
            <w:shd w:val="clear" w:color="auto" w:fill="auto"/>
            <w:noWrap/>
            <w:vAlign w:val="center"/>
            <w:hideMark/>
          </w:tcPr>
          <w:p w14:paraId="6EAD8DB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49%</w:t>
            </w:r>
          </w:p>
        </w:tc>
        <w:tc>
          <w:tcPr>
            <w:tcW w:w="1080" w:type="dxa"/>
            <w:tcBorders>
              <w:top w:val="single" w:sz="8" w:space="0" w:color="A5A5A5"/>
              <w:left w:val="nil"/>
              <w:bottom w:val="single" w:sz="8" w:space="0" w:color="A5A5A5"/>
              <w:right w:val="single" w:sz="8" w:space="0" w:color="A5A5A5"/>
            </w:tcBorders>
            <w:shd w:val="clear" w:color="auto" w:fill="auto"/>
            <w:noWrap/>
            <w:vAlign w:val="center"/>
            <w:hideMark/>
          </w:tcPr>
          <w:p w14:paraId="1322EA2C"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38%</w:t>
            </w:r>
          </w:p>
        </w:tc>
        <w:tc>
          <w:tcPr>
            <w:tcW w:w="900" w:type="dxa"/>
            <w:tcBorders>
              <w:top w:val="single" w:sz="8" w:space="0" w:color="A5A5A5"/>
              <w:left w:val="nil"/>
              <w:bottom w:val="single" w:sz="8" w:space="0" w:color="A5A5A5"/>
              <w:right w:val="single" w:sz="8" w:space="0" w:color="A5A5A5"/>
            </w:tcBorders>
            <w:shd w:val="clear" w:color="auto" w:fill="auto"/>
            <w:noWrap/>
            <w:vAlign w:val="center"/>
            <w:hideMark/>
          </w:tcPr>
          <w:p w14:paraId="3D7E461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30%</w:t>
            </w:r>
          </w:p>
        </w:tc>
        <w:tc>
          <w:tcPr>
            <w:tcW w:w="630" w:type="dxa"/>
            <w:tcBorders>
              <w:top w:val="single" w:sz="8" w:space="0" w:color="A5A5A5"/>
              <w:left w:val="nil"/>
              <w:bottom w:val="single" w:sz="8" w:space="0" w:color="A5A5A5"/>
              <w:right w:val="single" w:sz="8" w:space="0" w:color="A5A5A5"/>
            </w:tcBorders>
            <w:shd w:val="clear" w:color="auto" w:fill="auto"/>
            <w:noWrap/>
            <w:vAlign w:val="center"/>
            <w:hideMark/>
          </w:tcPr>
          <w:p w14:paraId="3054C637"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71%</w:t>
            </w:r>
          </w:p>
        </w:tc>
        <w:tc>
          <w:tcPr>
            <w:tcW w:w="1080" w:type="dxa"/>
            <w:tcBorders>
              <w:top w:val="nil"/>
              <w:left w:val="nil"/>
              <w:bottom w:val="nil"/>
              <w:right w:val="single" w:sz="4" w:space="0" w:color="auto"/>
            </w:tcBorders>
            <w:shd w:val="clear" w:color="auto" w:fill="auto"/>
            <w:noWrap/>
            <w:vAlign w:val="center"/>
            <w:hideMark/>
          </w:tcPr>
          <w:p w14:paraId="3F44F33D" w14:textId="77777777" w:rsidR="00C17BD8" w:rsidRPr="0099672D" w:rsidRDefault="00C17BD8" w:rsidP="0099672D">
            <w:pPr>
              <w:rPr>
                <w:rFonts w:ascii="Calibri" w:eastAsia="Times New Roman" w:hAnsi="Calibri"/>
                <w:color w:val="000000"/>
                <w:sz w:val="10"/>
                <w:szCs w:val="10"/>
              </w:rPr>
            </w:pPr>
            <w:r w:rsidRPr="0099672D">
              <w:rPr>
                <w:rFonts w:ascii="MS Mincho" w:eastAsia="MS Mincho" w:hAnsi="MS Mincho" w:cs="MS Mincho"/>
                <w:color w:val="000000"/>
                <w:sz w:val="10"/>
                <w:szCs w:val="10"/>
              </w:rPr>
              <w:t>██████████████</w:t>
            </w:r>
          </w:p>
        </w:tc>
      </w:tr>
      <w:tr w:rsidR="00A86998" w14:paraId="6F0BDB3E" w14:textId="77777777" w:rsidTr="00A86998">
        <w:trPr>
          <w:trHeight w:val="340"/>
        </w:trPr>
        <w:tc>
          <w:tcPr>
            <w:tcW w:w="1260" w:type="dxa"/>
            <w:tcBorders>
              <w:top w:val="nil"/>
              <w:left w:val="single" w:sz="4" w:space="0" w:color="auto"/>
              <w:bottom w:val="single" w:sz="8" w:space="0" w:color="A5A5A5"/>
              <w:right w:val="single" w:sz="8" w:space="0" w:color="A5A5A5"/>
            </w:tcBorders>
            <w:shd w:val="clear" w:color="auto" w:fill="auto"/>
            <w:noWrap/>
            <w:vAlign w:val="center"/>
            <w:hideMark/>
          </w:tcPr>
          <w:p w14:paraId="15C993E0"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EML</w:t>
            </w:r>
          </w:p>
        </w:tc>
        <w:tc>
          <w:tcPr>
            <w:tcW w:w="720" w:type="dxa"/>
            <w:tcBorders>
              <w:top w:val="nil"/>
              <w:left w:val="nil"/>
              <w:bottom w:val="single" w:sz="8" w:space="0" w:color="A5A5A5"/>
              <w:right w:val="single" w:sz="8" w:space="0" w:color="A5A5A5"/>
            </w:tcBorders>
            <w:shd w:val="clear" w:color="auto" w:fill="auto"/>
            <w:noWrap/>
            <w:vAlign w:val="center"/>
            <w:hideMark/>
          </w:tcPr>
          <w:p w14:paraId="713AB66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2104</w:t>
            </w:r>
          </w:p>
        </w:tc>
        <w:tc>
          <w:tcPr>
            <w:tcW w:w="900" w:type="dxa"/>
            <w:tcBorders>
              <w:top w:val="single" w:sz="8" w:space="0" w:color="A5A5A5"/>
              <w:left w:val="single" w:sz="8" w:space="0" w:color="A5A5A5"/>
              <w:bottom w:val="single" w:sz="8" w:space="0" w:color="A5A5A5"/>
              <w:right w:val="single" w:sz="8" w:space="0" w:color="A5A5A5"/>
            </w:tcBorders>
            <w:shd w:val="clear" w:color="000000" w:fill="C6EFCE"/>
            <w:noWrap/>
            <w:vAlign w:val="center"/>
            <w:hideMark/>
          </w:tcPr>
          <w:p w14:paraId="7474E9A1"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A5A5A5"/>
              <w:left w:val="single" w:sz="8" w:space="0" w:color="A5A5A5"/>
              <w:bottom w:val="single" w:sz="8" w:space="0" w:color="A5A5A5"/>
              <w:right w:val="single" w:sz="8" w:space="0" w:color="A5A5A5"/>
            </w:tcBorders>
            <w:shd w:val="clear" w:color="000000" w:fill="C6EFCE"/>
            <w:noWrap/>
            <w:vAlign w:val="center"/>
            <w:hideMark/>
          </w:tcPr>
          <w:p w14:paraId="4433BFB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A5A5A5"/>
              <w:right w:val="single" w:sz="8" w:space="0" w:color="A5A5A5"/>
            </w:tcBorders>
            <w:shd w:val="clear" w:color="auto" w:fill="auto"/>
            <w:noWrap/>
            <w:vAlign w:val="center"/>
            <w:hideMark/>
          </w:tcPr>
          <w:p w14:paraId="104DF36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97%</w:t>
            </w:r>
          </w:p>
        </w:tc>
        <w:tc>
          <w:tcPr>
            <w:tcW w:w="900" w:type="dxa"/>
            <w:tcBorders>
              <w:top w:val="single" w:sz="8" w:space="0" w:color="A5A5A5"/>
              <w:left w:val="single" w:sz="8" w:space="0" w:color="A5A5A5"/>
              <w:bottom w:val="single" w:sz="8" w:space="0" w:color="A5A5A5"/>
              <w:right w:val="single" w:sz="8" w:space="0" w:color="A5A5A5"/>
            </w:tcBorders>
            <w:shd w:val="clear" w:color="000000" w:fill="C6EFCE"/>
            <w:noWrap/>
            <w:vAlign w:val="center"/>
            <w:hideMark/>
          </w:tcPr>
          <w:p w14:paraId="197F3A77"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A5A5A5"/>
              <w:right w:val="single" w:sz="8" w:space="0" w:color="A5A5A5"/>
            </w:tcBorders>
            <w:shd w:val="clear" w:color="auto" w:fill="auto"/>
            <w:noWrap/>
            <w:vAlign w:val="center"/>
            <w:hideMark/>
          </w:tcPr>
          <w:p w14:paraId="40F2B9B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90%</w:t>
            </w:r>
          </w:p>
        </w:tc>
        <w:tc>
          <w:tcPr>
            <w:tcW w:w="900" w:type="dxa"/>
            <w:tcBorders>
              <w:top w:val="single" w:sz="8" w:space="0" w:color="A5A5A5"/>
              <w:left w:val="single" w:sz="8" w:space="0" w:color="A5A5A5"/>
              <w:bottom w:val="single" w:sz="8" w:space="0" w:color="A5A5A5"/>
              <w:right w:val="single" w:sz="8" w:space="0" w:color="A5A5A5"/>
            </w:tcBorders>
            <w:shd w:val="clear" w:color="000000" w:fill="C6EFCE"/>
            <w:noWrap/>
            <w:vAlign w:val="center"/>
            <w:hideMark/>
          </w:tcPr>
          <w:p w14:paraId="3ACBEDE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nil"/>
              <w:left w:val="nil"/>
              <w:bottom w:val="single" w:sz="8" w:space="0" w:color="A5A5A5"/>
              <w:right w:val="single" w:sz="8" w:space="0" w:color="A5A5A5"/>
            </w:tcBorders>
            <w:shd w:val="clear" w:color="auto" w:fill="auto"/>
            <w:noWrap/>
            <w:vAlign w:val="center"/>
            <w:hideMark/>
          </w:tcPr>
          <w:p w14:paraId="3C71E4B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35%</w:t>
            </w:r>
          </w:p>
        </w:tc>
        <w:tc>
          <w:tcPr>
            <w:tcW w:w="1170" w:type="dxa"/>
            <w:tcBorders>
              <w:top w:val="nil"/>
              <w:left w:val="nil"/>
              <w:bottom w:val="single" w:sz="8" w:space="0" w:color="A5A5A5"/>
              <w:right w:val="single" w:sz="8" w:space="0" w:color="A5A5A5"/>
            </w:tcBorders>
            <w:shd w:val="clear" w:color="auto" w:fill="auto"/>
            <w:noWrap/>
            <w:vAlign w:val="center"/>
            <w:hideMark/>
          </w:tcPr>
          <w:p w14:paraId="78605D1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43%</w:t>
            </w:r>
          </w:p>
        </w:tc>
        <w:tc>
          <w:tcPr>
            <w:tcW w:w="990" w:type="dxa"/>
            <w:tcBorders>
              <w:top w:val="nil"/>
              <w:left w:val="nil"/>
              <w:bottom w:val="single" w:sz="8" w:space="0" w:color="A5A5A5"/>
              <w:right w:val="single" w:sz="8" w:space="0" w:color="A5A5A5"/>
            </w:tcBorders>
            <w:shd w:val="clear" w:color="auto" w:fill="auto"/>
            <w:noWrap/>
            <w:vAlign w:val="center"/>
            <w:hideMark/>
          </w:tcPr>
          <w:p w14:paraId="23DFBA3C"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32%</w:t>
            </w:r>
          </w:p>
        </w:tc>
        <w:tc>
          <w:tcPr>
            <w:tcW w:w="1080" w:type="dxa"/>
            <w:tcBorders>
              <w:top w:val="nil"/>
              <w:left w:val="nil"/>
              <w:bottom w:val="single" w:sz="8" w:space="0" w:color="A5A5A5"/>
              <w:right w:val="single" w:sz="8" w:space="0" w:color="A5A5A5"/>
            </w:tcBorders>
            <w:shd w:val="clear" w:color="auto" w:fill="auto"/>
            <w:noWrap/>
            <w:vAlign w:val="center"/>
            <w:hideMark/>
          </w:tcPr>
          <w:p w14:paraId="58F84DE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37%</w:t>
            </w:r>
          </w:p>
        </w:tc>
        <w:tc>
          <w:tcPr>
            <w:tcW w:w="900" w:type="dxa"/>
            <w:tcBorders>
              <w:top w:val="nil"/>
              <w:left w:val="nil"/>
              <w:bottom w:val="single" w:sz="8" w:space="0" w:color="A5A5A5"/>
              <w:right w:val="single" w:sz="8" w:space="0" w:color="A5A5A5"/>
            </w:tcBorders>
            <w:shd w:val="clear" w:color="auto" w:fill="auto"/>
            <w:noWrap/>
            <w:vAlign w:val="center"/>
            <w:hideMark/>
          </w:tcPr>
          <w:p w14:paraId="48D1D3B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27%</w:t>
            </w:r>
          </w:p>
        </w:tc>
        <w:tc>
          <w:tcPr>
            <w:tcW w:w="630" w:type="dxa"/>
            <w:tcBorders>
              <w:top w:val="nil"/>
              <w:left w:val="nil"/>
              <w:bottom w:val="single" w:sz="8" w:space="0" w:color="A5A5A5"/>
              <w:right w:val="single" w:sz="8" w:space="0" w:color="A5A5A5"/>
            </w:tcBorders>
            <w:shd w:val="clear" w:color="auto" w:fill="auto"/>
            <w:noWrap/>
            <w:vAlign w:val="center"/>
            <w:hideMark/>
          </w:tcPr>
          <w:p w14:paraId="34B4C94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69%</w:t>
            </w:r>
          </w:p>
        </w:tc>
        <w:tc>
          <w:tcPr>
            <w:tcW w:w="1080" w:type="dxa"/>
            <w:tcBorders>
              <w:top w:val="nil"/>
              <w:left w:val="nil"/>
              <w:bottom w:val="nil"/>
              <w:right w:val="single" w:sz="4" w:space="0" w:color="auto"/>
            </w:tcBorders>
            <w:shd w:val="clear" w:color="auto" w:fill="auto"/>
            <w:noWrap/>
            <w:vAlign w:val="center"/>
            <w:hideMark/>
          </w:tcPr>
          <w:p w14:paraId="169BB8C3" w14:textId="77777777" w:rsidR="00C17BD8" w:rsidRPr="0099672D" w:rsidRDefault="00C17BD8" w:rsidP="0099672D">
            <w:pPr>
              <w:rPr>
                <w:rFonts w:ascii="Calibri" w:eastAsia="Times New Roman" w:hAnsi="Calibri"/>
                <w:color w:val="000000"/>
                <w:sz w:val="10"/>
                <w:szCs w:val="10"/>
              </w:rPr>
            </w:pPr>
            <w:r w:rsidRPr="0099672D">
              <w:rPr>
                <w:rFonts w:ascii="MS Mincho" w:eastAsia="MS Mincho" w:hAnsi="MS Mincho" w:cs="MS Mincho"/>
                <w:color w:val="000000"/>
                <w:sz w:val="10"/>
                <w:szCs w:val="10"/>
              </w:rPr>
              <w:t>█████████████</w:t>
            </w:r>
          </w:p>
        </w:tc>
      </w:tr>
      <w:tr w:rsidR="00A86998" w14:paraId="32B7B7C7" w14:textId="77777777" w:rsidTr="00527815">
        <w:trPr>
          <w:trHeight w:val="340"/>
        </w:trPr>
        <w:tc>
          <w:tcPr>
            <w:tcW w:w="1260" w:type="dxa"/>
            <w:tcBorders>
              <w:top w:val="nil"/>
              <w:left w:val="single" w:sz="4" w:space="0" w:color="auto"/>
              <w:bottom w:val="single" w:sz="8" w:space="0" w:color="A5A5A5"/>
              <w:right w:val="single" w:sz="8" w:space="0" w:color="A5A5A5"/>
            </w:tcBorders>
            <w:shd w:val="clear" w:color="auto" w:fill="auto"/>
            <w:noWrap/>
            <w:vAlign w:val="center"/>
            <w:hideMark/>
          </w:tcPr>
          <w:p w14:paraId="34E6C186"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CSDGM</w:t>
            </w:r>
          </w:p>
        </w:tc>
        <w:tc>
          <w:tcPr>
            <w:tcW w:w="720" w:type="dxa"/>
            <w:tcBorders>
              <w:top w:val="nil"/>
              <w:left w:val="nil"/>
              <w:bottom w:val="single" w:sz="8" w:space="0" w:color="A5A5A5"/>
              <w:right w:val="single" w:sz="8" w:space="0" w:color="A5A5A5"/>
            </w:tcBorders>
            <w:shd w:val="clear" w:color="auto" w:fill="auto"/>
            <w:noWrap/>
            <w:vAlign w:val="center"/>
            <w:hideMark/>
          </w:tcPr>
          <w:p w14:paraId="139B100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765</w:t>
            </w:r>
          </w:p>
        </w:tc>
        <w:tc>
          <w:tcPr>
            <w:tcW w:w="900" w:type="dxa"/>
            <w:tcBorders>
              <w:top w:val="single" w:sz="8" w:space="0" w:color="A5A5A5"/>
              <w:left w:val="single" w:sz="8" w:space="0" w:color="A5A5A5"/>
              <w:bottom w:val="single" w:sz="8" w:space="0" w:color="A5A5A5"/>
              <w:right w:val="single" w:sz="8" w:space="0" w:color="A5A5A5"/>
            </w:tcBorders>
            <w:shd w:val="clear" w:color="000000" w:fill="C6EFCE"/>
            <w:noWrap/>
            <w:vAlign w:val="center"/>
            <w:hideMark/>
          </w:tcPr>
          <w:p w14:paraId="3EC2373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A5A5A5"/>
              <w:left w:val="single" w:sz="8" w:space="0" w:color="A5A5A5"/>
              <w:bottom w:val="single" w:sz="8" w:space="0" w:color="A5A5A5"/>
              <w:right w:val="single" w:sz="8" w:space="0" w:color="A5A5A5"/>
            </w:tcBorders>
            <w:shd w:val="clear" w:color="000000" w:fill="C6EFCE"/>
            <w:noWrap/>
            <w:vAlign w:val="center"/>
            <w:hideMark/>
          </w:tcPr>
          <w:p w14:paraId="3BCD9AB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A5A5A5"/>
              <w:left w:val="single" w:sz="8" w:space="0" w:color="A5A5A5"/>
              <w:bottom w:val="single" w:sz="8" w:space="0" w:color="A5A5A5"/>
              <w:right w:val="single" w:sz="8" w:space="0" w:color="A5A5A5"/>
            </w:tcBorders>
            <w:shd w:val="clear" w:color="000000" w:fill="C6EFCE"/>
            <w:noWrap/>
            <w:vAlign w:val="center"/>
            <w:hideMark/>
          </w:tcPr>
          <w:p w14:paraId="59B6295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A5A5A5"/>
              <w:right w:val="single" w:sz="8" w:space="0" w:color="A5A5A5"/>
            </w:tcBorders>
            <w:shd w:val="clear" w:color="auto" w:fill="auto"/>
            <w:noWrap/>
            <w:vAlign w:val="center"/>
            <w:hideMark/>
          </w:tcPr>
          <w:p w14:paraId="3C5DB36C"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89%</w:t>
            </w:r>
          </w:p>
        </w:tc>
        <w:tc>
          <w:tcPr>
            <w:tcW w:w="900" w:type="dxa"/>
            <w:tcBorders>
              <w:top w:val="single" w:sz="8" w:space="0" w:color="A5A5A5"/>
              <w:left w:val="single" w:sz="8" w:space="0" w:color="A5A5A5"/>
              <w:bottom w:val="single" w:sz="8" w:space="0" w:color="A5A5A5"/>
              <w:right w:val="single" w:sz="8" w:space="0" w:color="A5A5A5"/>
            </w:tcBorders>
            <w:shd w:val="clear" w:color="000000" w:fill="C6EFCE"/>
            <w:noWrap/>
            <w:vAlign w:val="center"/>
            <w:hideMark/>
          </w:tcPr>
          <w:p w14:paraId="71B8F98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A5A5A5"/>
              <w:left w:val="single" w:sz="8" w:space="0" w:color="A5A5A5"/>
              <w:bottom w:val="single" w:sz="8" w:space="0" w:color="A5A5A5"/>
              <w:right w:val="single" w:sz="8" w:space="0" w:color="A5A5A5"/>
            </w:tcBorders>
            <w:shd w:val="clear" w:color="000000" w:fill="FFC7CE"/>
            <w:noWrap/>
            <w:vAlign w:val="center"/>
            <w:hideMark/>
          </w:tcPr>
          <w:p w14:paraId="60494180"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170" w:type="dxa"/>
            <w:tcBorders>
              <w:top w:val="single" w:sz="8" w:space="0" w:color="A5A5A5"/>
              <w:left w:val="single" w:sz="8" w:space="0" w:color="A5A5A5"/>
              <w:bottom w:val="single" w:sz="8" w:space="0" w:color="A5A5A5"/>
              <w:right w:val="single" w:sz="8" w:space="0" w:color="A5A5A5"/>
            </w:tcBorders>
            <w:shd w:val="clear" w:color="000000" w:fill="C6EFCE"/>
            <w:noWrap/>
            <w:vAlign w:val="center"/>
            <w:hideMark/>
          </w:tcPr>
          <w:p w14:paraId="7562B1C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nil"/>
              <w:left w:val="nil"/>
              <w:bottom w:val="single" w:sz="8" w:space="0" w:color="A5A5A5"/>
              <w:right w:val="single" w:sz="8" w:space="0" w:color="A5A5A5"/>
            </w:tcBorders>
            <w:shd w:val="clear" w:color="auto" w:fill="auto"/>
            <w:noWrap/>
            <w:vAlign w:val="center"/>
            <w:hideMark/>
          </w:tcPr>
          <w:p w14:paraId="664AF6C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73%</w:t>
            </w:r>
          </w:p>
        </w:tc>
        <w:tc>
          <w:tcPr>
            <w:tcW w:w="990" w:type="dxa"/>
            <w:tcBorders>
              <w:top w:val="single" w:sz="8" w:space="0" w:color="A5A5A5"/>
              <w:left w:val="single" w:sz="8" w:space="0" w:color="A5A5A5"/>
              <w:bottom w:val="single" w:sz="8" w:space="0" w:color="A5A5A5"/>
              <w:right w:val="single" w:sz="8" w:space="0" w:color="A5A5A5"/>
            </w:tcBorders>
            <w:shd w:val="clear" w:color="000000" w:fill="C6EFCE"/>
            <w:noWrap/>
            <w:vAlign w:val="center"/>
            <w:hideMark/>
          </w:tcPr>
          <w:p w14:paraId="64EB430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080" w:type="dxa"/>
            <w:tcBorders>
              <w:top w:val="nil"/>
              <w:left w:val="nil"/>
              <w:bottom w:val="single" w:sz="8" w:space="0" w:color="A5A5A5"/>
              <w:right w:val="single" w:sz="8" w:space="0" w:color="A5A5A5"/>
            </w:tcBorders>
            <w:shd w:val="clear" w:color="auto" w:fill="auto"/>
            <w:noWrap/>
            <w:vAlign w:val="center"/>
            <w:hideMark/>
          </w:tcPr>
          <w:p w14:paraId="30776FF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40%</w:t>
            </w:r>
          </w:p>
        </w:tc>
        <w:tc>
          <w:tcPr>
            <w:tcW w:w="900" w:type="dxa"/>
            <w:tcBorders>
              <w:top w:val="nil"/>
              <w:left w:val="nil"/>
              <w:bottom w:val="single" w:sz="8" w:space="0" w:color="A5A5A5"/>
              <w:right w:val="single" w:sz="8" w:space="0" w:color="A5A5A5"/>
            </w:tcBorders>
            <w:shd w:val="clear" w:color="auto" w:fill="auto"/>
            <w:noWrap/>
            <w:vAlign w:val="center"/>
            <w:hideMark/>
          </w:tcPr>
          <w:p w14:paraId="710EF2F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38%</w:t>
            </w:r>
          </w:p>
        </w:tc>
        <w:tc>
          <w:tcPr>
            <w:tcW w:w="630" w:type="dxa"/>
            <w:tcBorders>
              <w:top w:val="nil"/>
              <w:left w:val="nil"/>
              <w:bottom w:val="single" w:sz="8" w:space="0" w:color="A5A5A5"/>
              <w:right w:val="single" w:sz="8" w:space="0" w:color="A5A5A5"/>
            </w:tcBorders>
            <w:shd w:val="clear" w:color="auto" w:fill="auto"/>
            <w:noWrap/>
            <w:vAlign w:val="center"/>
            <w:hideMark/>
          </w:tcPr>
          <w:p w14:paraId="658C4D0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76%</w:t>
            </w:r>
          </w:p>
        </w:tc>
        <w:tc>
          <w:tcPr>
            <w:tcW w:w="1080" w:type="dxa"/>
            <w:tcBorders>
              <w:top w:val="nil"/>
              <w:left w:val="nil"/>
              <w:bottom w:val="nil"/>
              <w:right w:val="single" w:sz="4" w:space="0" w:color="auto"/>
            </w:tcBorders>
            <w:shd w:val="clear" w:color="auto" w:fill="auto"/>
            <w:noWrap/>
            <w:vAlign w:val="center"/>
            <w:hideMark/>
          </w:tcPr>
          <w:p w14:paraId="52737761" w14:textId="77777777" w:rsidR="00C17BD8" w:rsidRPr="0099672D" w:rsidRDefault="00C17BD8" w:rsidP="0099672D">
            <w:pPr>
              <w:rPr>
                <w:rFonts w:ascii="Calibri" w:eastAsia="Times New Roman" w:hAnsi="Calibri"/>
                <w:color w:val="000000"/>
                <w:sz w:val="10"/>
                <w:szCs w:val="10"/>
              </w:rPr>
            </w:pPr>
            <w:r w:rsidRPr="0099672D">
              <w:rPr>
                <w:rFonts w:ascii="MS Mincho" w:eastAsia="MS Mincho" w:hAnsi="MS Mincho" w:cs="MS Mincho"/>
                <w:color w:val="000000"/>
                <w:sz w:val="10"/>
                <w:szCs w:val="10"/>
              </w:rPr>
              <w:t>███████████████</w:t>
            </w:r>
          </w:p>
        </w:tc>
      </w:tr>
      <w:tr w:rsidR="00A86998" w14:paraId="0E55AD38" w14:textId="77777777" w:rsidTr="00A86998">
        <w:trPr>
          <w:trHeight w:val="340"/>
        </w:trPr>
        <w:tc>
          <w:tcPr>
            <w:tcW w:w="1260" w:type="dxa"/>
            <w:tcBorders>
              <w:top w:val="nil"/>
              <w:left w:val="single" w:sz="4" w:space="0" w:color="auto"/>
              <w:bottom w:val="single" w:sz="8" w:space="0" w:color="4472C4"/>
              <w:right w:val="single" w:sz="8" w:space="0" w:color="4472C4"/>
            </w:tcBorders>
            <w:shd w:val="clear" w:color="auto" w:fill="auto"/>
            <w:noWrap/>
            <w:vAlign w:val="center"/>
            <w:hideMark/>
          </w:tcPr>
          <w:p w14:paraId="4D122A94"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LTER</w:t>
            </w:r>
          </w:p>
        </w:tc>
        <w:tc>
          <w:tcPr>
            <w:tcW w:w="720" w:type="dxa"/>
            <w:tcBorders>
              <w:top w:val="nil"/>
              <w:left w:val="nil"/>
              <w:bottom w:val="single" w:sz="8" w:space="0" w:color="4472C4"/>
              <w:right w:val="single" w:sz="8" w:space="0" w:color="4472C4"/>
            </w:tcBorders>
            <w:shd w:val="clear" w:color="auto" w:fill="auto"/>
            <w:noWrap/>
            <w:vAlign w:val="center"/>
            <w:hideMark/>
          </w:tcPr>
          <w:p w14:paraId="4CF84F1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250</w:t>
            </w:r>
          </w:p>
        </w:tc>
        <w:tc>
          <w:tcPr>
            <w:tcW w:w="900" w:type="dxa"/>
            <w:tcBorders>
              <w:top w:val="nil"/>
              <w:left w:val="single" w:sz="8" w:space="0" w:color="4472C4"/>
              <w:bottom w:val="single" w:sz="8" w:space="0" w:color="4472C4"/>
              <w:right w:val="single" w:sz="8" w:space="0" w:color="4472C4"/>
            </w:tcBorders>
            <w:shd w:val="clear" w:color="000000" w:fill="C6EFCE"/>
            <w:noWrap/>
            <w:vAlign w:val="center"/>
            <w:hideMark/>
          </w:tcPr>
          <w:p w14:paraId="6CFE678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nil"/>
              <w:left w:val="single" w:sz="8" w:space="0" w:color="4472C4"/>
              <w:bottom w:val="single" w:sz="8" w:space="0" w:color="4472C4"/>
              <w:right w:val="single" w:sz="8" w:space="0" w:color="4472C4"/>
            </w:tcBorders>
            <w:shd w:val="clear" w:color="000000" w:fill="C6EFCE"/>
            <w:noWrap/>
            <w:vAlign w:val="center"/>
            <w:hideMark/>
          </w:tcPr>
          <w:p w14:paraId="76D6F897"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4472C4"/>
              <w:right w:val="single" w:sz="8" w:space="0" w:color="4472C4"/>
            </w:tcBorders>
            <w:shd w:val="clear" w:color="auto" w:fill="auto"/>
            <w:noWrap/>
            <w:vAlign w:val="center"/>
            <w:hideMark/>
          </w:tcPr>
          <w:p w14:paraId="300BA29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99%</w:t>
            </w:r>
          </w:p>
        </w:tc>
        <w:tc>
          <w:tcPr>
            <w:tcW w:w="900" w:type="dxa"/>
            <w:tcBorders>
              <w:top w:val="nil"/>
              <w:left w:val="single" w:sz="8" w:space="0" w:color="4472C4"/>
              <w:bottom w:val="single" w:sz="8" w:space="0" w:color="4472C4"/>
              <w:right w:val="single" w:sz="8" w:space="0" w:color="4472C4"/>
            </w:tcBorders>
            <w:shd w:val="clear" w:color="000000" w:fill="C6EFCE"/>
            <w:noWrap/>
            <w:vAlign w:val="center"/>
            <w:hideMark/>
          </w:tcPr>
          <w:p w14:paraId="4968ECF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single" w:sz="8" w:space="0" w:color="4472C4"/>
              <w:bottom w:val="single" w:sz="8" w:space="0" w:color="4472C4"/>
              <w:right w:val="single" w:sz="8" w:space="0" w:color="4472C4"/>
            </w:tcBorders>
            <w:shd w:val="clear" w:color="000000" w:fill="C6EFCE"/>
            <w:noWrap/>
            <w:vAlign w:val="center"/>
            <w:hideMark/>
          </w:tcPr>
          <w:p w14:paraId="5958B55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99.2%</w:t>
            </w:r>
          </w:p>
        </w:tc>
        <w:tc>
          <w:tcPr>
            <w:tcW w:w="900" w:type="dxa"/>
            <w:tcBorders>
              <w:top w:val="nil"/>
              <w:left w:val="single" w:sz="8" w:space="0" w:color="4472C4"/>
              <w:bottom w:val="single" w:sz="8" w:space="0" w:color="4472C4"/>
              <w:right w:val="single" w:sz="8" w:space="0" w:color="4472C4"/>
            </w:tcBorders>
            <w:shd w:val="clear" w:color="000000" w:fill="C6EFCE"/>
            <w:noWrap/>
            <w:vAlign w:val="center"/>
            <w:hideMark/>
          </w:tcPr>
          <w:p w14:paraId="3B30FDF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nil"/>
              <w:left w:val="nil"/>
              <w:bottom w:val="single" w:sz="8" w:space="0" w:color="4472C4"/>
              <w:right w:val="single" w:sz="8" w:space="0" w:color="4472C4"/>
            </w:tcBorders>
            <w:shd w:val="clear" w:color="auto" w:fill="auto"/>
            <w:noWrap/>
            <w:vAlign w:val="center"/>
            <w:hideMark/>
          </w:tcPr>
          <w:p w14:paraId="618B5A7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94%</w:t>
            </w:r>
          </w:p>
        </w:tc>
        <w:tc>
          <w:tcPr>
            <w:tcW w:w="1170" w:type="dxa"/>
            <w:tcBorders>
              <w:top w:val="nil"/>
              <w:left w:val="nil"/>
              <w:bottom w:val="single" w:sz="8" w:space="0" w:color="4472C4"/>
              <w:right w:val="single" w:sz="8" w:space="0" w:color="4472C4"/>
            </w:tcBorders>
            <w:shd w:val="clear" w:color="auto" w:fill="auto"/>
            <w:noWrap/>
            <w:vAlign w:val="center"/>
            <w:hideMark/>
          </w:tcPr>
          <w:p w14:paraId="3A19BB5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36%</w:t>
            </w:r>
          </w:p>
        </w:tc>
        <w:tc>
          <w:tcPr>
            <w:tcW w:w="990" w:type="dxa"/>
            <w:tcBorders>
              <w:top w:val="nil"/>
              <w:left w:val="nil"/>
              <w:bottom w:val="single" w:sz="8" w:space="0" w:color="4472C4"/>
              <w:right w:val="single" w:sz="8" w:space="0" w:color="4472C4"/>
            </w:tcBorders>
            <w:shd w:val="clear" w:color="auto" w:fill="auto"/>
            <w:noWrap/>
            <w:vAlign w:val="center"/>
            <w:hideMark/>
          </w:tcPr>
          <w:p w14:paraId="08345F4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83%</w:t>
            </w:r>
          </w:p>
        </w:tc>
        <w:tc>
          <w:tcPr>
            <w:tcW w:w="1080" w:type="dxa"/>
            <w:tcBorders>
              <w:top w:val="nil"/>
              <w:left w:val="nil"/>
              <w:bottom w:val="single" w:sz="8" w:space="0" w:color="4472C4"/>
              <w:right w:val="single" w:sz="8" w:space="0" w:color="4472C4"/>
            </w:tcBorders>
            <w:shd w:val="clear" w:color="auto" w:fill="auto"/>
            <w:noWrap/>
            <w:vAlign w:val="center"/>
            <w:hideMark/>
          </w:tcPr>
          <w:p w14:paraId="5C3817DC"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18%</w:t>
            </w:r>
          </w:p>
        </w:tc>
        <w:tc>
          <w:tcPr>
            <w:tcW w:w="900" w:type="dxa"/>
            <w:tcBorders>
              <w:top w:val="nil"/>
              <w:left w:val="nil"/>
              <w:bottom w:val="single" w:sz="8" w:space="0" w:color="4472C4"/>
              <w:right w:val="single" w:sz="8" w:space="0" w:color="4472C4"/>
            </w:tcBorders>
            <w:shd w:val="clear" w:color="auto" w:fill="auto"/>
            <w:noWrap/>
            <w:vAlign w:val="center"/>
            <w:hideMark/>
          </w:tcPr>
          <w:p w14:paraId="6EF8306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86%</w:t>
            </w:r>
          </w:p>
        </w:tc>
        <w:tc>
          <w:tcPr>
            <w:tcW w:w="630" w:type="dxa"/>
            <w:tcBorders>
              <w:top w:val="nil"/>
              <w:left w:val="nil"/>
              <w:bottom w:val="single" w:sz="8" w:space="0" w:color="4472C4"/>
              <w:right w:val="single" w:sz="8" w:space="0" w:color="4472C4"/>
            </w:tcBorders>
            <w:shd w:val="clear" w:color="auto" w:fill="auto"/>
            <w:noWrap/>
            <w:vAlign w:val="center"/>
            <w:hideMark/>
          </w:tcPr>
          <w:p w14:paraId="4266E02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83%</w:t>
            </w:r>
          </w:p>
        </w:tc>
        <w:tc>
          <w:tcPr>
            <w:tcW w:w="1080" w:type="dxa"/>
            <w:tcBorders>
              <w:top w:val="nil"/>
              <w:left w:val="nil"/>
              <w:bottom w:val="nil"/>
              <w:right w:val="single" w:sz="4" w:space="0" w:color="auto"/>
            </w:tcBorders>
            <w:shd w:val="clear" w:color="auto" w:fill="auto"/>
            <w:noWrap/>
            <w:vAlign w:val="center"/>
            <w:hideMark/>
          </w:tcPr>
          <w:p w14:paraId="7FB2EDB1" w14:textId="77777777" w:rsidR="00C17BD8" w:rsidRPr="0099672D" w:rsidRDefault="00C17BD8" w:rsidP="0099672D">
            <w:pPr>
              <w:rPr>
                <w:rFonts w:ascii="Calibri" w:eastAsia="Times New Roman" w:hAnsi="Calibri"/>
                <w:color w:val="ED7D31"/>
                <w:sz w:val="10"/>
                <w:szCs w:val="10"/>
              </w:rPr>
            </w:pPr>
            <w:r w:rsidRPr="0099672D">
              <w:rPr>
                <w:rFonts w:ascii="MS Mincho" w:eastAsia="MS Mincho" w:hAnsi="MS Mincho" w:cs="MS Mincho"/>
                <w:color w:val="ED7D31"/>
                <w:sz w:val="10"/>
                <w:szCs w:val="10"/>
              </w:rPr>
              <w:t>████████████████</w:t>
            </w:r>
          </w:p>
        </w:tc>
      </w:tr>
      <w:tr w:rsidR="00A86998" w14:paraId="3059E6B2" w14:textId="77777777" w:rsidTr="00A86998">
        <w:trPr>
          <w:trHeight w:val="340"/>
        </w:trPr>
        <w:tc>
          <w:tcPr>
            <w:tcW w:w="1260" w:type="dxa"/>
            <w:tcBorders>
              <w:top w:val="nil"/>
              <w:left w:val="single" w:sz="4" w:space="0" w:color="auto"/>
              <w:bottom w:val="single" w:sz="8" w:space="0" w:color="4472C4"/>
              <w:right w:val="single" w:sz="8" w:space="0" w:color="4472C4"/>
            </w:tcBorders>
            <w:shd w:val="clear" w:color="auto" w:fill="auto"/>
            <w:noWrap/>
            <w:vAlign w:val="center"/>
            <w:hideMark/>
          </w:tcPr>
          <w:p w14:paraId="07E2F206"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TERN</w:t>
            </w:r>
          </w:p>
        </w:tc>
        <w:tc>
          <w:tcPr>
            <w:tcW w:w="720" w:type="dxa"/>
            <w:tcBorders>
              <w:top w:val="nil"/>
              <w:left w:val="nil"/>
              <w:bottom w:val="single" w:sz="8" w:space="0" w:color="4472C4"/>
              <w:right w:val="single" w:sz="8" w:space="0" w:color="4472C4"/>
            </w:tcBorders>
            <w:shd w:val="clear" w:color="auto" w:fill="auto"/>
            <w:noWrap/>
            <w:vAlign w:val="center"/>
            <w:hideMark/>
          </w:tcPr>
          <w:p w14:paraId="286B77E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250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3DE34A0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39B02F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CCCDE0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A6F4DEC"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B0D2F5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3DF4B2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68529930"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17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3CBC2F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7B03799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08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4F5C52F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23E8E2D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630" w:type="dxa"/>
            <w:tcBorders>
              <w:top w:val="nil"/>
              <w:left w:val="nil"/>
              <w:bottom w:val="single" w:sz="8" w:space="0" w:color="4472C4"/>
              <w:right w:val="single" w:sz="8" w:space="0" w:color="4472C4"/>
            </w:tcBorders>
            <w:shd w:val="clear" w:color="auto" w:fill="auto"/>
            <w:noWrap/>
            <w:vAlign w:val="center"/>
            <w:hideMark/>
          </w:tcPr>
          <w:p w14:paraId="38543D8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73%</w:t>
            </w:r>
          </w:p>
        </w:tc>
        <w:tc>
          <w:tcPr>
            <w:tcW w:w="1080" w:type="dxa"/>
            <w:tcBorders>
              <w:top w:val="nil"/>
              <w:left w:val="nil"/>
              <w:bottom w:val="nil"/>
              <w:right w:val="single" w:sz="4" w:space="0" w:color="auto"/>
            </w:tcBorders>
            <w:shd w:val="clear" w:color="auto" w:fill="auto"/>
            <w:noWrap/>
            <w:vAlign w:val="center"/>
            <w:hideMark/>
          </w:tcPr>
          <w:p w14:paraId="12C87C6C" w14:textId="77777777" w:rsidR="00C17BD8" w:rsidRPr="0099672D" w:rsidRDefault="00C17BD8" w:rsidP="0099672D">
            <w:pPr>
              <w:rPr>
                <w:rFonts w:ascii="Calibri" w:eastAsia="Times New Roman" w:hAnsi="Calibri"/>
                <w:color w:val="4472C4"/>
                <w:sz w:val="10"/>
                <w:szCs w:val="10"/>
              </w:rPr>
            </w:pPr>
            <w:r w:rsidRPr="0099672D">
              <w:rPr>
                <w:rFonts w:ascii="MS Mincho" w:eastAsia="MS Mincho" w:hAnsi="MS Mincho" w:cs="MS Mincho"/>
                <w:color w:val="4472C4"/>
                <w:sz w:val="10"/>
                <w:szCs w:val="10"/>
              </w:rPr>
              <w:t>██████████████</w:t>
            </w:r>
          </w:p>
        </w:tc>
      </w:tr>
      <w:tr w:rsidR="00A86998" w14:paraId="0CE9A29E" w14:textId="77777777" w:rsidTr="00A86998">
        <w:trPr>
          <w:trHeight w:val="340"/>
        </w:trPr>
        <w:tc>
          <w:tcPr>
            <w:tcW w:w="1260" w:type="dxa"/>
            <w:tcBorders>
              <w:top w:val="nil"/>
              <w:left w:val="single" w:sz="4" w:space="0" w:color="auto"/>
              <w:bottom w:val="single" w:sz="8" w:space="0" w:color="4472C4"/>
              <w:right w:val="single" w:sz="8" w:space="0" w:color="4472C4"/>
            </w:tcBorders>
            <w:shd w:val="clear" w:color="auto" w:fill="auto"/>
            <w:noWrap/>
            <w:vAlign w:val="center"/>
            <w:hideMark/>
          </w:tcPr>
          <w:p w14:paraId="03F3FBA2"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TFRI</w:t>
            </w:r>
          </w:p>
        </w:tc>
        <w:tc>
          <w:tcPr>
            <w:tcW w:w="720" w:type="dxa"/>
            <w:tcBorders>
              <w:top w:val="nil"/>
              <w:left w:val="nil"/>
              <w:bottom w:val="single" w:sz="8" w:space="0" w:color="4472C4"/>
              <w:right w:val="single" w:sz="8" w:space="0" w:color="4472C4"/>
            </w:tcBorders>
            <w:shd w:val="clear" w:color="auto" w:fill="auto"/>
            <w:noWrap/>
            <w:vAlign w:val="center"/>
            <w:hideMark/>
          </w:tcPr>
          <w:p w14:paraId="4209157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250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1898F7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55166C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4472C4"/>
              <w:right w:val="single" w:sz="8" w:space="0" w:color="4472C4"/>
            </w:tcBorders>
            <w:shd w:val="clear" w:color="auto" w:fill="auto"/>
            <w:noWrap/>
            <w:vAlign w:val="center"/>
            <w:hideMark/>
          </w:tcPr>
          <w:p w14:paraId="5EE1A48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99%</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170E77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4472C4"/>
              <w:right w:val="single" w:sz="8" w:space="0" w:color="4472C4"/>
            </w:tcBorders>
            <w:shd w:val="clear" w:color="auto" w:fill="auto"/>
            <w:noWrap/>
            <w:vAlign w:val="center"/>
            <w:hideMark/>
          </w:tcPr>
          <w:p w14:paraId="336DA591"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99%</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075688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03377CA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17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02B6C1D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99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836B8B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080" w:type="dxa"/>
            <w:tcBorders>
              <w:top w:val="nil"/>
              <w:left w:val="nil"/>
              <w:bottom w:val="single" w:sz="8" w:space="0" w:color="4472C4"/>
              <w:right w:val="single" w:sz="8" w:space="0" w:color="4472C4"/>
            </w:tcBorders>
            <w:shd w:val="clear" w:color="auto" w:fill="auto"/>
            <w:noWrap/>
            <w:vAlign w:val="center"/>
            <w:hideMark/>
          </w:tcPr>
          <w:p w14:paraId="2658EEA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31%</w:t>
            </w:r>
          </w:p>
        </w:tc>
        <w:tc>
          <w:tcPr>
            <w:tcW w:w="90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CC8A5B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630" w:type="dxa"/>
            <w:tcBorders>
              <w:top w:val="nil"/>
              <w:left w:val="nil"/>
              <w:bottom w:val="single" w:sz="8" w:space="0" w:color="4472C4"/>
              <w:right w:val="single" w:sz="8" w:space="0" w:color="4472C4"/>
            </w:tcBorders>
            <w:shd w:val="clear" w:color="auto" w:fill="auto"/>
            <w:noWrap/>
            <w:vAlign w:val="center"/>
            <w:hideMark/>
          </w:tcPr>
          <w:p w14:paraId="7889E23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57%</w:t>
            </w:r>
          </w:p>
        </w:tc>
        <w:tc>
          <w:tcPr>
            <w:tcW w:w="1080" w:type="dxa"/>
            <w:tcBorders>
              <w:top w:val="nil"/>
              <w:left w:val="nil"/>
              <w:bottom w:val="nil"/>
              <w:right w:val="single" w:sz="4" w:space="0" w:color="auto"/>
            </w:tcBorders>
            <w:shd w:val="clear" w:color="auto" w:fill="auto"/>
            <w:noWrap/>
            <w:vAlign w:val="center"/>
            <w:hideMark/>
          </w:tcPr>
          <w:p w14:paraId="5CB7A960" w14:textId="77777777" w:rsidR="00C17BD8" w:rsidRPr="0099672D" w:rsidRDefault="00C17BD8" w:rsidP="0099672D">
            <w:pPr>
              <w:rPr>
                <w:rFonts w:ascii="Calibri" w:eastAsia="Times New Roman" w:hAnsi="Calibri"/>
                <w:color w:val="4472C4"/>
                <w:sz w:val="10"/>
                <w:szCs w:val="10"/>
              </w:rPr>
            </w:pPr>
            <w:r w:rsidRPr="0099672D">
              <w:rPr>
                <w:rFonts w:ascii="MS Mincho" w:eastAsia="MS Mincho" w:hAnsi="MS Mincho" w:cs="MS Mincho"/>
                <w:color w:val="4472C4"/>
                <w:sz w:val="10"/>
                <w:szCs w:val="10"/>
              </w:rPr>
              <w:t>███████████</w:t>
            </w:r>
          </w:p>
        </w:tc>
      </w:tr>
      <w:tr w:rsidR="00A86998" w14:paraId="2B8B5590" w14:textId="77777777" w:rsidTr="00A86998">
        <w:trPr>
          <w:trHeight w:val="340"/>
        </w:trPr>
        <w:tc>
          <w:tcPr>
            <w:tcW w:w="1260" w:type="dxa"/>
            <w:tcBorders>
              <w:top w:val="nil"/>
              <w:left w:val="single" w:sz="4" w:space="0" w:color="auto"/>
              <w:bottom w:val="single" w:sz="8" w:space="0" w:color="4472C4"/>
              <w:right w:val="single" w:sz="8" w:space="0" w:color="4472C4"/>
            </w:tcBorders>
            <w:shd w:val="clear" w:color="auto" w:fill="auto"/>
            <w:noWrap/>
            <w:vAlign w:val="center"/>
            <w:hideMark/>
          </w:tcPr>
          <w:p w14:paraId="7A103999"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PISCO</w:t>
            </w:r>
          </w:p>
        </w:tc>
        <w:tc>
          <w:tcPr>
            <w:tcW w:w="720" w:type="dxa"/>
            <w:tcBorders>
              <w:top w:val="nil"/>
              <w:left w:val="nil"/>
              <w:bottom w:val="single" w:sz="8" w:space="0" w:color="4472C4"/>
              <w:right w:val="single" w:sz="8" w:space="0" w:color="4472C4"/>
            </w:tcBorders>
            <w:shd w:val="clear" w:color="auto" w:fill="auto"/>
            <w:noWrap/>
            <w:vAlign w:val="center"/>
            <w:hideMark/>
          </w:tcPr>
          <w:p w14:paraId="5B7E973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248</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227D1EA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350EEE6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8DC9C31"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6260D52C"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37DEDCD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BCBE8F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58B648E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170" w:type="dxa"/>
            <w:tcBorders>
              <w:top w:val="nil"/>
              <w:left w:val="nil"/>
              <w:bottom w:val="single" w:sz="8" w:space="0" w:color="4472C4"/>
              <w:right w:val="single" w:sz="8" w:space="0" w:color="4472C4"/>
            </w:tcBorders>
            <w:shd w:val="clear" w:color="auto" w:fill="auto"/>
            <w:noWrap/>
            <w:vAlign w:val="center"/>
            <w:hideMark/>
          </w:tcPr>
          <w:p w14:paraId="64172CF7"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99%</w:t>
            </w:r>
          </w:p>
        </w:tc>
        <w:tc>
          <w:tcPr>
            <w:tcW w:w="99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6824ED4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080" w:type="dxa"/>
            <w:tcBorders>
              <w:top w:val="nil"/>
              <w:left w:val="nil"/>
              <w:bottom w:val="single" w:sz="8" w:space="0" w:color="4472C4"/>
              <w:right w:val="single" w:sz="8" w:space="0" w:color="4472C4"/>
            </w:tcBorders>
            <w:shd w:val="clear" w:color="auto" w:fill="auto"/>
            <w:noWrap/>
            <w:vAlign w:val="center"/>
            <w:hideMark/>
          </w:tcPr>
          <w:p w14:paraId="6BAF85B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91%</w:t>
            </w:r>
          </w:p>
        </w:tc>
        <w:tc>
          <w:tcPr>
            <w:tcW w:w="90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47A8F3C0"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630" w:type="dxa"/>
            <w:tcBorders>
              <w:top w:val="nil"/>
              <w:left w:val="nil"/>
              <w:bottom w:val="single" w:sz="8" w:space="0" w:color="4472C4"/>
              <w:right w:val="single" w:sz="8" w:space="0" w:color="4472C4"/>
            </w:tcBorders>
            <w:shd w:val="clear" w:color="auto" w:fill="auto"/>
            <w:noWrap/>
            <w:vAlign w:val="center"/>
            <w:hideMark/>
          </w:tcPr>
          <w:p w14:paraId="379BF0C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72%</w:t>
            </w:r>
          </w:p>
        </w:tc>
        <w:tc>
          <w:tcPr>
            <w:tcW w:w="1080" w:type="dxa"/>
            <w:tcBorders>
              <w:top w:val="nil"/>
              <w:left w:val="nil"/>
              <w:bottom w:val="nil"/>
              <w:right w:val="single" w:sz="4" w:space="0" w:color="auto"/>
            </w:tcBorders>
            <w:shd w:val="clear" w:color="auto" w:fill="auto"/>
            <w:noWrap/>
            <w:vAlign w:val="center"/>
            <w:hideMark/>
          </w:tcPr>
          <w:p w14:paraId="7470EEF0" w14:textId="77777777" w:rsidR="00C17BD8" w:rsidRPr="0099672D" w:rsidRDefault="00C17BD8" w:rsidP="0099672D">
            <w:pPr>
              <w:rPr>
                <w:rFonts w:ascii="Calibri" w:eastAsia="Times New Roman" w:hAnsi="Calibri"/>
                <w:color w:val="4472C4"/>
                <w:sz w:val="10"/>
                <w:szCs w:val="10"/>
              </w:rPr>
            </w:pPr>
            <w:r w:rsidRPr="0099672D">
              <w:rPr>
                <w:rFonts w:ascii="MS Mincho" w:eastAsia="MS Mincho" w:hAnsi="MS Mincho" w:cs="MS Mincho"/>
                <w:color w:val="4472C4"/>
                <w:sz w:val="10"/>
                <w:szCs w:val="10"/>
              </w:rPr>
              <w:t>██████████████</w:t>
            </w:r>
          </w:p>
        </w:tc>
      </w:tr>
      <w:tr w:rsidR="00A86998" w14:paraId="732F94C7" w14:textId="77777777" w:rsidTr="00A86998">
        <w:trPr>
          <w:trHeight w:val="340"/>
        </w:trPr>
        <w:tc>
          <w:tcPr>
            <w:tcW w:w="1260" w:type="dxa"/>
            <w:tcBorders>
              <w:top w:val="nil"/>
              <w:left w:val="single" w:sz="4" w:space="0" w:color="auto"/>
              <w:bottom w:val="single" w:sz="8" w:space="0" w:color="4472C4"/>
              <w:right w:val="single" w:sz="8" w:space="0" w:color="4472C4"/>
            </w:tcBorders>
            <w:shd w:val="clear" w:color="auto" w:fill="auto"/>
            <w:noWrap/>
            <w:vAlign w:val="center"/>
            <w:hideMark/>
          </w:tcPr>
          <w:p w14:paraId="1B5E5034"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SANPARKS</w:t>
            </w:r>
          </w:p>
        </w:tc>
        <w:tc>
          <w:tcPr>
            <w:tcW w:w="720" w:type="dxa"/>
            <w:tcBorders>
              <w:top w:val="nil"/>
              <w:left w:val="nil"/>
              <w:bottom w:val="single" w:sz="8" w:space="0" w:color="4472C4"/>
              <w:right w:val="single" w:sz="8" w:space="0" w:color="4472C4"/>
            </w:tcBorders>
            <w:shd w:val="clear" w:color="auto" w:fill="auto"/>
            <w:noWrap/>
            <w:vAlign w:val="center"/>
            <w:hideMark/>
          </w:tcPr>
          <w:p w14:paraId="0C379B0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247</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C4347F7"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C2CA23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4472C4"/>
              <w:right w:val="single" w:sz="8" w:space="0" w:color="4472C4"/>
            </w:tcBorders>
            <w:shd w:val="clear" w:color="auto" w:fill="auto"/>
            <w:noWrap/>
            <w:vAlign w:val="center"/>
            <w:hideMark/>
          </w:tcPr>
          <w:p w14:paraId="675765B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97%</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EE588C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4472C4"/>
              <w:right w:val="single" w:sz="8" w:space="0" w:color="4472C4"/>
            </w:tcBorders>
            <w:shd w:val="clear" w:color="auto" w:fill="auto"/>
            <w:noWrap/>
            <w:vAlign w:val="center"/>
            <w:hideMark/>
          </w:tcPr>
          <w:p w14:paraId="66BDF537"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85%</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2075298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nil"/>
              <w:left w:val="nil"/>
              <w:bottom w:val="single" w:sz="8" w:space="0" w:color="4472C4"/>
              <w:right w:val="single" w:sz="8" w:space="0" w:color="4472C4"/>
            </w:tcBorders>
            <w:shd w:val="clear" w:color="auto" w:fill="auto"/>
            <w:noWrap/>
            <w:vAlign w:val="center"/>
            <w:hideMark/>
          </w:tcPr>
          <w:p w14:paraId="49C7051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w:t>
            </w:r>
          </w:p>
        </w:tc>
        <w:tc>
          <w:tcPr>
            <w:tcW w:w="1170" w:type="dxa"/>
            <w:tcBorders>
              <w:top w:val="nil"/>
              <w:left w:val="nil"/>
              <w:bottom w:val="single" w:sz="8" w:space="0" w:color="4472C4"/>
              <w:right w:val="single" w:sz="8" w:space="0" w:color="4472C4"/>
            </w:tcBorders>
            <w:shd w:val="clear" w:color="auto" w:fill="auto"/>
            <w:noWrap/>
            <w:vAlign w:val="center"/>
            <w:hideMark/>
          </w:tcPr>
          <w:p w14:paraId="731C515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w:t>
            </w:r>
          </w:p>
        </w:tc>
        <w:tc>
          <w:tcPr>
            <w:tcW w:w="990" w:type="dxa"/>
            <w:tcBorders>
              <w:top w:val="nil"/>
              <w:left w:val="nil"/>
              <w:bottom w:val="single" w:sz="8" w:space="0" w:color="4472C4"/>
              <w:right w:val="single" w:sz="8" w:space="0" w:color="4472C4"/>
            </w:tcBorders>
            <w:shd w:val="clear" w:color="auto" w:fill="auto"/>
            <w:noWrap/>
            <w:vAlign w:val="center"/>
            <w:hideMark/>
          </w:tcPr>
          <w:p w14:paraId="206AA4EC"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w:t>
            </w:r>
          </w:p>
        </w:tc>
        <w:tc>
          <w:tcPr>
            <w:tcW w:w="1080" w:type="dxa"/>
            <w:tcBorders>
              <w:top w:val="nil"/>
              <w:left w:val="nil"/>
              <w:bottom w:val="single" w:sz="8" w:space="0" w:color="4472C4"/>
              <w:right w:val="single" w:sz="8" w:space="0" w:color="4472C4"/>
            </w:tcBorders>
            <w:shd w:val="clear" w:color="auto" w:fill="auto"/>
            <w:noWrap/>
            <w:vAlign w:val="center"/>
            <w:hideMark/>
          </w:tcPr>
          <w:p w14:paraId="3645AB81"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32%</w:t>
            </w:r>
          </w:p>
        </w:tc>
        <w:tc>
          <w:tcPr>
            <w:tcW w:w="90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29D14F6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630" w:type="dxa"/>
            <w:tcBorders>
              <w:top w:val="nil"/>
              <w:left w:val="nil"/>
              <w:bottom w:val="single" w:sz="8" w:space="0" w:color="4472C4"/>
              <w:right w:val="single" w:sz="8" w:space="0" w:color="4472C4"/>
            </w:tcBorders>
            <w:shd w:val="clear" w:color="auto" w:fill="auto"/>
            <w:noWrap/>
            <w:vAlign w:val="center"/>
            <w:hideMark/>
          </w:tcPr>
          <w:p w14:paraId="5DE0E11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56%</w:t>
            </w:r>
          </w:p>
        </w:tc>
        <w:tc>
          <w:tcPr>
            <w:tcW w:w="1080" w:type="dxa"/>
            <w:tcBorders>
              <w:top w:val="nil"/>
              <w:left w:val="nil"/>
              <w:bottom w:val="nil"/>
              <w:right w:val="single" w:sz="4" w:space="0" w:color="auto"/>
            </w:tcBorders>
            <w:shd w:val="clear" w:color="auto" w:fill="auto"/>
            <w:noWrap/>
            <w:vAlign w:val="center"/>
            <w:hideMark/>
          </w:tcPr>
          <w:p w14:paraId="1727F6B1" w14:textId="77777777" w:rsidR="00C17BD8" w:rsidRPr="0099672D" w:rsidRDefault="00C17BD8" w:rsidP="0099672D">
            <w:pPr>
              <w:rPr>
                <w:rFonts w:ascii="Calibri" w:eastAsia="Times New Roman" w:hAnsi="Calibri"/>
                <w:color w:val="4472C4"/>
                <w:sz w:val="10"/>
                <w:szCs w:val="10"/>
              </w:rPr>
            </w:pPr>
            <w:r w:rsidRPr="0099672D">
              <w:rPr>
                <w:rFonts w:ascii="MS Mincho" w:eastAsia="MS Mincho" w:hAnsi="MS Mincho" w:cs="MS Mincho"/>
                <w:color w:val="4472C4"/>
                <w:sz w:val="10"/>
                <w:szCs w:val="10"/>
              </w:rPr>
              <w:t>███████████</w:t>
            </w:r>
          </w:p>
        </w:tc>
      </w:tr>
      <w:tr w:rsidR="00A86998" w14:paraId="20A72D7C" w14:textId="77777777" w:rsidTr="00A86998">
        <w:trPr>
          <w:trHeight w:val="340"/>
        </w:trPr>
        <w:tc>
          <w:tcPr>
            <w:tcW w:w="1260" w:type="dxa"/>
            <w:tcBorders>
              <w:top w:val="nil"/>
              <w:left w:val="single" w:sz="4" w:space="0" w:color="auto"/>
              <w:bottom w:val="single" w:sz="8" w:space="0" w:color="4472C4"/>
              <w:right w:val="single" w:sz="8" w:space="0" w:color="4472C4"/>
            </w:tcBorders>
            <w:shd w:val="clear" w:color="auto" w:fill="auto"/>
            <w:noWrap/>
            <w:vAlign w:val="center"/>
            <w:hideMark/>
          </w:tcPr>
          <w:p w14:paraId="036B8424"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KNB</w:t>
            </w:r>
          </w:p>
        </w:tc>
        <w:tc>
          <w:tcPr>
            <w:tcW w:w="720" w:type="dxa"/>
            <w:tcBorders>
              <w:top w:val="nil"/>
              <w:left w:val="nil"/>
              <w:bottom w:val="single" w:sz="8" w:space="0" w:color="4472C4"/>
              <w:right w:val="single" w:sz="8" w:space="0" w:color="4472C4"/>
            </w:tcBorders>
            <w:shd w:val="clear" w:color="auto" w:fill="auto"/>
            <w:noWrap/>
            <w:vAlign w:val="center"/>
            <w:hideMark/>
          </w:tcPr>
          <w:p w14:paraId="4EB917A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218</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2DCCE21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280B7630"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4472C4"/>
              <w:right w:val="single" w:sz="8" w:space="0" w:color="4472C4"/>
            </w:tcBorders>
            <w:shd w:val="clear" w:color="auto" w:fill="auto"/>
            <w:noWrap/>
            <w:vAlign w:val="center"/>
            <w:hideMark/>
          </w:tcPr>
          <w:p w14:paraId="5AC1C86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89%</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731333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4472C4"/>
              <w:right w:val="single" w:sz="8" w:space="0" w:color="4472C4"/>
            </w:tcBorders>
            <w:shd w:val="clear" w:color="auto" w:fill="auto"/>
            <w:noWrap/>
            <w:vAlign w:val="center"/>
            <w:hideMark/>
          </w:tcPr>
          <w:p w14:paraId="15878A9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94%</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0BDDB8F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nil"/>
              <w:left w:val="nil"/>
              <w:bottom w:val="single" w:sz="8" w:space="0" w:color="4472C4"/>
              <w:right w:val="single" w:sz="8" w:space="0" w:color="4472C4"/>
            </w:tcBorders>
            <w:shd w:val="clear" w:color="auto" w:fill="auto"/>
            <w:noWrap/>
            <w:vAlign w:val="center"/>
            <w:hideMark/>
          </w:tcPr>
          <w:p w14:paraId="540DFFAC"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18%</w:t>
            </w:r>
          </w:p>
        </w:tc>
        <w:tc>
          <w:tcPr>
            <w:tcW w:w="1170" w:type="dxa"/>
            <w:tcBorders>
              <w:top w:val="nil"/>
              <w:left w:val="nil"/>
              <w:bottom w:val="single" w:sz="8" w:space="0" w:color="4472C4"/>
              <w:right w:val="single" w:sz="8" w:space="0" w:color="4472C4"/>
            </w:tcBorders>
            <w:shd w:val="clear" w:color="auto" w:fill="auto"/>
            <w:noWrap/>
            <w:vAlign w:val="center"/>
            <w:hideMark/>
          </w:tcPr>
          <w:p w14:paraId="381653C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56%</w:t>
            </w:r>
          </w:p>
        </w:tc>
        <w:tc>
          <w:tcPr>
            <w:tcW w:w="990" w:type="dxa"/>
            <w:tcBorders>
              <w:top w:val="nil"/>
              <w:left w:val="nil"/>
              <w:bottom w:val="single" w:sz="8" w:space="0" w:color="4472C4"/>
              <w:right w:val="single" w:sz="8" w:space="0" w:color="4472C4"/>
            </w:tcBorders>
            <w:shd w:val="clear" w:color="auto" w:fill="auto"/>
            <w:noWrap/>
            <w:vAlign w:val="center"/>
            <w:hideMark/>
          </w:tcPr>
          <w:p w14:paraId="4B99FC5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56%</w:t>
            </w:r>
          </w:p>
        </w:tc>
        <w:tc>
          <w:tcPr>
            <w:tcW w:w="1080" w:type="dxa"/>
            <w:tcBorders>
              <w:top w:val="nil"/>
              <w:left w:val="nil"/>
              <w:bottom w:val="single" w:sz="8" w:space="0" w:color="4472C4"/>
              <w:right w:val="single" w:sz="8" w:space="0" w:color="4472C4"/>
            </w:tcBorders>
            <w:shd w:val="clear" w:color="auto" w:fill="auto"/>
            <w:noWrap/>
            <w:vAlign w:val="center"/>
            <w:hideMark/>
          </w:tcPr>
          <w:p w14:paraId="6D73AFFC"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53%</w:t>
            </w:r>
          </w:p>
        </w:tc>
        <w:tc>
          <w:tcPr>
            <w:tcW w:w="900" w:type="dxa"/>
            <w:tcBorders>
              <w:top w:val="nil"/>
              <w:left w:val="nil"/>
              <w:bottom w:val="single" w:sz="8" w:space="0" w:color="4472C4"/>
              <w:right w:val="single" w:sz="8" w:space="0" w:color="4472C4"/>
            </w:tcBorders>
            <w:shd w:val="clear" w:color="auto" w:fill="auto"/>
            <w:noWrap/>
            <w:vAlign w:val="center"/>
            <w:hideMark/>
          </w:tcPr>
          <w:p w14:paraId="0A3350D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w:t>
            </w:r>
          </w:p>
        </w:tc>
        <w:tc>
          <w:tcPr>
            <w:tcW w:w="630" w:type="dxa"/>
            <w:tcBorders>
              <w:top w:val="nil"/>
              <w:left w:val="nil"/>
              <w:bottom w:val="single" w:sz="8" w:space="0" w:color="4472C4"/>
              <w:right w:val="single" w:sz="8" w:space="0" w:color="4472C4"/>
            </w:tcBorders>
            <w:shd w:val="clear" w:color="auto" w:fill="auto"/>
            <w:noWrap/>
            <w:vAlign w:val="center"/>
            <w:hideMark/>
          </w:tcPr>
          <w:p w14:paraId="6DB0BFA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70%</w:t>
            </w:r>
          </w:p>
        </w:tc>
        <w:tc>
          <w:tcPr>
            <w:tcW w:w="1080" w:type="dxa"/>
            <w:tcBorders>
              <w:top w:val="nil"/>
              <w:left w:val="nil"/>
              <w:bottom w:val="nil"/>
              <w:right w:val="single" w:sz="4" w:space="0" w:color="auto"/>
            </w:tcBorders>
            <w:shd w:val="clear" w:color="auto" w:fill="auto"/>
            <w:noWrap/>
            <w:vAlign w:val="center"/>
            <w:hideMark/>
          </w:tcPr>
          <w:p w14:paraId="30B4BC43" w14:textId="77777777" w:rsidR="00C17BD8" w:rsidRPr="0099672D" w:rsidRDefault="00C17BD8" w:rsidP="0099672D">
            <w:pPr>
              <w:rPr>
                <w:rFonts w:ascii="Calibri" w:eastAsia="Times New Roman" w:hAnsi="Calibri"/>
                <w:color w:val="4472C4"/>
                <w:sz w:val="10"/>
                <w:szCs w:val="10"/>
              </w:rPr>
            </w:pPr>
            <w:r w:rsidRPr="0099672D">
              <w:rPr>
                <w:rFonts w:ascii="MS Mincho" w:eastAsia="MS Mincho" w:hAnsi="MS Mincho" w:cs="MS Mincho"/>
                <w:color w:val="4472C4"/>
                <w:sz w:val="10"/>
                <w:szCs w:val="10"/>
              </w:rPr>
              <w:t>█████████████</w:t>
            </w:r>
          </w:p>
        </w:tc>
      </w:tr>
      <w:tr w:rsidR="00A86998" w14:paraId="4E7C8E71" w14:textId="77777777" w:rsidTr="00A86998">
        <w:trPr>
          <w:trHeight w:val="340"/>
        </w:trPr>
        <w:tc>
          <w:tcPr>
            <w:tcW w:w="1260" w:type="dxa"/>
            <w:tcBorders>
              <w:top w:val="nil"/>
              <w:left w:val="single" w:sz="4" w:space="0" w:color="auto"/>
              <w:bottom w:val="single" w:sz="8" w:space="0" w:color="4472C4"/>
              <w:right w:val="single" w:sz="8" w:space="0" w:color="4472C4"/>
            </w:tcBorders>
            <w:shd w:val="clear" w:color="auto" w:fill="auto"/>
            <w:noWrap/>
            <w:vAlign w:val="center"/>
            <w:hideMark/>
          </w:tcPr>
          <w:p w14:paraId="4888AB0A"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KUBI</w:t>
            </w:r>
          </w:p>
        </w:tc>
        <w:tc>
          <w:tcPr>
            <w:tcW w:w="720" w:type="dxa"/>
            <w:tcBorders>
              <w:top w:val="nil"/>
              <w:left w:val="nil"/>
              <w:bottom w:val="single" w:sz="8" w:space="0" w:color="4472C4"/>
              <w:right w:val="single" w:sz="8" w:space="0" w:color="4472C4"/>
            </w:tcBorders>
            <w:shd w:val="clear" w:color="auto" w:fill="auto"/>
            <w:noWrap/>
            <w:vAlign w:val="center"/>
            <w:hideMark/>
          </w:tcPr>
          <w:p w14:paraId="3E1672E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172</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E43D53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0B56DCF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E67EF0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449F70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74976BD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010E0D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528E416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17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66F7677"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99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6D20849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08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138BEBD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90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79E2DC6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630" w:type="dxa"/>
            <w:tcBorders>
              <w:top w:val="nil"/>
              <w:left w:val="nil"/>
              <w:bottom w:val="single" w:sz="8" w:space="0" w:color="4472C4"/>
              <w:right w:val="single" w:sz="8" w:space="0" w:color="4472C4"/>
            </w:tcBorders>
            <w:shd w:val="clear" w:color="auto" w:fill="auto"/>
            <w:noWrap/>
            <w:vAlign w:val="center"/>
            <w:hideMark/>
          </w:tcPr>
          <w:p w14:paraId="0F2F85E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45%</w:t>
            </w:r>
          </w:p>
        </w:tc>
        <w:tc>
          <w:tcPr>
            <w:tcW w:w="1080" w:type="dxa"/>
            <w:tcBorders>
              <w:top w:val="nil"/>
              <w:left w:val="nil"/>
              <w:bottom w:val="nil"/>
              <w:right w:val="single" w:sz="4" w:space="0" w:color="auto"/>
            </w:tcBorders>
            <w:shd w:val="clear" w:color="auto" w:fill="auto"/>
            <w:noWrap/>
            <w:vAlign w:val="center"/>
            <w:hideMark/>
          </w:tcPr>
          <w:p w14:paraId="2D311197" w14:textId="77777777" w:rsidR="00C17BD8" w:rsidRPr="0099672D" w:rsidRDefault="00C17BD8" w:rsidP="0099672D">
            <w:pPr>
              <w:rPr>
                <w:rFonts w:ascii="Calibri" w:eastAsia="Times New Roman" w:hAnsi="Calibri"/>
                <w:color w:val="4472C4"/>
                <w:sz w:val="10"/>
                <w:szCs w:val="10"/>
              </w:rPr>
            </w:pPr>
            <w:r w:rsidRPr="0099672D">
              <w:rPr>
                <w:rFonts w:ascii="MS Mincho" w:eastAsia="MS Mincho" w:hAnsi="MS Mincho" w:cs="MS Mincho"/>
                <w:color w:val="4472C4"/>
                <w:sz w:val="10"/>
                <w:szCs w:val="10"/>
              </w:rPr>
              <w:t>█████████</w:t>
            </w:r>
          </w:p>
        </w:tc>
      </w:tr>
      <w:tr w:rsidR="00A86998" w14:paraId="16D3ECA4" w14:textId="77777777" w:rsidTr="00A86998">
        <w:trPr>
          <w:trHeight w:val="340"/>
        </w:trPr>
        <w:tc>
          <w:tcPr>
            <w:tcW w:w="1260" w:type="dxa"/>
            <w:tcBorders>
              <w:top w:val="nil"/>
              <w:left w:val="single" w:sz="4" w:space="0" w:color="auto"/>
              <w:bottom w:val="single" w:sz="8" w:space="0" w:color="4472C4"/>
              <w:right w:val="single" w:sz="8" w:space="0" w:color="4472C4"/>
            </w:tcBorders>
            <w:shd w:val="clear" w:color="auto" w:fill="auto"/>
            <w:noWrap/>
            <w:vAlign w:val="center"/>
            <w:hideMark/>
          </w:tcPr>
          <w:p w14:paraId="1B7174EC" w14:textId="0C402D11" w:rsidR="00C17BD8" w:rsidRPr="00C227FA" w:rsidRDefault="00C227FA" w:rsidP="006A0EEC">
            <w:pPr>
              <w:rPr>
                <w:rFonts w:ascii="Calibri" w:eastAsia="Times New Roman" w:hAnsi="Calibri"/>
                <w:color w:val="000000"/>
                <w:sz w:val="18"/>
                <w:szCs w:val="18"/>
              </w:rPr>
            </w:pPr>
            <w:r>
              <w:rPr>
                <w:rFonts w:ascii="Calibri" w:eastAsia="Times New Roman" w:hAnsi="Calibri"/>
                <w:color w:val="000000"/>
                <w:sz w:val="18"/>
                <w:szCs w:val="18"/>
              </w:rPr>
              <w:t>LTER_</w:t>
            </w:r>
            <w:r w:rsidR="00C17BD8" w:rsidRPr="00C227FA">
              <w:rPr>
                <w:rFonts w:ascii="Calibri" w:eastAsia="Times New Roman" w:hAnsi="Calibri"/>
                <w:color w:val="000000"/>
                <w:sz w:val="18"/>
                <w:szCs w:val="18"/>
              </w:rPr>
              <w:t>EUROPE</w:t>
            </w:r>
          </w:p>
        </w:tc>
        <w:tc>
          <w:tcPr>
            <w:tcW w:w="720" w:type="dxa"/>
            <w:tcBorders>
              <w:top w:val="nil"/>
              <w:left w:val="nil"/>
              <w:bottom w:val="single" w:sz="8" w:space="0" w:color="4472C4"/>
              <w:right w:val="single" w:sz="8" w:space="0" w:color="4472C4"/>
            </w:tcBorders>
            <w:shd w:val="clear" w:color="auto" w:fill="auto"/>
            <w:noWrap/>
            <w:vAlign w:val="center"/>
            <w:hideMark/>
          </w:tcPr>
          <w:p w14:paraId="6A9F3C7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165</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9DFFDB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211651A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047D97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0F6ED45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4472C4"/>
              <w:right w:val="single" w:sz="8" w:space="0" w:color="4472C4"/>
            </w:tcBorders>
            <w:shd w:val="clear" w:color="auto" w:fill="auto"/>
            <w:noWrap/>
            <w:vAlign w:val="center"/>
            <w:hideMark/>
          </w:tcPr>
          <w:p w14:paraId="29D40DD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88%</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72449A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nil"/>
              <w:left w:val="nil"/>
              <w:bottom w:val="single" w:sz="8" w:space="0" w:color="4472C4"/>
              <w:right w:val="single" w:sz="8" w:space="0" w:color="4472C4"/>
            </w:tcBorders>
            <w:shd w:val="clear" w:color="auto" w:fill="auto"/>
            <w:noWrap/>
            <w:vAlign w:val="center"/>
            <w:hideMark/>
          </w:tcPr>
          <w:p w14:paraId="562A3CE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69%</w:t>
            </w:r>
          </w:p>
        </w:tc>
        <w:tc>
          <w:tcPr>
            <w:tcW w:w="117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2D6F03F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nil"/>
              <w:left w:val="nil"/>
              <w:bottom w:val="single" w:sz="8" w:space="0" w:color="4472C4"/>
              <w:right w:val="single" w:sz="8" w:space="0" w:color="4472C4"/>
            </w:tcBorders>
            <w:shd w:val="clear" w:color="auto" w:fill="auto"/>
            <w:noWrap/>
            <w:vAlign w:val="center"/>
            <w:hideMark/>
          </w:tcPr>
          <w:p w14:paraId="16F9093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84%</w:t>
            </w:r>
          </w:p>
        </w:tc>
        <w:tc>
          <w:tcPr>
            <w:tcW w:w="108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6AE2F93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90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208081D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630" w:type="dxa"/>
            <w:tcBorders>
              <w:top w:val="nil"/>
              <w:left w:val="nil"/>
              <w:bottom w:val="single" w:sz="8" w:space="0" w:color="4472C4"/>
              <w:right w:val="single" w:sz="8" w:space="0" w:color="4472C4"/>
            </w:tcBorders>
            <w:shd w:val="clear" w:color="auto" w:fill="auto"/>
            <w:noWrap/>
            <w:vAlign w:val="center"/>
            <w:hideMark/>
          </w:tcPr>
          <w:p w14:paraId="7D01BF2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76%</w:t>
            </w:r>
          </w:p>
        </w:tc>
        <w:tc>
          <w:tcPr>
            <w:tcW w:w="1080" w:type="dxa"/>
            <w:tcBorders>
              <w:top w:val="nil"/>
              <w:left w:val="nil"/>
              <w:bottom w:val="nil"/>
              <w:right w:val="single" w:sz="4" w:space="0" w:color="auto"/>
            </w:tcBorders>
            <w:shd w:val="clear" w:color="auto" w:fill="auto"/>
            <w:noWrap/>
            <w:vAlign w:val="center"/>
            <w:hideMark/>
          </w:tcPr>
          <w:p w14:paraId="470E9E18" w14:textId="77777777" w:rsidR="00C17BD8" w:rsidRPr="0099672D" w:rsidRDefault="00C17BD8" w:rsidP="0099672D">
            <w:pPr>
              <w:rPr>
                <w:rFonts w:ascii="Calibri" w:eastAsia="Times New Roman" w:hAnsi="Calibri"/>
                <w:color w:val="4472C4"/>
                <w:sz w:val="10"/>
                <w:szCs w:val="10"/>
              </w:rPr>
            </w:pPr>
            <w:r w:rsidRPr="0099672D">
              <w:rPr>
                <w:rFonts w:ascii="MS Mincho" w:eastAsia="MS Mincho" w:hAnsi="MS Mincho" w:cs="MS Mincho"/>
                <w:color w:val="4472C4"/>
                <w:sz w:val="10"/>
                <w:szCs w:val="10"/>
              </w:rPr>
              <w:t>███████████████</w:t>
            </w:r>
          </w:p>
        </w:tc>
      </w:tr>
      <w:tr w:rsidR="00A86998" w14:paraId="0EBD9B44" w14:textId="77777777" w:rsidTr="00A86998">
        <w:trPr>
          <w:trHeight w:val="340"/>
        </w:trPr>
        <w:tc>
          <w:tcPr>
            <w:tcW w:w="1260" w:type="dxa"/>
            <w:tcBorders>
              <w:top w:val="nil"/>
              <w:left w:val="single" w:sz="4" w:space="0" w:color="auto"/>
              <w:bottom w:val="single" w:sz="8" w:space="0" w:color="4472C4"/>
              <w:right w:val="single" w:sz="8" w:space="0" w:color="4472C4"/>
            </w:tcBorders>
            <w:shd w:val="clear" w:color="auto" w:fill="auto"/>
            <w:noWrap/>
            <w:vAlign w:val="center"/>
            <w:hideMark/>
          </w:tcPr>
          <w:p w14:paraId="5B2A14F6"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ONEShare</w:t>
            </w:r>
          </w:p>
        </w:tc>
        <w:tc>
          <w:tcPr>
            <w:tcW w:w="720" w:type="dxa"/>
            <w:tcBorders>
              <w:top w:val="nil"/>
              <w:left w:val="nil"/>
              <w:bottom w:val="single" w:sz="8" w:space="0" w:color="4472C4"/>
              <w:right w:val="single" w:sz="8" w:space="0" w:color="4472C4"/>
            </w:tcBorders>
            <w:shd w:val="clear" w:color="auto" w:fill="auto"/>
            <w:noWrap/>
            <w:vAlign w:val="center"/>
            <w:hideMark/>
          </w:tcPr>
          <w:p w14:paraId="787302D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109</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6F4124B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312B1B5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DC4806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67E677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4472C4"/>
              <w:right w:val="single" w:sz="8" w:space="0" w:color="4472C4"/>
            </w:tcBorders>
            <w:shd w:val="clear" w:color="auto" w:fill="auto"/>
            <w:noWrap/>
            <w:vAlign w:val="center"/>
            <w:hideMark/>
          </w:tcPr>
          <w:p w14:paraId="4A54836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98%</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27428061"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3D43E14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nil"/>
              <w:left w:val="nil"/>
              <w:bottom w:val="single" w:sz="8" w:space="0" w:color="4472C4"/>
              <w:right w:val="single" w:sz="8" w:space="0" w:color="4472C4"/>
            </w:tcBorders>
            <w:shd w:val="clear" w:color="auto" w:fill="auto"/>
            <w:noWrap/>
            <w:vAlign w:val="center"/>
            <w:hideMark/>
          </w:tcPr>
          <w:p w14:paraId="70264B0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94%</w:t>
            </w:r>
          </w:p>
        </w:tc>
        <w:tc>
          <w:tcPr>
            <w:tcW w:w="99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0819AE3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08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5C3CC63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900" w:type="dxa"/>
            <w:tcBorders>
              <w:top w:val="nil"/>
              <w:left w:val="nil"/>
              <w:bottom w:val="single" w:sz="8" w:space="0" w:color="4472C4"/>
              <w:right w:val="single" w:sz="8" w:space="0" w:color="4472C4"/>
            </w:tcBorders>
            <w:shd w:val="clear" w:color="auto" w:fill="auto"/>
            <w:noWrap/>
            <w:vAlign w:val="center"/>
            <w:hideMark/>
          </w:tcPr>
          <w:p w14:paraId="228C6D0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94%</w:t>
            </w:r>
          </w:p>
        </w:tc>
        <w:tc>
          <w:tcPr>
            <w:tcW w:w="630" w:type="dxa"/>
            <w:tcBorders>
              <w:top w:val="nil"/>
              <w:left w:val="nil"/>
              <w:bottom w:val="single" w:sz="8" w:space="0" w:color="4472C4"/>
              <w:right w:val="single" w:sz="8" w:space="0" w:color="4472C4"/>
            </w:tcBorders>
            <w:shd w:val="clear" w:color="auto" w:fill="auto"/>
            <w:noWrap/>
            <w:vAlign w:val="center"/>
            <w:hideMark/>
          </w:tcPr>
          <w:p w14:paraId="004002A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80%</w:t>
            </w:r>
          </w:p>
        </w:tc>
        <w:tc>
          <w:tcPr>
            <w:tcW w:w="1080" w:type="dxa"/>
            <w:tcBorders>
              <w:top w:val="nil"/>
              <w:left w:val="nil"/>
              <w:bottom w:val="nil"/>
              <w:right w:val="single" w:sz="4" w:space="0" w:color="auto"/>
            </w:tcBorders>
            <w:shd w:val="clear" w:color="auto" w:fill="auto"/>
            <w:noWrap/>
            <w:vAlign w:val="center"/>
            <w:hideMark/>
          </w:tcPr>
          <w:p w14:paraId="32B2C1B2" w14:textId="77777777" w:rsidR="00C17BD8" w:rsidRPr="0099672D" w:rsidRDefault="00C17BD8" w:rsidP="0099672D">
            <w:pPr>
              <w:rPr>
                <w:rFonts w:ascii="Calibri" w:eastAsia="Times New Roman" w:hAnsi="Calibri"/>
                <w:color w:val="4472C4"/>
                <w:sz w:val="10"/>
                <w:szCs w:val="10"/>
              </w:rPr>
            </w:pPr>
            <w:r w:rsidRPr="0099672D">
              <w:rPr>
                <w:rFonts w:ascii="MS Mincho" w:eastAsia="MS Mincho" w:hAnsi="MS Mincho" w:cs="MS Mincho"/>
                <w:color w:val="4472C4"/>
                <w:sz w:val="10"/>
                <w:szCs w:val="10"/>
              </w:rPr>
              <w:t>████████████████</w:t>
            </w:r>
          </w:p>
        </w:tc>
      </w:tr>
      <w:tr w:rsidR="00A86998" w14:paraId="046D6B1B" w14:textId="77777777" w:rsidTr="00A86998">
        <w:trPr>
          <w:trHeight w:val="340"/>
        </w:trPr>
        <w:tc>
          <w:tcPr>
            <w:tcW w:w="1260" w:type="dxa"/>
            <w:tcBorders>
              <w:top w:val="nil"/>
              <w:left w:val="single" w:sz="4" w:space="0" w:color="auto"/>
              <w:bottom w:val="single" w:sz="8" w:space="0" w:color="4472C4"/>
              <w:right w:val="single" w:sz="8" w:space="0" w:color="4472C4"/>
            </w:tcBorders>
            <w:shd w:val="clear" w:color="auto" w:fill="auto"/>
            <w:noWrap/>
            <w:vAlign w:val="center"/>
            <w:hideMark/>
          </w:tcPr>
          <w:p w14:paraId="1AFA3A26"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GOA</w:t>
            </w:r>
          </w:p>
        </w:tc>
        <w:tc>
          <w:tcPr>
            <w:tcW w:w="720" w:type="dxa"/>
            <w:tcBorders>
              <w:top w:val="nil"/>
              <w:left w:val="nil"/>
              <w:bottom w:val="single" w:sz="8" w:space="0" w:color="4472C4"/>
              <w:right w:val="single" w:sz="8" w:space="0" w:color="4472C4"/>
            </w:tcBorders>
            <w:shd w:val="clear" w:color="auto" w:fill="auto"/>
            <w:noWrap/>
            <w:vAlign w:val="center"/>
            <w:hideMark/>
          </w:tcPr>
          <w:p w14:paraId="0C95915C"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98</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60F629D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EAF4E5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065DD69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8FD6CE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0D47361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FF3640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7513F8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17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42FFEA5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99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6ECE484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080" w:type="dxa"/>
            <w:tcBorders>
              <w:top w:val="nil"/>
              <w:left w:val="nil"/>
              <w:bottom w:val="single" w:sz="8" w:space="0" w:color="4472C4"/>
              <w:right w:val="single" w:sz="8" w:space="0" w:color="4472C4"/>
            </w:tcBorders>
            <w:shd w:val="clear" w:color="auto" w:fill="auto"/>
            <w:noWrap/>
            <w:vAlign w:val="center"/>
            <w:hideMark/>
          </w:tcPr>
          <w:p w14:paraId="7AB78D80"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95%</w:t>
            </w:r>
          </w:p>
        </w:tc>
        <w:tc>
          <w:tcPr>
            <w:tcW w:w="90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6EBC733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630" w:type="dxa"/>
            <w:tcBorders>
              <w:top w:val="nil"/>
              <w:left w:val="nil"/>
              <w:bottom w:val="single" w:sz="8" w:space="0" w:color="4472C4"/>
              <w:right w:val="single" w:sz="8" w:space="0" w:color="4472C4"/>
            </w:tcBorders>
            <w:shd w:val="clear" w:color="auto" w:fill="auto"/>
            <w:noWrap/>
            <w:vAlign w:val="center"/>
            <w:hideMark/>
          </w:tcPr>
          <w:p w14:paraId="4E9DE23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63%</w:t>
            </w:r>
          </w:p>
        </w:tc>
        <w:tc>
          <w:tcPr>
            <w:tcW w:w="1080" w:type="dxa"/>
            <w:tcBorders>
              <w:top w:val="nil"/>
              <w:left w:val="nil"/>
              <w:bottom w:val="nil"/>
              <w:right w:val="single" w:sz="4" w:space="0" w:color="auto"/>
            </w:tcBorders>
            <w:shd w:val="clear" w:color="auto" w:fill="auto"/>
            <w:noWrap/>
            <w:vAlign w:val="center"/>
            <w:hideMark/>
          </w:tcPr>
          <w:p w14:paraId="19FC7050" w14:textId="77777777" w:rsidR="00C17BD8" w:rsidRPr="0099672D" w:rsidRDefault="00C17BD8" w:rsidP="0099672D">
            <w:pPr>
              <w:rPr>
                <w:rFonts w:ascii="Calibri" w:eastAsia="Times New Roman" w:hAnsi="Calibri"/>
                <w:color w:val="4472C4"/>
                <w:sz w:val="10"/>
                <w:szCs w:val="10"/>
              </w:rPr>
            </w:pPr>
            <w:r w:rsidRPr="0099672D">
              <w:rPr>
                <w:rFonts w:ascii="MS Mincho" w:eastAsia="MS Mincho" w:hAnsi="MS Mincho" w:cs="MS Mincho"/>
                <w:color w:val="4472C4"/>
                <w:sz w:val="10"/>
                <w:szCs w:val="10"/>
              </w:rPr>
              <w:t>████████████</w:t>
            </w:r>
          </w:p>
        </w:tc>
      </w:tr>
      <w:tr w:rsidR="00A86998" w14:paraId="7DD97B4D" w14:textId="77777777" w:rsidTr="00A86998">
        <w:trPr>
          <w:trHeight w:val="340"/>
        </w:trPr>
        <w:tc>
          <w:tcPr>
            <w:tcW w:w="1260" w:type="dxa"/>
            <w:tcBorders>
              <w:top w:val="nil"/>
              <w:left w:val="single" w:sz="4" w:space="0" w:color="auto"/>
              <w:bottom w:val="single" w:sz="8" w:space="0" w:color="4472C4"/>
              <w:right w:val="single" w:sz="8" w:space="0" w:color="4472C4"/>
            </w:tcBorders>
            <w:shd w:val="clear" w:color="auto" w:fill="auto"/>
            <w:noWrap/>
            <w:vAlign w:val="center"/>
            <w:hideMark/>
          </w:tcPr>
          <w:p w14:paraId="74B2AD91"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ESA</w:t>
            </w:r>
          </w:p>
        </w:tc>
        <w:tc>
          <w:tcPr>
            <w:tcW w:w="720" w:type="dxa"/>
            <w:tcBorders>
              <w:top w:val="nil"/>
              <w:left w:val="nil"/>
              <w:bottom w:val="single" w:sz="8" w:space="0" w:color="4472C4"/>
              <w:right w:val="single" w:sz="8" w:space="0" w:color="4472C4"/>
            </w:tcBorders>
            <w:shd w:val="clear" w:color="auto" w:fill="auto"/>
            <w:noWrap/>
            <w:vAlign w:val="center"/>
            <w:hideMark/>
          </w:tcPr>
          <w:p w14:paraId="05B98DD0"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53</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3A821B0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2C54042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4472C4"/>
              <w:right w:val="single" w:sz="8" w:space="0" w:color="4472C4"/>
            </w:tcBorders>
            <w:shd w:val="clear" w:color="auto" w:fill="auto"/>
            <w:noWrap/>
            <w:vAlign w:val="center"/>
            <w:hideMark/>
          </w:tcPr>
          <w:p w14:paraId="2E2F5A5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94%</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69AA0BE7"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3B979B9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23A028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67F876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257A4127"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E223AA0"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080" w:type="dxa"/>
            <w:tcBorders>
              <w:top w:val="nil"/>
              <w:left w:val="nil"/>
              <w:bottom w:val="single" w:sz="8" w:space="0" w:color="4472C4"/>
              <w:right w:val="single" w:sz="8" w:space="0" w:color="4472C4"/>
            </w:tcBorders>
            <w:shd w:val="clear" w:color="auto" w:fill="auto"/>
            <w:noWrap/>
            <w:vAlign w:val="center"/>
            <w:hideMark/>
          </w:tcPr>
          <w:p w14:paraId="622FF49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94%</w:t>
            </w:r>
          </w:p>
        </w:tc>
        <w:tc>
          <w:tcPr>
            <w:tcW w:w="90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64C68D2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630" w:type="dxa"/>
            <w:tcBorders>
              <w:top w:val="nil"/>
              <w:left w:val="nil"/>
              <w:bottom w:val="single" w:sz="8" w:space="0" w:color="4472C4"/>
              <w:right w:val="single" w:sz="8" w:space="0" w:color="4472C4"/>
            </w:tcBorders>
            <w:shd w:val="clear" w:color="auto" w:fill="auto"/>
            <w:noWrap/>
            <w:vAlign w:val="center"/>
            <w:hideMark/>
          </w:tcPr>
          <w:p w14:paraId="30231F7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90%</w:t>
            </w:r>
          </w:p>
        </w:tc>
        <w:tc>
          <w:tcPr>
            <w:tcW w:w="1080" w:type="dxa"/>
            <w:tcBorders>
              <w:top w:val="nil"/>
              <w:left w:val="nil"/>
              <w:bottom w:val="nil"/>
              <w:right w:val="single" w:sz="4" w:space="0" w:color="auto"/>
            </w:tcBorders>
            <w:shd w:val="clear" w:color="auto" w:fill="auto"/>
            <w:noWrap/>
            <w:vAlign w:val="center"/>
            <w:hideMark/>
          </w:tcPr>
          <w:p w14:paraId="4E7BC8F7" w14:textId="77777777" w:rsidR="00C17BD8" w:rsidRPr="0099672D" w:rsidRDefault="00C17BD8" w:rsidP="0099672D">
            <w:pPr>
              <w:rPr>
                <w:rFonts w:ascii="Calibri" w:eastAsia="Times New Roman" w:hAnsi="Calibri"/>
                <w:color w:val="4472C4"/>
                <w:sz w:val="10"/>
                <w:szCs w:val="10"/>
              </w:rPr>
            </w:pPr>
            <w:r w:rsidRPr="0099672D">
              <w:rPr>
                <w:rFonts w:ascii="MS Mincho" w:eastAsia="MS Mincho" w:hAnsi="MS Mincho" w:cs="MS Mincho"/>
                <w:color w:val="4472C4"/>
                <w:sz w:val="10"/>
                <w:szCs w:val="10"/>
              </w:rPr>
              <w:t>█████████████████</w:t>
            </w:r>
          </w:p>
        </w:tc>
      </w:tr>
      <w:tr w:rsidR="00A86998" w14:paraId="18EC343D" w14:textId="77777777" w:rsidTr="00A86998">
        <w:trPr>
          <w:trHeight w:val="340"/>
        </w:trPr>
        <w:tc>
          <w:tcPr>
            <w:tcW w:w="1260" w:type="dxa"/>
            <w:tcBorders>
              <w:top w:val="nil"/>
              <w:left w:val="single" w:sz="4" w:space="0" w:color="auto"/>
              <w:bottom w:val="single" w:sz="8" w:space="0" w:color="4472C4"/>
              <w:right w:val="single" w:sz="8" w:space="0" w:color="4472C4"/>
            </w:tcBorders>
            <w:shd w:val="clear" w:color="auto" w:fill="auto"/>
            <w:noWrap/>
            <w:vAlign w:val="center"/>
            <w:hideMark/>
          </w:tcPr>
          <w:p w14:paraId="1B5C356E"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IOE</w:t>
            </w:r>
          </w:p>
        </w:tc>
        <w:tc>
          <w:tcPr>
            <w:tcW w:w="720" w:type="dxa"/>
            <w:tcBorders>
              <w:top w:val="nil"/>
              <w:left w:val="nil"/>
              <w:bottom w:val="single" w:sz="8" w:space="0" w:color="4472C4"/>
              <w:right w:val="single" w:sz="8" w:space="0" w:color="4472C4"/>
            </w:tcBorders>
            <w:shd w:val="clear" w:color="auto" w:fill="auto"/>
            <w:noWrap/>
            <w:vAlign w:val="center"/>
            <w:hideMark/>
          </w:tcPr>
          <w:p w14:paraId="3B7A8B90"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24</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6748DB8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11B413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4472C4"/>
              <w:right w:val="single" w:sz="8" w:space="0" w:color="4472C4"/>
            </w:tcBorders>
            <w:shd w:val="clear" w:color="auto" w:fill="auto"/>
            <w:noWrap/>
            <w:vAlign w:val="center"/>
            <w:hideMark/>
          </w:tcPr>
          <w:p w14:paraId="3DA25731"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96%</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7F7B5D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508A891"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08378EE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56711D2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17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4C789C6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99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4A15654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08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1DB154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90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CCD3A3C"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630" w:type="dxa"/>
            <w:tcBorders>
              <w:top w:val="nil"/>
              <w:left w:val="nil"/>
              <w:bottom w:val="single" w:sz="8" w:space="0" w:color="4472C4"/>
              <w:right w:val="single" w:sz="8" w:space="0" w:color="4472C4"/>
            </w:tcBorders>
            <w:shd w:val="clear" w:color="auto" w:fill="auto"/>
            <w:noWrap/>
            <w:vAlign w:val="center"/>
            <w:hideMark/>
          </w:tcPr>
          <w:p w14:paraId="283FF507"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54%</w:t>
            </w:r>
          </w:p>
        </w:tc>
        <w:tc>
          <w:tcPr>
            <w:tcW w:w="1080" w:type="dxa"/>
            <w:tcBorders>
              <w:top w:val="nil"/>
              <w:left w:val="nil"/>
              <w:bottom w:val="nil"/>
              <w:right w:val="single" w:sz="4" w:space="0" w:color="auto"/>
            </w:tcBorders>
            <w:shd w:val="clear" w:color="auto" w:fill="auto"/>
            <w:noWrap/>
            <w:vAlign w:val="center"/>
            <w:hideMark/>
          </w:tcPr>
          <w:p w14:paraId="38A7D03B" w14:textId="77777777" w:rsidR="00C17BD8" w:rsidRPr="0099672D" w:rsidRDefault="00C17BD8" w:rsidP="0099672D">
            <w:pPr>
              <w:rPr>
                <w:rFonts w:ascii="Calibri" w:eastAsia="Times New Roman" w:hAnsi="Calibri"/>
                <w:color w:val="4472C4"/>
                <w:sz w:val="10"/>
                <w:szCs w:val="10"/>
              </w:rPr>
            </w:pPr>
            <w:r w:rsidRPr="0099672D">
              <w:rPr>
                <w:rFonts w:ascii="MS Mincho" w:eastAsia="MS Mincho" w:hAnsi="MS Mincho" w:cs="MS Mincho"/>
                <w:color w:val="4472C4"/>
                <w:sz w:val="10"/>
                <w:szCs w:val="10"/>
              </w:rPr>
              <w:t>██████████</w:t>
            </w:r>
          </w:p>
        </w:tc>
      </w:tr>
      <w:tr w:rsidR="00A86998" w14:paraId="588AC725" w14:textId="77777777" w:rsidTr="00A86998">
        <w:trPr>
          <w:trHeight w:val="340"/>
        </w:trPr>
        <w:tc>
          <w:tcPr>
            <w:tcW w:w="1260" w:type="dxa"/>
            <w:tcBorders>
              <w:top w:val="nil"/>
              <w:left w:val="single" w:sz="4" w:space="0" w:color="auto"/>
              <w:bottom w:val="single" w:sz="8" w:space="0" w:color="4472C4"/>
              <w:right w:val="single" w:sz="8" w:space="0" w:color="4472C4"/>
            </w:tcBorders>
            <w:shd w:val="clear" w:color="auto" w:fill="auto"/>
            <w:noWrap/>
            <w:vAlign w:val="center"/>
            <w:hideMark/>
          </w:tcPr>
          <w:p w14:paraId="389CC29B"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GLEON</w:t>
            </w:r>
          </w:p>
        </w:tc>
        <w:tc>
          <w:tcPr>
            <w:tcW w:w="720" w:type="dxa"/>
            <w:tcBorders>
              <w:top w:val="nil"/>
              <w:left w:val="nil"/>
              <w:bottom w:val="single" w:sz="8" w:space="0" w:color="4472C4"/>
              <w:right w:val="single" w:sz="8" w:space="0" w:color="4472C4"/>
            </w:tcBorders>
            <w:shd w:val="clear" w:color="auto" w:fill="auto"/>
            <w:noWrap/>
            <w:vAlign w:val="center"/>
            <w:hideMark/>
          </w:tcPr>
          <w:p w14:paraId="70E281D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13</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3C9CAEB0"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61E660C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4472C4"/>
              <w:right w:val="single" w:sz="8" w:space="0" w:color="4472C4"/>
            </w:tcBorders>
            <w:shd w:val="clear" w:color="auto" w:fill="auto"/>
            <w:noWrap/>
            <w:vAlign w:val="center"/>
            <w:hideMark/>
          </w:tcPr>
          <w:p w14:paraId="5E1C10D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77%</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5BE80FC"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4472C4"/>
              <w:right w:val="single" w:sz="8" w:space="0" w:color="4472C4"/>
            </w:tcBorders>
            <w:shd w:val="clear" w:color="auto" w:fill="auto"/>
            <w:noWrap/>
            <w:vAlign w:val="center"/>
            <w:hideMark/>
          </w:tcPr>
          <w:p w14:paraId="286739E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92%</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B265F5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nil"/>
              <w:left w:val="nil"/>
              <w:bottom w:val="single" w:sz="8" w:space="0" w:color="4472C4"/>
              <w:right w:val="single" w:sz="8" w:space="0" w:color="4472C4"/>
            </w:tcBorders>
            <w:shd w:val="clear" w:color="auto" w:fill="auto"/>
            <w:noWrap/>
            <w:vAlign w:val="center"/>
            <w:hideMark/>
          </w:tcPr>
          <w:p w14:paraId="2A254EF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46%</w:t>
            </w:r>
          </w:p>
        </w:tc>
        <w:tc>
          <w:tcPr>
            <w:tcW w:w="1170" w:type="dxa"/>
            <w:tcBorders>
              <w:top w:val="nil"/>
              <w:left w:val="nil"/>
              <w:bottom w:val="single" w:sz="8" w:space="0" w:color="4472C4"/>
              <w:right w:val="single" w:sz="8" w:space="0" w:color="4472C4"/>
            </w:tcBorders>
            <w:shd w:val="clear" w:color="auto" w:fill="auto"/>
            <w:noWrap/>
            <w:vAlign w:val="center"/>
            <w:hideMark/>
          </w:tcPr>
          <w:p w14:paraId="745283C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62%</w:t>
            </w:r>
          </w:p>
        </w:tc>
        <w:tc>
          <w:tcPr>
            <w:tcW w:w="990" w:type="dxa"/>
            <w:tcBorders>
              <w:top w:val="nil"/>
              <w:left w:val="nil"/>
              <w:bottom w:val="single" w:sz="8" w:space="0" w:color="4472C4"/>
              <w:right w:val="single" w:sz="8" w:space="0" w:color="4472C4"/>
            </w:tcBorders>
            <w:shd w:val="clear" w:color="auto" w:fill="auto"/>
            <w:noWrap/>
            <w:vAlign w:val="center"/>
            <w:hideMark/>
          </w:tcPr>
          <w:p w14:paraId="1C96A91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54%</w:t>
            </w:r>
          </w:p>
        </w:tc>
        <w:tc>
          <w:tcPr>
            <w:tcW w:w="1080" w:type="dxa"/>
            <w:tcBorders>
              <w:top w:val="nil"/>
              <w:left w:val="nil"/>
              <w:bottom w:val="single" w:sz="8" w:space="0" w:color="4472C4"/>
              <w:right w:val="single" w:sz="8" w:space="0" w:color="4472C4"/>
            </w:tcBorders>
            <w:shd w:val="clear" w:color="auto" w:fill="auto"/>
            <w:noWrap/>
            <w:vAlign w:val="center"/>
            <w:hideMark/>
          </w:tcPr>
          <w:p w14:paraId="5AE2710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46%</w:t>
            </w:r>
          </w:p>
        </w:tc>
        <w:tc>
          <w:tcPr>
            <w:tcW w:w="900" w:type="dxa"/>
            <w:tcBorders>
              <w:top w:val="nil"/>
              <w:left w:val="nil"/>
              <w:bottom w:val="single" w:sz="8" w:space="0" w:color="4472C4"/>
              <w:right w:val="single" w:sz="8" w:space="0" w:color="4472C4"/>
            </w:tcBorders>
            <w:shd w:val="clear" w:color="auto" w:fill="auto"/>
            <w:noWrap/>
            <w:vAlign w:val="center"/>
            <w:hideMark/>
          </w:tcPr>
          <w:p w14:paraId="3C1651C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23%</w:t>
            </w:r>
          </w:p>
        </w:tc>
        <w:tc>
          <w:tcPr>
            <w:tcW w:w="630" w:type="dxa"/>
            <w:tcBorders>
              <w:top w:val="nil"/>
              <w:left w:val="nil"/>
              <w:bottom w:val="single" w:sz="8" w:space="0" w:color="4472C4"/>
              <w:right w:val="single" w:sz="8" w:space="0" w:color="4472C4"/>
            </w:tcBorders>
            <w:shd w:val="clear" w:color="auto" w:fill="auto"/>
            <w:noWrap/>
            <w:vAlign w:val="center"/>
            <w:hideMark/>
          </w:tcPr>
          <w:p w14:paraId="3F4B7F3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73%</w:t>
            </w:r>
          </w:p>
        </w:tc>
        <w:tc>
          <w:tcPr>
            <w:tcW w:w="1080" w:type="dxa"/>
            <w:tcBorders>
              <w:top w:val="nil"/>
              <w:left w:val="nil"/>
              <w:bottom w:val="nil"/>
              <w:right w:val="single" w:sz="4" w:space="0" w:color="auto"/>
            </w:tcBorders>
            <w:shd w:val="clear" w:color="auto" w:fill="auto"/>
            <w:noWrap/>
            <w:vAlign w:val="center"/>
            <w:hideMark/>
          </w:tcPr>
          <w:p w14:paraId="4E5CC8A8" w14:textId="77777777" w:rsidR="00C17BD8" w:rsidRPr="0099672D" w:rsidRDefault="00C17BD8" w:rsidP="0099672D">
            <w:pPr>
              <w:rPr>
                <w:rFonts w:ascii="Calibri" w:eastAsia="Times New Roman" w:hAnsi="Calibri"/>
                <w:color w:val="4472C4"/>
                <w:sz w:val="10"/>
                <w:szCs w:val="10"/>
              </w:rPr>
            </w:pPr>
            <w:r w:rsidRPr="0099672D">
              <w:rPr>
                <w:rFonts w:ascii="MS Mincho" w:eastAsia="MS Mincho" w:hAnsi="MS Mincho" w:cs="MS Mincho"/>
                <w:color w:val="4472C4"/>
                <w:sz w:val="10"/>
                <w:szCs w:val="10"/>
              </w:rPr>
              <w:t>██████████████</w:t>
            </w:r>
          </w:p>
        </w:tc>
      </w:tr>
      <w:tr w:rsidR="00A86998" w14:paraId="152AF625" w14:textId="77777777" w:rsidTr="00A86998">
        <w:trPr>
          <w:trHeight w:val="340"/>
        </w:trPr>
        <w:tc>
          <w:tcPr>
            <w:tcW w:w="1260" w:type="dxa"/>
            <w:tcBorders>
              <w:top w:val="nil"/>
              <w:left w:val="single" w:sz="4" w:space="0" w:color="auto"/>
              <w:bottom w:val="single" w:sz="8" w:space="0" w:color="4472C4"/>
              <w:right w:val="single" w:sz="8" w:space="0" w:color="4472C4"/>
            </w:tcBorders>
            <w:shd w:val="clear" w:color="auto" w:fill="auto"/>
            <w:noWrap/>
            <w:vAlign w:val="center"/>
            <w:hideMark/>
          </w:tcPr>
          <w:p w14:paraId="5F06C8C8"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USANPN</w:t>
            </w:r>
          </w:p>
        </w:tc>
        <w:tc>
          <w:tcPr>
            <w:tcW w:w="720" w:type="dxa"/>
            <w:tcBorders>
              <w:top w:val="nil"/>
              <w:left w:val="nil"/>
              <w:bottom w:val="single" w:sz="8" w:space="0" w:color="4472C4"/>
              <w:right w:val="single" w:sz="8" w:space="0" w:color="4472C4"/>
            </w:tcBorders>
            <w:shd w:val="clear" w:color="auto" w:fill="auto"/>
            <w:noWrap/>
            <w:vAlign w:val="center"/>
            <w:hideMark/>
          </w:tcPr>
          <w:p w14:paraId="2251818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6</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2BE35FA7"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CD95F50"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A2A4B2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3917E11"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0F9E31C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2E8BD2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75ADE99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17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2BE7574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99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650CA17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08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309AA460"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7A0CA6C"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630" w:type="dxa"/>
            <w:tcBorders>
              <w:top w:val="nil"/>
              <w:left w:val="nil"/>
              <w:bottom w:val="single" w:sz="8" w:space="0" w:color="4472C4"/>
              <w:right w:val="single" w:sz="8" w:space="0" w:color="4472C4"/>
            </w:tcBorders>
            <w:shd w:val="clear" w:color="auto" w:fill="auto"/>
            <w:noWrap/>
            <w:vAlign w:val="center"/>
            <w:hideMark/>
          </w:tcPr>
          <w:p w14:paraId="2E82590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64%</w:t>
            </w:r>
          </w:p>
        </w:tc>
        <w:tc>
          <w:tcPr>
            <w:tcW w:w="1080" w:type="dxa"/>
            <w:tcBorders>
              <w:top w:val="nil"/>
              <w:left w:val="nil"/>
              <w:bottom w:val="nil"/>
              <w:right w:val="single" w:sz="4" w:space="0" w:color="auto"/>
            </w:tcBorders>
            <w:shd w:val="clear" w:color="auto" w:fill="auto"/>
            <w:noWrap/>
            <w:vAlign w:val="center"/>
            <w:hideMark/>
          </w:tcPr>
          <w:p w14:paraId="599DC8BE" w14:textId="77777777" w:rsidR="00C17BD8" w:rsidRPr="0099672D" w:rsidRDefault="00C17BD8" w:rsidP="0099672D">
            <w:pPr>
              <w:rPr>
                <w:rFonts w:ascii="Calibri" w:eastAsia="Times New Roman" w:hAnsi="Calibri"/>
                <w:color w:val="4472C4"/>
                <w:sz w:val="10"/>
                <w:szCs w:val="10"/>
              </w:rPr>
            </w:pPr>
            <w:r w:rsidRPr="0099672D">
              <w:rPr>
                <w:rFonts w:ascii="MS Mincho" w:eastAsia="MS Mincho" w:hAnsi="MS Mincho" w:cs="MS Mincho"/>
                <w:color w:val="4472C4"/>
                <w:sz w:val="10"/>
                <w:szCs w:val="10"/>
              </w:rPr>
              <w:t>████████████</w:t>
            </w:r>
          </w:p>
        </w:tc>
      </w:tr>
      <w:tr w:rsidR="00A86998" w14:paraId="11794FDF" w14:textId="77777777" w:rsidTr="00A86998">
        <w:trPr>
          <w:trHeight w:val="340"/>
        </w:trPr>
        <w:tc>
          <w:tcPr>
            <w:tcW w:w="1260" w:type="dxa"/>
            <w:tcBorders>
              <w:top w:val="nil"/>
              <w:left w:val="single" w:sz="4" w:space="0" w:color="auto"/>
              <w:bottom w:val="single" w:sz="8" w:space="0" w:color="4472C4"/>
              <w:right w:val="single" w:sz="8" w:space="0" w:color="4472C4"/>
            </w:tcBorders>
            <w:shd w:val="clear" w:color="auto" w:fill="auto"/>
            <w:noWrap/>
            <w:vAlign w:val="center"/>
            <w:hideMark/>
          </w:tcPr>
          <w:p w14:paraId="2C31AA1B"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CLOEBIRD</w:t>
            </w:r>
          </w:p>
        </w:tc>
        <w:tc>
          <w:tcPr>
            <w:tcW w:w="720" w:type="dxa"/>
            <w:tcBorders>
              <w:top w:val="nil"/>
              <w:left w:val="nil"/>
              <w:bottom w:val="single" w:sz="8" w:space="0" w:color="4472C4"/>
              <w:right w:val="single" w:sz="8" w:space="0" w:color="4472C4"/>
            </w:tcBorders>
            <w:shd w:val="clear" w:color="auto" w:fill="auto"/>
            <w:noWrap/>
            <w:vAlign w:val="center"/>
            <w:hideMark/>
          </w:tcPr>
          <w:p w14:paraId="08579E4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24600D2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3E507E1"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46C087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F8ECE1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34856661"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CB5742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835B8A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1FF90F2C"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99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30C7C92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080" w:type="dxa"/>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7B7D940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900" w:type="dxa"/>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BA55BE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630" w:type="dxa"/>
            <w:tcBorders>
              <w:top w:val="nil"/>
              <w:left w:val="nil"/>
              <w:bottom w:val="single" w:sz="8" w:space="0" w:color="4472C4"/>
              <w:right w:val="single" w:sz="8" w:space="0" w:color="4472C4"/>
            </w:tcBorders>
            <w:shd w:val="clear" w:color="auto" w:fill="auto"/>
            <w:noWrap/>
            <w:vAlign w:val="center"/>
            <w:hideMark/>
          </w:tcPr>
          <w:p w14:paraId="31C2F0E7"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82%</w:t>
            </w:r>
          </w:p>
        </w:tc>
        <w:tc>
          <w:tcPr>
            <w:tcW w:w="1080" w:type="dxa"/>
            <w:tcBorders>
              <w:top w:val="nil"/>
              <w:left w:val="nil"/>
              <w:bottom w:val="nil"/>
              <w:right w:val="single" w:sz="4" w:space="0" w:color="auto"/>
            </w:tcBorders>
            <w:shd w:val="clear" w:color="auto" w:fill="auto"/>
            <w:noWrap/>
            <w:vAlign w:val="center"/>
            <w:hideMark/>
          </w:tcPr>
          <w:p w14:paraId="1EA094CD" w14:textId="77777777" w:rsidR="00C17BD8" w:rsidRPr="0099672D" w:rsidRDefault="00C17BD8" w:rsidP="0099672D">
            <w:pPr>
              <w:rPr>
                <w:rFonts w:ascii="Calibri" w:eastAsia="Times New Roman" w:hAnsi="Calibri"/>
                <w:color w:val="4472C4"/>
                <w:sz w:val="10"/>
                <w:szCs w:val="10"/>
              </w:rPr>
            </w:pPr>
            <w:r w:rsidRPr="0099672D">
              <w:rPr>
                <w:rFonts w:ascii="MS Mincho" w:eastAsia="MS Mincho" w:hAnsi="MS Mincho" w:cs="MS Mincho"/>
                <w:color w:val="4472C4"/>
                <w:sz w:val="10"/>
                <w:szCs w:val="10"/>
              </w:rPr>
              <w:t>████████████████</w:t>
            </w:r>
          </w:p>
        </w:tc>
      </w:tr>
      <w:tr w:rsidR="00A86998" w14:paraId="0B3F6F47" w14:textId="77777777" w:rsidTr="00A86998">
        <w:trPr>
          <w:trHeight w:val="340"/>
        </w:trPr>
        <w:tc>
          <w:tcPr>
            <w:tcW w:w="1260" w:type="dxa"/>
            <w:tcBorders>
              <w:top w:val="nil"/>
              <w:left w:val="single" w:sz="4" w:space="0" w:color="auto"/>
              <w:bottom w:val="single" w:sz="8" w:space="0" w:color="FFC000"/>
              <w:right w:val="single" w:sz="8" w:space="0" w:color="FFC000"/>
            </w:tcBorders>
            <w:shd w:val="clear" w:color="auto" w:fill="auto"/>
            <w:noWrap/>
            <w:vAlign w:val="center"/>
            <w:hideMark/>
          </w:tcPr>
          <w:p w14:paraId="75F9D7DA"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CDL</w:t>
            </w:r>
          </w:p>
        </w:tc>
        <w:tc>
          <w:tcPr>
            <w:tcW w:w="720" w:type="dxa"/>
            <w:tcBorders>
              <w:top w:val="nil"/>
              <w:left w:val="nil"/>
              <w:bottom w:val="single" w:sz="8" w:space="0" w:color="FFC000"/>
              <w:right w:val="single" w:sz="8" w:space="0" w:color="FFC000"/>
            </w:tcBorders>
            <w:shd w:val="clear" w:color="auto" w:fill="auto"/>
            <w:noWrap/>
            <w:vAlign w:val="center"/>
            <w:hideMark/>
          </w:tcPr>
          <w:p w14:paraId="0CDACF1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250</w:t>
            </w:r>
          </w:p>
        </w:tc>
        <w:tc>
          <w:tcPr>
            <w:tcW w:w="900" w:type="dxa"/>
            <w:tcBorders>
              <w:top w:val="nil"/>
              <w:left w:val="single" w:sz="8" w:space="0" w:color="FFC000"/>
              <w:bottom w:val="single" w:sz="8" w:space="0" w:color="FFC000"/>
              <w:right w:val="single" w:sz="8" w:space="0" w:color="FFC000"/>
            </w:tcBorders>
            <w:shd w:val="clear" w:color="000000" w:fill="C6EFCE"/>
            <w:noWrap/>
            <w:vAlign w:val="center"/>
            <w:hideMark/>
          </w:tcPr>
          <w:p w14:paraId="414779C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nil"/>
              <w:left w:val="single" w:sz="8" w:space="0" w:color="FFC000"/>
              <w:bottom w:val="single" w:sz="8" w:space="0" w:color="FFC000"/>
              <w:right w:val="single" w:sz="8" w:space="0" w:color="FFC000"/>
            </w:tcBorders>
            <w:shd w:val="clear" w:color="000000" w:fill="C6EFCE"/>
            <w:noWrap/>
            <w:vAlign w:val="center"/>
            <w:hideMark/>
          </w:tcPr>
          <w:p w14:paraId="6E187C2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single" w:sz="8" w:space="0" w:color="FFC000"/>
              <w:bottom w:val="single" w:sz="8" w:space="0" w:color="FFC000"/>
              <w:right w:val="single" w:sz="8" w:space="0" w:color="FFC000"/>
            </w:tcBorders>
            <w:shd w:val="clear" w:color="000000" w:fill="C6EFCE"/>
            <w:noWrap/>
            <w:vAlign w:val="center"/>
            <w:hideMark/>
          </w:tcPr>
          <w:p w14:paraId="3C5F8D01"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single" w:sz="8" w:space="0" w:color="FFC000"/>
              <w:bottom w:val="single" w:sz="8" w:space="0" w:color="FFC000"/>
              <w:right w:val="single" w:sz="8" w:space="0" w:color="FFC000"/>
            </w:tcBorders>
            <w:shd w:val="clear" w:color="000000" w:fill="C6EFCE"/>
            <w:noWrap/>
            <w:vAlign w:val="center"/>
            <w:hideMark/>
          </w:tcPr>
          <w:p w14:paraId="38B1390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single" w:sz="8" w:space="0" w:color="FFC000"/>
              <w:bottom w:val="single" w:sz="8" w:space="0" w:color="FFC000"/>
              <w:right w:val="single" w:sz="8" w:space="0" w:color="FFC000"/>
            </w:tcBorders>
            <w:shd w:val="clear" w:color="000000" w:fill="C6EFCE"/>
            <w:noWrap/>
            <w:vAlign w:val="center"/>
            <w:hideMark/>
          </w:tcPr>
          <w:p w14:paraId="01E691D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single" w:sz="8" w:space="0" w:color="FFC000"/>
              <w:bottom w:val="single" w:sz="8" w:space="0" w:color="FFC000"/>
              <w:right w:val="single" w:sz="8" w:space="0" w:color="FFC000"/>
            </w:tcBorders>
            <w:shd w:val="clear" w:color="000000" w:fill="FFC7CE"/>
            <w:noWrap/>
            <w:vAlign w:val="center"/>
            <w:hideMark/>
          </w:tcPr>
          <w:p w14:paraId="057506ED" w14:textId="0ECB529C"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170" w:type="dxa"/>
            <w:tcBorders>
              <w:top w:val="nil"/>
              <w:left w:val="single" w:sz="8" w:space="0" w:color="FFC000"/>
              <w:bottom w:val="single" w:sz="8" w:space="0" w:color="FFC000"/>
              <w:right w:val="single" w:sz="8" w:space="0" w:color="FFC000"/>
            </w:tcBorders>
            <w:shd w:val="clear" w:color="000000" w:fill="C6EFCE"/>
            <w:noWrap/>
            <w:vAlign w:val="center"/>
            <w:hideMark/>
          </w:tcPr>
          <w:p w14:paraId="7597593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nil"/>
              <w:left w:val="single" w:sz="8" w:space="0" w:color="FFC000"/>
              <w:bottom w:val="single" w:sz="8" w:space="0" w:color="FFC000"/>
              <w:right w:val="single" w:sz="8" w:space="0" w:color="FFC000"/>
            </w:tcBorders>
            <w:shd w:val="clear" w:color="000000" w:fill="FFEB9C"/>
            <w:noWrap/>
            <w:vAlign w:val="center"/>
            <w:hideMark/>
          </w:tcPr>
          <w:p w14:paraId="4A46566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990" w:type="dxa"/>
            <w:tcBorders>
              <w:top w:val="nil"/>
              <w:left w:val="single" w:sz="8" w:space="0" w:color="FFC000"/>
              <w:bottom w:val="single" w:sz="8" w:space="0" w:color="FFC000"/>
              <w:right w:val="single" w:sz="8" w:space="0" w:color="FFC000"/>
            </w:tcBorders>
            <w:shd w:val="clear" w:color="000000" w:fill="C6EFCE"/>
            <w:noWrap/>
            <w:vAlign w:val="center"/>
            <w:hideMark/>
          </w:tcPr>
          <w:p w14:paraId="076DB0C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080" w:type="dxa"/>
            <w:tcBorders>
              <w:top w:val="nil"/>
              <w:left w:val="single" w:sz="8" w:space="0" w:color="FFC000"/>
              <w:bottom w:val="single" w:sz="8" w:space="0" w:color="FFC000"/>
              <w:right w:val="single" w:sz="8" w:space="0" w:color="FFC000"/>
            </w:tcBorders>
            <w:shd w:val="clear" w:color="000000" w:fill="FFEB9C"/>
            <w:noWrap/>
            <w:vAlign w:val="center"/>
            <w:hideMark/>
          </w:tcPr>
          <w:p w14:paraId="16233901"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900" w:type="dxa"/>
            <w:tcBorders>
              <w:top w:val="nil"/>
              <w:left w:val="single" w:sz="8" w:space="0" w:color="FFC000"/>
              <w:bottom w:val="single" w:sz="8" w:space="0" w:color="FFC000"/>
              <w:right w:val="single" w:sz="8" w:space="0" w:color="FFC000"/>
            </w:tcBorders>
            <w:shd w:val="clear" w:color="000000" w:fill="C6EFCE"/>
            <w:noWrap/>
            <w:vAlign w:val="center"/>
            <w:hideMark/>
          </w:tcPr>
          <w:p w14:paraId="604EA11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630" w:type="dxa"/>
            <w:tcBorders>
              <w:top w:val="nil"/>
              <w:left w:val="nil"/>
              <w:bottom w:val="single" w:sz="8" w:space="0" w:color="FFC000"/>
              <w:right w:val="single" w:sz="8" w:space="0" w:color="FFC000"/>
            </w:tcBorders>
            <w:shd w:val="clear" w:color="auto" w:fill="auto"/>
            <w:noWrap/>
            <w:vAlign w:val="center"/>
            <w:hideMark/>
          </w:tcPr>
          <w:p w14:paraId="4388003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73%</w:t>
            </w:r>
          </w:p>
        </w:tc>
        <w:tc>
          <w:tcPr>
            <w:tcW w:w="1080" w:type="dxa"/>
            <w:tcBorders>
              <w:top w:val="nil"/>
              <w:left w:val="nil"/>
              <w:bottom w:val="nil"/>
              <w:right w:val="single" w:sz="4" w:space="0" w:color="auto"/>
            </w:tcBorders>
            <w:shd w:val="clear" w:color="auto" w:fill="auto"/>
            <w:noWrap/>
            <w:vAlign w:val="center"/>
            <w:hideMark/>
          </w:tcPr>
          <w:p w14:paraId="537D5C01" w14:textId="77777777" w:rsidR="00C17BD8" w:rsidRPr="0099672D" w:rsidRDefault="00C17BD8" w:rsidP="0099672D">
            <w:pPr>
              <w:rPr>
                <w:rFonts w:ascii="Calibri" w:eastAsia="Times New Roman" w:hAnsi="Calibri"/>
                <w:color w:val="FFC000"/>
                <w:sz w:val="10"/>
                <w:szCs w:val="10"/>
              </w:rPr>
            </w:pPr>
            <w:r w:rsidRPr="0099672D">
              <w:rPr>
                <w:rFonts w:ascii="MS Mincho" w:eastAsia="MS Mincho" w:hAnsi="MS Mincho" w:cs="MS Mincho"/>
                <w:color w:val="FFC000"/>
                <w:sz w:val="10"/>
                <w:szCs w:val="10"/>
              </w:rPr>
              <w:t>██████████████</w:t>
            </w:r>
          </w:p>
        </w:tc>
      </w:tr>
      <w:tr w:rsidR="00A86998" w14:paraId="17C466D6" w14:textId="77777777" w:rsidTr="00A86998">
        <w:trPr>
          <w:trHeight w:val="340"/>
        </w:trPr>
        <w:tc>
          <w:tcPr>
            <w:tcW w:w="1260" w:type="dxa"/>
            <w:tcBorders>
              <w:top w:val="nil"/>
              <w:left w:val="single" w:sz="4" w:space="0" w:color="auto"/>
              <w:bottom w:val="single" w:sz="8" w:space="0" w:color="FFC000"/>
              <w:right w:val="single" w:sz="8" w:space="0" w:color="FFC000"/>
            </w:tcBorders>
            <w:shd w:val="clear" w:color="auto" w:fill="auto"/>
            <w:noWrap/>
            <w:vAlign w:val="center"/>
            <w:hideMark/>
          </w:tcPr>
          <w:p w14:paraId="1B9CB343"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EDACGSTORE</w:t>
            </w:r>
          </w:p>
        </w:tc>
        <w:tc>
          <w:tcPr>
            <w:tcW w:w="720" w:type="dxa"/>
            <w:tcBorders>
              <w:top w:val="nil"/>
              <w:left w:val="nil"/>
              <w:bottom w:val="single" w:sz="8" w:space="0" w:color="FFC000"/>
              <w:right w:val="single" w:sz="8" w:space="0" w:color="FFC000"/>
            </w:tcBorders>
            <w:shd w:val="clear" w:color="auto" w:fill="auto"/>
            <w:noWrap/>
            <w:vAlign w:val="center"/>
            <w:hideMark/>
          </w:tcPr>
          <w:p w14:paraId="6595DB3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250</w:t>
            </w:r>
          </w:p>
        </w:tc>
        <w:tc>
          <w:tcPr>
            <w:tcW w:w="90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4107D0E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63E70F47"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3242084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2A459FA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4C0ACB8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552E7ED6" w14:textId="78DBABD6"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17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73C4C98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5F75496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318E590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080" w:type="dxa"/>
            <w:tcBorders>
              <w:top w:val="nil"/>
              <w:left w:val="nil"/>
              <w:bottom w:val="single" w:sz="8" w:space="0" w:color="FFC000"/>
              <w:right w:val="single" w:sz="8" w:space="0" w:color="FFC000"/>
            </w:tcBorders>
            <w:shd w:val="clear" w:color="auto" w:fill="auto"/>
            <w:noWrap/>
            <w:vAlign w:val="center"/>
            <w:hideMark/>
          </w:tcPr>
          <w:p w14:paraId="3CFA1C2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w:t>
            </w:r>
          </w:p>
        </w:tc>
        <w:tc>
          <w:tcPr>
            <w:tcW w:w="900" w:type="dxa"/>
            <w:tcBorders>
              <w:top w:val="nil"/>
              <w:left w:val="nil"/>
              <w:bottom w:val="single" w:sz="8" w:space="0" w:color="FFC000"/>
              <w:right w:val="single" w:sz="8" w:space="0" w:color="FFC000"/>
            </w:tcBorders>
            <w:shd w:val="clear" w:color="auto" w:fill="auto"/>
            <w:noWrap/>
            <w:vAlign w:val="center"/>
            <w:hideMark/>
          </w:tcPr>
          <w:p w14:paraId="6216463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w:t>
            </w:r>
          </w:p>
        </w:tc>
        <w:tc>
          <w:tcPr>
            <w:tcW w:w="630" w:type="dxa"/>
            <w:tcBorders>
              <w:top w:val="nil"/>
              <w:left w:val="nil"/>
              <w:bottom w:val="single" w:sz="8" w:space="0" w:color="FFC000"/>
              <w:right w:val="single" w:sz="8" w:space="0" w:color="FFC000"/>
            </w:tcBorders>
            <w:shd w:val="clear" w:color="auto" w:fill="auto"/>
            <w:noWrap/>
            <w:vAlign w:val="center"/>
            <w:hideMark/>
          </w:tcPr>
          <w:p w14:paraId="0B900A6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73%</w:t>
            </w:r>
          </w:p>
        </w:tc>
        <w:tc>
          <w:tcPr>
            <w:tcW w:w="1080" w:type="dxa"/>
            <w:tcBorders>
              <w:top w:val="nil"/>
              <w:left w:val="nil"/>
              <w:bottom w:val="nil"/>
              <w:right w:val="single" w:sz="4" w:space="0" w:color="auto"/>
            </w:tcBorders>
            <w:shd w:val="clear" w:color="auto" w:fill="auto"/>
            <w:noWrap/>
            <w:vAlign w:val="center"/>
            <w:hideMark/>
          </w:tcPr>
          <w:p w14:paraId="2FEC4FF6" w14:textId="77777777" w:rsidR="00C17BD8" w:rsidRPr="0099672D" w:rsidRDefault="00C17BD8" w:rsidP="0099672D">
            <w:pPr>
              <w:rPr>
                <w:rFonts w:ascii="Calibri" w:eastAsia="Times New Roman" w:hAnsi="Calibri"/>
                <w:color w:val="FFC000"/>
                <w:sz w:val="10"/>
                <w:szCs w:val="10"/>
              </w:rPr>
            </w:pPr>
            <w:r w:rsidRPr="0099672D">
              <w:rPr>
                <w:rFonts w:ascii="MS Mincho" w:eastAsia="MS Mincho" w:hAnsi="MS Mincho" w:cs="MS Mincho"/>
                <w:color w:val="FFC000"/>
                <w:sz w:val="10"/>
                <w:szCs w:val="10"/>
              </w:rPr>
              <w:t>██████████████</w:t>
            </w:r>
          </w:p>
        </w:tc>
      </w:tr>
      <w:tr w:rsidR="00A86998" w14:paraId="56358162" w14:textId="77777777" w:rsidTr="00A86998">
        <w:trPr>
          <w:trHeight w:val="340"/>
        </w:trPr>
        <w:tc>
          <w:tcPr>
            <w:tcW w:w="1260" w:type="dxa"/>
            <w:tcBorders>
              <w:top w:val="nil"/>
              <w:left w:val="single" w:sz="4" w:space="0" w:color="auto"/>
              <w:bottom w:val="single" w:sz="8" w:space="0" w:color="FFC000"/>
              <w:right w:val="single" w:sz="8" w:space="0" w:color="FFC000"/>
            </w:tcBorders>
            <w:shd w:val="clear" w:color="auto" w:fill="auto"/>
            <w:noWrap/>
            <w:vAlign w:val="center"/>
            <w:hideMark/>
          </w:tcPr>
          <w:p w14:paraId="64A9EABE"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USGSCSAS</w:t>
            </w:r>
          </w:p>
        </w:tc>
        <w:tc>
          <w:tcPr>
            <w:tcW w:w="720" w:type="dxa"/>
            <w:tcBorders>
              <w:top w:val="nil"/>
              <w:left w:val="nil"/>
              <w:bottom w:val="single" w:sz="8" w:space="0" w:color="FFC000"/>
              <w:right w:val="single" w:sz="8" w:space="0" w:color="FFC000"/>
            </w:tcBorders>
            <w:shd w:val="clear" w:color="auto" w:fill="auto"/>
            <w:noWrap/>
            <w:vAlign w:val="center"/>
            <w:hideMark/>
          </w:tcPr>
          <w:p w14:paraId="659F746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240</w:t>
            </w:r>
          </w:p>
        </w:tc>
        <w:tc>
          <w:tcPr>
            <w:tcW w:w="90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31419D83"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3D447B5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073D7149"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FFC000"/>
              <w:right w:val="single" w:sz="8" w:space="0" w:color="FFC000"/>
            </w:tcBorders>
            <w:shd w:val="clear" w:color="auto" w:fill="auto"/>
            <w:noWrap/>
            <w:vAlign w:val="center"/>
            <w:hideMark/>
          </w:tcPr>
          <w:p w14:paraId="5B2FB07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79%</w:t>
            </w:r>
          </w:p>
        </w:tc>
        <w:tc>
          <w:tcPr>
            <w:tcW w:w="90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4F91D937"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2946E2DB" w14:textId="27F83F2E"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17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1F79B72A"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1B74844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600440B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080" w:type="dxa"/>
            <w:tcBorders>
              <w:top w:val="nil"/>
              <w:left w:val="nil"/>
              <w:bottom w:val="single" w:sz="8" w:space="0" w:color="FFC000"/>
              <w:right w:val="single" w:sz="8" w:space="0" w:color="FFC000"/>
            </w:tcBorders>
            <w:shd w:val="clear" w:color="auto" w:fill="auto"/>
            <w:noWrap/>
            <w:vAlign w:val="center"/>
            <w:hideMark/>
          </w:tcPr>
          <w:p w14:paraId="1E34401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42%</w:t>
            </w:r>
          </w:p>
        </w:tc>
        <w:tc>
          <w:tcPr>
            <w:tcW w:w="900" w:type="dxa"/>
            <w:tcBorders>
              <w:top w:val="nil"/>
              <w:left w:val="nil"/>
              <w:bottom w:val="single" w:sz="8" w:space="0" w:color="FFC000"/>
              <w:right w:val="single" w:sz="8" w:space="0" w:color="FFC000"/>
            </w:tcBorders>
            <w:shd w:val="clear" w:color="auto" w:fill="auto"/>
            <w:noWrap/>
            <w:vAlign w:val="center"/>
            <w:hideMark/>
          </w:tcPr>
          <w:p w14:paraId="558AA8DC"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24%</w:t>
            </w:r>
          </w:p>
        </w:tc>
        <w:tc>
          <w:tcPr>
            <w:tcW w:w="630" w:type="dxa"/>
            <w:tcBorders>
              <w:top w:val="nil"/>
              <w:left w:val="nil"/>
              <w:bottom w:val="single" w:sz="8" w:space="0" w:color="FFC000"/>
              <w:right w:val="single" w:sz="8" w:space="0" w:color="FFC000"/>
            </w:tcBorders>
            <w:shd w:val="clear" w:color="auto" w:fill="auto"/>
            <w:noWrap/>
            <w:vAlign w:val="center"/>
            <w:hideMark/>
          </w:tcPr>
          <w:p w14:paraId="437CF43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77%</w:t>
            </w:r>
          </w:p>
        </w:tc>
        <w:tc>
          <w:tcPr>
            <w:tcW w:w="1080" w:type="dxa"/>
            <w:tcBorders>
              <w:top w:val="nil"/>
              <w:left w:val="nil"/>
              <w:bottom w:val="nil"/>
              <w:right w:val="single" w:sz="4" w:space="0" w:color="auto"/>
            </w:tcBorders>
            <w:shd w:val="clear" w:color="auto" w:fill="auto"/>
            <w:noWrap/>
            <w:vAlign w:val="center"/>
            <w:hideMark/>
          </w:tcPr>
          <w:p w14:paraId="2BB191DC" w14:textId="77777777" w:rsidR="00C17BD8" w:rsidRPr="0099672D" w:rsidRDefault="00C17BD8" w:rsidP="0099672D">
            <w:pPr>
              <w:rPr>
                <w:rFonts w:ascii="Calibri" w:eastAsia="Times New Roman" w:hAnsi="Calibri"/>
                <w:color w:val="FFC000"/>
                <w:sz w:val="10"/>
                <w:szCs w:val="10"/>
              </w:rPr>
            </w:pPr>
            <w:r w:rsidRPr="0099672D">
              <w:rPr>
                <w:rFonts w:ascii="MS Mincho" w:eastAsia="MS Mincho" w:hAnsi="MS Mincho" w:cs="MS Mincho"/>
                <w:color w:val="FFC000"/>
                <w:sz w:val="10"/>
                <w:szCs w:val="10"/>
              </w:rPr>
              <w:t>███████████████</w:t>
            </w:r>
          </w:p>
        </w:tc>
      </w:tr>
      <w:tr w:rsidR="00A86998" w14:paraId="4340B167" w14:textId="77777777" w:rsidTr="00A86998">
        <w:trPr>
          <w:trHeight w:val="340"/>
        </w:trPr>
        <w:tc>
          <w:tcPr>
            <w:tcW w:w="1260" w:type="dxa"/>
            <w:tcBorders>
              <w:top w:val="nil"/>
              <w:left w:val="single" w:sz="4" w:space="0" w:color="auto"/>
              <w:bottom w:val="single" w:sz="8" w:space="0" w:color="FFC000"/>
              <w:right w:val="single" w:sz="8" w:space="0" w:color="FFC000"/>
            </w:tcBorders>
            <w:shd w:val="clear" w:color="auto" w:fill="auto"/>
            <w:noWrap/>
            <w:vAlign w:val="center"/>
            <w:hideMark/>
          </w:tcPr>
          <w:p w14:paraId="5DB16BFC"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SEAD</w:t>
            </w:r>
          </w:p>
        </w:tc>
        <w:tc>
          <w:tcPr>
            <w:tcW w:w="720" w:type="dxa"/>
            <w:tcBorders>
              <w:top w:val="nil"/>
              <w:left w:val="nil"/>
              <w:bottom w:val="single" w:sz="8" w:space="0" w:color="FFC000"/>
              <w:right w:val="single" w:sz="8" w:space="0" w:color="FFC000"/>
            </w:tcBorders>
            <w:shd w:val="clear" w:color="auto" w:fill="auto"/>
            <w:noWrap/>
            <w:vAlign w:val="center"/>
            <w:hideMark/>
          </w:tcPr>
          <w:p w14:paraId="7A88852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18</w:t>
            </w:r>
          </w:p>
        </w:tc>
        <w:tc>
          <w:tcPr>
            <w:tcW w:w="90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62690481"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71DEB2E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07818922"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nil"/>
              <w:left w:val="nil"/>
              <w:bottom w:val="single" w:sz="8" w:space="0" w:color="FFC000"/>
              <w:right w:val="single" w:sz="8" w:space="0" w:color="FFC000"/>
            </w:tcBorders>
            <w:shd w:val="clear" w:color="auto" w:fill="auto"/>
            <w:noWrap/>
            <w:vAlign w:val="center"/>
            <w:hideMark/>
          </w:tcPr>
          <w:p w14:paraId="0F7688B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67%</w:t>
            </w:r>
          </w:p>
        </w:tc>
        <w:tc>
          <w:tcPr>
            <w:tcW w:w="90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516874A7"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2F501B23" w14:textId="6ADBE596"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17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2F2DD9D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nil"/>
              <w:left w:val="nil"/>
              <w:bottom w:val="single" w:sz="8" w:space="0" w:color="FFC000"/>
              <w:right w:val="single" w:sz="8" w:space="0" w:color="FFC000"/>
            </w:tcBorders>
            <w:shd w:val="clear" w:color="auto" w:fill="auto"/>
            <w:noWrap/>
            <w:vAlign w:val="center"/>
            <w:hideMark/>
          </w:tcPr>
          <w:p w14:paraId="0D0AFBE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67%</w:t>
            </w:r>
          </w:p>
        </w:tc>
        <w:tc>
          <w:tcPr>
            <w:tcW w:w="990" w:type="dxa"/>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796F7F5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080" w:type="dxa"/>
            <w:tcBorders>
              <w:top w:val="nil"/>
              <w:left w:val="nil"/>
              <w:bottom w:val="single" w:sz="8" w:space="0" w:color="FFC000"/>
              <w:right w:val="single" w:sz="8" w:space="0" w:color="FFC000"/>
            </w:tcBorders>
            <w:shd w:val="clear" w:color="auto" w:fill="auto"/>
            <w:noWrap/>
            <w:vAlign w:val="center"/>
            <w:hideMark/>
          </w:tcPr>
          <w:p w14:paraId="45765C4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50%</w:t>
            </w:r>
          </w:p>
        </w:tc>
        <w:tc>
          <w:tcPr>
            <w:tcW w:w="900" w:type="dxa"/>
            <w:tcBorders>
              <w:top w:val="nil"/>
              <w:left w:val="nil"/>
              <w:bottom w:val="single" w:sz="8" w:space="0" w:color="FFC000"/>
              <w:right w:val="single" w:sz="8" w:space="0" w:color="FFC000"/>
            </w:tcBorders>
            <w:shd w:val="clear" w:color="auto" w:fill="auto"/>
            <w:noWrap/>
            <w:vAlign w:val="center"/>
            <w:hideMark/>
          </w:tcPr>
          <w:p w14:paraId="68BE872D"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67%</w:t>
            </w:r>
          </w:p>
        </w:tc>
        <w:tc>
          <w:tcPr>
            <w:tcW w:w="630" w:type="dxa"/>
            <w:tcBorders>
              <w:top w:val="nil"/>
              <w:left w:val="nil"/>
              <w:bottom w:val="single" w:sz="8" w:space="0" w:color="FFC000"/>
              <w:right w:val="single" w:sz="8" w:space="0" w:color="FFC000"/>
            </w:tcBorders>
            <w:shd w:val="clear" w:color="auto" w:fill="auto"/>
            <w:noWrap/>
            <w:vAlign w:val="center"/>
            <w:hideMark/>
          </w:tcPr>
          <w:p w14:paraId="7054A77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77%</w:t>
            </w:r>
          </w:p>
        </w:tc>
        <w:tc>
          <w:tcPr>
            <w:tcW w:w="1080" w:type="dxa"/>
            <w:tcBorders>
              <w:top w:val="nil"/>
              <w:left w:val="nil"/>
              <w:bottom w:val="nil"/>
              <w:right w:val="single" w:sz="4" w:space="0" w:color="auto"/>
            </w:tcBorders>
            <w:shd w:val="clear" w:color="auto" w:fill="auto"/>
            <w:noWrap/>
            <w:vAlign w:val="center"/>
            <w:hideMark/>
          </w:tcPr>
          <w:p w14:paraId="7AA912BC" w14:textId="77777777" w:rsidR="00C17BD8" w:rsidRPr="0099672D" w:rsidRDefault="00C17BD8" w:rsidP="0099672D">
            <w:pPr>
              <w:rPr>
                <w:rFonts w:ascii="Calibri" w:eastAsia="Times New Roman" w:hAnsi="Calibri"/>
                <w:color w:val="FFC000"/>
                <w:sz w:val="10"/>
                <w:szCs w:val="10"/>
              </w:rPr>
            </w:pPr>
            <w:r w:rsidRPr="0099672D">
              <w:rPr>
                <w:rFonts w:ascii="MS Mincho" w:eastAsia="MS Mincho" w:hAnsi="MS Mincho" w:cs="MS Mincho"/>
                <w:color w:val="FFC000"/>
                <w:sz w:val="10"/>
                <w:szCs w:val="10"/>
              </w:rPr>
              <w:t>███████████████</w:t>
            </w:r>
          </w:p>
        </w:tc>
      </w:tr>
      <w:tr w:rsidR="00A86998" w14:paraId="536F10D1" w14:textId="77777777" w:rsidTr="00A86998">
        <w:trPr>
          <w:trHeight w:val="320"/>
        </w:trPr>
        <w:tc>
          <w:tcPr>
            <w:tcW w:w="1260" w:type="dxa"/>
            <w:tcBorders>
              <w:top w:val="nil"/>
              <w:left w:val="single" w:sz="4" w:space="0" w:color="auto"/>
              <w:bottom w:val="single" w:sz="4" w:space="0" w:color="auto"/>
              <w:right w:val="single" w:sz="8" w:space="0" w:color="FFC000"/>
            </w:tcBorders>
            <w:shd w:val="clear" w:color="auto" w:fill="auto"/>
            <w:noWrap/>
            <w:vAlign w:val="center"/>
            <w:hideMark/>
          </w:tcPr>
          <w:p w14:paraId="23E2A70B" w14:textId="77777777" w:rsidR="00C17BD8" w:rsidRPr="00C227FA" w:rsidRDefault="00C17BD8" w:rsidP="006A0EEC">
            <w:pPr>
              <w:rPr>
                <w:rFonts w:ascii="Calibri" w:eastAsia="Times New Roman" w:hAnsi="Calibri"/>
                <w:color w:val="000000"/>
                <w:sz w:val="18"/>
                <w:szCs w:val="18"/>
              </w:rPr>
            </w:pPr>
            <w:r w:rsidRPr="00C227FA">
              <w:rPr>
                <w:rFonts w:ascii="Calibri" w:eastAsia="Times New Roman" w:hAnsi="Calibri"/>
                <w:color w:val="000000"/>
                <w:sz w:val="18"/>
                <w:szCs w:val="18"/>
              </w:rPr>
              <w:t>NMEPSCOR</w:t>
            </w:r>
          </w:p>
        </w:tc>
        <w:tc>
          <w:tcPr>
            <w:tcW w:w="720" w:type="dxa"/>
            <w:tcBorders>
              <w:top w:val="nil"/>
              <w:left w:val="nil"/>
              <w:bottom w:val="single" w:sz="4" w:space="0" w:color="auto"/>
              <w:right w:val="single" w:sz="8" w:space="0" w:color="FFC000"/>
            </w:tcBorders>
            <w:shd w:val="clear" w:color="auto" w:fill="auto"/>
            <w:noWrap/>
            <w:vAlign w:val="center"/>
            <w:hideMark/>
          </w:tcPr>
          <w:p w14:paraId="492F16A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7</w:t>
            </w:r>
          </w:p>
        </w:tc>
        <w:tc>
          <w:tcPr>
            <w:tcW w:w="900" w:type="dxa"/>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2E85E834"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6229E84F"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7CC1FB3B"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38D01326"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217B7771"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FFC000"/>
              <w:left w:val="single" w:sz="8" w:space="0" w:color="FFC000"/>
              <w:bottom w:val="single" w:sz="4" w:space="0" w:color="auto"/>
              <w:right w:val="single" w:sz="8" w:space="0" w:color="FFC000"/>
            </w:tcBorders>
            <w:shd w:val="clear" w:color="000000" w:fill="FFC7CE"/>
            <w:noWrap/>
            <w:vAlign w:val="center"/>
            <w:hideMark/>
          </w:tcPr>
          <w:p w14:paraId="18A1ED57" w14:textId="7328A2B4"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1170" w:type="dxa"/>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171ADA6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170" w:type="dxa"/>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7C3A6DCC"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90" w:type="dxa"/>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68932205"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1080" w:type="dxa"/>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6F8CFDD8"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100%</w:t>
            </w:r>
          </w:p>
        </w:tc>
        <w:tc>
          <w:tcPr>
            <w:tcW w:w="900" w:type="dxa"/>
            <w:tcBorders>
              <w:top w:val="single" w:sz="8" w:space="0" w:color="FFC000"/>
              <w:left w:val="single" w:sz="8" w:space="0" w:color="FFC000"/>
              <w:bottom w:val="single" w:sz="4" w:space="0" w:color="auto"/>
              <w:right w:val="single" w:sz="8" w:space="0" w:color="FFC000"/>
            </w:tcBorders>
            <w:shd w:val="clear" w:color="000000" w:fill="FFEB9C"/>
            <w:noWrap/>
            <w:vAlign w:val="center"/>
            <w:hideMark/>
          </w:tcPr>
          <w:p w14:paraId="0EF3341E"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0%</w:t>
            </w:r>
          </w:p>
        </w:tc>
        <w:tc>
          <w:tcPr>
            <w:tcW w:w="630" w:type="dxa"/>
            <w:tcBorders>
              <w:top w:val="nil"/>
              <w:left w:val="nil"/>
              <w:bottom w:val="single" w:sz="4" w:space="0" w:color="auto"/>
              <w:right w:val="single" w:sz="8" w:space="0" w:color="FFC000"/>
            </w:tcBorders>
            <w:shd w:val="clear" w:color="auto" w:fill="auto"/>
            <w:noWrap/>
            <w:vAlign w:val="center"/>
            <w:hideMark/>
          </w:tcPr>
          <w:p w14:paraId="23232510" w14:textId="77777777" w:rsidR="00C17BD8" w:rsidRPr="0099672D" w:rsidRDefault="00C17BD8" w:rsidP="0099672D">
            <w:pPr>
              <w:jc w:val="center"/>
              <w:rPr>
                <w:rFonts w:asciiTheme="minorHAnsi" w:eastAsia="Times New Roman" w:hAnsiTheme="minorHAnsi"/>
                <w:color w:val="000000"/>
                <w:sz w:val="20"/>
                <w:szCs w:val="20"/>
              </w:rPr>
            </w:pPr>
            <w:r w:rsidRPr="0099672D">
              <w:rPr>
                <w:rFonts w:asciiTheme="minorHAnsi" w:eastAsia="Times New Roman" w:hAnsiTheme="minorHAnsi"/>
                <w:color w:val="000000"/>
                <w:sz w:val="20"/>
                <w:szCs w:val="20"/>
              </w:rPr>
              <w:t>82%</w:t>
            </w:r>
          </w:p>
        </w:tc>
        <w:tc>
          <w:tcPr>
            <w:tcW w:w="1080" w:type="dxa"/>
            <w:tcBorders>
              <w:top w:val="nil"/>
              <w:left w:val="nil"/>
              <w:bottom w:val="single" w:sz="4" w:space="0" w:color="auto"/>
              <w:right w:val="single" w:sz="4" w:space="0" w:color="auto"/>
            </w:tcBorders>
            <w:shd w:val="clear" w:color="auto" w:fill="auto"/>
            <w:noWrap/>
            <w:vAlign w:val="center"/>
            <w:hideMark/>
          </w:tcPr>
          <w:p w14:paraId="16519934" w14:textId="77777777" w:rsidR="00C17BD8" w:rsidRPr="0099672D" w:rsidRDefault="00C17BD8" w:rsidP="0099672D">
            <w:pPr>
              <w:rPr>
                <w:rFonts w:ascii="Calibri" w:eastAsia="Times New Roman" w:hAnsi="Calibri"/>
                <w:color w:val="FFC000"/>
                <w:sz w:val="10"/>
                <w:szCs w:val="10"/>
              </w:rPr>
            </w:pPr>
            <w:r w:rsidRPr="0099672D">
              <w:rPr>
                <w:rFonts w:ascii="MS Mincho" w:eastAsia="MS Mincho" w:hAnsi="MS Mincho" w:cs="MS Mincho"/>
                <w:color w:val="FFC000"/>
                <w:sz w:val="10"/>
                <w:szCs w:val="10"/>
              </w:rPr>
              <w:t>████████████████</w:t>
            </w:r>
          </w:p>
        </w:tc>
      </w:tr>
    </w:tbl>
    <w:p w14:paraId="3E60E8C2" w14:textId="6B55A6E0" w:rsidR="006A59F6" w:rsidRPr="004C0AF1" w:rsidDel="00F41E2C" w:rsidRDefault="006A59F6" w:rsidP="00C1488D">
      <w:pPr>
        <w:rPr>
          <w:del w:id="1260" w:author="Sean Gordon" w:date="2017-04-06T13:42:00Z"/>
        </w:rPr>
      </w:pPr>
    </w:p>
    <w:p w14:paraId="6B3265D4" w14:textId="70937D37" w:rsidR="00F41E2C" w:rsidRDefault="006A59F6" w:rsidP="006A59F6">
      <w:pPr>
        <w:rPr>
          <w:ins w:id="1261" w:author="Sean Gordon" w:date="2017-04-06T13:43:00Z"/>
        </w:rPr>
        <w:sectPr w:rsidR="00F41E2C" w:rsidSect="00274251">
          <w:pgSz w:w="15840" w:h="12240" w:orient="landscape"/>
          <w:pgMar w:top="1440" w:right="1440" w:bottom="1440" w:left="1440" w:header="720" w:footer="720" w:gutter="0"/>
          <w:cols w:space="720"/>
          <w:docGrid w:linePitch="360"/>
        </w:sectPr>
      </w:pPr>
      <w:moveFromRangeStart w:id="1262" w:author="Sean Gordon" w:date="2017-04-06T13:43:00Z" w:name="move479249559"/>
      <w:moveFrom w:id="1263" w:author="Sean Gordon" w:date="2017-04-06T13:43:00Z">
        <w:r w:rsidDel="00F41E2C">
          <w:t xml:space="preserve">   </w:t>
        </w:r>
        <w:r w:rsidRPr="00050C7C" w:rsidDel="00F41E2C">
          <w:t xml:space="preserve">The identification level of the LTER recommendation is </w:t>
        </w:r>
        <w:commentRangeStart w:id="1264"/>
        <w:r w:rsidRPr="00050C7C" w:rsidDel="00F41E2C">
          <w:t xml:space="preserve">primarily </w:t>
        </w:r>
        <w:r w:rsidR="00310979" w:rsidRPr="00050C7C" w:rsidDel="00F41E2C">
          <w:t>complete</w:t>
        </w:r>
        <w:commentRangeEnd w:id="1264"/>
        <w:r w:rsidR="0085042D" w:rsidDel="00F41E2C">
          <w:rPr>
            <w:rStyle w:val="CommentReference"/>
            <w:rFonts w:asciiTheme="minorHAnsi" w:hAnsiTheme="minorHAnsi" w:cstheme="minorBidi"/>
          </w:rPr>
          <w:commentReference w:id="1264"/>
        </w:r>
        <w:r w:rsidR="00896D08" w:rsidDel="00F41E2C">
          <w:t xml:space="preserve"> for all member nodes, regardless of documentation dialect</w:t>
        </w:r>
        <w:r w:rsidR="00A83BDE" w:rsidRPr="00050C7C" w:rsidDel="00F41E2C">
          <w:t xml:space="preserve">. There are </w:t>
        </w:r>
        <w:r w:rsidR="00DC7C46" w:rsidRPr="00050C7C" w:rsidDel="00F41E2C">
          <w:t>incomplete concepts in each of the member nodes collections. Each member node has at least one concept from the level that is unused or unusable in the dialect the collection is documented in, except LTER. The LTER member node collection contain</w:t>
        </w:r>
        <w:r w:rsidR="005971CC" w:rsidRPr="00050C7C" w:rsidDel="00F41E2C">
          <w:t xml:space="preserve">s at least one record where each of the </w:t>
        </w:r>
        <w:r w:rsidR="00DC7C46" w:rsidRPr="00050C7C" w:rsidDel="00F41E2C">
          <w:t>concept</w:t>
        </w:r>
        <w:r w:rsidR="005971CC" w:rsidRPr="00050C7C" w:rsidDel="00F41E2C">
          <w:t>s in the level</w:t>
        </w:r>
        <w:r w:rsidR="00DC7C46" w:rsidRPr="00050C7C" w:rsidDel="00F41E2C">
          <w:t xml:space="preserve"> occurs</w:t>
        </w:r>
        <w:r w:rsidR="005971CC" w:rsidRPr="00050C7C" w:rsidDel="00F41E2C">
          <w:t xml:space="preserve">. Even the CSDGM records have a high occurrence percentage for </w:t>
        </w:r>
        <w:r w:rsidR="008017D2" w:rsidRPr="00050C7C" w:rsidDel="00F41E2C">
          <w:t>schema required concepts:</w:t>
        </w:r>
        <w:r w:rsidR="008017D2" w:rsidDel="00F41E2C">
          <w:t xml:space="preserve"> </w:t>
        </w:r>
        <w:r w:rsidR="00050C7C" w:rsidRPr="00E6609A" w:rsidDel="00F41E2C">
          <w:t>Resource Title, Resource Identifier, Author / Originator, and Resource Contact.</w:t>
        </w:r>
      </w:moveFrom>
      <w:moveFromRangeEnd w:id="1262"/>
    </w:p>
    <w:p w14:paraId="55F49EA1" w14:textId="32E9884F" w:rsidR="00896D08" w:rsidRDefault="00896D08" w:rsidP="00896D08">
      <w:pPr>
        <w:pStyle w:val="Heading3"/>
      </w:pPr>
      <w:bookmarkStart w:id="1265" w:name="_Toc479340679"/>
      <w:bookmarkStart w:id="1266" w:name="_Toc482694771"/>
      <w:r>
        <w:lastRenderedPageBreak/>
        <w:t>Discovery Level</w:t>
      </w:r>
      <w:bookmarkEnd w:id="1265"/>
      <w:bookmarkEnd w:id="1266"/>
    </w:p>
    <w:p w14:paraId="4856FB21" w14:textId="4B09FE86" w:rsidR="00084957" w:rsidRDefault="0011275D" w:rsidP="00084957">
      <w:r w:rsidRPr="732CAC2F">
        <w:t xml:space="preserve">   </w:t>
      </w:r>
      <w:ins w:id="1267" w:author="Sean Gordon" w:date="2017-04-06T13:43:00Z">
        <w:r w:rsidR="00084957" w:rsidRPr="004C0AF1">
          <w:t xml:space="preserve">   The identification</w:t>
        </w:r>
        <w:r w:rsidR="00EA5A68">
          <w:t xml:space="preserve"> level</w:t>
        </w:r>
        <w:r w:rsidR="00084957" w:rsidRPr="004C0AF1">
          <w:t xml:space="preserve"> of the LTER recommendation</w:t>
        </w:r>
        <w:r w:rsidR="0085042D" w:rsidRPr="732CAC2F">
          <w:t xml:space="preserve"> </w:t>
        </w:r>
      </w:ins>
      <w:r w:rsidR="0085042D">
        <w:t>includes four</w:t>
      </w:r>
      <w:r w:rsidR="00EA5A68">
        <w:t xml:space="preserve"> concepts. </w:t>
      </w:r>
      <w:r w:rsidR="00084957">
        <w:t xml:space="preserve">The entire </w:t>
      </w:r>
      <w:del w:id="1268" w:author="Sean Gordon" w:date="2017-06-27T13:27:00Z">
        <w:r w:rsidR="0041169A" w:rsidDel="007808F9">
          <w:delText>DataOn</w:delText>
        </w:r>
        <w:r w:rsidR="00084957" w:rsidDel="007808F9">
          <w:delText>e</w:delText>
        </w:r>
      </w:del>
      <w:ins w:id="1269" w:author="Sean Gordon" w:date="2017-06-27T13:27:00Z">
        <w:r w:rsidR="007808F9">
          <w:t>DataONE</w:t>
        </w:r>
      </w:ins>
      <w:r w:rsidR="00084957">
        <w:t xml:space="preserve"> collection</w:t>
      </w:r>
      <w:r w:rsidR="00EA5A68">
        <w:t xml:space="preserve"> is </w:t>
      </w:r>
      <w:r w:rsidR="00084957">
        <w:t>58% complete for this level, the EML collections are 57% complete, and the CSDGM collections are 64% complete. Four EML collections (TERN, GOA, ESA, and CLOEBIRD) are more complete than LTER. Two CSDGM collections (EDACGSTORE and SEAD) are more complete than LTER.</w:t>
      </w:r>
    </w:p>
    <w:p w14:paraId="263EFCBA" w14:textId="77777777" w:rsidR="000807C2" w:rsidRDefault="000807C2" w:rsidP="00084957"/>
    <w:p w14:paraId="247663DA" w14:textId="175E268E" w:rsidR="00896D08" w:rsidDel="00B4231D" w:rsidRDefault="00EA5A68" w:rsidP="00084957">
      <w:pPr>
        <w:ind w:firstLine="288"/>
        <w:rPr>
          <w:del w:id="1270" w:author="Unknown"/>
        </w:rPr>
      </w:pPr>
      <w:del w:id="1271" w:author="Ted Habermann" w:date="2017-04-04T08:22:00Z">
        <w:r w:rsidDel="0085042D">
          <w:delText>In t</w:delText>
        </w:r>
      </w:del>
      <w:ins w:id="1272" w:author="Ted Habermann" w:date="2017-04-04T08:23:00Z">
        <w:r w:rsidR="0085042D">
          <w:t>Spatial Extent</w:t>
        </w:r>
      </w:ins>
      <w:r>
        <w:t xml:space="preserve"> is </w:t>
      </w:r>
      <w:r w:rsidR="00084957">
        <w:t xml:space="preserve">the only concept </w:t>
      </w:r>
      <w:del w:id="1273" w:author="Ted Habermann" w:date="2017-04-04T08:23:00Z">
        <w:r w:rsidDel="0085042D">
          <w:delText xml:space="preserve">used </w:delText>
        </w:r>
      </w:del>
      <w:ins w:id="1274" w:author="Ted Habermann" w:date="2017-04-04T08:23:00Z">
        <w:r w:rsidR="0085042D">
          <w:t xml:space="preserve">included in </w:t>
        </w:r>
      </w:ins>
      <w:r>
        <w:t>every collection</w:t>
      </w:r>
      <w:r w:rsidR="00084957">
        <w:t xml:space="preserve"> while</w:t>
      </w:r>
      <w:r>
        <w:t xml:space="preserve"> Temporal Extent is </w:t>
      </w:r>
      <w:del w:id="1275" w:author="Ted Habermann" w:date="2017-04-04T08:24:00Z">
        <w:r w:rsidDel="0085042D">
          <w:delText xml:space="preserve">only </w:delText>
        </w:r>
      </w:del>
      <w:r>
        <w:t xml:space="preserve">in </w:t>
      </w:r>
      <w:r w:rsidR="00084957">
        <w:t>all</w:t>
      </w:r>
      <w:r>
        <w:t xml:space="preserve"> but </w:t>
      </w:r>
      <w:r w:rsidR="00084957">
        <w:t>one collection</w:t>
      </w:r>
      <w:r w:rsidR="004A3DA0">
        <w:t xml:space="preserve">. Just under half of the collections don’t use Taxonomic Extent at all, and every CSDGM record does not contain taxonomic information, as the dialect doesn’t </w:t>
      </w:r>
      <w:r w:rsidR="003A71F3">
        <w:t>include</w:t>
      </w:r>
      <w:r w:rsidR="00370C2C">
        <w:t xml:space="preserve"> the concept. Most </w:t>
      </w:r>
      <w:r w:rsidR="003A71F3">
        <w:t>collections</w:t>
      </w:r>
      <w:r w:rsidR="00370C2C">
        <w:t xml:space="preserve"> do not have Maintenance information. Except for 3 records from GLEON and one from CLOEBIRD, the 138 records from LTER are the only </w:t>
      </w:r>
      <w:r w:rsidR="003A71F3">
        <w:t xml:space="preserve">EML </w:t>
      </w:r>
      <w:r w:rsidR="00370C2C" w:rsidRPr="004C0AF1">
        <w:t xml:space="preserve">records </w:t>
      </w:r>
      <w:r w:rsidR="00370C2C">
        <w:t xml:space="preserve">that </w:t>
      </w:r>
      <w:r w:rsidR="003A71F3">
        <w:t>include</w:t>
      </w:r>
      <w:r w:rsidR="00370C2C">
        <w:t xml:space="preserve"> Maintenance information. CSDGM records all contain the Maintenance concept.</w:t>
      </w:r>
      <w:ins w:id="1276" w:author="Sean Gordon" w:date="2017-04-05T15:30:00Z">
        <w:r w:rsidR="00442A59" w:rsidRPr="732CAC2F">
          <w:t xml:space="preserve"> </w:t>
        </w:r>
      </w:ins>
    </w:p>
    <w:p w14:paraId="60DE0284" w14:textId="77777777" w:rsidR="00B4231D" w:rsidRDefault="00B4231D" w:rsidP="00084957">
      <w:pPr>
        <w:ind w:firstLine="288"/>
        <w:rPr>
          <w:ins w:id="1277" w:author="Sean Gordon" w:date="2017-04-06T13:56:00Z"/>
        </w:rPr>
      </w:pPr>
    </w:p>
    <w:p w14:paraId="63D37D75" w14:textId="77777777" w:rsidR="00B4231D" w:rsidRDefault="00B4231D" w:rsidP="00896D08">
      <w:pPr>
        <w:rPr>
          <w:ins w:id="1278" w:author="Sean Gordon" w:date="2017-04-06T13:56:00Z"/>
        </w:rPr>
      </w:pPr>
    </w:p>
    <w:p w14:paraId="408D3ADB" w14:textId="57DAA841" w:rsidR="00B4231D" w:rsidRDefault="00B4231D" w:rsidP="00896D08">
      <w:pPr>
        <w:rPr>
          <w:ins w:id="1279" w:author="Sean Gordon" w:date="2017-04-06T13:56:00Z"/>
        </w:rPr>
      </w:pPr>
      <w:ins w:id="1280" w:author="Sean Gordon" w:date="2017-04-06T13:56:00Z">
        <w:r>
          <w:t>Only four collections are more than two thirds complete</w:t>
        </w:r>
      </w:ins>
      <w:r w:rsidR="0019090C">
        <w:t xml:space="preserve"> for the Discovery Level</w:t>
      </w:r>
      <w:ins w:id="1281" w:author="Sean Gordon" w:date="2017-04-06T13:56:00Z">
        <w:r w:rsidRPr="004C0AF1">
          <w:t>.</w:t>
        </w:r>
        <w:r>
          <w:t xml:space="preserve"> Two of these collections</w:t>
        </w:r>
      </w:ins>
      <w:r w:rsidR="007C78BD">
        <w:t xml:space="preserve">, </w:t>
      </w:r>
      <w:ins w:id="1282" w:author="Sean Gordon" w:date="2017-04-06T13:56:00Z">
        <w:r w:rsidR="007C78BD">
          <w:t>CLOEBIRD</w:t>
        </w:r>
      </w:ins>
      <w:r w:rsidR="007C78BD">
        <w:t xml:space="preserve"> and TERN,</w:t>
      </w:r>
      <w:ins w:id="1283" w:author="Sean Gordon" w:date="2017-04-06T13:56:00Z">
        <w:r>
          <w:t xml:space="preserve"> </w:t>
        </w:r>
      </w:ins>
      <w:r w:rsidR="0019090C">
        <w:t>use</w:t>
      </w:r>
      <w:ins w:id="1284" w:author="Sean Gordon" w:date="2017-04-06T13:56:00Z">
        <w:r>
          <w:t xml:space="preserve"> the EML dialect. EDACGSTORE and SEAD are the CSDGM collections. </w:t>
        </w:r>
      </w:ins>
    </w:p>
    <w:p w14:paraId="493AAD71" w14:textId="77777777" w:rsidR="00F41E2C" w:rsidRDefault="00F41E2C" w:rsidP="00896D08">
      <w:pPr>
        <w:rPr>
          <w:ins w:id="1285" w:author="Sean Gordon" w:date="2017-04-06T13:44:00Z"/>
        </w:rPr>
      </w:pPr>
    </w:p>
    <w:p w14:paraId="2265B283" w14:textId="6A8AC965" w:rsidR="000545A9" w:rsidRPr="00896D08" w:rsidRDefault="000545A9" w:rsidP="00896D08"/>
    <w:tbl>
      <w:tblPr>
        <w:tblW w:w="5000" w:type="pct"/>
        <w:tblLook w:val="04A0" w:firstRow="1" w:lastRow="0" w:firstColumn="1" w:lastColumn="0" w:noHBand="0" w:noVBand="1"/>
      </w:tblPr>
      <w:tblGrid>
        <w:gridCol w:w="1728"/>
        <w:gridCol w:w="2245"/>
        <w:gridCol w:w="1775"/>
        <w:gridCol w:w="1775"/>
        <w:gridCol w:w="2053"/>
        <w:tblGridChange w:id="1286">
          <w:tblGrid>
            <w:gridCol w:w="1728"/>
            <w:gridCol w:w="2245"/>
            <w:gridCol w:w="1775"/>
            <w:gridCol w:w="1775"/>
            <w:gridCol w:w="2053"/>
          </w:tblGrid>
        </w:tblGridChange>
      </w:tblGrid>
      <w:tr w:rsidR="00BA7AF2" w:rsidRPr="00BA7AF2" w:rsidDel="002075E3" w14:paraId="49EEF197" w14:textId="3FFDD50B" w:rsidTr="00BA7AF2">
        <w:trPr>
          <w:trHeight w:val="340"/>
          <w:del w:id="1287" w:author="Sean Gordon" w:date="2017-04-05T15:30:00Z"/>
        </w:trPr>
        <w:tc>
          <w:tcPr>
            <w:tcW w:w="902" w:type="pct"/>
            <w:tcBorders>
              <w:top w:val="nil"/>
              <w:left w:val="nil"/>
              <w:bottom w:val="nil"/>
              <w:right w:val="nil"/>
            </w:tcBorders>
            <w:shd w:val="clear" w:color="auto" w:fill="auto"/>
            <w:noWrap/>
            <w:vAlign w:val="center"/>
            <w:hideMark/>
          </w:tcPr>
          <w:p w14:paraId="0816DDBC" w14:textId="4476FBC8" w:rsidR="00BA7AF2" w:rsidRPr="002A6851" w:rsidDel="002075E3" w:rsidRDefault="00BA7AF2" w:rsidP="00BA7AF2">
            <w:pPr>
              <w:jc w:val="center"/>
              <w:rPr>
                <w:del w:id="1288" w:author="Sean Gordon" w:date="2017-04-05T15:30:00Z"/>
                <w:rFonts w:ascii="Calibri" w:eastAsia="Times New Roman" w:hAnsi="Calibri"/>
                <w:color w:val="000000"/>
                <w:sz w:val="18"/>
                <w:szCs w:val="18"/>
              </w:rPr>
            </w:pPr>
            <w:del w:id="1289" w:author="Sean Gordon" w:date="2017-04-05T15:30:00Z">
              <w:r w:rsidRPr="002A6851" w:rsidDel="002075E3">
                <w:rPr>
                  <w:rFonts w:ascii="Calibri" w:eastAsia="Times New Roman" w:hAnsi="Calibri"/>
                  <w:color w:val="000000"/>
                  <w:sz w:val="18"/>
                  <w:szCs w:val="18"/>
                </w:rPr>
                <w:delText>Discovery</w:delText>
              </w:r>
            </w:del>
          </w:p>
        </w:tc>
        <w:tc>
          <w:tcPr>
            <w:tcW w:w="1172" w:type="pct"/>
            <w:tcBorders>
              <w:top w:val="nil"/>
              <w:left w:val="single" w:sz="8" w:space="0" w:color="auto"/>
              <w:bottom w:val="nil"/>
              <w:right w:val="nil"/>
            </w:tcBorders>
            <w:shd w:val="clear" w:color="auto" w:fill="auto"/>
            <w:noWrap/>
            <w:vAlign w:val="center"/>
            <w:hideMark/>
          </w:tcPr>
          <w:p w14:paraId="70452254" w14:textId="23A60E89" w:rsidR="00BA7AF2" w:rsidRPr="00BA7AF2" w:rsidDel="002075E3" w:rsidRDefault="00BA7AF2" w:rsidP="00BA7AF2">
            <w:pPr>
              <w:jc w:val="center"/>
              <w:rPr>
                <w:del w:id="1290" w:author="Sean Gordon" w:date="2017-04-05T15:30:00Z"/>
                <w:rFonts w:ascii="Calibri" w:eastAsia="Times New Roman" w:hAnsi="Calibri"/>
                <w:color w:val="000000"/>
                <w:sz w:val="15"/>
                <w:szCs w:val="15"/>
              </w:rPr>
            </w:pPr>
            <w:del w:id="1291" w:author="Sean Gordon" w:date="2017-04-05T15:30:00Z">
              <w:r w:rsidRPr="00BA7AF2" w:rsidDel="002075E3">
                <w:rPr>
                  <w:rFonts w:ascii="Calibri" w:eastAsia="Times New Roman" w:hAnsi="Calibri"/>
                  <w:color w:val="000000"/>
                  <w:sz w:val="15"/>
                  <w:szCs w:val="15"/>
                </w:rPr>
                <w:delText>Spatial Extent</w:delText>
              </w:r>
            </w:del>
          </w:p>
        </w:tc>
        <w:tc>
          <w:tcPr>
            <w:tcW w:w="927" w:type="pct"/>
            <w:tcBorders>
              <w:top w:val="nil"/>
              <w:left w:val="single" w:sz="8" w:space="0" w:color="auto"/>
              <w:bottom w:val="nil"/>
              <w:right w:val="nil"/>
            </w:tcBorders>
            <w:shd w:val="clear" w:color="auto" w:fill="auto"/>
            <w:noWrap/>
            <w:vAlign w:val="center"/>
            <w:hideMark/>
          </w:tcPr>
          <w:p w14:paraId="2742DF1A" w14:textId="3488604F" w:rsidR="00BA7AF2" w:rsidRPr="00BA7AF2" w:rsidDel="002075E3" w:rsidRDefault="00BA7AF2" w:rsidP="00BA7AF2">
            <w:pPr>
              <w:jc w:val="center"/>
              <w:rPr>
                <w:del w:id="1292" w:author="Sean Gordon" w:date="2017-04-05T15:30:00Z"/>
                <w:rFonts w:ascii="Calibri" w:eastAsia="Times New Roman" w:hAnsi="Calibri"/>
                <w:color w:val="000000"/>
                <w:sz w:val="15"/>
                <w:szCs w:val="15"/>
              </w:rPr>
            </w:pPr>
            <w:del w:id="1293" w:author="Sean Gordon" w:date="2017-04-05T15:30:00Z">
              <w:r w:rsidRPr="00BA7AF2" w:rsidDel="002075E3">
                <w:rPr>
                  <w:rFonts w:ascii="Calibri" w:eastAsia="Times New Roman" w:hAnsi="Calibri"/>
                  <w:color w:val="000000"/>
                  <w:sz w:val="15"/>
                  <w:szCs w:val="15"/>
                </w:rPr>
                <w:delText>Taxonomic Extent</w:delText>
              </w:r>
            </w:del>
          </w:p>
        </w:tc>
        <w:tc>
          <w:tcPr>
            <w:tcW w:w="927" w:type="pct"/>
            <w:tcBorders>
              <w:top w:val="nil"/>
              <w:left w:val="single" w:sz="8" w:space="0" w:color="auto"/>
              <w:bottom w:val="nil"/>
              <w:right w:val="nil"/>
            </w:tcBorders>
            <w:shd w:val="clear" w:color="auto" w:fill="auto"/>
            <w:noWrap/>
            <w:vAlign w:val="center"/>
            <w:hideMark/>
          </w:tcPr>
          <w:p w14:paraId="4B75B70B" w14:textId="2721FE5D" w:rsidR="00BA7AF2" w:rsidRPr="00BA7AF2" w:rsidDel="002075E3" w:rsidRDefault="00BA7AF2" w:rsidP="00BA7AF2">
            <w:pPr>
              <w:jc w:val="center"/>
              <w:rPr>
                <w:del w:id="1294" w:author="Sean Gordon" w:date="2017-04-05T15:30:00Z"/>
                <w:rFonts w:ascii="Calibri" w:eastAsia="Times New Roman" w:hAnsi="Calibri"/>
                <w:color w:val="000000"/>
                <w:sz w:val="15"/>
                <w:szCs w:val="15"/>
              </w:rPr>
            </w:pPr>
            <w:del w:id="1295" w:author="Sean Gordon" w:date="2017-04-05T15:30:00Z">
              <w:r w:rsidRPr="00BA7AF2" w:rsidDel="002075E3">
                <w:rPr>
                  <w:rFonts w:ascii="Calibri" w:eastAsia="Times New Roman" w:hAnsi="Calibri"/>
                  <w:color w:val="000000"/>
                  <w:sz w:val="15"/>
                  <w:szCs w:val="15"/>
                </w:rPr>
                <w:delText>Temporal Extent</w:delText>
              </w:r>
            </w:del>
          </w:p>
        </w:tc>
        <w:tc>
          <w:tcPr>
            <w:tcW w:w="1072" w:type="pct"/>
            <w:tcBorders>
              <w:top w:val="nil"/>
              <w:left w:val="single" w:sz="8" w:space="0" w:color="auto"/>
              <w:bottom w:val="nil"/>
              <w:right w:val="nil"/>
            </w:tcBorders>
            <w:shd w:val="clear" w:color="auto" w:fill="auto"/>
            <w:noWrap/>
            <w:vAlign w:val="center"/>
            <w:hideMark/>
          </w:tcPr>
          <w:p w14:paraId="7DFC0F96" w14:textId="5E2802BC" w:rsidR="00BA7AF2" w:rsidRPr="00BA7AF2" w:rsidDel="002075E3" w:rsidRDefault="00BA7AF2" w:rsidP="00BA7AF2">
            <w:pPr>
              <w:jc w:val="center"/>
              <w:rPr>
                <w:del w:id="1296" w:author="Sean Gordon" w:date="2017-04-05T15:30:00Z"/>
                <w:rFonts w:ascii="Calibri" w:eastAsia="Times New Roman" w:hAnsi="Calibri"/>
                <w:color w:val="000000"/>
                <w:sz w:val="15"/>
                <w:szCs w:val="15"/>
              </w:rPr>
            </w:pPr>
            <w:del w:id="1297" w:author="Sean Gordon" w:date="2017-04-05T15:30:00Z">
              <w:r w:rsidRPr="00BA7AF2" w:rsidDel="002075E3">
                <w:rPr>
                  <w:rFonts w:ascii="Calibri" w:eastAsia="Times New Roman" w:hAnsi="Calibri"/>
                  <w:color w:val="000000"/>
                  <w:sz w:val="15"/>
                  <w:szCs w:val="15"/>
                </w:rPr>
                <w:delText>Maintenance</w:delText>
              </w:r>
            </w:del>
          </w:p>
        </w:tc>
      </w:tr>
      <w:tr w:rsidR="00BA7AF2" w:rsidRPr="00BA7AF2" w:rsidDel="002075E3" w14:paraId="2C03F270" w14:textId="7189667F" w:rsidTr="00BA7AF2">
        <w:trPr>
          <w:trHeight w:val="320"/>
          <w:del w:id="1298" w:author="Sean Gordon" w:date="2017-04-05T15:30:00Z"/>
        </w:trPr>
        <w:tc>
          <w:tcPr>
            <w:tcW w:w="902" w:type="pct"/>
            <w:tcBorders>
              <w:top w:val="nil"/>
              <w:left w:val="nil"/>
              <w:bottom w:val="nil"/>
              <w:right w:val="nil"/>
            </w:tcBorders>
            <w:shd w:val="clear" w:color="auto" w:fill="auto"/>
            <w:noWrap/>
            <w:vAlign w:val="center"/>
            <w:hideMark/>
          </w:tcPr>
          <w:p w14:paraId="6EB710AF" w14:textId="07E2CC4F" w:rsidR="00BA7AF2" w:rsidRPr="002A6851" w:rsidDel="002075E3" w:rsidRDefault="00BA7AF2" w:rsidP="00BA7AF2">
            <w:pPr>
              <w:jc w:val="center"/>
              <w:rPr>
                <w:del w:id="1299" w:author="Sean Gordon" w:date="2017-04-05T15:30:00Z"/>
                <w:rFonts w:asciiTheme="minorHAnsi" w:eastAsia="Times New Roman" w:hAnsiTheme="minorHAnsi"/>
                <w:color w:val="000000"/>
                <w:sz w:val="18"/>
                <w:szCs w:val="18"/>
              </w:rPr>
            </w:pPr>
            <w:del w:id="1300" w:author="Sean Gordon" w:date="2017-04-05T15:30:00Z">
              <w:r w:rsidRPr="002A6851" w:rsidDel="002075E3">
                <w:rPr>
                  <w:rFonts w:asciiTheme="minorHAnsi" w:eastAsia="Times New Roman" w:hAnsiTheme="minorHAnsi"/>
                  <w:color w:val="000000"/>
                  <w:sz w:val="18"/>
                  <w:szCs w:val="18"/>
                </w:rPr>
                <w:delText>CLOEBIRD</w:delText>
              </w:r>
            </w:del>
          </w:p>
        </w:tc>
        <w:tc>
          <w:tcPr>
            <w:tcW w:w="1172" w:type="pct"/>
            <w:tcBorders>
              <w:top w:val="nil"/>
              <w:left w:val="nil"/>
              <w:bottom w:val="nil"/>
              <w:right w:val="nil"/>
            </w:tcBorders>
            <w:shd w:val="clear" w:color="000000" w:fill="C6EFCE"/>
            <w:noWrap/>
            <w:vAlign w:val="center"/>
            <w:hideMark/>
          </w:tcPr>
          <w:p w14:paraId="0007F9D2" w14:textId="22C4A6DA" w:rsidR="00BA7AF2" w:rsidRPr="002A6851" w:rsidDel="002075E3" w:rsidRDefault="00BA7AF2" w:rsidP="00BA7AF2">
            <w:pPr>
              <w:jc w:val="center"/>
              <w:rPr>
                <w:del w:id="1301" w:author="Sean Gordon" w:date="2017-04-05T15:30:00Z"/>
                <w:rFonts w:asciiTheme="minorHAnsi" w:eastAsia="Times New Roman" w:hAnsiTheme="minorHAnsi"/>
                <w:color w:val="006100"/>
                <w:sz w:val="18"/>
                <w:szCs w:val="18"/>
              </w:rPr>
            </w:pPr>
            <w:del w:id="1302"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C6EFCE"/>
            <w:noWrap/>
            <w:vAlign w:val="center"/>
            <w:hideMark/>
          </w:tcPr>
          <w:p w14:paraId="4D07A4A9" w14:textId="6D41BCDA" w:rsidR="00BA7AF2" w:rsidRPr="002A6851" w:rsidDel="002075E3" w:rsidRDefault="00BA7AF2" w:rsidP="00BA7AF2">
            <w:pPr>
              <w:jc w:val="center"/>
              <w:rPr>
                <w:del w:id="1303" w:author="Sean Gordon" w:date="2017-04-05T15:30:00Z"/>
                <w:rFonts w:asciiTheme="minorHAnsi" w:eastAsia="Times New Roman" w:hAnsiTheme="minorHAnsi"/>
                <w:color w:val="006100"/>
                <w:sz w:val="18"/>
                <w:szCs w:val="18"/>
              </w:rPr>
            </w:pPr>
            <w:del w:id="1304"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C6EFCE"/>
            <w:noWrap/>
            <w:vAlign w:val="center"/>
            <w:hideMark/>
          </w:tcPr>
          <w:p w14:paraId="3944CA27" w14:textId="0DF6F83A" w:rsidR="00BA7AF2" w:rsidRPr="002A6851" w:rsidDel="002075E3" w:rsidRDefault="00BA7AF2" w:rsidP="00BA7AF2">
            <w:pPr>
              <w:jc w:val="center"/>
              <w:rPr>
                <w:del w:id="1305" w:author="Sean Gordon" w:date="2017-04-05T15:30:00Z"/>
                <w:rFonts w:asciiTheme="minorHAnsi" w:eastAsia="Times New Roman" w:hAnsiTheme="minorHAnsi"/>
                <w:color w:val="006100"/>
                <w:sz w:val="18"/>
                <w:szCs w:val="18"/>
              </w:rPr>
            </w:pPr>
            <w:del w:id="1306" w:author="Sean Gordon" w:date="2017-04-05T15:30:00Z">
              <w:r w:rsidRPr="002A6851" w:rsidDel="002075E3">
                <w:rPr>
                  <w:rFonts w:asciiTheme="minorHAnsi" w:eastAsia="Times New Roman" w:hAnsiTheme="minorHAnsi"/>
                  <w:color w:val="006100"/>
                  <w:sz w:val="18"/>
                  <w:szCs w:val="18"/>
                </w:rPr>
                <w:delText>100%</w:delText>
              </w:r>
            </w:del>
          </w:p>
        </w:tc>
        <w:tc>
          <w:tcPr>
            <w:tcW w:w="1072" w:type="pct"/>
            <w:tcBorders>
              <w:top w:val="nil"/>
              <w:left w:val="nil"/>
              <w:bottom w:val="nil"/>
              <w:right w:val="nil"/>
            </w:tcBorders>
            <w:shd w:val="clear" w:color="000000" w:fill="C6EFCE"/>
            <w:noWrap/>
            <w:vAlign w:val="center"/>
            <w:hideMark/>
          </w:tcPr>
          <w:p w14:paraId="1F0C0AB8" w14:textId="569D7474" w:rsidR="00BA7AF2" w:rsidRPr="002A6851" w:rsidDel="002075E3" w:rsidRDefault="00BA7AF2" w:rsidP="00BA7AF2">
            <w:pPr>
              <w:jc w:val="center"/>
              <w:rPr>
                <w:del w:id="1307" w:author="Sean Gordon" w:date="2017-04-05T15:30:00Z"/>
                <w:rFonts w:asciiTheme="minorHAnsi" w:eastAsia="Times New Roman" w:hAnsiTheme="minorHAnsi"/>
                <w:color w:val="006100"/>
                <w:sz w:val="18"/>
                <w:szCs w:val="18"/>
              </w:rPr>
            </w:pPr>
            <w:del w:id="1308" w:author="Sean Gordon" w:date="2017-04-05T15:30:00Z">
              <w:r w:rsidRPr="002A6851" w:rsidDel="002075E3">
                <w:rPr>
                  <w:rFonts w:asciiTheme="minorHAnsi" w:eastAsia="Times New Roman" w:hAnsiTheme="minorHAnsi"/>
                  <w:color w:val="006100"/>
                  <w:sz w:val="18"/>
                  <w:szCs w:val="18"/>
                </w:rPr>
                <w:delText>100%</w:delText>
              </w:r>
            </w:del>
          </w:p>
        </w:tc>
      </w:tr>
      <w:tr w:rsidR="00BA7AF2" w:rsidRPr="00BA7AF2" w:rsidDel="002075E3" w14:paraId="1782AD1C" w14:textId="1C4E7C91" w:rsidTr="00BA7AF2">
        <w:trPr>
          <w:trHeight w:val="320"/>
          <w:del w:id="1309" w:author="Sean Gordon" w:date="2017-04-05T15:30:00Z"/>
        </w:trPr>
        <w:tc>
          <w:tcPr>
            <w:tcW w:w="902" w:type="pct"/>
            <w:tcBorders>
              <w:top w:val="nil"/>
              <w:left w:val="nil"/>
              <w:bottom w:val="nil"/>
              <w:right w:val="nil"/>
            </w:tcBorders>
            <w:shd w:val="clear" w:color="auto" w:fill="auto"/>
            <w:noWrap/>
            <w:vAlign w:val="center"/>
            <w:hideMark/>
          </w:tcPr>
          <w:p w14:paraId="2E787201" w14:textId="3F2E069B" w:rsidR="00BA7AF2" w:rsidRPr="002A6851" w:rsidDel="002075E3" w:rsidRDefault="00BA7AF2" w:rsidP="00BA7AF2">
            <w:pPr>
              <w:jc w:val="center"/>
              <w:rPr>
                <w:del w:id="1310" w:author="Sean Gordon" w:date="2017-04-05T15:30:00Z"/>
                <w:rFonts w:asciiTheme="minorHAnsi" w:eastAsia="Times New Roman" w:hAnsiTheme="minorHAnsi"/>
                <w:color w:val="000000"/>
                <w:sz w:val="18"/>
                <w:szCs w:val="18"/>
              </w:rPr>
            </w:pPr>
            <w:del w:id="1311" w:author="Sean Gordon" w:date="2017-04-05T15:30:00Z">
              <w:r w:rsidRPr="002A6851" w:rsidDel="002075E3">
                <w:rPr>
                  <w:rFonts w:asciiTheme="minorHAnsi" w:eastAsia="Times New Roman" w:hAnsiTheme="minorHAnsi"/>
                  <w:color w:val="000000"/>
                  <w:sz w:val="18"/>
                  <w:szCs w:val="18"/>
                </w:rPr>
                <w:delText>ESA</w:delText>
              </w:r>
            </w:del>
          </w:p>
        </w:tc>
        <w:tc>
          <w:tcPr>
            <w:tcW w:w="1172" w:type="pct"/>
            <w:tcBorders>
              <w:top w:val="nil"/>
              <w:left w:val="nil"/>
              <w:bottom w:val="nil"/>
              <w:right w:val="nil"/>
            </w:tcBorders>
            <w:shd w:val="clear" w:color="auto" w:fill="auto"/>
            <w:noWrap/>
            <w:vAlign w:val="center"/>
            <w:hideMark/>
          </w:tcPr>
          <w:p w14:paraId="5DBA567F" w14:textId="63C03482" w:rsidR="00BA7AF2" w:rsidRPr="002A6851" w:rsidDel="002075E3" w:rsidRDefault="00BA7AF2" w:rsidP="00BA7AF2">
            <w:pPr>
              <w:jc w:val="center"/>
              <w:rPr>
                <w:del w:id="1312" w:author="Sean Gordon" w:date="2017-04-05T15:30:00Z"/>
                <w:rFonts w:asciiTheme="minorHAnsi" w:eastAsia="Times New Roman" w:hAnsiTheme="minorHAnsi"/>
                <w:color w:val="000000"/>
                <w:sz w:val="18"/>
                <w:szCs w:val="18"/>
              </w:rPr>
            </w:pPr>
            <w:del w:id="1313" w:author="Sean Gordon" w:date="2017-04-05T15:30:00Z">
              <w:r w:rsidRPr="002A6851" w:rsidDel="002075E3">
                <w:rPr>
                  <w:rFonts w:asciiTheme="minorHAnsi" w:eastAsia="Times New Roman" w:hAnsiTheme="minorHAnsi"/>
                  <w:color w:val="000000"/>
                  <w:sz w:val="18"/>
                  <w:szCs w:val="18"/>
                </w:rPr>
                <w:delText>92%</w:delText>
              </w:r>
            </w:del>
          </w:p>
        </w:tc>
        <w:tc>
          <w:tcPr>
            <w:tcW w:w="927" w:type="pct"/>
            <w:tcBorders>
              <w:top w:val="nil"/>
              <w:left w:val="nil"/>
              <w:bottom w:val="nil"/>
              <w:right w:val="nil"/>
            </w:tcBorders>
            <w:shd w:val="clear" w:color="auto" w:fill="auto"/>
            <w:noWrap/>
            <w:vAlign w:val="center"/>
            <w:hideMark/>
          </w:tcPr>
          <w:p w14:paraId="50952093" w14:textId="5FAB5503" w:rsidR="00BA7AF2" w:rsidRPr="002A6851" w:rsidDel="002075E3" w:rsidRDefault="00BA7AF2" w:rsidP="00BA7AF2">
            <w:pPr>
              <w:jc w:val="center"/>
              <w:rPr>
                <w:del w:id="1314" w:author="Sean Gordon" w:date="2017-04-05T15:30:00Z"/>
                <w:rFonts w:asciiTheme="minorHAnsi" w:eastAsia="Times New Roman" w:hAnsiTheme="minorHAnsi"/>
                <w:color w:val="000000"/>
                <w:sz w:val="18"/>
                <w:szCs w:val="18"/>
              </w:rPr>
            </w:pPr>
            <w:del w:id="1315" w:author="Sean Gordon" w:date="2017-04-05T15:30:00Z">
              <w:r w:rsidRPr="002A6851" w:rsidDel="002075E3">
                <w:rPr>
                  <w:rFonts w:asciiTheme="minorHAnsi" w:eastAsia="Times New Roman" w:hAnsiTheme="minorHAnsi"/>
                  <w:color w:val="000000"/>
                  <w:sz w:val="18"/>
                  <w:szCs w:val="18"/>
                </w:rPr>
                <w:delText>70%</w:delText>
              </w:r>
            </w:del>
          </w:p>
        </w:tc>
        <w:tc>
          <w:tcPr>
            <w:tcW w:w="927" w:type="pct"/>
            <w:tcBorders>
              <w:top w:val="nil"/>
              <w:left w:val="nil"/>
              <w:bottom w:val="nil"/>
              <w:right w:val="nil"/>
            </w:tcBorders>
            <w:shd w:val="clear" w:color="000000" w:fill="C6EFCE"/>
            <w:noWrap/>
            <w:vAlign w:val="center"/>
            <w:hideMark/>
          </w:tcPr>
          <w:p w14:paraId="040F8A76" w14:textId="4AE9429C" w:rsidR="00BA7AF2" w:rsidRPr="002A6851" w:rsidDel="002075E3" w:rsidRDefault="00BA7AF2" w:rsidP="00BA7AF2">
            <w:pPr>
              <w:jc w:val="center"/>
              <w:rPr>
                <w:del w:id="1316" w:author="Sean Gordon" w:date="2017-04-05T15:30:00Z"/>
                <w:rFonts w:asciiTheme="minorHAnsi" w:eastAsia="Times New Roman" w:hAnsiTheme="minorHAnsi"/>
                <w:color w:val="006100"/>
                <w:sz w:val="18"/>
                <w:szCs w:val="18"/>
              </w:rPr>
            </w:pPr>
            <w:del w:id="1317" w:author="Sean Gordon" w:date="2017-04-05T15:30:00Z">
              <w:r w:rsidRPr="002A6851" w:rsidDel="002075E3">
                <w:rPr>
                  <w:rFonts w:asciiTheme="minorHAnsi" w:eastAsia="Times New Roman" w:hAnsiTheme="minorHAnsi"/>
                  <w:color w:val="006100"/>
                  <w:sz w:val="18"/>
                  <w:szCs w:val="18"/>
                </w:rPr>
                <w:delText>100%</w:delText>
              </w:r>
            </w:del>
          </w:p>
        </w:tc>
        <w:tc>
          <w:tcPr>
            <w:tcW w:w="1072" w:type="pct"/>
            <w:tcBorders>
              <w:top w:val="nil"/>
              <w:left w:val="nil"/>
              <w:bottom w:val="nil"/>
              <w:right w:val="nil"/>
            </w:tcBorders>
            <w:shd w:val="clear" w:color="000000" w:fill="FFEB9C"/>
            <w:noWrap/>
            <w:vAlign w:val="center"/>
            <w:hideMark/>
          </w:tcPr>
          <w:p w14:paraId="633F8949" w14:textId="71AD3170" w:rsidR="00BA7AF2" w:rsidRPr="002A6851" w:rsidDel="002075E3" w:rsidRDefault="00BA7AF2" w:rsidP="00BA7AF2">
            <w:pPr>
              <w:jc w:val="center"/>
              <w:rPr>
                <w:del w:id="1318" w:author="Sean Gordon" w:date="2017-04-05T15:30:00Z"/>
                <w:rFonts w:asciiTheme="minorHAnsi" w:eastAsia="Times New Roman" w:hAnsiTheme="minorHAnsi"/>
                <w:color w:val="9C5700"/>
                <w:sz w:val="18"/>
                <w:szCs w:val="18"/>
              </w:rPr>
            </w:pPr>
            <w:del w:id="1319"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244E2F71" w14:textId="1FBD7A37" w:rsidTr="00BA7AF2">
        <w:trPr>
          <w:trHeight w:val="320"/>
          <w:del w:id="1320" w:author="Sean Gordon" w:date="2017-04-05T15:30:00Z"/>
        </w:trPr>
        <w:tc>
          <w:tcPr>
            <w:tcW w:w="902" w:type="pct"/>
            <w:tcBorders>
              <w:top w:val="nil"/>
              <w:left w:val="nil"/>
              <w:bottom w:val="nil"/>
              <w:right w:val="nil"/>
            </w:tcBorders>
            <w:shd w:val="clear" w:color="auto" w:fill="auto"/>
            <w:noWrap/>
            <w:vAlign w:val="center"/>
            <w:hideMark/>
          </w:tcPr>
          <w:p w14:paraId="0B37BAC1" w14:textId="0A0D894A" w:rsidR="00BA7AF2" w:rsidRPr="002A6851" w:rsidDel="002075E3" w:rsidRDefault="00BA7AF2" w:rsidP="00BA7AF2">
            <w:pPr>
              <w:jc w:val="center"/>
              <w:rPr>
                <w:del w:id="1321" w:author="Sean Gordon" w:date="2017-04-05T15:30:00Z"/>
                <w:rFonts w:asciiTheme="minorHAnsi" w:eastAsia="Times New Roman" w:hAnsiTheme="minorHAnsi"/>
                <w:color w:val="000000"/>
                <w:sz w:val="18"/>
                <w:szCs w:val="18"/>
              </w:rPr>
            </w:pPr>
            <w:del w:id="1322" w:author="Sean Gordon" w:date="2017-04-05T15:30:00Z">
              <w:r w:rsidRPr="002A6851" w:rsidDel="002075E3">
                <w:rPr>
                  <w:rFonts w:asciiTheme="minorHAnsi" w:eastAsia="Times New Roman" w:hAnsiTheme="minorHAnsi"/>
                  <w:color w:val="000000"/>
                  <w:sz w:val="18"/>
                  <w:szCs w:val="18"/>
                </w:rPr>
                <w:delText>GLEON</w:delText>
              </w:r>
            </w:del>
          </w:p>
        </w:tc>
        <w:tc>
          <w:tcPr>
            <w:tcW w:w="1172" w:type="pct"/>
            <w:tcBorders>
              <w:top w:val="nil"/>
              <w:left w:val="nil"/>
              <w:bottom w:val="nil"/>
              <w:right w:val="nil"/>
            </w:tcBorders>
            <w:shd w:val="clear" w:color="auto" w:fill="auto"/>
            <w:noWrap/>
            <w:vAlign w:val="center"/>
            <w:hideMark/>
          </w:tcPr>
          <w:p w14:paraId="74043EB3" w14:textId="4458A1B7" w:rsidR="00BA7AF2" w:rsidRPr="002A6851" w:rsidDel="002075E3" w:rsidRDefault="00BA7AF2" w:rsidP="00BA7AF2">
            <w:pPr>
              <w:jc w:val="center"/>
              <w:rPr>
                <w:del w:id="1323" w:author="Sean Gordon" w:date="2017-04-05T15:30:00Z"/>
                <w:rFonts w:asciiTheme="minorHAnsi" w:eastAsia="Times New Roman" w:hAnsiTheme="minorHAnsi"/>
                <w:color w:val="000000"/>
                <w:sz w:val="18"/>
                <w:szCs w:val="18"/>
              </w:rPr>
            </w:pPr>
            <w:del w:id="1324" w:author="Sean Gordon" w:date="2017-04-05T15:30:00Z">
              <w:r w:rsidRPr="002A6851" w:rsidDel="002075E3">
                <w:rPr>
                  <w:rFonts w:asciiTheme="minorHAnsi" w:eastAsia="Times New Roman" w:hAnsiTheme="minorHAnsi"/>
                  <w:color w:val="000000"/>
                  <w:sz w:val="18"/>
                  <w:szCs w:val="18"/>
                </w:rPr>
                <w:delText>92%</w:delText>
              </w:r>
            </w:del>
          </w:p>
        </w:tc>
        <w:tc>
          <w:tcPr>
            <w:tcW w:w="927" w:type="pct"/>
            <w:tcBorders>
              <w:top w:val="nil"/>
              <w:left w:val="nil"/>
              <w:bottom w:val="nil"/>
              <w:right w:val="nil"/>
            </w:tcBorders>
            <w:shd w:val="clear" w:color="000000" w:fill="FFEB9C"/>
            <w:noWrap/>
            <w:vAlign w:val="center"/>
            <w:hideMark/>
          </w:tcPr>
          <w:p w14:paraId="61E648E5" w14:textId="1740CE69" w:rsidR="00BA7AF2" w:rsidRPr="002A6851" w:rsidDel="002075E3" w:rsidRDefault="00BA7AF2" w:rsidP="00BA7AF2">
            <w:pPr>
              <w:jc w:val="center"/>
              <w:rPr>
                <w:del w:id="1325" w:author="Sean Gordon" w:date="2017-04-05T15:30:00Z"/>
                <w:rFonts w:asciiTheme="minorHAnsi" w:eastAsia="Times New Roman" w:hAnsiTheme="minorHAnsi"/>
                <w:color w:val="9C5700"/>
                <w:sz w:val="18"/>
                <w:szCs w:val="18"/>
              </w:rPr>
            </w:pPr>
            <w:del w:id="1326" w:author="Sean Gordon" w:date="2017-04-05T15:30:00Z">
              <w:r w:rsidRPr="002A6851" w:rsidDel="002075E3">
                <w:rPr>
                  <w:rFonts w:asciiTheme="minorHAnsi" w:eastAsia="Times New Roman" w:hAnsiTheme="minorHAnsi"/>
                  <w:color w:val="9C5700"/>
                  <w:sz w:val="18"/>
                  <w:szCs w:val="18"/>
                </w:rPr>
                <w:delText>0%</w:delText>
              </w:r>
            </w:del>
          </w:p>
        </w:tc>
        <w:tc>
          <w:tcPr>
            <w:tcW w:w="927" w:type="pct"/>
            <w:tcBorders>
              <w:top w:val="nil"/>
              <w:left w:val="nil"/>
              <w:bottom w:val="nil"/>
              <w:right w:val="nil"/>
            </w:tcBorders>
            <w:shd w:val="clear" w:color="auto" w:fill="auto"/>
            <w:noWrap/>
            <w:vAlign w:val="center"/>
            <w:hideMark/>
          </w:tcPr>
          <w:p w14:paraId="5A875A5F" w14:textId="2C3B5F52" w:rsidR="00BA7AF2" w:rsidRPr="002A6851" w:rsidDel="002075E3" w:rsidRDefault="00BA7AF2" w:rsidP="00BA7AF2">
            <w:pPr>
              <w:jc w:val="center"/>
              <w:rPr>
                <w:del w:id="1327" w:author="Sean Gordon" w:date="2017-04-05T15:30:00Z"/>
                <w:rFonts w:asciiTheme="minorHAnsi" w:eastAsia="Times New Roman" w:hAnsiTheme="minorHAnsi"/>
                <w:color w:val="000000"/>
                <w:sz w:val="18"/>
                <w:szCs w:val="18"/>
              </w:rPr>
            </w:pPr>
            <w:del w:id="1328" w:author="Sean Gordon" w:date="2017-04-05T15:30:00Z">
              <w:r w:rsidRPr="002A6851" w:rsidDel="002075E3">
                <w:rPr>
                  <w:rFonts w:asciiTheme="minorHAnsi" w:eastAsia="Times New Roman" w:hAnsiTheme="minorHAnsi"/>
                  <w:color w:val="000000"/>
                  <w:sz w:val="18"/>
                  <w:szCs w:val="18"/>
                </w:rPr>
                <w:delText>92%</w:delText>
              </w:r>
            </w:del>
          </w:p>
        </w:tc>
        <w:tc>
          <w:tcPr>
            <w:tcW w:w="1072" w:type="pct"/>
            <w:tcBorders>
              <w:top w:val="nil"/>
              <w:left w:val="nil"/>
              <w:bottom w:val="nil"/>
              <w:right w:val="nil"/>
            </w:tcBorders>
            <w:shd w:val="clear" w:color="auto" w:fill="auto"/>
            <w:noWrap/>
            <w:vAlign w:val="center"/>
            <w:hideMark/>
          </w:tcPr>
          <w:p w14:paraId="15A2DEE8" w14:textId="7CC4AA12" w:rsidR="00BA7AF2" w:rsidRPr="002A6851" w:rsidDel="002075E3" w:rsidRDefault="00BA7AF2" w:rsidP="00BA7AF2">
            <w:pPr>
              <w:jc w:val="center"/>
              <w:rPr>
                <w:del w:id="1329" w:author="Sean Gordon" w:date="2017-04-05T15:30:00Z"/>
                <w:rFonts w:asciiTheme="minorHAnsi" w:eastAsia="Times New Roman" w:hAnsiTheme="minorHAnsi"/>
                <w:color w:val="000000"/>
                <w:sz w:val="18"/>
                <w:szCs w:val="18"/>
              </w:rPr>
            </w:pPr>
            <w:del w:id="1330" w:author="Sean Gordon" w:date="2017-04-05T15:30:00Z">
              <w:r w:rsidRPr="002A6851" w:rsidDel="002075E3">
                <w:rPr>
                  <w:rFonts w:asciiTheme="minorHAnsi" w:eastAsia="Times New Roman" w:hAnsiTheme="minorHAnsi"/>
                  <w:color w:val="000000"/>
                  <w:sz w:val="18"/>
                  <w:szCs w:val="18"/>
                </w:rPr>
                <w:delText>23%</w:delText>
              </w:r>
            </w:del>
          </w:p>
        </w:tc>
      </w:tr>
      <w:tr w:rsidR="00BA7AF2" w:rsidRPr="00BA7AF2" w:rsidDel="002075E3" w14:paraId="348CB4A5" w14:textId="5BCE9A26" w:rsidTr="00BA7AF2">
        <w:trPr>
          <w:trHeight w:val="320"/>
          <w:del w:id="1331" w:author="Sean Gordon" w:date="2017-04-05T15:30:00Z"/>
        </w:trPr>
        <w:tc>
          <w:tcPr>
            <w:tcW w:w="902" w:type="pct"/>
            <w:tcBorders>
              <w:top w:val="nil"/>
              <w:left w:val="nil"/>
              <w:bottom w:val="nil"/>
              <w:right w:val="nil"/>
            </w:tcBorders>
            <w:shd w:val="clear" w:color="auto" w:fill="auto"/>
            <w:noWrap/>
            <w:vAlign w:val="center"/>
            <w:hideMark/>
          </w:tcPr>
          <w:p w14:paraId="667ECEA0" w14:textId="43064541" w:rsidR="00BA7AF2" w:rsidRPr="002A6851" w:rsidDel="002075E3" w:rsidRDefault="00BA7AF2" w:rsidP="00BA7AF2">
            <w:pPr>
              <w:jc w:val="center"/>
              <w:rPr>
                <w:del w:id="1332" w:author="Sean Gordon" w:date="2017-04-05T15:30:00Z"/>
                <w:rFonts w:asciiTheme="minorHAnsi" w:eastAsia="Times New Roman" w:hAnsiTheme="minorHAnsi"/>
                <w:color w:val="000000"/>
                <w:sz w:val="18"/>
                <w:szCs w:val="18"/>
              </w:rPr>
            </w:pPr>
            <w:del w:id="1333" w:author="Sean Gordon" w:date="2017-04-05T15:30:00Z">
              <w:r w:rsidRPr="002A6851" w:rsidDel="002075E3">
                <w:rPr>
                  <w:rFonts w:asciiTheme="minorHAnsi" w:eastAsia="Times New Roman" w:hAnsiTheme="minorHAnsi"/>
                  <w:color w:val="000000"/>
                  <w:sz w:val="18"/>
                  <w:szCs w:val="18"/>
                </w:rPr>
                <w:delText>GOA</w:delText>
              </w:r>
            </w:del>
          </w:p>
        </w:tc>
        <w:tc>
          <w:tcPr>
            <w:tcW w:w="1172" w:type="pct"/>
            <w:tcBorders>
              <w:top w:val="nil"/>
              <w:left w:val="nil"/>
              <w:bottom w:val="nil"/>
              <w:right w:val="nil"/>
            </w:tcBorders>
            <w:shd w:val="clear" w:color="auto" w:fill="auto"/>
            <w:noWrap/>
            <w:vAlign w:val="center"/>
            <w:hideMark/>
          </w:tcPr>
          <w:p w14:paraId="29C9C264" w14:textId="629BAE12" w:rsidR="00BA7AF2" w:rsidRPr="002A6851" w:rsidDel="002075E3" w:rsidRDefault="00BA7AF2" w:rsidP="00BA7AF2">
            <w:pPr>
              <w:jc w:val="center"/>
              <w:rPr>
                <w:del w:id="1334" w:author="Sean Gordon" w:date="2017-04-05T15:30:00Z"/>
                <w:rFonts w:asciiTheme="minorHAnsi" w:eastAsia="Times New Roman" w:hAnsiTheme="minorHAnsi"/>
                <w:color w:val="000000"/>
                <w:sz w:val="18"/>
                <w:szCs w:val="18"/>
              </w:rPr>
            </w:pPr>
            <w:del w:id="1335" w:author="Sean Gordon" w:date="2017-04-05T15:30:00Z">
              <w:r w:rsidRPr="002A6851" w:rsidDel="002075E3">
                <w:rPr>
                  <w:rFonts w:asciiTheme="minorHAnsi" w:eastAsia="Times New Roman" w:hAnsiTheme="minorHAnsi"/>
                  <w:color w:val="000000"/>
                  <w:sz w:val="18"/>
                  <w:szCs w:val="18"/>
                </w:rPr>
                <w:delText>94%</w:delText>
              </w:r>
            </w:del>
          </w:p>
        </w:tc>
        <w:tc>
          <w:tcPr>
            <w:tcW w:w="927" w:type="pct"/>
            <w:tcBorders>
              <w:top w:val="nil"/>
              <w:left w:val="nil"/>
              <w:bottom w:val="nil"/>
              <w:right w:val="nil"/>
            </w:tcBorders>
            <w:shd w:val="clear" w:color="auto" w:fill="auto"/>
            <w:noWrap/>
            <w:vAlign w:val="center"/>
            <w:hideMark/>
          </w:tcPr>
          <w:p w14:paraId="3C33503E" w14:textId="0971D21E" w:rsidR="00BA7AF2" w:rsidRPr="002A6851" w:rsidDel="002075E3" w:rsidRDefault="00BA7AF2" w:rsidP="00BA7AF2">
            <w:pPr>
              <w:jc w:val="center"/>
              <w:rPr>
                <w:del w:id="1336" w:author="Sean Gordon" w:date="2017-04-05T15:30:00Z"/>
                <w:rFonts w:asciiTheme="minorHAnsi" w:eastAsia="Times New Roman" w:hAnsiTheme="minorHAnsi"/>
                <w:color w:val="000000"/>
                <w:sz w:val="18"/>
                <w:szCs w:val="18"/>
              </w:rPr>
            </w:pPr>
            <w:del w:id="1337" w:author="Sean Gordon" w:date="2017-04-05T15:30:00Z">
              <w:r w:rsidRPr="002A6851" w:rsidDel="002075E3">
                <w:rPr>
                  <w:rFonts w:asciiTheme="minorHAnsi" w:eastAsia="Times New Roman" w:hAnsiTheme="minorHAnsi"/>
                  <w:color w:val="000000"/>
                  <w:sz w:val="18"/>
                  <w:szCs w:val="18"/>
                </w:rPr>
                <w:delText>77%</w:delText>
              </w:r>
            </w:del>
          </w:p>
        </w:tc>
        <w:tc>
          <w:tcPr>
            <w:tcW w:w="927" w:type="pct"/>
            <w:tcBorders>
              <w:top w:val="nil"/>
              <w:left w:val="nil"/>
              <w:bottom w:val="nil"/>
              <w:right w:val="nil"/>
            </w:tcBorders>
            <w:shd w:val="clear" w:color="auto" w:fill="auto"/>
            <w:noWrap/>
            <w:vAlign w:val="center"/>
            <w:hideMark/>
          </w:tcPr>
          <w:p w14:paraId="179A332B" w14:textId="6E9679C0" w:rsidR="00BA7AF2" w:rsidRPr="002A6851" w:rsidDel="002075E3" w:rsidRDefault="00BA7AF2" w:rsidP="00BA7AF2">
            <w:pPr>
              <w:jc w:val="center"/>
              <w:rPr>
                <w:del w:id="1338" w:author="Sean Gordon" w:date="2017-04-05T15:30:00Z"/>
                <w:rFonts w:asciiTheme="minorHAnsi" w:eastAsia="Times New Roman" w:hAnsiTheme="minorHAnsi"/>
                <w:color w:val="000000"/>
                <w:sz w:val="18"/>
                <w:szCs w:val="18"/>
              </w:rPr>
            </w:pPr>
            <w:del w:id="1339" w:author="Sean Gordon" w:date="2017-04-05T15:30:00Z">
              <w:r w:rsidRPr="002A6851" w:rsidDel="002075E3">
                <w:rPr>
                  <w:rFonts w:asciiTheme="minorHAnsi" w:eastAsia="Times New Roman" w:hAnsiTheme="minorHAnsi"/>
                  <w:color w:val="000000"/>
                  <w:sz w:val="18"/>
                  <w:szCs w:val="18"/>
                </w:rPr>
                <w:delText>94%</w:delText>
              </w:r>
            </w:del>
          </w:p>
        </w:tc>
        <w:tc>
          <w:tcPr>
            <w:tcW w:w="1072" w:type="pct"/>
            <w:tcBorders>
              <w:top w:val="nil"/>
              <w:left w:val="nil"/>
              <w:bottom w:val="nil"/>
              <w:right w:val="nil"/>
            </w:tcBorders>
            <w:shd w:val="clear" w:color="000000" w:fill="FFEB9C"/>
            <w:noWrap/>
            <w:vAlign w:val="center"/>
            <w:hideMark/>
          </w:tcPr>
          <w:p w14:paraId="11A9A788" w14:textId="1DC9A513" w:rsidR="00BA7AF2" w:rsidRPr="002A6851" w:rsidDel="002075E3" w:rsidRDefault="00BA7AF2" w:rsidP="00BA7AF2">
            <w:pPr>
              <w:jc w:val="center"/>
              <w:rPr>
                <w:del w:id="1340" w:author="Sean Gordon" w:date="2017-04-05T15:30:00Z"/>
                <w:rFonts w:asciiTheme="minorHAnsi" w:eastAsia="Times New Roman" w:hAnsiTheme="minorHAnsi"/>
                <w:color w:val="9C5700"/>
                <w:sz w:val="18"/>
                <w:szCs w:val="18"/>
              </w:rPr>
            </w:pPr>
            <w:del w:id="1341"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3047A1EE" w14:textId="77615207" w:rsidTr="00BA7AF2">
        <w:trPr>
          <w:trHeight w:val="320"/>
          <w:del w:id="1342" w:author="Sean Gordon" w:date="2017-04-05T15:30:00Z"/>
        </w:trPr>
        <w:tc>
          <w:tcPr>
            <w:tcW w:w="902" w:type="pct"/>
            <w:tcBorders>
              <w:top w:val="nil"/>
              <w:left w:val="nil"/>
              <w:bottom w:val="nil"/>
              <w:right w:val="nil"/>
            </w:tcBorders>
            <w:shd w:val="clear" w:color="auto" w:fill="auto"/>
            <w:noWrap/>
            <w:vAlign w:val="center"/>
            <w:hideMark/>
          </w:tcPr>
          <w:p w14:paraId="14FAE62D" w14:textId="1FFC9240" w:rsidR="00BA7AF2" w:rsidRPr="002A6851" w:rsidDel="002075E3" w:rsidRDefault="00BA7AF2" w:rsidP="00BA7AF2">
            <w:pPr>
              <w:jc w:val="center"/>
              <w:rPr>
                <w:del w:id="1343" w:author="Sean Gordon" w:date="2017-04-05T15:30:00Z"/>
                <w:rFonts w:asciiTheme="minorHAnsi" w:eastAsia="Times New Roman" w:hAnsiTheme="minorHAnsi"/>
                <w:color w:val="000000"/>
                <w:sz w:val="18"/>
                <w:szCs w:val="18"/>
              </w:rPr>
            </w:pPr>
            <w:del w:id="1344" w:author="Sean Gordon" w:date="2017-04-05T15:30:00Z">
              <w:r w:rsidRPr="002A6851" w:rsidDel="002075E3">
                <w:rPr>
                  <w:rFonts w:asciiTheme="minorHAnsi" w:eastAsia="Times New Roman" w:hAnsiTheme="minorHAnsi"/>
                  <w:color w:val="000000"/>
                  <w:sz w:val="18"/>
                  <w:szCs w:val="18"/>
                </w:rPr>
                <w:delText>IOE</w:delText>
              </w:r>
            </w:del>
          </w:p>
        </w:tc>
        <w:tc>
          <w:tcPr>
            <w:tcW w:w="1172" w:type="pct"/>
            <w:tcBorders>
              <w:top w:val="nil"/>
              <w:left w:val="nil"/>
              <w:bottom w:val="nil"/>
              <w:right w:val="nil"/>
            </w:tcBorders>
            <w:shd w:val="clear" w:color="000000" w:fill="C6EFCE"/>
            <w:noWrap/>
            <w:vAlign w:val="center"/>
            <w:hideMark/>
          </w:tcPr>
          <w:p w14:paraId="785D03B7" w14:textId="3783710D" w:rsidR="00BA7AF2" w:rsidRPr="002A6851" w:rsidDel="002075E3" w:rsidRDefault="00BA7AF2" w:rsidP="00BA7AF2">
            <w:pPr>
              <w:jc w:val="center"/>
              <w:rPr>
                <w:del w:id="1345" w:author="Sean Gordon" w:date="2017-04-05T15:30:00Z"/>
                <w:rFonts w:asciiTheme="minorHAnsi" w:eastAsia="Times New Roman" w:hAnsiTheme="minorHAnsi"/>
                <w:color w:val="006100"/>
                <w:sz w:val="18"/>
                <w:szCs w:val="18"/>
              </w:rPr>
            </w:pPr>
            <w:del w:id="1346"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auto" w:fill="auto"/>
            <w:noWrap/>
            <w:vAlign w:val="center"/>
            <w:hideMark/>
          </w:tcPr>
          <w:p w14:paraId="23648C9A" w14:textId="4894C45B" w:rsidR="00BA7AF2" w:rsidRPr="002A6851" w:rsidDel="002075E3" w:rsidRDefault="00BA7AF2" w:rsidP="00BA7AF2">
            <w:pPr>
              <w:jc w:val="center"/>
              <w:rPr>
                <w:del w:id="1347" w:author="Sean Gordon" w:date="2017-04-05T15:30:00Z"/>
                <w:rFonts w:asciiTheme="minorHAnsi" w:eastAsia="Times New Roman" w:hAnsiTheme="minorHAnsi"/>
                <w:color w:val="000000"/>
                <w:sz w:val="18"/>
                <w:szCs w:val="18"/>
              </w:rPr>
            </w:pPr>
            <w:del w:id="1348" w:author="Sean Gordon" w:date="2017-04-05T15:30:00Z">
              <w:r w:rsidRPr="002A6851" w:rsidDel="002075E3">
                <w:rPr>
                  <w:rFonts w:asciiTheme="minorHAnsi" w:eastAsia="Times New Roman" w:hAnsiTheme="minorHAnsi"/>
                  <w:color w:val="000000"/>
                  <w:sz w:val="18"/>
                  <w:szCs w:val="18"/>
                </w:rPr>
                <w:delText>8%</w:delText>
              </w:r>
            </w:del>
          </w:p>
        </w:tc>
        <w:tc>
          <w:tcPr>
            <w:tcW w:w="927" w:type="pct"/>
            <w:tcBorders>
              <w:top w:val="nil"/>
              <w:left w:val="nil"/>
              <w:bottom w:val="nil"/>
              <w:right w:val="nil"/>
            </w:tcBorders>
            <w:shd w:val="clear" w:color="auto" w:fill="auto"/>
            <w:noWrap/>
            <w:vAlign w:val="center"/>
            <w:hideMark/>
          </w:tcPr>
          <w:p w14:paraId="6372B301" w14:textId="0E3DBF96" w:rsidR="00BA7AF2" w:rsidRPr="002A6851" w:rsidDel="002075E3" w:rsidRDefault="00BA7AF2" w:rsidP="00BA7AF2">
            <w:pPr>
              <w:jc w:val="center"/>
              <w:rPr>
                <w:del w:id="1349" w:author="Sean Gordon" w:date="2017-04-05T15:30:00Z"/>
                <w:rFonts w:asciiTheme="minorHAnsi" w:eastAsia="Times New Roman" w:hAnsiTheme="minorHAnsi"/>
                <w:color w:val="000000"/>
                <w:sz w:val="18"/>
                <w:szCs w:val="18"/>
              </w:rPr>
            </w:pPr>
            <w:del w:id="1350" w:author="Sean Gordon" w:date="2017-04-05T15:30:00Z">
              <w:r w:rsidRPr="002A6851" w:rsidDel="002075E3">
                <w:rPr>
                  <w:rFonts w:asciiTheme="minorHAnsi" w:eastAsia="Times New Roman" w:hAnsiTheme="minorHAnsi"/>
                  <w:color w:val="000000"/>
                  <w:sz w:val="18"/>
                  <w:szCs w:val="18"/>
                </w:rPr>
                <w:delText>4%</w:delText>
              </w:r>
            </w:del>
          </w:p>
        </w:tc>
        <w:tc>
          <w:tcPr>
            <w:tcW w:w="1072" w:type="pct"/>
            <w:tcBorders>
              <w:top w:val="nil"/>
              <w:left w:val="nil"/>
              <w:bottom w:val="nil"/>
              <w:right w:val="nil"/>
            </w:tcBorders>
            <w:shd w:val="clear" w:color="000000" w:fill="FFEB9C"/>
            <w:noWrap/>
            <w:vAlign w:val="center"/>
            <w:hideMark/>
          </w:tcPr>
          <w:p w14:paraId="424A1D02" w14:textId="71EB9FE0" w:rsidR="00BA7AF2" w:rsidRPr="002A6851" w:rsidDel="002075E3" w:rsidRDefault="00BA7AF2" w:rsidP="00BA7AF2">
            <w:pPr>
              <w:jc w:val="center"/>
              <w:rPr>
                <w:del w:id="1351" w:author="Sean Gordon" w:date="2017-04-05T15:30:00Z"/>
                <w:rFonts w:asciiTheme="minorHAnsi" w:eastAsia="Times New Roman" w:hAnsiTheme="minorHAnsi"/>
                <w:color w:val="9C5700"/>
                <w:sz w:val="18"/>
                <w:szCs w:val="18"/>
              </w:rPr>
            </w:pPr>
            <w:del w:id="1352"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6310413D" w14:textId="43826FED" w:rsidTr="00BA7AF2">
        <w:trPr>
          <w:trHeight w:val="320"/>
          <w:del w:id="1353" w:author="Sean Gordon" w:date="2017-04-05T15:30:00Z"/>
        </w:trPr>
        <w:tc>
          <w:tcPr>
            <w:tcW w:w="902" w:type="pct"/>
            <w:tcBorders>
              <w:top w:val="nil"/>
              <w:left w:val="nil"/>
              <w:bottom w:val="nil"/>
              <w:right w:val="nil"/>
            </w:tcBorders>
            <w:shd w:val="clear" w:color="auto" w:fill="auto"/>
            <w:noWrap/>
            <w:vAlign w:val="center"/>
            <w:hideMark/>
          </w:tcPr>
          <w:p w14:paraId="471BF6E3" w14:textId="6B94C7E8" w:rsidR="00BA7AF2" w:rsidRPr="002A6851" w:rsidDel="002075E3" w:rsidRDefault="00BA7AF2" w:rsidP="00BA7AF2">
            <w:pPr>
              <w:jc w:val="center"/>
              <w:rPr>
                <w:del w:id="1354" w:author="Sean Gordon" w:date="2017-04-05T15:30:00Z"/>
                <w:rFonts w:asciiTheme="minorHAnsi" w:eastAsia="Times New Roman" w:hAnsiTheme="minorHAnsi"/>
                <w:color w:val="000000"/>
                <w:sz w:val="18"/>
                <w:szCs w:val="18"/>
              </w:rPr>
            </w:pPr>
            <w:del w:id="1355" w:author="Sean Gordon" w:date="2017-04-05T15:30:00Z">
              <w:r w:rsidRPr="002A6851" w:rsidDel="002075E3">
                <w:rPr>
                  <w:rFonts w:asciiTheme="minorHAnsi" w:eastAsia="Times New Roman" w:hAnsiTheme="minorHAnsi"/>
                  <w:color w:val="000000"/>
                  <w:sz w:val="18"/>
                  <w:szCs w:val="18"/>
                </w:rPr>
                <w:delText>KNB</w:delText>
              </w:r>
            </w:del>
          </w:p>
        </w:tc>
        <w:tc>
          <w:tcPr>
            <w:tcW w:w="1172" w:type="pct"/>
            <w:tcBorders>
              <w:top w:val="nil"/>
              <w:left w:val="nil"/>
              <w:bottom w:val="nil"/>
              <w:right w:val="nil"/>
            </w:tcBorders>
            <w:shd w:val="clear" w:color="auto" w:fill="auto"/>
            <w:noWrap/>
            <w:vAlign w:val="center"/>
            <w:hideMark/>
          </w:tcPr>
          <w:p w14:paraId="16DB2AA0" w14:textId="45C608BD" w:rsidR="00BA7AF2" w:rsidRPr="002A6851" w:rsidDel="002075E3" w:rsidRDefault="00BA7AF2" w:rsidP="00BA7AF2">
            <w:pPr>
              <w:jc w:val="center"/>
              <w:rPr>
                <w:del w:id="1356" w:author="Sean Gordon" w:date="2017-04-05T15:30:00Z"/>
                <w:rFonts w:asciiTheme="minorHAnsi" w:eastAsia="Times New Roman" w:hAnsiTheme="minorHAnsi"/>
                <w:color w:val="000000"/>
                <w:sz w:val="18"/>
                <w:szCs w:val="18"/>
              </w:rPr>
            </w:pPr>
            <w:del w:id="1357" w:author="Sean Gordon" w:date="2017-04-05T15:30:00Z">
              <w:r w:rsidRPr="002A6851" w:rsidDel="002075E3">
                <w:rPr>
                  <w:rFonts w:asciiTheme="minorHAnsi" w:eastAsia="Times New Roman" w:hAnsiTheme="minorHAnsi"/>
                  <w:color w:val="000000"/>
                  <w:sz w:val="18"/>
                  <w:szCs w:val="18"/>
                </w:rPr>
                <w:delText>92%</w:delText>
              </w:r>
            </w:del>
          </w:p>
        </w:tc>
        <w:tc>
          <w:tcPr>
            <w:tcW w:w="927" w:type="pct"/>
            <w:tcBorders>
              <w:top w:val="nil"/>
              <w:left w:val="nil"/>
              <w:bottom w:val="nil"/>
              <w:right w:val="nil"/>
            </w:tcBorders>
            <w:shd w:val="clear" w:color="auto" w:fill="auto"/>
            <w:noWrap/>
            <w:vAlign w:val="center"/>
            <w:hideMark/>
          </w:tcPr>
          <w:p w14:paraId="70FEEC87" w14:textId="594A256F" w:rsidR="00BA7AF2" w:rsidRPr="002A6851" w:rsidDel="002075E3" w:rsidRDefault="00BA7AF2" w:rsidP="00BA7AF2">
            <w:pPr>
              <w:jc w:val="center"/>
              <w:rPr>
                <w:del w:id="1358" w:author="Sean Gordon" w:date="2017-04-05T15:30:00Z"/>
                <w:rFonts w:asciiTheme="minorHAnsi" w:eastAsia="Times New Roman" w:hAnsiTheme="minorHAnsi"/>
                <w:color w:val="000000"/>
                <w:sz w:val="18"/>
                <w:szCs w:val="18"/>
              </w:rPr>
            </w:pPr>
            <w:del w:id="1359" w:author="Sean Gordon" w:date="2017-04-05T15:30:00Z">
              <w:r w:rsidRPr="002A6851" w:rsidDel="002075E3">
                <w:rPr>
                  <w:rFonts w:asciiTheme="minorHAnsi" w:eastAsia="Times New Roman" w:hAnsiTheme="minorHAnsi"/>
                  <w:color w:val="000000"/>
                  <w:sz w:val="18"/>
                  <w:szCs w:val="18"/>
                </w:rPr>
                <w:delText>23%</w:delText>
              </w:r>
            </w:del>
          </w:p>
        </w:tc>
        <w:tc>
          <w:tcPr>
            <w:tcW w:w="927" w:type="pct"/>
            <w:tcBorders>
              <w:top w:val="nil"/>
              <w:left w:val="nil"/>
              <w:bottom w:val="nil"/>
              <w:right w:val="nil"/>
            </w:tcBorders>
            <w:shd w:val="clear" w:color="auto" w:fill="auto"/>
            <w:noWrap/>
            <w:vAlign w:val="center"/>
            <w:hideMark/>
          </w:tcPr>
          <w:p w14:paraId="7EC4DDEA" w14:textId="0C8AE6F3" w:rsidR="00BA7AF2" w:rsidRPr="002A6851" w:rsidDel="002075E3" w:rsidRDefault="00BA7AF2" w:rsidP="00BA7AF2">
            <w:pPr>
              <w:jc w:val="center"/>
              <w:rPr>
                <w:del w:id="1360" w:author="Sean Gordon" w:date="2017-04-05T15:30:00Z"/>
                <w:rFonts w:asciiTheme="minorHAnsi" w:eastAsia="Times New Roman" w:hAnsiTheme="minorHAnsi"/>
                <w:color w:val="000000"/>
                <w:sz w:val="18"/>
                <w:szCs w:val="18"/>
              </w:rPr>
            </w:pPr>
            <w:del w:id="1361" w:author="Sean Gordon" w:date="2017-04-05T15:30:00Z">
              <w:r w:rsidRPr="002A6851" w:rsidDel="002075E3">
                <w:rPr>
                  <w:rFonts w:asciiTheme="minorHAnsi" w:eastAsia="Times New Roman" w:hAnsiTheme="minorHAnsi"/>
                  <w:color w:val="000000"/>
                  <w:sz w:val="18"/>
                  <w:szCs w:val="18"/>
                </w:rPr>
                <w:delText>86%</w:delText>
              </w:r>
            </w:del>
          </w:p>
        </w:tc>
        <w:tc>
          <w:tcPr>
            <w:tcW w:w="1072" w:type="pct"/>
            <w:tcBorders>
              <w:top w:val="nil"/>
              <w:left w:val="nil"/>
              <w:bottom w:val="nil"/>
              <w:right w:val="nil"/>
            </w:tcBorders>
            <w:shd w:val="clear" w:color="000000" w:fill="FFEB9C"/>
            <w:noWrap/>
            <w:vAlign w:val="center"/>
            <w:hideMark/>
          </w:tcPr>
          <w:p w14:paraId="61826958" w14:textId="47CAA0AA" w:rsidR="00BA7AF2" w:rsidRPr="002A6851" w:rsidDel="002075E3" w:rsidRDefault="00BA7AF2" w:rsidP="00BA7AF2">
            <w:pPr>
              <w:jc w:val="center"/>
              <w:rPr>
                <w:del w:id="1362" w:author="Sean Gordon" w:date="2017-04-05T15:30:00Z"/>
                <w:rFonts w:asciiTheme="minorHAnsi" w:eastAsia="Times New Roman" w:hAnsiTheme="minorHAnsi"/>
                <w:color w:val="9C5700"/>
                <w:sz w:val="18"/>
                <w:szCs w:val="18"/>
              </w:rPr>
            </w:pPr>
            <w:del w:id="1363"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6047239E" w14:textId="2D00DA9F" w:rsidTr="00BA7AF2">
        <w:trPr>
          <w:trHeight w:val="320"/>
          <w:del w:id="1364" w:author="Sean Gordon" w:date="2017-04-05T15:30:00Z"/>
        </w:trPr>
        <w:tc>
          <w:tcPr>
            <w:tcW w:w="902" w:type="pct"/>
            <w:tcBorders>
              <w:top w:val="nil"/>
              <w:left w:val="nil"/>
              <w:bottom w:val="nil"/>
              <w:right w:val="nil"/>
            </w:tcBorders>
            <w:shd w:val="clear" w:color="auto" w:fill="auto"/>
            <w:noWrap/>
            <w:vAlign w:val="center"/>
            <w:hideMark/>
          </w:tcPr>
          <w:p w14:paraId="01A3AD10" w14:textId="7E0CAC96" w:rsidR="00BA7AF2" w:rsidRPr="002A6851" w:rsidDel="002075E3" w:rsidRDefault="00BA7AF2" w:rsidP="00BA7AF2">
            <w:pPr>
              <w:jc w:val="center"/>
              <w:rPr>
                <w:del w:id="1365" w:author="Sean Gordon" w:date="2017-04-05T15:30:00Z"/>
                <w:rFonts w:asciiTheme="minorHAnsi" w:eastAsia="Times New Roman" w:hAnsiTheme="minorHAnsi"/>
                <w:color w:val="000000"/>
                <w:sz w:val="18"/>
                <w:szCs w:val="18"/>
              </w:rPr>
            </w:pPr>
            <w:del w:id="1366" w:author="Sean Gordon" w:date="2017-04-05T15:30:00Z">
              <w:r w:rsidRPr="002A6851" w:rsidDel="002075E3">
                <w:rPr>
                  <w:rFonts w:asciiTheme="minorHAnsi" w:eastAsia="Times New Roman" w:hAnsiTheme="minorHAnsi"/>
                  <w:color w:val="000000"/>
                  <w:sz w:val="18"/>
                  <w:szCs w:val="18"/>
                </w:rPr>
                <w:delText>KUBI</w:delText>
              </w:r>
            </w:del>
          </w:p>
        </w:tc>
        <w:tc>
          <w:tcPr>
            <w:tcW w:w="1172" w:type="pct"/>
            <w:tcBorders>
              <w:top w:val="nil"/>
              <w:left w:val="nil"/>
              <w:bottom w:val="nil"/>
              <w:right w:val="nil"/>
            </w:tcBorders>
            <w:shd w:val="clear" w:color="000000" w:fill="C6EFCE"/>
            <w:noWrap/>
            <w:vAlign w:val="center"/>
            <w:hideMark/>
          </w:tcPr>
          <w:p w14:paraId="7F32E180" w14:textId="4746005C" w:rsidR="00BA7AF2" w:rsidRPr="002A6851" w:rsidDel="002075E3" w:rsidRDefault="00BA7AF2" w:rsidP="00BA7AF2">
            <w:pPr>
              <w:jc w:val="center"/>
              <w:rPr>
                <w:del w:id="1367" w:author="Sean Gordon" w:date="2017-04-05T15:30:00Z"/>
                <w:rFonts w:asciiTheme="minorHAnsi" w:eastAsia="Times New Roman" w:hAnsiTheme="minorHAnsi"/>
                <w:color w:val="006100"/>
                <w:sz w:val="18"/>
                <w:szCs w:val="18"/>
              </w:rPr>
            </w:pPr>
            <w:del w:id="1368"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FFEB9C"/>
            <w:noWrap/>
            <w:vAlign w:val="center"/>
            <w:hideMark/>
          </w:tcPr>
          <w:p w14:paraId="5E01EF86" w14:textId="6388ABA7" w:rsidR="00BA7AF2" w:rsidRPr="002A6851" w:rsidDel="002075E3" w:rsidRDefault="00BA7AF2" w:rsidP="00BA7AF2">
            <w:pPr>
              <w:jc w:val="center"/>
              <w:rPr>
                <w:del w:id="1369" w:author="Sean Gordon" w:date="2017-04-05T15:30:00Z"/>
                <w:rFonts w:asciiTheme="minorHAnsi" w:eastAsia="Times New Roman" w:hAnsiTheme="minorHAnsi"/>
                <w:color w:val="9C5700"/>
                <w:sz w:val="18"/>
                <w:szCs w:val="18"/>
              </w:rPr>
            </w:pPr>
            <w:del w:id="1370" w:author="Sean Gordon" w:date="2017-04-05T15:30:00Z">
              <w:r w:rsidRPr="002A6851" w:rsidDel="002075E3">
                <w:rPr>
                  <w:rFonts w:asciiTheme="minorHAnsi" w:eastAsia="Times New Roman" w:hAnsiTheme="minorHAnsi"/>
                  <w:color w:val="9C5700"/>
                  <w:sz w:val="18"/>
                  <w:szCs w:val="18"/>
                </w:rPr>
                <w:delText>0%</w:delText>
              </w:r>
            </w:del>
          </w:p>
        </w:tc>
        <w:tc>
          <w:tcPr>
            <w:tcW w:w="927" w:type="pct"/>
            <w:tcBorders>
              <w:top w:val="nil"/>
              <w:left w:val="nil"/>
              <w:bottom w:val="nil"/>
              <w:right w:val="nil"/>
            </w:tcBorders>
            <w:shd w:val="clear" w:color="000000" w:fill="C6EFCE"/>
            <w:noWrap/>
            <w:vAlign w:val="center"/>
            <w:hideMark/>
          </w:tcPr>
          <w:p w14:paraId="0B4ECF02" w14:textId="0D2E0488" w:rsidR="00BA7AF2" w:rsidRPr="002A6851" w:rsidDel="002075E3" w:rsidRDefault="00BA7AF2" w:rsidP="00BA7AF2">
            <w:pPr>
              <w:jc w:val="center"/>
              <w:rPr>
                <w:del w:id="1371" w:author="Sean Gordon" w:date="2017-04-05T15:30:00Z"/>
                <w:rFonts w:asciiTheme="minorHAnsi" w:eastAsia="Times New Roman" w:hAnsiTheme="minorHAnsi"/>
                <w:color w:val="006100"/>
                <w:sz w:val="18"/>
                <w:szCs w:val="18"/>
              </w:rPr>
            </w:pPr>
            <w:del w:id="1372" w:author="Sean Gordon" w:date="2017-04-05T15:30:00Z">
              <w:r w:rsidRPr="002A6851" w:rsidDel="002075E3">
                <w:rPr>
                  <w:rFonts w:asciiTheme="minorHAnsi" w:eastAsia="Times New Roman" w:hAnsiTheme="minorHAnsi"/>
                  <w:color w:val="006100"/>
                  <w:sz w:val="18"/>
                  <w:szCs w:val="18"/>
                </w:rPr>
                <w:delText>100%</w:delText>
              </w:r>
            </w:del>
          </w:p>
        </w:tc>
        <w:tc>
          <w:tcPr>
            <w:tcW w:w="1072" w:type="pct"/>
            <w:tcBorders>
              <w:top w:val="nil"/>
              <w:left w:val="nil"/>
              <w:bottom w:val="nil"/>
              <w:right w:val="nil"/>
            </w:tcBorders>
            <w:shd w:val="clear" w:color="000000" w:fill="FFEB9C"/>
            <w:noWrap/>
            <w:vAlign w:val="center"/>
            <w:hideMark/>
          </w:tcPr>
          <w:p w14:paraId="696845B5" w14:textId="3970873C" w:rsidR="00BA7AF2" w:rsidRPr="002A6851" w:rsidDel="002075E3" w:rsidRDefault="00BA7AF2" w:rsidP="00BA7AF2">
            <w:pPr>
              <w:jc w:val="center"/>
              <w:rPr>
                <w:del w:id="1373" w:author="Sean Gordon" w:date="2017-04-05T15:30:00Z"/>
                <w:rFonts w:asciiTheme="minorHAnsi" w:eastAsia="Times New Roman" w:hAnsiTheme="minorHAnsi"/>
                <w:color w:val="9C5700"/>
                <w:sz w:val="18"/>
                <w:szCs w:val="18"/>
              </w:rPr>
            </w:pPr>
            <w:del w:id="1374"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016944AF" w14:textId="7D85A1CD" w:rsidTr="00BA7AF2">
        <w:trPr>
          <w:trHeight w:val="320"/>
          <w:del w:id="1375" w:author="Sean Gordon" w:date="2017-04-05T15:30:00Z"/>
        </w:trPr>
        <w:tc>
          <w:tcPr>
            <w:tcW w:w="902" w:type="pct"/>
            <w:tcBorders>
              <w:top w:val="nil"/>
              <w:left w:val="nil"/>
              <w:bottom w:val="nil"/>
              <w:right w:val="nil"/>
            </w:tcBorders>
            <w:shd w:val="clear" w:color="auto" w:fill="auto"/>
            <w:noWrap/>
            <w:vAlign w:val="center"/>
            <w:hideMark/>
          </w:tcPr>
          <w:p w14:paraId="242E4FB3" w14:textId="14CFC6BA" w:rsidR="00BA7AF2" w:rsidRPr="002A6851" w:rsidDel="002075E3" w:rsidRDefault="00BA7AF2" w:rsidP="00BA7AF2">
            <w:pPr>
              <w:jc w:val="center"/>
              <w:rPr>
                <w:del w:id="1376" w:author="Sean Gordon" w:date="2017-04-05T15:30:00Z"/>
                <w:rFonts w:asciiTheme="minorHAnsi" w:eastAsia="Times New Roman" w:hAnsiTheme="minorHAnsi"/>
                <w:color w:val="000000"/>
                <w:sz w:val="18"/>
                <w:szCs w:val="18"/>
              </w:rPr>
            </w:pPr>
            <w:del w:id="1377" w:author="Sean Gordon" w:date="2017-04-05T15:30:00Z">
              <w:r w:rsidRPr="002A6851" w:rsidDel="002075E3">
                <w:rPr>
                  <w:rFonts w:asciiTheme="minorHAnsi" w:eastAsia="Times New Roman" w:hAnsiTheme="minorHAnsi"/>
                  <w:color w:val="000000"/>
                  <w:sz w:val="18"/>
                  <w:szCs w:val="18"/>
                </w:rPr>
                <w:delText>LTER</w:delText>
              </w:r>
            </w:del>
          </w:p>
        </w:tc>
        <w:tc>
          <w:tcPr>
            <w:tcW w:w="1172" w:type="pct"/>
            <w:tcBorders>
              <w:top w:val="nil"/>
              <w:left w:val="nil"/>
              <w:bottom w:val="nil"/>
              <w:right w:val="nil"/>
            </w:tcBorders>
            <w:shd w:val="clear" w:color="auto" w:fill="auto"/>
            <w:noWrap/>
            <w:vAlign w:val="center"/>
            <w:hideMark/>
          </w:tcPr>
          <w:p w14:paraId="1FB43DB4" w14:textId="0207938F" w:rsidR="00BA7AF2" w:rsidRPr="002A6851" w:rsidDel="002075E3" w:rsidRDefault="00BA7AF2" w:rsidP="00BA7AF2">
            <w:pPr>
              <w:jc w:val="center"/>
              <w:rPr>
                <w:del w:id="1378" w:author="Sean Gordon" w:date="2017-04-05T15:30:00Z"/>
                <w:rFonts w:asciiTheme="minorHAnsi" w:eastAsia="Times New Roman" w:hAnsiTheme="minorHAnsi"/>
                <w:color w:val="000000"/>
                <w:sz w:val="18"/>
                <w:szCs w:val="18"/>
              </w:rPr>
            </w:pPr>
            <w:del w:id="1379" w:author="Sean Gordon" w:date="2017-04-05T15:30:00Z">
              <w:r w:rsidRPr="002A6851" w:rsidDel="002075E3">
                <w:rPr>
                  <w:rFonts w:asciiTheme="minorHAnsi" w:eastAsia="Times New Roman" w:hAnsiTheme="minorHAnsi"/>
                  <w:color w:val="000000"/>
                  <w:sz w:val="18"/>
                  <w:szCs w:val="18"/>
                </w:rPr>
                <w:delText>97%</w:delText>
              </w:r>
            </w:del>
          </w:p>
        </w:tc>
        <w:tc>
          <w:tcPr>
            <w:tcW w:w="927" w:type="pct"/>
            <w:tcBorders>
              <w:top w:val="nil"/>
              <w:left w:val="nil"/>
              <w:bottom w:val="nil"/>
              <w:right w:val="nil"/>
            </w:tcBorders>
            <w:shd w:val="clear" w:color="auto" w:fill="auto"/>
            <w:noWrap/>
            <w:vAlign w:val="center"/>
            <w:hideMark/>
          </w:tcPr>
          <w:p w14:paraId="60AFD44B" w14:textId="77B47B16" w:rsidR="00BA7AF2" w:rsidRPr="002A6851" w:rsidDel="002075E3" w:rsidRDefault="00BA7AF2" w:rsidP="00BA7AF2">
            <w:pPr>
              <w:jc w:val="center"/>
              <w:rPr>
                <w:del w:id="1380" w:author="Sean Gordon" w:date="2017-04-05T15:30:00Z"/>
                <w:rFonts w:asciiTheme="minorHAnsi" w:eastAsia="Times New Roman" w:hAnsiTheme="minorHAnsi"/>
                <w:color w:val="000000"/>
                <w:sz w:val="18"/>
                <w:szCs w:val="18"/>
              </w:rPr>
            </w:pPr>
            <w:del w:id="1381" w:author="Sean Gordon" w:date="2017-04-05T15:30:00Z">
              <w:r w:rsidRPr="002A6851" w:rsidDel="002075E3">
                <w:rPr>
                  <w:rFonts w:asciiTheme="minorHAnsi" w:eastAsia="Times New Roman" w:hAnsiTheme="minorHAnsi"/>
                  <w:color w:val="000000"/>
                  <w:sz w:val="18"/>
                  <w:szCs w:val="18"/>
                </w:rPr>
                <w:delText>4%</w:delText>
              </w:r>
            </w:del>
          </w:p>
        </w:tc>
        <w:tc>
          <w:tcPr>
            <w:tcW w:w="927" w:type="pct"/>
            <w:tcBorders>
              <w:top w:val="nil"/>
              <w:left w:val="nil"/>
              <w:bottom w:val="nil"/>
              <w:right w:val="nil"/>
            </w:tcBorders>
            <w:shd w:val="clear" w:color="auto" w:fill="auto"/>
            <w:noWrap/>
            <w:vAlign w:val="center"/>
            <w:hideMark/>
          </w:tcPr>
          <w:p w14:paraId="54701A09" w14:textId="61E2E64A" w:rsidR="00BA7AF2" w:rsidRPr="002A6851" w:rsidDel="002075E3" w:rsidRDefault="00BA7AF2" w:rsidP="00BA7AF2">
            <w:pPr>
              <w:jc w:val="center"/>
              <w:rPr>
                <w:del w:id="1382" w:author="Sean Gordon" w:date="2017-04-05T15:30:00Z"/>
                <w:rFonts w:asciiTheme="minorHAnsi" w:eastAsia="Times New Roman" w:hAnsiTheme="minorHAnsi"/>
                <w:color w:val="000000"/>
                <w:sz w:val="18"/>
                <w:szCs w:val="18"/>
              </w:rPr>
            </w:pPr>
            <w:del w:id="1383" w:author="Sean Gordon" w:date="2017-04-05T15:30:00Z">
              <w:r w:rsidRPr="002A6851" w:rsidDel="002075E3">
                <w:rPr>
                  <w:rFonts w:asciiTheme="minorHAnsi" w:eastAsia="Times New Roman" w:hAnsiTheme="minorHAnsi"/>
                  <w:color w:val="000000"/>
                  <w:sz w:val="18"/>
                  <w:szCs w:val="18"/>
                </w:rPr>
                <w:delText>98%</w:delText>
              </w:r>
            </w:del>
          </w:p>
        </w:tc>
        <w:tc>
          <w:tcPr>
            <w:tcW w:w="1072" w:type="pct"/>
            <w:tcBorders>
              <w:top w:val="nil"/>
              <w:left w:val="nil"/>
              <w:bottom w:val="nil"/>
              <w:right w:val="nil"/>
            </w:tcBorders>
            <w:shd w:val="clear" w:color="auto" w:fill="auto"/>
            <w:noWrap/>
            <w:vAlign w:val="center"/>
            <w:hideMark/>
          </w:tcPr>
          <w:p w14:paraId="6BA3AE79" w14:textId="58A999FF" w:rsidR="00BA7AF2" w:rsidRPr="002A6851" w:rsidDel="002075E3" w:rsidRDefault="00BA7AF2" w:rsidP="00BA7AF2">
            <w:pPr>
              <w:jc w:val="center"/>
              <w:rPr>
                <w:del w:id="1384" w:author="Sean Gordon" w:date="2017-04-05T15:30:00Z"/>
                <w:rFonts w:asciiTheme="minorHAnsi" w:eastAsia="Times New Roman" w:hAnsiTheme="minorHAnsi"/>
                <w:color w:val="000000"/>
                <w:sz w:val="18"/>
                <w:szCs w:val="18"/>
              </w:rPr>
            </w:pPr>
            <w:del w:id="1385" w:author="Sean Gordon" w:date="2017-04-05T15:30:00Z">
              <w:r w:rsidRPr="002A6851" w:rsidDel="002075E3">
                <w:rPr>
                  <w:rFonts w:asciiTheme="minorHAnsi" w:eastAsia="Times New Roman" w:hAnsiTheme="minorHAnsi"/>
                  <w:color w:val="000000"/>
                  <w:sz w:val="18"/>
                  <w:szCs w:val="18"/>
                </w:rPr>
                <w:delText>55%</w:delText>
              </w:r>
            </w:del>
          </w:p>
        </w:tc>
      </w:tr>
      <w:tr w:rsidR="00BA7AF2" w:rsidRPr="00BA7AF2" w:rsidDel="002075E3" w14:paraId="1FF9FE06" w14:textId="2C5D60F6" w:rsidTr="00BA7AF2">
        <w:trPr>
          <w:trHeight w:val="320"/>
          <w:del w:id="1386" w:author="Sean Gordon" w:date="2017-04-05T15:30:00Z"/>
        </w:trPr>
        <w:tc>
          <w:tcPr>
            <w:tcW w:w="902" w:type="pct"/>
            <w:tcBorders>
              <w:top w:val="nil"/>
              <w:left w:val="nil"/>
              <w:bottom w:val="nil"/>
              <w:right w:val="nil"/>
            </w:tcBorders>
            <w:shd w:val="clear" w:color="auto" w:fill="auto"/>
            <w:noWrap/>
            <w:vAlign w:val="center"/>
            <w:hideMark/>
          </w:tcPr>
          <w:p w14:paraId="3E7C9044" w14:textId="0A9D3155" w:rsidR="00BA7AF2" w:rsidRPr="002A6851" w:rsidDel="002075E3" w:rsidRDefault="00BA7AF2" w:rsidP="00BA7AF2">
            <w:pPr>
              <w:jc w:val="center"/>
              <w:rPr>
                <w:del w:id="1387" w:author="Sean Gordon" w:date="2017-04-05T15:30:00Z"/>
                <w:rFonts w:asciiTheme="minorHAnsi" w:eastAsia="Times New Roman" w:hAnsiTheme="minorHAnsi"/>
                <w:color w:val="000000"/>
                <w:sz w:val="18"/>
                <w:szCs w:val="18"/>
              </w:rPr>
            </w:pPr>
            <w:del w:id="1388" w:author="Sean Gordon" w:date="2017-04-05T15:30:00Z">
              <w:r w:rsidRPr="002A6851" w:rsidDel="002075E3">
                <w:rPr>
                  <w:rFonts w:asciiTheme="minorHAnsi" w:eastAsia="Times New Roman" w:hAnsiTheme="minorHAnsi"/>
                  <w:color w:val="000000"/>
                  <w:sz w:val="18"/>
                  <w:szCs w:val="18"/>
                </w:rPr>
                <w:delText>LTER_EUROPE</w:delText>
              </w:r>
            </w:del>
          </w:p>
        </w:tc>
        <w:tc>
          <w:tcPr>
            <w:tcW w:w="1172" w:type="pct"/>
            <w:tcBorders>
              <w:top w:val="nil"/>
              <w:left w:val="nil"/>
              <w:bottom w:val="nil"/>
              <w:right w:val="nil"/>
            </w:tcBorders>
            <w:shd w:val="clear" w:color="auto" w:fill="auto"/>
            <w:noWrap/>
            <w:vAlign w:val="center"/>
            <w:hideMark/>
          </w:tcPr>
          <w:p w14:paraId="4BB75E5D" w14:textId="4B7A4718" w:rsidR="00BA7AF2" w:rsidRPr="002A6851" w:rsidDel="002075E3" w:rsidRDefault="00BA7AF2" w:rsidP="00BA7AF2">
            <w:pPr>
              <w:jc w:val="center"/>
              <w:rPr>
                <w:del w:id="1389" w:author="Sean Gordon" w:date="2017-04-05T15:30:00Z"/>
                <w:rFonts w:asciiTheme="minorHAnsi" w:eastAsia="Times New Roman" w:hAnsiTheme="minorHAnsi"/>
                <w:color w:val="000000"/>
                <w:sz w:val="18"/>
                <w:szCs w:val="18"/>
              </w:rPr>
            </w:pPr>
            <w:del w:id="1390" w:author="Sean Gordon" w:date="2017-04-05T15:30:00Z">
              <w:r w:rsidRPr="002A6851" w:rsidDel="002075E3">
                <w:rPr>
                  <w:rFonts w:asciiTheme="minorHAnsi" w:eastAsia="Times New Roman" w:hAnsiTheme="minorHAnsi"/>
                  <w:color w:val="000000"/>
                  <w:sz w:val="18"/>
                  <w:szCs w:val="18"/>
                </w:rPr>
                <w:delText>48%</w:delText>
              </w:r>
            </w:del>
          </w:p>
        </w:tc>
        <w:tc>
          <w:tcPr>
            <w:tcW w:w="927" w:type="pct"/>
            <w:tcBorders>
              <w:top w:val="nil"/>
              <w:left w:val="nil"/>
              <w:bottom w:val="nil"/>
              <w:right w:val="nil"/>
            </w:tcBorders>
            <w:shd w:val="clear" w:color="auto" w:fill="auto"/>
            <w:noWrap/>
            <w:vAlign w:val="center"/>
            <w:hideMark/>
          </w:tcPr>
          <w:p w14:paraId="54ABFD09" w14:textId="2D064CEB" w:rsidR="00BA7AF2" w:rsidRPr="002A6851" w:rsidDel="002075E3" w:rsidRDefault="00BA7AF2" w:rsidP="00BA7AF2">
            <w:pPr>
              <w:jc w:val="center"/>
              <w:rPr>
                <w:del w:id="1391" w:author="Sean Gordon" w:date="2017-04-05T15:30:00Z"/>
                <w:rFonts w:asciiTheme="minorHAnsi" w:eastAsia="Times New Roman" w:hAnsiTheme="minorHAnsi"/>
                <w:color w:val="000000"/>
                <w:sz w:val="18"/>
                <w:szCs w:val="18"/>
              </w:rPr>
            </w:pPr>
            <w:del w:id="1392" w:author="Sean Gordon" w:date="2017-04-05T15:30:00Z">
              <w:r w:rsidRPr="002A6851" w:rsidDel="002075E3">
                <w:rPr>
                  <w:rFonts w:asciiTheme="minorHAnsi" w:eastAsia="Times New Roman" w:hAnsiTheme="minorHAnsi"/>
                  <w:color w:val="000000"/>
                  <w:sz w:val="18"/>
                  <w:szCs w:val="18"/>
                </w:rPr>
                <w:delText>21%</w:delText>
              </w:r>
            </w:del>
          </w:p>
        </w:tc>
        <w:tc>
          <w:tcPr>
            <w:tcW w:w="927" w:type="pct"/>
            <w:tcBorders>
              <w:top w:val="nil"/>
              <w:left w:val="nil"/>
              <w:bottom w:val="nil"/>
              <w:right w:val="nil"/>
            </w:tcBorders>
            <w:shd w:val="clear" w:color="auto" w:fill="auto"/>
            <w:noWrap/>
            <w:vAlign w:val="center"/>
            <w:hideMark/>
          </w:tcPr>
          <w:p w14:paraId="651727A5" w14:textId="65C1AE1B" w:rsidR="00BA7AF2" w:rsidRPr="002A6851" w:rsidDel="002075E3" w:rsidRDefault="00BA7AF2" w:rsidP="00BA7AF2">
            <w:pPr>
              <w:jc w:val="center"/>
              <w:rPr>
                <w:del w:id="1393" w:author="Sean Gordon" w:date="2017-04-05T15:30:00Z"/>
                <w:rFonts w:asciiTheme="minorHAnsi" w:eastAsia="Times New Roman" w:hAnsiTheme="minorHAnsi"/>
                <w:color w:val="000000"/>
                <w:sz w:val="18"/>
                <w:szCs w:val="18"/>
              </w:rPr>
            </w:pPr>
            <w:del w:id="1394" w:author="Sean Gordon" w:date="2017-04-05T15:30:00Z">
              <w:r w:rsidRPr="002A6851" w:rsidDel="002075E3">
                <w:rPr>
                  <w:rFonts w:asciiTheme="minorHAnsi" w:eastAsia="Times New Roman" w:hAnsiTheme="minorHAnsi"/>
                  <w:color w:val="000000"/>
                  <w:sz w:val="18"/>
                  <w:szCs w:val="18"/>
                </w:rPr>
                <w:delText>98%</w:delText>
              </w:r>
            </w:del>
          </w:p>
        </w:tc>
        <w:tc>
          <w:tcPr>
            <w:tcW w:w="1072" w:type="pct"/>
            <w:tcBorders>
              <w:top w:val="nil"/>
              <w:left w:val="nil"/>
              <w:bottom w:val="nil"/>
              <w:right w:val="nil"/>
            </w:tcBorders>
            <w:shd w:val="clear" w:color="000000" w:fill="FFEB9C"/>
            <w:noWrap/>
            <w:vAlign w:val="center"/>
            <w:hideMark/>
          </w:tcPr>
          <w:p w14:paraId="4458DBED" w14:textId="524140BC" w:rsidR="00BA7AF2" w:rsidRPr="002A6851" w:rsidDel="002075E3" w:rsidRDefault="00BA7AF2" w:rsidP="00BA7AF2">
            <w:pPr>
              <w:jc w:val="center"/>
              <w:rPr>
                <w:del w:id="1395" w:author="Sean Gordon" w:date="2017-04-05T15:30:00Z"/>
                <w:rFonts w:asciiTheme="minorHAnsi" w:eastAsia="Times New Roman" w:hAnsiTheme="minorHAnsi"/>
                <w:color w:val="9C5700"/>
                <w:sz w:val="18"/>
                <w:szCs w:val="18"/>
              </w:rPr>
            </w:pPr>
            <w:del w:id="1396"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52E94EE6" w14:textId="3D1F08F6" w:rsidTr="00BA7AF2">
        <w:trPr>
          <w:trHeight w:val="320"/>
          <w:del w:id="1397" w:author="Sean Gordon" w:date="2017-04-05T15:30:00Z"/>
        </w:trPr>
        <w:tc>
          <w:tcPr>
            <w:tcW w:w="902" w:type="pct"/>
            <w:tcBorders>
              <w:top w:val="nil"/>
              <w:left w:val="nil"/>
              <w:bottom w:val="nil"/>
              <w:right w:val="nil"/>
            </w:tcBorders>
            <w:shd w:val="clear" w:color="auto" w:fill="auto"/>
            <w:noWrap/>
            <w:vAlign w:val="center"/>
            <w:hideMark/>
          </w:tcPr>
          <w:p w14:paraId="5492E75F" w14:textId="155D9017" w:rsidR="00BA7AF2" w:rsidRPr="002A6851" w:rsidDel="002075E3" w:rsidRDefault="00BA7AF2" w:rsidP="00BA7AF2">
            <w:pPr>
              <w:jc w:val="center"/>
              <w:rPr>
                <w:del w:id="1398" w:author="Sean Gordon" w:date="2017-04-05T15:30:00Z"/>
                <w:rFonts w:asciiTheme="minorHAnsi" w:eastAsia="Times New Roman" w:hAnsiTheme="minorHAnsi"/>
                <w:color w:val="000000"/>
                <w:sz w:val="18"/>
                <w:szCs w:val="18"/>
              </w:rPr>
            </w:pPr>
            <w:del w:id="1399" w:author="Sean Gordon" w:date="2017-04-05T15:30:00Z">
              <w:r w:rsidRPr="002A6851" w:rsidDel="002075E3">
                <w:rPr>
                  <w:rFonts w:asciiTheme="minorHAnsi" w:eastAsia="Times New Roman" w:hAnsiTheme="minorHAnsi"/>
                  <w:color w:val="000000"/>
                  <w:sz w:val="18"/>
                  <w:szCs w:val="18"/>
                </w:rPr>
                <w:delText>ONEShare</w:delText>
              </w:r>
            </w:del>
          </w:p>
        </w:tc>
        <w:tc>
          <w:tcPr>
            <w:tcW w:w="1172" w:type="pct"/>
            <w:tcBorders>
              <w:top w:val="nil"/>
              <w:left w:val="nil"/>
              <w:bottom w:val="nil"/>
              <w:right w:val="nil"/>
            </w:tcBorders>
            <w:shd w:val="clear" w:color="auto" w:fill="auto"/>
            <w:noWrap/>
            <w:vAlign w:val="center"/>
            <w:hideMark/>
          </w:tcPr>
          <w:p w14:paraId="22C31462" w14:textId="416D8A36" w:rsidR="00BA7AF2" w:rsidRPr="002A6851" w:rsidDel="002075E3" w:rsidRDefault="00BA7AF2" w:rsidP="00BA7AF2">
            <w:pPr>
              <w:jc w:val="center"/>
              <w:rPr>
                <w:del w:id="1400" w:author="Sean Gordon" w:date="2017-04-05T15:30:00Z"/>
                <w:rFonts w:asciiTheme="minorHAnsi" w:eastAsia="Times New Roman" w:hAnsiTheme="minorHAnsi"/>
                <w:color w:val="000000"/>
                <w:sz w:val="18"/>
                <w:szCs w:val="18"/>
              </w:rPr>
            </w:pPr>
            <w:del w:id="1401" w:author="Sean Gordon" w:date="2017-04-05T15:30:00Z">
              <w:r w:rsidRPr="002A6851" w:rsidDel="002075E3">
                <w:rPr>
                  <w:rFonts w:asciiTheme="minorHAnsi" w:eastAsia="Times New Roman" w:hAnsiTheme="minorHAnsi"/>
                  <w:color w:val="000000"/>
                  <w:sz w:val="18"/>
                  <w:szCs w:val="18"/>
                </w:rPr>
                <w:delText>97%</w:delText>
              </w:r>
            </w:del>
          </w:p>
        </w:tc>
        <w:tc>
          <w:tcPr>
            <w:tcW w:w="927" w:type="pct"/>
            <w:tcBorders>
              <w:top w:val="nil"/>
              <w:left w:val="nil"/>
              <w:bottom w:val="nil"/>
              <w:right w:val="nil"/>
            </w:tcBorders>
            <w:shd w:val="clear" w:color="000000" w:fill="FFEB9C"/>
            <w:noWrap/>
            <w:vAlign w:val="center"/>
            <w:hideMark/>
          </w:tcPr>
          <w:p w14:paraId="30F1CA85" w14:textId="225C1AE0" w:rsidR="00BA7AF2" w:rsidRPr="002A6851" w:rsidDel="002075E3" w:rsidRDefault="00BA7AF2" w:rsidP="00BA7AF2">
            <w:pPr>
              <w:jc w:val="center"/>
              <w:rPr>
                <w:del w:id="1402" w:author="Sean Gordon" w:date="2017-04-05T15:30:00Z"/>
                <w:rFonts w:asciiTheme="minorHAnsi" w:eastAsia="Times New Roman" w:hAnsiTheme="minorHAnsi"/>
                <w:color w:val="9C5700"/>
                <w:sz w:val="18"/>
                <w:szCs w:val="18"/>
              </w:rPr>
            </w:pPr>
            <w:del w:id="1403" w:author="Sean Gordon" w:date="2017-04-05T15:30:00Z">
              <w:r w:rsidRPr="002A6851" w:rsidDel="002075E3">
                <w:rPr>
                  <w:rFonts w:asciiTheme="minorHAnsi" w:eastAsia="Times New Roman" w:hAnsiTheme="minorHAnsi"/>
                  <w:color w:val="9C5700"/>
                  <w:sz w:val="18"/>
                  <w:szCs w:val="18"/>
                </w:rPr>
                <w:delText>0%</w:delText>
              </w:r>
            </w:del>
          </w:p>
        </w:tc>
        <w:tc>
          <w:tcPr>
            <w:tcW w:w="927" w:type="pct"/>
            <w:tcBorders>
              <w:top w:val="nil"/>
              <w:left w:val="nil"/>
              <w:bottom w:val="nil"/>
              <w:right w:val="nil"/>
            </w:tcBorders>
            <w:shd w:val="clear" w:color="auto" w:fill="auto"/>
            <w:noWrap/>
            <w:vAlign w:val="center"/>
            <w:hideMark/>
          </w:tcPr>
          <w:p w14:paraId="46F31EC4" w14:textId="427FD45F" w:rsidR="00BA7AF2" w:rsidRPr="002A6851" w:rsidDel="002075E3" w:rsidRDefault="00BA7AF2" w:rsidP="00BA7AF2">
            <w:pPr>
              <w:jc w:val="center"/>
              <w:rPr>
                <w:del w:id="1404" w:author="Sean Gordon" w:date="2017-04-05T15:30:00Z"/>
                <w:rFonts w:asciiTheme="minorHAnsi" w:eastAsia="Times New Roman" w:hAnsiTheme="minorHAnsi"/>
                <w:color w:val="000000"/>
                <w:sz w:val="18"/>
                <w:szCs w:val="18"/>
              </w:rPr>
            </w:pPr>
            <w:del w:id="1405" w:author="Sean Gordon" w:date="2017-04-05T15:30:00Z">
              <w:r w:rsidRPr="002A6851" w:rsidDel="002075E3">
                <w:rPr>
                  <w:rFonts w:asciiTheme="minorHAnsi" w:eastAsia="Times New Roman" w:hAnsiTheme="minorHAnsi"/>
                  <w:color w:val="000000"/>
                  <w:sz w:val="18"/>
                  <w:szCs w:val="18"/>
                </w:rPr>
                <w:delText>94%</w:delText>
              </w:r>
            </w:del>
          </w:p>
        </w:tc>
        <w:tc>
          <w:tcPr>
            <w:tcW w:w="1072" w:type="pct"/>
            <w:tcBorders>
              <w:top w:val="nil"/>
              <w:left w:val="nil"/>
              <w:bottom w:val="nil"/>
              <w:right w:val="nil"/>
            </w:tcBorders>
            <w:shd w:val="clear" w:color="000000" w:fill="FFEB9C"/>
            <w:noWrap/>
            <w:vAlign w:val="center"/>
            <w:hideMark/>
          </w:tcPr>
          <w:p w14:paraId="77F025DC" w14:textId="3D0327EA" w:rsidR="00BA7AF2" w:rsidRPr="002A6851" w:rsidDel="002075E3" w:rsidRDefault="00BA7AF2" w:rsidP="00BA7AF2">
            <w:pPr>
              <w:jc w:val="center"/>
              <w:rPr>
                <w:del w:id="1406" w:author="Sean Gordon" w:date="2017-04-05T15:30:00Z"/>
                <w:rFonts w:asciiTheme="minorHAnsi" w:eastAsia="Times New Roman" w:hAnsiTheme="minorHAnsi"/>
                <w:color w:val="9C5700"/>
                <w:sz w:val="18"/>
                <w:szCs w:val="18"/>
              </w:rPr>
            </w:pPr>
            <w:del w:id="1407"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09AFD938" w14:textId="3432C06F" w:rsidTr="00BA7AF2">
        <w:trPr>
          <w:trHeight w:val="320"/>
          <w:del w:id="1408" w:author="Sean Gordon" w:date="2017-04-05T15:30:00Z"/>
        </w:trPr>
        <w:tc>
          <w:tcPr>
            <w:tcW w:w="902" w:type="pct"/>
            <w:tcBorders>
              <w:top w:val="nil"/>
              <w:left w:val="nil"/>
              <w:bottom w:val="nil"/>
              <w:right w:val="nil"/>
            </w:tcBorders>
            <w:shd w:val="clear" w:color="auto" w:fill="auto"/>
            <w:noWrap/>
            <w:vAlign w:val="center"/>
            <w:hideMark/>
          </w:tcPr>
          <w:p w14:paraId="5B84AFA2" w14:textId="6AA78DBF" w:rsidR="00BA7AF2" w:rsidRPr="002A6851" w:rsidDel="002075E3" w:rsidRDefault="00BA7AF2" w:rsidP="00BA7AF2">
            <w:pPr>
              <w:jc w:val="center"/>
              <w:rPr>
                <w:del w:id="1409" w:author="Sean Gordon" w:date="2017-04-05T15:30:00Z"/>
                <w:rFonts w:asciiTheme="minorHAnsi" w:eastAsia="Times New Roman" w:hAnsiTheme="minorHAnsi"/>
                <w:color w:val="000000"/>
                <w:sz w:val="18"/>
                <w:szCs w:val="18"/>
              </w:rPr>
            </w:pPr>
            <w:del w:id="1410" w:author="Sean Gordon" w:date="2017-04-05T15:30:00Z">
              <w:r w:rsidRPr="002A6851" w:rsidDel="002075E3">
                <w:rPr>
                  <w:rFonts w:asciiTheme="minorHAnsi" w:eastAsia="Times New Roman" w:hAnsiTheme="minorHAnsi"/>
                  <w:color w:val="000000"/>
                  <w:sz w:val="18"/>
                  <w:szCs w:val="18"/>
                </w:rPr>
                <w:delText>PISCO</w:delText>
              </w:r>
            </w:del>
          </w:p>
        </w:tc>
        <w:tc>
          <w:tcPr>
            <w:tcW w:w="1172" w:type="pct"/>
            <w:tcBorders>
              <w:top w:val="nil"/>
              <w:left w:val="nil"/>
              <w:bottom w:val="nil"/>
              <w:right w:val="nil"/>
            </w:tcBorders>
            <w:shd w:val="clear" w:color="000000" w:fill="C6EFCE"/>
            <w:noWrap/>
            <w:vAlign w:val="center"/>
            <w:hideMark/>
          </w:tcPr>
          <w:p w14:paraId="0C52D124" w14:textId="476F4DF6" w:rsidR="00BA7AF2" w:rsidRPr="002A6851" w:rsidDel="002075E3" w:rsidRDefault="00BA7AF2" w:rsidP="00BA7AF2">
            <w:pPr>
              <w:jc w:val="center"/>
              <w:rPr>
                <w:del w:id="1411" w:author="Sean Gordon" w:date="2017-04-05T15:30:00Z"/>
                <w:rFonts w:asciiTheme="minorHAnsi" w:eastAsia="Times New Roman" w:hAnsiTheme="minorHAnsi"/>
                <w:color w:val="006100"/>
                <w:sz w:val="18"/>
                <w:szCs w:val="18"/>
              </w:rPr>
            </w:pPr>
            <w:del w:id="1412"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FFEB9C"/>
            <w:noWrap/>
            <w:vAlign w:val="center"/>
            <w:hideMark/>
          </w:tcPr>
          <w:p w14:paraId="602E0C25" w14:textId="140EC065" w:rsidR="00BA7AF2" w:rsidRPr="002A6851" w:rsidDel="002075E3" w:rsidRDefault="00BA7AF2" w:rsidP="00BA7AF2">
            <w:pPr>
              <w:jc w:val="center"/>
              <w:rPr>
                <w:del w:id="1413" w:author="Sean Gordon" w:date="2017-04-05T15:30:00Z"/>
                <w:rFonts w:asciiTheme="minorHAnsi" w:eastAsia="Times New Roman" w:hAnsiTheme="minorHAnsi"/>
                <w:color w:val="9C5700"/>
                <w:sz w:val="18"/>
                <w:szCs w:val="18"/>
              </w:rPr>
            </w:pPr>
            <w:del w:id="1414" w:author="Sean Gordon" w:date="2017-04-05T15:30:00Z">
              <w:r w:rsidRPr="002A6851" w:rsidDel="002075E3">
                <w:rPr>
                  <w:rFonts w:asciiTheme="minorHAnsi" w:eastAsia="Times New Roman" w:hAnsiTheme="minorHAnsi"/>
                  <w:color w:val="9C5700"/>
                  <w:sz w:val="18"/>
                  <w:szCs w:val="18"/>
                </w:rPr>
                <w:delText>0%</w:delText>
              </w:r>
            </w:del>
          </w:p>
        </w:tc>
        <w:tc>
          <w:tcPr>
            <w:tcW w:w="927" w:type="pct"/>
            <w:tcBorders>
              <w:top w:val="nil"/>
              <w:left w:val="nil"/>
              <w:bottom w:val="nil"/>
              <w:right w:val="nil"/>
            </w:tcBorders>
            <w:shd w:val="clear" w:color="000000" w:fill="C6EFCE"/>
            <w:noWrap/>
            <w:vAlign w:val="center"/>
            <w:hideMark/>
          </w:tcPr>
          <w:p w14:paraId="6194DEE0" w14:textId="14F796FF" w:rsidR="00BA7AF2" w:rsidRPr="002A6851" w:rsidDel="002075E3" w:rsidRDefault="00BA7AF2" w:rsidP="00BA7AF2">
            <w:pPr>
              <w:jc w:val="center"/>
              <w:rPr>
                <w:del w:id="1415" w:author="Sean Gordon" w:date="2017-04-05T15:30:00Z"/>
                <w:rFonts w:asciiTheme="minorHAnsi" w:eastAsia="Times New Roman" w:hAnsiTheme="minorHAnsi"/>
                <w:color w:val="006100"/>
                <w:sz w:val="18"/>
                <w:szCs w:val="18"/>
              </w:rPr>
            </w:pPr>
            <w:del w:id="1416" w:author="Sean Gordon" w:date="2017-04-05T15:30:00Z">
              <w:r w:rsidRPr="002A6851" w:rsidDel="002075E3">
                <w:rPr>
                  <w:rFonts w:asciiTheme="minorHAnsi" w:eastAsia="Times New Roman" w:hAnsiTheme="minorHAnsi"/>
                  <w:color w:val="006100"/>
                  <w:sz w:val="18"/>
                  <w:szCs w:val="18"/>
                </w:rPr>
                <w:delText>100%</w:delText>
              </w:r>
            </w:del>
          </w:p>
        </w:tc>
        <w:tc>
          <w:tcPr>
            <w:tcW w:w="1072" w:type="pct"/>
            <w:tcBorders>
              <w:top w:val="nil"/>
              <w:left w:val="nil"/>
              <w:bottom w:val="nil"/>
              <w:right w:val="nil"/>
            </w:tcBorders>
            <w:shd w:val="clear" w:color="000000" w:fill="FFEB9C"/>
            <w:noWrap/>
            <w:vAlign w:val="center"/>
            <w:hideMark/>
          </w:tcPr>
          <w:p w14:paraId="273725BF" w14:textId="79685FDE" w:rsidR="00BA7AF2" w:rsidRPr="002A6851" w:rsidDel="002075E3" w:rsidRDefault="00BA7AF2" w:rsidP="00BA7AF2">
            <w:pPr>
              <w:jc w:val="center"/>
              <w:rPr>
                <w:del w:id="1417" w:author="Sean Gordon" w:date="2017-04-05T15:30:00Z"/>
                <w:rFonts w:asciiTheme="minorHAnsi" w:eastAsia="Times New Roman" w:hAnsiTheme="minorHAnsi"/>
                <w:color w:val="9C5700"/>
                <w:sz w:val="18"/>
                <w:szCs w:val="18"/>
              </w:rPr>
            </w:pPr>
            <w:del w:id="1418"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3F520EBD" w14:textId="7A655D51" w:rsidTr="00BA7AF2">
        <w:trPr>
          <w:trHeight w:val="320"/>
          <w:del w:id="1419" w:author="Sean Gordon" w:date="2017-04-05T15:30:00Z"/>
        </w:trPr>
        <w:tc>
          <w:tcPr>
            <w:tcW w:w="902" w:type="pct"/>
            <w:tcBorders>
              <w:top w:val="nil"/>
              <w:left w:val="nil"/>
              <w:bottom w:val="nil"/>
              <w:right w:val="nil"/>
            </w:tcBorders>
            <w:shd w:val="clear" w:color="auto" w:fill="auto"/>
            <w:noWrap/>
            <w:vAlign w:val="center"/>
            <w:hideMark/>
          </w:tcPr>
          <w:p w14:paraId="3A2D021A" w14:textId="1A0D34AC" w:rsidR="00BA7AF2" w:rsidRPr="002A6851" w:rsidDel="002075E3" w:rsidRDefault="00BA7AF2" w:rsidP="00BA7AF2">
            <w:pPr>
              <w:jc w:val="center"/>
              <w:rPr>
                <w:del w:id="1420" w:author="Sean Gordon" w:date="2017-04-05T15:30:00Z"/>
                <w:rFonts w:asciiTheme="minorHAnsi" w:eastAsia="Times New Roman" w:hAnsiTheme="minorHAnsi"/>
                <w:color w:val="000000"/>
                <w:sz w:val="18"/>
                <w:szCs w:val="18"/>
              </w:rPr>
            </w:pPr>
            <w:del w:id="1421" w:author="Sean Gordon" w:date="2017-04-05T15:30:00Z">
              <w:r w:rsidRPr="002A6851" w:rsidDel="002075E3">
                <w:rPr>
                  <w:rFonts w:asciiTheme="minorHAnsi" w:eastAsia="Times New Roman" w:hAnsiTheme="minorHAnsi"/>
                  <w:color w:val="000000"/>
                  <w:sz w:val="18"/>
                  <w:szCs w:val="18"/>
                </w:rPr>
                <w:delText>SANPARKS</w:delText>
              </w:r>
            </w:del>
          </w:p>
        </w:tc>
        <w:tc>
          <w:tcPr>
            <w:tcW w:w="1172" w:type="pct"/>
            <w:tcBorders>
              <w:top w:val="nil"/>
              <w:left w:val="nil"/>
              <w:bottom w:val="nil"/>
              <w:right w:val="nil"/>
            </w:tcBorders>
            <w:shd w:val="clear" w:color="auto" w:fill="auto"/>
            <w:noWrap/>
            <w:vAlign w:val="center"/>
            <w:hideMark/>
          </w:tcPr>
          <w:p w14:paraId="6BB6613B" w14:textId="07AA75DE" w:rsidR="00BA7AF2" w:rsidRPr="002A6851" w:rsidDel="002075E3" w:rsidRDefault="00BA7AF2" w:rsidP="00BA7AF2">
            <w:pPr>
              <w:jc w:val="center"/>
              <w:rPr>
                <w:del w:id="1422" w:author="Sean Gordon" w:date="2017-04-05T15:30:00Z"/>
                <w:rFonts w:asciiTheme="minorHAnsi" w:eastAsia="Times New Roman" w:hAnsiTheme="minorHAnsi"/>
                <w:color w:val="000000"/>
                <w:sz w:val="18"/>
                <w:szCs w:val="18"/>
              </w:rPr>
            </w:pPr>
            <w:del w:id="1423" w:author="Sean Gordon" w:date="2017-04-05T15:30:00Z">
              <w:r w:rsidRPr="002A6851" w:rsidDel="002075E3">
                <w:rPr>
                  <w:rFonts w:asciiTheme="minorHAnsi" w:eastAsia="Times New Roman" w:hAnsiTheme="minorHAnsi"/>
                  <w:color w:val="000000"/>
                  <w:sz w:val="18"/>
                  <w:szCs w:val="18"/>
                </w:rPr>
                <w:delText>98%</w:delText>
              </w:r>
            </w:del>
          </w:p>
        </w:tc>
        <w:tc>
          <w:tcPr>
            <w:tcW w:w="927" w:type="pct"/>
            <w:tcBorders>
              <w:top w:val="nil"/>
              <w:left w:val="nil"/>
              <w:bottom w:val="nil"/>
              <w:right w:val="nil"/>
            </w:tcBorders>
            <w:shd w:val="clear" w:color="auto" w:fill="auto"/>
            <w:noWrap/>
            <w:vAlign w:val="center"/>
            <w:hideMark/>
          </w:tcPr>
          <w:p w14:paraId="4EBD00B4" w14:textId="31786EC9" w:rsidR="00BA7AF2" w:rsidRPr="002A6851" w:rsidDel="002075E3" w:rsidRDefault="00BA7AF2" w:rsidP="00BA7AF2">
            <w:pPr>
              <w:jc w:val="center"/>
              <w:rPr>
                <w:del w:id="1424" w:author="Sean Gordon" w:date="2017-04-05T15:30:00Z"/>
                <w:rFonts w:asciiTheme="minorHAnsi" w:eastAsia="Times New Roman" w:hAnsiTheme="minorHAnsi"/>
                <w:color w:val="000000"/>
                <w:sz w:val="18"/>
                <w:szCs w:val="18"/>
              </w:rPr>
            </w:pPr>
            <w:del w:id="1425" w:author="Sean Gordon" w:date="2017-04-05T15:30:00Z">
              <w:r w:rsidRPr="002A6851" w:rsidDel="002075E3">
                <w:rPr>
                  <w:rFonts w:asciiTheme="minorHAnsi" w:eastAsia="Times New Roman" w:hAnsiTheme="minorHAnsi"/>
                  <w:color w:val="000000"/>
                  <w:sz w:val="18"/>
                  <w:szCs w:val="18"/>
                </w:rPr>
                <w:delText>15%</w:delText>
              </w:r>
            </w:del>
          </w:p>
        </w:tc>
        <w:tc>
          <w:tcPr>
            <w:tcW w:w="927" w:type="pct"/>
            <w:tcBorders>
              <w:top w:val="nil"/>
              <w:left w:val="nil"/>
              <w:bottom w:val="nil"/>
              <w:right w:val="nil"/>
            </w:tcBorders>
            <w:shd w:val="clear" w:color="auto" w:fill="auto"/>
            <w:noWrap/>
            <w:vAlign w:val="center"/>
            <w:hideMark/>
          </w:tcPr>
          <w:p w14:paraId="43D0E55D" w14:textId="743EE424" w:rsidR="00BA7AF2" w:rsidRPr="002A6851" w:rsidDel="002075E3" w:rsidRDefault="00BA7AF2" w:rsidP="00BA7AF2">
            <w:pPr>
              <w:jc w:val="center"/>
              <w:rPr>
                <w:del w:id="1426" w:author="Sean Gordon" w:date="2017-04-05T15:30:00Z"/>
                <w:rFonts w:asciiTheme="minorHAnsi" w:eastAsia="Times New Roman" w:hAnsiTheme="minorHAnsi"/>
                <w:color w:val="000000"/>
                <w:sz w:val="18"/>
                <w:szCs w:val="18"/>
              </w:rPr>
            </w:pPr>
            <w:del w:id="1427" w:author="Sean Gordon" w:date="2017-04-05T15:30:00Z">
              <w:r w:rsidRPr="002A6851" w:rsidDel="002075E3">
                <w:rPr>
                  <w:rFonts w:asciiTheme="minorHAnsi" w:eastAsia="Times New Roman" w:hAnsiTheme="minorHAnsi"/>
                  <w:color w:val="000000"/>
                  <w:sz w:val="18"/>
                  <w:szCs w:val="18"/>
                </w:rPr>
                <w:delText>95%</w:delText>
              </w:r>
            </w:del>
          </w:p>
        </w:tc>
        <w:tc>
          <w:tcPr>
            <w:tcW w:w="1072" w:type="pct"/>
            <w:tcBorders>
              <w:top w:val="nil"/>
              <w:left w:val="nil"/>
              <w:bottom w:val="nil"/>
              <w:right w:val="nil"/>
            </w:tcBorders>
            <w:shd w:val="clear" w:color="000000" w:fill="FFEB9C"/>
            <w:noWrap/>
            <w:vAlign w:val="center"/>
            <w:hideMark/>
          </w:tcPr>
          <w:p w14:paraId="3FFBF0CF" w14:textId="2BC33217" w:rsidR="00BA7AF2" w:rsidRPr="002A6851" w:rsidDel="002075E3" w:rsidRDefault="00BA7AF2" w:rsidP="00BA7AF2">
            <w:pPr>
              <w:jc w:val="center"/>
              <w:rPr>
                <w:del w:id="1428" w:author="Sean Gordon" w:date="2017-04-05T15:30:00Z"/>
                <w:rFonts w:asciiTheme="minorHAnsi" w:eastAsia="Times New Roman" w:hAnsiTheme="minorHAnsi"/>
                <w:color w:val="9C5700"/>
                <w:sz w:val="18"/>
                <w:szCs w:val="18"/>
              </w:rPr>
            </w:pPr>
            <w:del w:id="1429"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62F07F79" w14:textId="1AA6623E" w:rsidTr="00BA7AF2">
        <w:trPr>
          <w:trHeight w:val="320"/>
          <w:del w:id="1430" w:author="Sean Gordon" w:date="2017-04-05T15:30:00Z"/>
        </w:trPr>
        <w:tc>
          <w:tcPr>
            <w:tcW w:w="902" w:type="pct"/>
            <w:tcBorders>
              <w:top w:val="nil"/>
              <w:left w:val="nil"/>
              <w:bottom w:val="nil"/>
              <w:right w:val="nil"/>
            </w:tcBorders>
            <w:shd w:val="clear" w:color="auto" w:fill="auto"/>
            <w:noWrap/>
            <w:vAlign w:val="center"/>
            <w:hideMark/>
          </w:tcPr>
          <w:p w14:paraId="4A0C44D2" w14:textId="1DB9D8C6" w:rsidR="00BA7AF2" w:rsidRPr="002A6851" w:rsidDel="002075E3" w:rsidRDefault="00BA7AF2" w:rsidP="00BA7AF2">
            <w:pPr>
              <w:jc w:val="center"/>
              <w:rPr>
                <w:del w:id="1431" w:author="Sean Gordon" w:date="2017-04-05T15:30:00Z"/>
                <w:rFonts w:asciiTheme="minorHAnsi" w:eastAsia="Times New Roman" w:hAnsiTheme="minorHAnsi"/>
                <w:color w:val="000000"/>
                <w:sz w:val="18"/>
                <w:szCs w:val="18"/>
              </w:rPr>
            </w:pPr>
            <w:del w:id="1432" w:author="Sean Gordon" w:date="2017-04-05T15:30:00Z">
              <w:r w:rsidRPr="002A6851" w:rsidDel="002075E3">
                <w:rPr>
                  <w:rFonts w:asciiTheme="minorHAnsi" w:eastAsia="Times New Roman" w:hAnsiTheme="minorHAnsi"/>
                  <w:color w:val="000000"/>
                  <w:sz w:val="18"/>
                  <w:szCs w:val="18"/>
                </w:rPr>
                <w:delText>TERN</w:delText>
              </w:r>
            </w:del>
          </w:p>
        </w:tc>
        <w:tc>
          <w:tcPr>
            <w:tcW w:w="1172" w:type="pct"/>
            <w:tcBorders>
              <w:top w:val="nil"/>
              <w:left w:val="nil"/>
              <w:bottom w:val="nil"/>
              <w:right w:val="nil"/>
            </w:tcBorders>
            <w:shd w:val="clear" w:color="000000" w:fill="C6EFCE"/>
            <w:noWrap/>
            <w:vAlign w:val="center"/>
            <w:hideMark/>
          </w:tcPr>
          <w:p w14:paraId="53B91629" w14:textId="7DBDF094" w:rsidR="00BA7AF2" w:rsidRPr="002A6851" w:rsidDel="002075E3" w:rsidRDefault="00BA7AF2" w:rsidP="00BA7AF2">
            <w:pPr>
              <w:jc w:val="center"/>
              <w:rPr>
                <w:del w:id="1433" w:author="Sean Gordon" w:date="2017-04-05T15:30:00Z"/>
                <w:rFonts w:asciiTheme="minorHAnsi" w:eastAsia="Times New Roman" w:hAnsiTheme="minorHAnsi"/>
                <w:color w:val="006100"/>
                <w:sz w:val="18"/>
                <w:szCs w:val="18"/>
              </w:rPr>
            </w:pPr>
            <w:del w:id="1434"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C6EFCE"/>
            <w:noWrap/>
            <w:vAlign w:val="center"/>
            <w:hideMark/>
          </w:tcPr>
          <w:p w14:paraId="7E9415FB" w14:textId="7AC356FF" w:rsidR="00BA7AF2" w:rsidRPr="002A6851" w:rsidDel="002075E3" w:rsidRDefault="00BA7AF2" w:rsidP="00BA7AF2">
            <w:pPr>
              <w:jc w:val="center"/>
              <w:rPr>
                <w:del w:id="1435" w:author="Sean Gordon" w:date="2017-04-05T15:30:00Z"/>
                <w:rFonts w:asciiTheme="minorHAnsi" w:eastAsia="Times New Roman" w:hAnsiTheme="minorHAnsi"/>
                <w:color w:val="006100"/>
                <w:sz w:val="18"/>
                <w:szCs w:val="18"/>
              </w:rPr>
            </w:pPr>
            <w:del w:id="1436"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C6EFCE"/>
            <w:noWrap/>
            <w:vAlign w:val="center"/>
            <w:hideMark/>
          </w:tcPr>
          <w:p w14:paraId="121C3E64" w14:textId="32ED70F2" w:rsidR="00BA7AF2" w:rsidRPr="002A6851" w:rsidDel="002075E3" w:rsidRDefault="00BA7AF2" w:rsidP="00BA7AF2">
            <w:pPr>
              <w:jc w:val="center"/>
              <w:rPr>
                <w:del w:id="1437" w:author="Sean Gordon" w:date="2017-04-05T15:30:00Z"/>
                <w:rFonts w:asciiTheme="minorHAnsi" w:eastAsia="Times New Roman" w:hAnsiTheme="minorHAnsi"/>
                <w:color w:val="006100"/>
                <w:sz w:val="18"/>
                <w:szCs w:val="18"/>
              </w:rPr>
            </w:pPr>
            <w:del w:id="1438" w:author="Sean Gordon" w:date="2017-04-05T15:30:00Z">
              <w:r w:rsidRPr="002A6851" w:rsidDel="002075E3">
                <w:rPr>
                  <w:rFonts w:asciiTheme="minorHAnsi" w:eastAsia="Times New Roman" w:hAnsiTheme="minorHAnsi"/>
                  <w:color w:val="006100"/>
                  <w:sz w:val="18"/>
                  <w:szCs w:val="18"/>
                </w:rPr>
                <w:delText>100%</w:delText>
              </w:r>
            </w:del>
          </w:p>
        </w:tc>
        <w:tc>
          <w:tcPr>
            <w:tcW w:w="1072" w:type="pct"/>
            <w:tcBorders>
              <w:top w:val="nil"/>
              <w:left w:val="nil"/>
              <w:bottom w:val="nil"/>
              <w:right w:val="nil"/>
            </w:tcBorders>
            <w:shd w:val="clear" w:color="000000" w:fill="FFEB9C"/>
            <w:noWrap/>
            <w:vAlign w:val="center"/>
            <w:hideMark/>
          </w:tcPr>
          <w:p w14:paraId="60922DB6" w14:textId="5A12B493" w:rsidR="00BA7AF2" w:rsidRPr="002A6851" w:rsidDel="002075E3" w:rsidRDefault="00BA7AF2" w:rsidP="00BA7AF2">
            <w:pPr>
              <w:jc w:val="center"/>
              <w:rPr>
                <w:del w:id="1439" w:author="Sean Gordon" w:date="2017-04-05T15:30:00Z"/>
                <w:rFonts w:asciiTheme="minorHAnsi" w:eastAsia="Times New Roman" w:hAnsiTheme="minorHAnsi"/>
                <w:color w:val="9C5700"/>
                <w:sz w:val="18"/>
                <w:szCs w:val="18"/>
              </w:rPr>
            </w:pPr>
            <w:del w:id="1440"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1EF1F56D" w14:textId="4FE6A713" w:rsidTr="00BA7AF2">
        <w:trPr>
          <w:trHeight w:val="320"/>
          <w:del w:id="1441" w:author="Sean Gordon" w:date="2017-04-05T15:30:00Z"/>
        </w:trPr>
        <w:tc>
          <w:tcPr>
            <w:tcW w:w="902" w:type="pct"/>
            <w:tcBorders>
              <w:top w:val="nil"/>
              <w:left w:val="nil"/>
              <w:bottom w:val="nil"/>
              <w:right w:val="nil"/>
            </w:tcBorders>
            <w:shd w:val="clear" w:color="auto" w:fill="auto"/>
            <w:noWrap/>
            <w:vAlign w:val="center"/>
            <w:hideMark/>
          </w:tcPr>
          <w:p w14:paraId="3F57356D" w14:textId="7C139B25" w:rsidR="00BA7AF2" w:rsidRPr="002A6851" w:rsidDel="002075E3" w:rsidRDefault="00BA7AF2" w:rsidP="00BA7AF2">
            <w:pPr>
              <w:jc w:val="center"/>
              <w:rPr>
                <w:del w:id="1442" w:author="Sean Gordon" w:date="2017-04-05T15:30:00Z"/>
                <w:rFonts w:asciiTheme="minorHAnsi" w:eastAsia="Times New Roman" w:hAnsiTheme="minorHAnsi"/>
                <w:color w:val="000000"/>
                <w:sz w:val="18"/>
                <w:szCs w:val="18"/>
              </w:rPr>
            </w:pPr>
            <w:del w:id="1443" w:author="Sean Gordon" w:date="2017-04-05T15:30:00Z">
              <w:r w:rsidRPr="002A6851" w:rsidDel="002075E3">
                <w:rPr>
                  <w:rFonts w:asciiTheme="minorHAnsi" w:eastAsia="Times New Roman" w:hAnsiTheme="minorHAnsi"/>
                  <w:color w:val="000000"/>
                  <w:sz w:val="18"/>
                  <w:szCs w:val="18"/>
                </w:rPr>
                <w:delText>TFRI</w:delText>
              </w:r>
            </w:del>
          </w:p>
        </w:tc>
        <w:tc>
          <w:tcPr>
            <w:tcW w:w="1172" w:type="pct"/>
            <w:tcBorders>
              <w:top w:val="nil"/>
              <w:left w:val="nil"/>
              <w:bottom w:val="nil"/>
              <w:right w:val="nil"/>
            </w:tcBorders>
            <w:shd w:val="clear" w:color="auto" w:fill="auto"/>
            <w:noWrap/>
            <w:vAlign w:val="center"/>
            <w:hideMark/>
          </w:tcPr>
          <w:p w14:paraId="0FA962BA" w14:textId="1733C43E" w:rsidR="00BA7AF2" w:rsidRPr="002A6851" w:rsidDel="002075E3" w:rsidRDefault="00BA7AF2" w:rsidP="00BA7AF2">
            <w:pPr>
              <w:jc w:val="center"/>
              <w:rPr>
                <w:del w:id="1444" w:author="Sean Gordon" w:date="2017-04-05T15:30:00Z"/>
                <w:rFonts w:asciiTheme="minorHAnsi" w:eastAsia="Times New Roman" w:hAnsiTheme="minorHAnsi"/>
                <w:color w:val="000000"/>
                <w:sz w:val="18"/>
                <w:szCs w:val="18"/>
              </w:rPr>
            </w:pPr>
            <w:del w:id="1445" w:author="Sean Gordon" w:date="2017-04-05T15:30:00Z">
              <w:r w:rsidRPr="002A6851" w:rsidDel="002075E3">
                <w:rPr>
                  <w:rFonts w:asciiTheme="minorHAnsi" w:eastAsia="Times New Roman" w:hAnsiTheme="minorHAnsi"/>
                  <w:color w:val="000000"/>
                  <w:sz w:val="18"/>
                  <w:szCs w:val="18"/>
                </w:rPr>
                <w:delText>97%</w:delText>
              </w:r>
            </w:del>
          </w:p>
        </w:tc>
        <w:tc>
          <w:tcPr>
            <w:tcW w:w="927" w:type="pct"/>
            <w:tcBorders>
              <w:top w:val="nil"/>
              <w:left w:val="nil"/>
              <w:bottom w:val="nil"/>
              <w:right w:val="nil"/>
            </w:tcBorders>
            <w:shd w:val="clear" w:color="auto" w:fill="auto"/>
            <w:noWrap/>
            <w:vAlign w:val="center"/>
            <w:hideMark/>
          </w:tcPr>
          <w:p w14:paraId="703D4206" w14:textId="37FC4448" w:rsidR="00BA7AF2" w:rsidRPr="002A6851" w:rsidDel="002075E3" w:rsidRDefault="00BA7AF2" w:rsidP="00BA7AF2">
            <w:pPr>
              <w:jc w:val="center"/>
              <w:rPr>
                <w:del w:id="1446" w:author="Sean Gordon" w:date="2017-04-05T15:30:00Z"/>
                <w:rFonts w:asciiTheme="minorHAnsi" w:eastAsia="Times New Roman" w:hAnsiTheme="minorHAnsi"/>
                <w:color w:val="000000"/>
                <w:sz w:val="18"/>
                <w:szCs w:val="18"/>
              </w:rPr>
            </w:pPr>
            <w:del w:id="1447" w:author="Sean Gordon" w:date="2017-04-05T15:30:00Z">
              <w:r w:rsidRPr="002A6851" w:rsidDel="002075E3">
                <w:rPr>
                  <w:rFonts w:asciiTheme="minorHAnsi" w:eastAsia="Times New Roman" w:hAnsiTheme="minorHAnsi"/>
                  <w:color w:val="000000"/>
                  <w:sz w:val="18"/>
                  <w:szCs w:val="18"/>
                </w:rPr>
                <w:delText>40%</w:delText>
              </w:r>
            </w:del>
          </w:p>
        </w:tc>
        <w:tc>
          <w:tcPr>
            <w:tcW w:w="927" w:type="pct"/>
            <w:tcBorders>
              <w:top w:val="nil"/>
              <w:left w:val="nil"/>
              <w:bottom w:val="nil"/>
              <w:right w:val="nil"/>
            </w:tcBorders>
            <w:shd w:val="clear" w:color="auto" w:fill="auto"/>
            <w:noWrap/>
            <w:vAlign w:val="center"/>
            <w:hideMark/>
          </w:tcPr>
          <w:p w14:paraId="791AD2D1" w14:textId="63D45C1D" w:rsidR="00BA7AF2" w:rsidRPr="002A6851" w:rsidDel="002075E3" w:rsidRDefault="00BA7AF2" w:rsidP="00BA7AF2">
            <w:pPr>
              <w:jc w:val="center"/>
              <w:rPr>
                <w:del w:id="1448" w:author="Sean Gordon" w:date="2017-04-05T15:30:00Z"/>
                <w:rFonts w:asciiTheme="minorHAnsi" w:eastAsia="Times New Roman" w:hAnsiTheme="minorHAnsi"/>
                <w:color w:val="000000"/>
                <w:sz w:val="18"/>
                <w:szCs w:val="18"/>
              </w:rPr>
            </w:pPr>
            <w:del w:id="1449" w:author="Sean Gordon" w:date="2017-04-05T15:30:00Z">
              <w:r w:rsidRPr="002A6851" w:rsidDel="002075E3">
                <w:rPr>
                  <w:rFonts w:asciiTheme="minorHAnsi" w:eastAsia="Times New Roman" w:hAnsiTheme="minorHAnsi"/>
                  <w:color w:val="000000"/>
                  <w:sz w:val="18"/>
                  <w:szCs w:val="18"/>
                </w:rPr>
                <w:delText>91%</w:delText>
              </w:r>
            </w:del>
          </w:p>
        </w:tc>
        <w:tc>
          <w:tcPr>
            <w:tcW w:w="1072" w:type="pct"/>
            <w:tcBorders>
              <w:top w:val="nil"/>
              <w:left w:val="nil"/>
              <w:bottom w:val="nil"/>
              <w:right w:val="nil"/>
            </w:tcBorders>
            <w:shd w:val="clear" w:color="000000" w:fill="FFEB9C"/>
            <w:noWrap/>
            <w:vAlign w:val="center"/>
            <w:hideMark/>
          </w:tcPr>
          <w:p w14:paraId="151698D6" w14:textId="64DEBC32" w:rsidR="00BA7AF2" w:rsidRPr="002A6851" w:rsidDel="002075E3" w:rsidRDefault="00BA7AF2" w:rsidP="00BA7AF2">
            <w:pPr>
              <w:jc w:val="center"/>
              <w:rPr>
                <w:del w:id="1450" w:author="Sean Gordon" w:date="2017-04-05T15:30:00Z"/>
                <w:rFonts w:asciiTheme="minorHAnsi" w:eastAsia="Times New Roman" w:hAnsiTheme="minorHAnsi"/>
                <w:color w:val="9C5700"/>
                <w:sz w:val="18"/>
                <w:szCs w:val="18"/>
              </w:rPr>
            </w:pPr>
            <w:del w:id="1451"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004EAAF4" w14:textId="1571A2AE" w:rsidTr="00C8276B">
        <w:tblPrEx>
          <w:tblW w:w="5000" w:type="pct"/>
          <w:tblPrExChange w:id="1452" w:author="Ted Habermann" w:date="2017-04-04T08:30:00Z">
            <w:tblPrEx>
              <w:tblW w:w="5000" w:type="pct"/>
            </w:tblPrEx>
          </w:tblPrExChange>
        </w:tblPrEx>
        <w:trPr>
          <w:trHeight w:val="320"/>
          <w:del w:id="1453" w:author="Sean Gordon" w:date="2017-04-05T15:30:00Z"/>
          <w:trPrChange w:id="1454" w:author="Ted Habermann" w:date="2017-04-04T08:30:00Z">
            <w:trPr>
              <w:trHeight w:val="320"/>
            </w:trPr>
          </w:trPrChange>
        </w:trPr>
        <w:tc>
          <w:tcPr>
            <w:tcW w:w="902" w:type="pct"/>
            <w:tcBorders>
              <w:top w:val="nil"/>
              <w:left w:val="nil"/>
              <w:bottom w:val="nil"/>
              <w:right w:val="nil"/>
            </w:tcBorders>
            <w:shd w:val="clear" w:color="auto" w:fill="auto"/>
            <w:noWrap/>
            <w:vAlign w:val="center"/>
            <w:hideMark/>
            <w:tcPrChange w:id="1455" w:author="Ted Habermann" w:date="2017-04-04T08:30:00Z">
              <w:tcPr>
                <w:tcW w:w="902" w:type="pct"/>
                <w:tcBorders>
                  <w:top w:val="nil"/>
                  <w:left w:val="nil"/>
                  <w:bottom w:val="nil"/>
                  <w:right w:val="nil"/>
                </w:tcBorders>
                <w:shd w:val="clear" w:color="auto" w:fill="auto"/>
                <w:noWrap/>
                <w:vAlign w:val="center"/>
                <w:hideMark/>
              </w:tcPr>
            </w:tcPrChange>
          </w:tcPr>
          <w:p w14:paraId="43612C77" w14:textId="5EA466BB" w:rsidR="00BA7AF2" w:rsidRPr="002A6851" w:rsidDel="002075E3" w:rsidRDefault="00BA7AF2" w:rsidP="00BA7AF2">
            <w:pPr>
              <w:jc w:val="center"/>
              <w:rPr>
                <w:del w:id="1456" w:author="Sean Gordon" w:date="2017-04-05T15:30:00Z"/>
                <w:rFonts w:asciiTheme="minorHAnsi" w:eastAsia="Times New Roman" w:hAnsiTheme="minorHAnsi"/>
                <w:color w:val="000000"/>
                <w:sz w:val="18"/>
                <w:szCs w:val="18"/>
              </w:rPr>
            </w:pPr>
            <w:del w:id="1457" w:author="Sean Gordon" w:date="2017-04-05T15:30:00Z">
              <w:r w:rsidRPr="002A6851" w:rsidDel="002075E3">
                <w:rPr>
                  <w:rFonts w:asciiTheme="minorHAnsi" w:eastAsia="Times New Roman" w:hAnsiTheme="minorHAnsi"/>
                  <w:color w:val="000000"/>
                  <w:sz w:val="18"/>
                  <w:szCs w:val="18"/>
                </w:rPr>
                <w:delText>USANPN</w:delText>
              </w:r>
            </w:del>
          </w:p>
        </w:tc>
        <w:tc>
          <w:tcPr>
            <w:tcW w:w="1172" w:type="pct"/>
            <w:tcBorders>
              <w:top w:val="nil"/>
              <w:left w:val="nil"/>
              <w:bottom w:val="single" w:sz="24" w:space="0" w:color="auto"/>
              <w:right w:val="nil"/>
            </w:tcBorders>
            <w:shd w:val="clear" w:color="000000" w:fill="C6EFCE"/>
            <w:noWrap/>
            <w:vAlign w:val="center"/>
            <w:hideMark/>
            <w:tcPrChange w:id="1458" w:author="Ted Habermann" w:date="2017-04-04T08:30:00Z">
              <w:tcPr>
                <w:tcW w:w="1172" w:type="pct"/>
                <w:tcBorders>
                  <w:top w:val="nil"/>
                  <w:left w:val="nil"/>
                  <w:bottom w:val="nil"/>
                  <w:right w:val="nil"/>
                </w:tcBorders>
                <w:shd w:val="clear" w:color="000000" w:fill="C6EFCE"/>
                <w:noWrap/>
                <w:vAlign w:val="center"/>
                <w:hideMark/>
              </w:tcPr>
            </w:tcPrChange>
          </w:tcPr>
          <w:p w14:paraId="01F3B138" w14:textId="6406042D" w:rsidR="00BA7AF2" w:rsidRPr="002A6851" w:rsidDel="002075E3" w:rsidRDefault="00BA7AF2" w:rsidP="00BA7AF2">
            <w:pPr>
              <w:jc w:val="center"/>
              <w:rPr>
                <w:del w:id="1459" w:author="Sean Gordon" w:date="2017-04-05T15:30:00Z"/>
                <w:rFonts w:asciiTheme="minorHAnsi" w:eastAsia="Times New Roman" w:hAnsiTheme="minorHAnsi"/>
                <w:color w:val="006100"/>
                <w:sz w:val="18"/>
                <w:szCs w:val="18"/>
              </w:rPr>
            </w:pPr>
            <w:del w:id="1460"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single" w:sz="24" w:space="0" w:color="auto"/>
              <w:right w:val="nil"/>
            </w:tcBorders>
            <w:shd w:val="clear" w:color="000000" w:fill="FFEB9C"/>
            <w:noWrap/>
            <w:vAlign w:val="center"/>
            <w:hideMark/>
            <w:tcPrChange w:id="1461" w:author="Ted Habermann" w:date="2017-04-04T08:30:00Z">
              <w:tcPr>
                <w:tcW w:w="927" w:type="pct"/>
                <w:tcBorders>
                  <w:top w:val="nil"/>
                  <w:left w:val="nil"/>
                  <w:bottom w:val="nil"/>
                  <w:right w:val="nil"/>
                </w:tcBorders>
                <w:shd w:val="clear" w:color="000000" w:fill="FFEB9C"/>
                <w:noWrap/>
                <w:vAlign w:val="center"/>
                <w:hideMark/>
              </w:tcPr>
            </w:tcPrChange>
          </w:tcPr>
          <w:p w14:paraId="7CE2589A" w14:textId="55DB0FEF" w:rsidR="00BA7AF2" w:rsidRPr="002A6851" w:rsidDel="002075E3" w:rsidRDefault="00BA7AF2" w:rsidP="00BA7AF2">
            <w:pPr>
              <w:jc w:val="center"/>
              <w:rPr>
                <w:del w:id="1462" w:author="Sean Gordon" w:date="2017-04-05T15:30:00Z"/>
                <w:rFonts w:asciiTheme="minorHAnsi" w:eastAsia="Times New Roman" w:hAnsiTheme="minorHAnsi"/>
                <w:color w:val="9C5700"/>
                <w:sz w:val="18"/>
                <w:szCs w:val="18"/>
              </w:rPr>
            </w:pPr>
            <w:del w:id="1463" w:author="Sean Gordon" w:date="2017-04-05T15:30:00Z">
              <w:r w:rsidRPr="002A6851" w:rsidDel="002075E3">
                <w:rPr>
                  <w:rFonts w:asciiTheme="minorHAnsi" w:eastAsia="Times New Roman" w:hAnsiTheme="minorHAnsi"/>
                  <w:color w:val="9C5700"/>
                  <w:sz w:val="18"/>
                  <w:szCs w:val="18"/>
                </w:rPr>
                <w:delText>0%</w:delText>
              </w:r>
            </w:del>
          </w:p>
        </w:tc>
        <w:tc>
          <w:tcPr>
            <w:tcW w:w="927" w:type="pct"/>
            <w:tcBorders>
              <w:top w:val="nil"/>
              <w:left w:val="nil"/>
              <w:bottom w:val="single" w:sz="24" w:space="0" w:color="auto"/>
              <w:right w:val="nil"/>
            </w:tcBorders>
            <w:shd w:val="clear" w:color="000000" w:fill="C6EFCE"/>
            <w:noWrap/>
            <w:vAlign w:val="center"/>
            <w:hideMark/>
            <w:tcPrChange w:id="1464" w:author="Ted Habermann" w:date="2017-04-04T08:30:00Z">
              <w:tcPr>
                <w:tcW w:w="927" w:type="pct"/>
                <w:tcBorders>
                  <w:top w:val="nil"/>
                  <w:left w:val="nil"/>
                  <w:bottom w:val="nil"/>
                  <w:right w:val="nil"/>
                </w:tcBorders>
                <w:shd w:val="clear" w:color="000000" w:fill="C6EFCE"/>
                <w:noWrap/>
                <w:vAlign w:val="center"/>
                <w:hideMark/>
              </w:tcPr>
            </w:tcPrChange>
          </w:tcPr>
          <w:p w14:paraId="126E130C" w14:textId="4FFF18A4" w:rsidR="00BA7AF2" w:rsidRPr="002A6851" w:rsidDel="002075E3" w:rsidRDefault="00BA7AF2" w:rsidP="00BA7AF2">
            <w:pPr>
              <w:jc w:val="center"/>
              <w:rPr>
                <w:del w:id="1465" w:author="Sean Gordon" w:date="2017-04-05T15:30:00Z"/>
                <w:rFonts w:asciiTheme="minorHAnsi" w:eastAsia="Times New Roman" w:hAnsiTheme="minorHAnsi"/>
                <w:color w:val="006100"/>
                <w:sz w:val="18"/>
                <w:szCs w:val="18"/>
              </w:rPr>
            </w:pPr>
            <w:del w:id="1466" w:author="Sean Gordon" w:date="2017-04-05T15:30:00Z">
              <w:r w:rsidRPr="002A6851" w:rsidDel="002075E3">
                <w:rPr>
                  <w:rFonts w:asciiTheme="minorHAnsi" w:eastAsia="Times New Roman" w:hAnsiTheme="minorHAnsi"/>
                  <w:color w:val="006100"/>
                  <w:sz w:val="18"/>
                  <w:szCs w:val="18"/>
                </w:rPr>
                <w:delText>100%</w:delText>
              </w:r>
            </w:del>
          </w:p>
        </w:tc>
        <w:tc>
          <w:tcPr>
            <w:tcW w:w="1072" w:type="pct"/>
            <w:tcBorders>
              <w:top w:val="nil"/>
              <w:left w:val="nil"/>
              <w:bottom w:val="single" w:sz="24" w:space="0" w:color="auto"/>
              <w:right w:val="nil"/>
            </w:tcBorders>
            <w:shd w:val="clear" w:color="000000" w:fill="FFEB9C"/>
            <w:noWrap/>
            <w:vAlign w:val="center"/>
            <w:hideMark/>
            <w:tcPrChange w:id="1467" w:author="Ted Habermann" w:date="2017-04-04T08:30:00Z">
              <w:tcPr>
                <w:tcW w:w="1072" w:type="pct"/>
                <w:tcBorders>
                  <w:top w:val="nil"/>
                  <w:left w:val="nil"/>
                  <w:bottom w:val="nil"/>
                  <w:right w:val="nil"/>
                </w:tcBorders>
                <w:shd w:val="clear" w:color="000000" w:fill="FFEB9C"/>
                <w:noWrap/>
                <w:vAlign w:val="center"/>
                <w:hideMark/>
              </w:tcPr>
            </w:tcPrChange>
          </w:tcPr>
          <w:p w14:paraId="23DD6A95" w14:textId="08613D19" w:rsidR="00BA7AF2" w:rsidRPr="002A6851" w:rsidDel="002075E3" w:rsidRDefault="00BA7AF2" w:rsidP="00BA7AF2">
            <w:pPr>
              <w:jc w:val="center"/>
              <w:rPr>
                <w:del w:id="1468" w:author="Sean Gordon" w:date="2017-04-05T15:30:00Z"/>
                <w:rFonts w:asciiTheme="minorHAnsi" w:eastAsia="Times New Roman" w:hAnsiTheme="minorHAnsi"/>
                <w:color w:val="9C5700"/>
                <w:sz w:val="18"/>
                <w:szCs w:val="18"/>
              </w:rPr>
            </w:pPr>
            <w:del w:id="1469"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5F67FDF0" w14:textId="044DB7F6" w:rsidTr="00C8276B">
        <w:tblPrEx>
          <w:tblW w:w="5000" w:type="pct"/>
          <w:tblPrExChange w:id="1470" w:author="Ted Habermann" w:date="2017-04-04T08:30:00Z">
            <w:tblPrEx>
              <w:tblW w:w="5000" w:type="pct"/>
            </w:tblPrEx>
          </w:tblPrExChange>
        </w:tblPrEx>
        <w:trPr>
          <w:trHeight w:val="320"/>
          <w:del w:id="1471" w:author="Sean Gordon" w:date="2017-04-05T15:30:00Z"/>
          <w:trPrChange w:id="1472" w:author="Ted Habermann" w:date="2017-04-04T08:30:00Z">
            <w:trPr>
              <w:trHeight w:val="320"/>
            </w:trPr>
          </w:trPrChange>
        </w:trPr>
        <w:tc>
          <w:tcPr>
            <w:tcW w:w="902" w:type="pct"/>
            <w:tcBorders>
              <w:top w:val="nil"/>
              <w:left w:val="nil"/>
              <w:bottom w:val="nil"/>
              <w:right w:val="nil"/>
            </w:tcBorders>
            <w:shd w:val="clear" w:color="auto" w:fill="auto"/>
            <w:noWrap/>
            <w:vAlign w:val="center"/>
            <w:hideMark/>
            <w:tcPrChange w:id="1473" w:author="Ted Habermann" w:date="2017-04-04T08:30:00Z">
              <w:tcPr>
                <w:tcW w:w="902" w:type="pct"/>
                <w:tcBorders>
                  <w:top w:val="nil"/>
                  <w:left w:val="nil"/>
                  <w:bottom w:val="nil"/>
                  <w:right w:val="nil"/>
                </w:tcBorders>
                <w:shd w:val="clear" w:color="auto" w:fill="auto"/>
                <w:noWrap/>
                <w:vAlign w:val="center"/>
                <w:hideMark/>
              </w:tcPr>
            </w:tcPrChange>
          </w:tcPr>
          <w:p w14:paraId="6500F76E" w14:textId="437AA256" w:rsidR="00BA7AF2" w:rsidRPr="002A6851" w:rsidDel="002075E3" w:rsidRDefault="00BA7AF2" w:rsidP="00BA7AF2">
            <w:pPr>
              <w:jc w:val="center"/>
              <w:rPr>
                <w:del w:id="1474" w:author="Sean Gordon" w:date="2017-04-05T15:30:00Z"/>
                <w:rFonts w:asciiTheme="minorHAnsi" w:eastAsia="Times New Roman" w:hAnsiTheme="minorHAnsi"/>
                <w:color w:val="000000"/>
                <w:sz w:val="18"/>
                <w:szCs w:val="18"/>
              </w:rPr>
            </w:pPr>
            <w:del w:id="1475" w:author="Sean Gordon" w:date="2017-04-05T15:30:00Z">
              <w:r w:rsidRPr="002A6851" w:rsidDel="002075E3">
                <w:rPr>
                  <w:rFonts w:asciiTheme="minorHAnsi" w:eastAsia="Times New Roman" w:hAnsiTheme="minorHAnsi"/>
                  <w:color w:val="000000"/>
                  <w:sz w:val="18"/>
                  <w:szCs w:val="18"/>
                </w:rPr>
                <w:delText>CDL</w:delText>
              </w:r>
            </w:del>
          </w:p>
        </w:tc>
        <w:tc>
          <w:tcPr>
            <w:tcW w:w="1172" w:type="pct"/>
            <w:tcBorders>
              <w:top w:val="single" w:sz="24" w:space="0" w:color="auto"/>
              <w:left w:val="nil"/>
              <w:bottom w:val="nil"/>
              <w:right w:val="nil"/>
            </w:tcBorders>
            <w:shd w:val="clear" w:color="000000" w:fill="C6EFCE"/>
            <w:noWrap/>
            <w:vAlign w:val="center"/>
            <w:hideMark/>
            <w:tcPrChange w:id="1476" w:author="Ted Habermann" w:date="2017-04-04T08:30:00Z">
              <w:tcPr>
                <w:tcW w:w="1172" w:type="pct"/>
                <w:tcBorders>
                  <w:top w:val="nil"/>
                  <w:left w:val="nil"/>
                  <w:bottom w:val="nil"/>
                  <w:right w:val="nil"/>
                </w:tcBorders>
                <w:shd w:val="clear" w:color="000000" w:fill="C6EFCE"/>
                <w:noWrap/>
                <w:vAlign w:val="center"/>
                <w:hideMark/>
              </w:tcPr>
            </w:tcPrChange>
          </w:tcPr>
          <w:p w14:paraId="712117EB" w14:textId="52B28EC3" w:rsidR="00BA7AF2" w:rsidRPr="002A6851" w:rsidDel="002075E3" w:rsidRDefault="00BA7AF2" w:rsidP="00BA7AF2">
            <w:pPr>
              <w:jc w:val="center"/>
              <w:rPr>
                <w:del w:id="1477" w:author="Sean Gordon" w:date="2017-04-05T15:30:00Z"/>
                <w:rFonts w:asciiTheme="minorHAnsi" w:eastAsia="Times New Roman" w:hAnsiTheme="minorHAnsi"/>
                <w:color w:val="006100"/>
                <w:sz w:val="18"/>
                <w:szCs w:val="18"/>
              </w:rPr>
            </w:pPr>
            <w:del w:id="1478"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single" w:sz="24" w:space="0" w:color="auto"/>
              <w:left w:val="nil"/>
              <w:bottom w:val="nil"/>
              <w:right w:val="nil"/>
            </w:tcBorders>
            <w:shd w:val="clear" w:color="000000" w:fill="FFC7CE"/>
            <w:noWrap/>
            <w:vAlign w:val="center"/>
            <w:hideMark/>
            <w:tcPrChange w:id="1479" w:author="Ted Habermann" w:date="2017-04-04T08:30:00Z">
              <w:tcPr>
                <w:tcW w:w="927" w:type="pct"/>
                <w:tcBorders>
                  <w:top w:val="nil"/>
                  <w:left w:val="nil"/>
                  <w:bottom w:val="nil"/>
                  <w:right w:val="nil"/>
                </w:tcBorders>
                <w:shd w:val="clear" w:color="000000" w:fill="FFC7CE"/>
                <w:noWrap/>
                <w:vAlign w:val="center"/>
                <w:hideMark/>
              </w:tcPr>
            </w:tcPrChange>
          </w:tcPr>
          <w:p w14:paraId="1D9F7C3F" w14:textId="271BC0A8" w:rsidR="00BA7AF2" w:rsidRPr="002A6851" w:rsidDel="002075E3" w:rsidRDefault="00BA7AF2" w:rsidP="00BA7AF2">
            <w:pPr>
              <w:jc w:val="center"/>
              <w:rPr>
                <w:del w:id="1480" w:author="Sean Gordon" w:date="2017-04-05T15:30:00Z"/>
                <w:rFonts w:asciiTheme="minorHAnsi" w:eastAsia="Times New Roman" w:hAnsiTheme="minorHAnsi"/>
                <w:color w:val="9C0006"/>
                <w:sz w:val="18"/>
                <w:szCs w:val="18"/>
              </w:rPr>
            </w:pPr>
            <w:del w:id="1481" w:author="Sean Gordon" w:date="2017-04-05T15:30:00Z">
              <w:r w:rsidRPr="002A6851" w:rsidDel="002075E3">
                <w:rPr>
                  <w:rFonts w:asciiTheme="minorHAnsi" w:eastAsia="Times New Roman" w:hAnsiTheme="minorHAnsi"/>
                  <w:color w:val="9C0006"/>
                  <w:sz w:val="18"/>
                  <w:szCs w:val="18"/>
                </w:rPr>
                <w:delText>-100%</w:delText>
              </w:r>
            </w:del>
          </w:p>
        </w:tc>
        <w:tc>
          <w:tcPr>
            <w:tcW w:w="927" w:type="pct"/>
            <w:tcBorders>
              <w:top w:val="single" w:sz="24" w:space="0" w:color="auto"/>
              <w:left w:val="nil"/>
              <w:bottom w:val="nil"/>
              <w:right w:val="nil"/>
            </w:tcBorders>
            <w:shd w:val="clear" w:color="000000" w:fill="FFEB9C"/>
            <w:noWrap/>
            <w:vAlign w:val="center"/>
            <w:hideMark/>
            <w:tcPrChange w:id="1482" w:author="Ted Habermann" w:date="2017-04-04T08:30:00Z">
              <w:tcPr>
                <w:tcW w:w="927" w:type="pct"/>
                <w:tcBorders>
                  <w:top w:val="nil"/>
                  <w:left w:val="nil"/>
                  <w:bottom w:val="nil"/>
                  <w:right w:val="nil"/>
                </w:tcBorders>
                <w:shd w:val="clear" w:color="000000" w:fill="FFEB9C"/>
                <w:noWrap/>
                <w:vAlign w:val="center"/>
                <w:hideMark/>
              </w:tcPr>
            </w:tcPrChange>
          </w:tcPr>
          <w:p w14:paraId="0A6E49B1" w14:textId="6EBAC37F" w:rsidR="00BA7AF2" w:rsidRPr="002A6851" w:rsidDel="002075E3" w:rsidRDefault="00BA7AF2" w:rsidP="00BA7AF2">
            <w:pPr>
              <w:jc w:val="center"/>
              <w:rPr>
                <w:del w:id="1483" w:author="Sean Gordon" w:date="2017-04-05T15:30:00Z"/>
                <w:rFonts w:asciiTheme="minorHAnsi" w:eastAsia="Times New Roman" w:hAnsiTheme="minorHAnsi"/>
                <w:color w:val="9C5700"/>
                <w:sz w:val="18"/>
                <w:szCs w:val="18"/>
              </w:rPr>
            </w:pPr>
            <w:del w:id="1484" w:author="Sean Gordon" w:date="2017-04-05T15:30:00Z">
              <w:r w:rsidRPr="002A6851" w:rsidDel="002075E3">
                <w:rPr>
                  <w:rFonts w:asciiTheme="minorHAnsi" w:eastAsia="Times New Roman" w:hAnsiTheme="minorHAnsi"/>
                  <w:color w:val="9C5700"/>
                  <w:sz w:val="18"/>
                  <w:szCs w:val="18"/>
                </w:rPr>
                <w:delText>0%</w:delText>
              </w:r>
            </w:del>
          </w:p>
        </w:tc>
        <w:tc>
          <w:tcPr>
            <w:tcW w:w="1072" w:type="pct"/>
            <w:tcBorders>
              <w:top w:val="single" w:sz="24" w:space="0" w:color="auto"/>
              <w:left w:val="nil"/>
              <w:bottom w:val="nil"/>
              <w:right w:val="nil"/>
            </w:tcBorders>
            <w:shd w:val="clear" w:color="000000" w:fill="C6EFCE"/>
            <w:noWrap/>
            <w:vAlign w:val="center"/>
            <w:hideMark/>
            <w:tcPrChange w:id="1485" w:author="Ted Habermann" w:date="2017-04-04T08:30:00Z">
              <w:tcPr>
                <w:tcW w:w="1072" w:type="pct"/>
                <w:tcBorders>
                  <w:top w:val="nil"/>
                  <w:left w:val="nil"/>
                  <w:bottom w:val="nil"/>
                  <w:right w:val="nil"/>
                </w:tcBorders>
                <w:shd w:val="clear" w:color="000000" w:fill="C6EFCE"/>
                <w:noWrap/>
                <w:vAlign w:val="center"/>
                <w:hideMark/>
              </w:tcPr>
            </w:tcPrChange>
          </w:tcPr>
          <w:p w14:paraId="440DC5BF" w14:textId="0DEAD082" w:rsidR="00BA7AF2" w:rsidRPr="002A6851" w:rsidDel="002075E3" w:rsidRDefault="00BA7AF2" w:rsidP="00BA7AF2">
            <w:pPr>
              <w:jc w:val="center"/>
              <w:rPr>
                <w:del w:id="1486" w:author="Sean Gordon" w:date="2017-04-05T15:30:00Z"/>
                <w:rFonts w:asciiTheme="minorHAnsi" w:eastAsia="Times New Roman" w:hAnsiTheme="minorHAnsi"/>
                <w:color w:val="006100"/>
                <w:sz w:val="18"/>
                <w:szCs w:val="18"/>
              </w:rPr>
            </w:pPr>
            <w:del w:id="1487" w:author="Sean Gordon" w:date="2017-04-05T15:30:00Z">
              <w:r w:rsidRPr="002A6851" w:rsidDel="002075E3">
                <w:rPr>
                  <w:rFonts w:asciiTheme="minorHAnsi" w:eastAsia="Times New Roman" w:hAnsiTheme="minorHAnsi"/>
                  <w:color w:val="006100"/>
                  <w:sz w:val="18"/>
                  <w:szCs w:val="18"/>
                </w:rPr>
                <w:delText>100%</w:delText>
              </w:r>
            </w:del>
          </w:p>
        </w:tc>
      </w:tr>
      <w:tr w:rsidR="00BA7AF2" w:rsidRPr="00BA7AF2" w:rsidDel="002075E3" w14:paraId="34220EBB" w14:textId="009559ED" w:rsidTr="00BA7AF2">
        <w:trPr>
          <w:trHeight w:val="320"/>
          <w:del w:id="1488" w:author="Sean Gordon" w:date="2017-04-05T15:30:00Z"/>
        </w:trPr>
        <w:tc>
          <w:tcPr>
            <w:tcW w:w="902" w:type="pct"/>
            <w:tcBorders>
              <w:top w:val="nil"/>
              <w:left w:val="nil"/>
              <w:bottom w:val="nil"/>
              <w:right w:val="nil"/>
            </w:tcBorders>
            <w:shd w:val="clear" w:color="auto" w:fill="auto"/>
            <w:noWrap/>
            <w:vAlign w:val="center"/>
            <w:hideMark/>
          </w:tcPr>
          <w:p w14:paraId="3385B9F4" w14:textId="34971CB4" w:rsidR="00BA7AF2" w:rsidRPr="002A6851" w:rsidDel="002075E3" w:rsidRDefault="00BA7AF2" w:rsidP="00BA7AF2">
            <w:pPr>
              <w:jc w:val="center"/>
              <w:rPr>
                <w:del w:id="1489" w:author="Sean Gordon" w:date="2017-04-05T15:30:00Z"/>
                <w:rFonts w:asciiTheme="minorHAnsi" w:eastAsia="Times New Roman" w:hAnsiTheme="minorHAnsi"/>
                <w:color w:val="000000"/>
                <w:sz w:val="18"/>
                <w:szCs w:val="18"/>
              </w:rPr>
            </w:pPr>
            <w:del w:id="1490" w:author="Sean Gordon" w:date="2017-04-05T15:30:00Z">
              <w:r w:rsidRPr="002A6851" w:rsidDel="002075E3">
                <w:rPr>
                  <w:rFonts w:asciiTheme="minorHAnsi" w:eastAsia="Times New Roman" w:hAnsiTheme="minorHAnsi"/>
                  <w:color w:val="000000"/>
                  <w:sz w:val="18"/>
                  <w:szCs w:val="18"/>
                </w:rPr>
                <w:delText>EDACGSTORE</w:delText>
              </w:r>
            </w:del>
          </w:p>
        </w:tc>
        <w:tc>
          <w:tcPr>
            <w:tcW w:w="1172" w:type="pct"/>
            <w:tcBorders>
              <w:top w:val="nil"/>
              <w:left w:val="nil"/>
              <w:bottom w:val="nil"/>
              <w:right w:val="nil"/>
            </w:tcBorders>
            <w:shd w:val="clear" w:color="000000" w:fill="C6EFCE"/>
            <w:noWrap/>
            <w:vAlign w:val="center"/>
            <w:hideMark/>
          </w:tcPr>
          <w:p w14:paraId="2C3B9058" w14:textId="2434F20B" w:rsidR="00BA7AF2" w:rsidRPr="002A6851" w:rsidDel="002075E3" w:rsidRDefault="00BA7AF2" w:rsidP="00BA7AF2">
            <w:pPr>
              <w:jc w:val="center"/>
              <w:rPr>
                <w:del w:id="1491" w:author="Sean Gordon" w:date="2017-04-05T15:30:00Z"/>
                <w:rFonts w:asciiTheme="minorHAnsi" w:eastAsia="Times New Roman" w:hAnsiTheme="minorHAnsi"/>
                <w:color w:val="006100"/>
                <w:sz w:val="18"/>
                <w:szCs w:val="18"/>
              </w:rPr>
            </w:pPr>
            <w:del w:id="1492"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FFC7CE"/>
            <w:noWrap/>
            <w:vAlign w:val="center"/>
            <w:hideMark/>
          </w:tcPr>
          <w:p w14:paraId="041D5D7C" w14:textId="1E3662DF" w:rsidR="00BA7AF2" w:rsidRPr="002A6851" w:rsidDel="002075E3" w:rsidRDefault="00BA7AF2" w:rsidP="00BA7AF2">
            <w:pPr>
              <w:jc w:val="center"/>
              <w:rPr>
                <w:del w:id="1493" w:author="Sean Gordon" w:date="2017-04-05T15:30:00Z"/>
                <w:rFonts w:asciiTheme="minorHAnsi" w:eastAsia="Times New Roman" w:hAnsiTheme="minorHAnsi"/>
                <w:color w:val="9C0006"/>
                <w:sz w:val="18"/>
                <w:szCs w:val="18"/>
              </w:rPr>
            </w:pPr>
            <w:del w:id="1494" w:author="Sean Gordon" w:date="2017-04-05T15:30:00Z">
              <w:r w:rsidRPr="002A6851" w:rsidDel="002075E3">
                <w:rPr>
                  <w:rFonts w:asciiTheme="minorHAnsi" w:eastAsia="Times New Roman" w:hAnsiTheme="minorHAnsi"/>
                  <w:color w:val="9C0006"/>
                  <w:sz w:val="18"/>
                  <w:szCs w:val="18"/>
                </w:rPr>
                <w:delText>-100%</w:delText>
              </w:r>
            </w:del>
          </w:p>
        </w:tc>
        <w:tc>
          <w:tcPr>
            <w:tcW w:w="927" w:type="pct"/>
            <w:tcBorders>
              <w:top w:val="nil"/>
              <w:left w:val="nil"/>
              <w:bottom w:val="nil"/>
              <w:right w:val="nil"/>
            </w:tcBorders>
            <w:shd w:val="clear" w:color="auto" w:fill="auto"/>
            <w:noWrap/>
            <w:vAlign w:val="center"/>
            <w:hideMark/>
          </w:tcPr>
          <w:p w14:paraId="75980588" w14:textId="277BB471" w:rsidR="00BA7AF2" w:rsidRPr="002A6851" w:rsidDel="002075E3" w:rsidRDefault="00BA7AF2" w:rsidP="00BA7AF2">
            <w:pPr>
              <w:jc w:val="center"/>
              <w:rPr>
                <w:del w:id="1495" w:author="Sean Gordon" w:date="2017-04-05T15:30:00Z"/>
                <w:rFonts w:asciiTheme="minorHAnsi" w:eastAsia="Times New Roman" w:hAnsiTheme="minorHAnsi"/>
                <w:color w:val="000000"/>
                <w:sz w:val="18"/>
                <w:szCs w:val="18"/>
              </w:rPr>
            </w:pPr>
            <w:del w:id="1496" w:author="Sean Gordon" w:date="2017-04-05T15:30:00Z">
              <w:r w:rsidRPr="002A6851" w:rsidDel="002075E3">
                <w:rPr>
                  <w:rFonts w:asciiTheme="minorHAnsi" w:eastAsia="Times New Roman" w:hAnsiTheme="minorHAnsi"/>
                  <w:color w:val="000000"/>
                  <w:sz w:val="18"/>
                  <w:szCs w:val="18"/>
                </w:rPr>
                <w:delText>95%</w:delText>
              </w:r>
            </w:del>
          </w:p>
        </w:tc>
        <w:tc>
          <w:tcPr>
            <w:tcW w:w="1072" w:type="pct"/>
            <w:tcBorders>
              <w:top w:val="nil"/>
              <w:left w:val="nil"/>
              <w:bottom w:val="nil"/>
              <w:right w:val="nil"/>
            </w:tcBorders>
            <w:shd w:val="clear" w:color="000000" w:fill="C6EFCE"/>
            <w:noWrap/>
            <w:vAlign w:val="center"/>
            <w:hideMark/>
          </w:tcPr>
          <w:p w14:paraId="6419280B" w14:textId="4FC62C11" w:rsidR="00BA7AF2" w:rsidRPr="002A6851" w:rsidDel="002075E3" w:rsidRDefault="00BA7AF2" w:rsidP="00BA7AF2">
            <w:pPr>
              <w:jc w:val="center"/>
              <w:rPr>
                <w:del w:id="1497" w:author="Sean Gordon" w:date="2017-04-05T15:30:00Z"/>
                <w:rFonts w:asciiTheme="minorHAnsi" w:eastAsia="Times New Roman" w:hAnsiTheme="minorHAnsi"/>
                <w:color w:val="006100"/>
                <w:sz w:val="18"/>
                <w:szCs w:val="18"/>
              </w:rPr>
            </w:pPr>
            <w:del w:id="1498" w:author="Sean Gordon" w:date="2017-04-05T15:30:00Z">
              <w:r w:rsidRPr="002A6851" w:rsidDel="002075E3">
                <w:rPr>
                  <w:rFonts w:asciiTheme="minorHAnsi" w:eastAsia="Times New Roman" w:hAnsiTheme="minorHAnsi"/>
                  <w:color w:val="006100"/>
                  <w:sz w:val="18"/>
                  <w:szCs w:val="18"/>
                </w:rPr>
                <w:delText>100%</w:delText>
              </w:r>
            </w:del>
          </w:p>
        </w:tc>
      </w:tr>
      <w:tr w:rsidR="00BA7AF2" w:rsidRPr="00BA7AF2" w:rsidDel="002075E3" w14:paraId="3F26BA5B" w14:textId="48945962" w:rsidTr="00BA7AF2">
        <w:trPr>
          <w:trHeight w:val="320"/>
          <w:del w:id="1499" w:author="Sean Gordon" w:date="2017-04-05T15:30:00Z"/>
        </w:trPr>
        <w:tc>
          <w:tcPr>
            <w:tcW w:w="902" w:type="pct"/>
            <w:tcBorders>
              <w:top w:val="nil"/>
              <w:left w:val="nil"/>
              <w:bottom w:val="nil"/>
              <w:right w:val="nil"/>
            </w:tcBorders>
            <w:shd w:val="clear" w:color="auto" w:fill="auto"/>
            <w:noWrap/>
            <w:vAlign w:val="center"/>
            <w:hideMark/>
          </w:tcPr>
          <w:p w14:paraId="199BE285" w14:textId="7CA79317" w:rsidR="00BA7AF2" w:rsidRPr="002A6851" w:rsidDel="002075E3" w:rsidRDefault="00BA7AF2" w:rsidP="00BA7AF2">
            <w:pPr>
              <w:jc w:val="center"/>
              <w:rPr>
                <w:del w:id="1500" w:author="Sean Gordon" w:date="2017-04-05T15:30:00Z"/>
                <w:rFonts w:asciiTheme="minorHAnsi" w:eastAsia="Times New Roman" w:hAnsiTheme="minorHAnsi"/>
                <w:color w:val="000000"/>
                <w:sz w:val="18"/>
                <w:szCs w:val="18"/>
              </w:rPr>
            </w:pPr>
            <w:del w:id="1501" w:author="Sean Gordon" w:date="2017-04-05T15:30:00Z">
              <w:r w:rsidRPr="002A6851" w:rsidDel="002075E3">
                <w:rPr>
                  <w:rFonts w:asciiTheme="minorHAnsi" w:eastAsia="Times New Roman" w:hAnsiTheme="minorHAnsi"/>
                  <w:color w:val="000000"/>
                  <w:sz w:val="18"/>
                  <w:szCs w:val="18"/>
                </w:rPr>
                <w:delText>NMEPSCOR</w:delText>
              </w:r>
            </w:del>
          </w:p>
        </w:tc>
        <w:tc>
          <w:tcPr>
            <w:tcW w:w="1172" w:type="pct"/>
            <w:tcBorders>
              <w:top w:val="nil"/>
              <w:left w:val="nil"/>
              <w:bottom w:val="nil"/>
              <w:right w:val="nil"/>
            </w:tcBorders>
            <w:shd w:val="clear" w:color="000000" w:fill="C6EFCE"/>
            <w:noWrap/>
            <w:vAlign w:val="center"/>
            <w:hideMark/>
          </w:tcPr>
          <w:p w14:paraId="0C4DBFD7" w14:textId="43C2C9D3" w:rsidR="00BA7AF2" w:rsidRPr="002A6851" w:rsidDel="002075E3" w:rsidRDefault="00BA7AF2" w:rsidP="00BA7AF2">
            <w:pPr>
              <w:jc w:val="center"/>
              <w:rPr>
                <w:del w:id="1502" w:author="Sean Gordon" w:date="2017-04-05T15:30:00Z"/>
                <w:rFonts w:asciiTheme="minorHAnsi" w:eastAsia="Times New Roman" w:hAnsiTheme="minorHAnsi"/>
                <w:color w:val="006100"/>
                <w:sz w:val="18"/>
                <w:szCs w:val="18"/>
              </w:rPr>
            </w:pPr>
            <w:del w:id="1503"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FFC7CE"/>
            <w:noWrap/>
            <w:vAlign w:val="center"/>
            <w:hideMark/>
          </w:tcPr>
          <w:p w14:paraId="1DC56570" w14:textId="22C57B65" w:rsidR="00BA7AF2" w:rsidRPr="002A6851" w:rsidDel="002075E3" w:rsidRDefault="00BA7AF2" w:rsidP="00BA7AF2">
            <w:pPr>
              <w:jc w:val="center"/>
              <w:rPr>
                <w:del w:id="1504" w:author="Sean Gordon" w:date="2017-04-05T15:30:00Z"/>
                <w:rFonts w:asciiTheme="minorHAnsi" w:eastAsia="Times New Roman" w:hAnsiTheme="minorHAnsi"/>
                <w:color w:val="9C0006"/>
                <w:sz w:val="18"/>
                <w:szCs w:val="18"/>
              </w:rPr>
            </w:pPr>
            <w:del w:id="1505" w:author="Sean Gordon" w:date="2017-04-05T15:30:00Z">
              <w:r w:rsidRPr="002A6851" w:rsidDel="002075E3">
                <w:rPr>
                  <w:rFonts w:asciiTheme="minorHAnsi" w:eastAsia="Times New Roman" w:hAnsiTheme="minorHAnsi"/>
                  <w:color w:val="9C0006"/>
                  <w:sz w:val="18"/>
                  <w:szCs w:val="18"/>
                </w:rPr>
                <w:delText>-100%</w:delText>
              </w:r>
            </w:del>
          </w:p>
        </w:tc>
        <w:tc>
          <w:tcPr>
            <w:tcW w:w="927" w:type="pct"/>
            <w:tcBorders>
              <w:top w:val="nil"/>
              <w:left w:val="nil"/>
              <w:bottom w:val="nil"/>
              <w:right w:val="nil"/>
            </w:tcBorders>
            <w:shd w:val="clear" w:color="auto" w:fill="auto"/>
            <w:noWrap/>
            <w:vAlign w:val="center"/>
            <w:hideMark/>
          </w:tcPr>
          <w:p w14:paraId="38D1345B" w14:textId="0D1BA012" w:rsidR="00BA7AF2" w:rsidRPr="002A6851" w:rsidDel="002075E3" w:rsidRDefault="00BA7AF2" w:rsidP="00BA7AF2">
            <w:pPr>
              <w:jc w:val="center"/>
              <w:rPr>
                <w:del w:id="1506" w:author="Sean Gordon" w:date="2017-04-05T15:30:00Z"/>
                <w:rFonts w:asciiTheme="minorHAnsi" w:eastAsia="Times New Roman" w:hAnsiTheme="minorHAnsi"/>
                <w:color w:val="000000"/>
                <w:sz w:val="18"/>
                <w:szCs w:val="18"/>
              </w:rPr>
            </w:pPr>
            <w:del w:id="1507" w:author="Sean Gordon" w:date="2017-04-05T15:30:00Z">
              <w:r w:rsidRPr="002A6851" w:rsidDel="002075E3">
                <w:rPr>
                  <w:rFonts w:asciiTheme="minorHAnsi" w:eastAsia="Times New Roman" w:hAnsiTheme="minorHAnsi"/>
                  <w:color w:val="000000"/>
                  <w:sz w:val="18"/>
                  <w:szCs w:val="18"/>
                </w:rPr>
                <w:delText>57%</w:delText>
              </w:r>
            </w:del>
          </w:p>
        </w:tc>
        <w:tc>
          <w:tcPr>
            <w:tcW w:w="1072" w:type="pct"/>
            <w:tcBorders>
              <w:top w:val="nil"/>
              <w:left w:val="nil"/>
              <w:bottom w:val="nil"/>
              <w:right w:val="nil"/>
            </w:tcBorders>
            <w:shd w:val="clear" w:color="000000" w:fill="C6EFCE"/>
            <w:noWrap/>
            <w:vAlign w:val="center"/>
            <w:hideMark/>
          </w:tcPr>
          <w:p w14:paraId="4CD26984" w14:textId="77D885DD" w:rsidR="00BA7AF2" w:rsidRPr="002A6851" w:rsidDel="002075E3" w:rsidRDefault="00BA7AF2" w:rsidP="00BA7AF2">
            <w:pPr>
              <w:jc w:val="center"/>
              <w:rPr>
                <w:del w:id="1508" w:author="Sean Gordon" w:date="2017-04-05T15:30:00Z"/>
                <w:rFonts w:asciiTheme="minorHAnsi" w:eastAsia="Times New Roman" w:hAnsiTheme="minorHAnsi"/>
                <w:color w:val="006100"/>
                <w:sz w:val="18"/>
                <w:szCs w:val="18"/>
              </w:rPr>
            </w:pPr>
            <w:del w:id="1509" w:author="Sean Gordon" w:date="2017-04-05T15:30:00Z">
              <w:r w:rsidRPr="002A6851" w:rsidDel="002075E3">
                <w:rPr>
                  <w:rFonts w:asciiTheme="minorHAnsi" w:eastAsia="Times New Roman" w:hAnsiTheme="minorHAnsi"/>
                  <w:color w:val="006100"/>
                  <w:sz w:val="18"/>
                  <w:szCs w:val="18"/>
                </w:rPr>
                <w:delText>100%</w:delText>
              </w:r>
            </w:del>
          </w:p>
        </w:tc>
      </w:tr>
      <w:tr w:rsidR="00BA7AF2" w:rsidRPr="00BA7AF2" w:rsidDel="002075E3" w14:paraId="1423C86F" w14:textId="04CE1830" w:rsidTr="00BA7AF2">
        <w:trPr>
          <w:trHeight w:val="320"/>
          <w:del w:id="1510" w:author="Sean Gordon" w:date="2017-04-05T15:30:00Z"/>
        </w:trPr>
        <w:tc>
          <w:tcPr>
            <w:tcW w:w="902" w:type="pct"/>
            <w:tcBorders>
              <w:top w:val="nil"/>
              <w:left w:val="nil"/>
              <w:bottom w:val="nil"/>
              <w:right w:val="nil"/>
            </w:tcBorders>
            <w:shd w:val="clear" w:color="auto" w:fill="auto"/>
            <w:noWrap/>
            <w:vAlign w:val="center"/>
            <w:hideMark/>
          </w:tcPr>
          <w:p w14:paraId="4BC800E3" w14:textId="7E35E63B" w:rsidR="00BA7AF2" w:rsidRPr="002A6851" w:rsidDel="002075E3" w:rsidRDefault="00BA7AF2" w:rsidP="00BA7AF2">
            <w:pPr>
              <w:jc w:val="center"/>
              <w:rPr>
                <w:del w:id="1511" w:author="Sean Gordon" w:date="2017-04-05T15:30:00Z"/>
                <w:rFonts w:asciiTheme="minorHAnsi" w:eastAsia="Times New Roman" w:hAnsiTheme="minorHAnsi"/>
                <w:color w:val="000000"/>
                <w:sz w:val="18"/>
                <w:szCs w:val="18"/>
              </w:rPr>
            </w:pPr>
            <w:del w:id="1512" w:author="Sean Gordon" w:date="2017-04-05T15:30:00Z">
              <w:r w:rsidRPr="002A6851" w:rsidDel="002075E3">
                <w:rPr>
                  <w:rFonts w:asciiTheme="minorHAnsi" w:eastAsia="Times New Roman" w:hAnsiTheme="minorHAnsi"/>
                  <w:color w:val="000000"/>
                  <w:sz w:val="18"/>
                  <w:szCs w:val="18"/>
                </w:rPr>
                <w:delText>SEAD</w:delText>
              </w:r>
            </w:del>
          </w:p>
        </w:tc>
        <w:tc>
          <w:tcPr>
            <w:tcW w:w="1172" w:type="pct"/>
            <w:tcBorders>
              <w:top w:val="nil"/>
              <w:left w:val="nil"/>
              <w:bottom w:val="nil"/>
              <w:right w:val="nil"/>
            </w:tcBorders>
            <w:shd w:val="clear" w:color="000000" w:fill="C6EFCE"/>
            <w:noWrap/>
            <w:vAlign w:val="center"/>
            <w:hideMark/>
          </w:tcPr>
          <w:p w14:paraId="52D6D769" w14:textId="74CE5945" w:rsidR="00BA7AF2" w:rsidRPr="002A6851" w:rsidDel="002075E3" w:rsidRDefault="00BA7AF2" w:rsidP="00BA7AF2">
            <w:pPr>
              <w:jc w:val="center"/>
              <w:rPr>
                <w:del w:id="1513" w:author="Sean Gordon" w:date="2017-04-05T15:30:00Z"/>
                <w:rFonts w:asciiTheme="minorHAnsi" w:eastAsia="Times New Roman" w:hAnsiTheme="minorHAnsi"/>
                <w:color w:val="006100"/>
                <w:sz w:val="18"/>
                <w:szCs w:val="18"/>
              </w:rPr>
            </w:pPr>
            <w:del w:id="1514"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FFC7CE"/>
            <w:noWrap/>
            <w:vAlign w:val="center"/>
            <w:hideMark/>
          </w:tcPr>
          <w:p w14:paraId="1712B3E9" w14:textId="2B43A560" w:rsidR="00BA7AF2" w:rsidRPr="002A6851" w:rsidDel="002075E3" w:rsidRDefault="00BA7AF2" w:rsidP="00BA7AF2">
            <w:pPr>
              <w:jc w:val="center"/>
              <w:rPr>
                <w:del w:id="1515" w:author="Sean Gordon" w:date="2017-04-05T15:30:00Z"/>
                <w:rFonts w:asciiTheme="minorHAnsi" w:eastAsia="Times New Roman" w:hAnsiTheme="minorHAnsi"/>
                <w:color w:val="9C0006"/>
                <w:sz w:val="18"/>
                <w:szCs w:val="18"/>
              </w:rPr>
            </w:pPr>
            <w:del w:id="1516" w:author="Sean Gordon" w:date="2017-04-05T15:30:00Z">
              <w:r w:rsidRPr="002A6851" w:rsidDel="002075E3">
                <w:rPr>
                  <w:rFonts w:asciiTheme="minorHAnsi" w:eastAsia="Times New Roman" w:hAnsiTheme="minorHAnsi"/>
                  <w:color w:val="9C0006"/>
                  <w:sz w:val="18"/>
                  <w:szCs w:val="18"/>
                </w:rPr>
                <w:delText>-100%</w:delText>
              </w:r>
            </w:del>
          </w:p>
        </w:tc>
        <w:tc>
          <w:tcPr>
            <w:tcW w:w="927" w:type="pct"/>
            <w:tcBorders>
              <w:top w:val="nil"/>
              <w:left w:val="nil"/>
              <w:bottom w:val="nil"/>
              <w:right w:val="nil"/>
            </w:tcBorders>
            <w:shd w:val="clear" w:color="auto" w:fill="auto"/>
            <w:noWrap/>
            <w:vAlign w:val="center"/>
            <w:hideMark/>
          </w:tcPr>
          <w:p w14:paraId="438CA02D" w14:textId="5D2C30B6" w:rsidR="00BA7AF2" w:rsidRPr="002A6851" w:rsidDel="002075E3" w:rsidRDefault="00BA7AF2" w:rsidP="00BA7AF2">
            <w:pPr>
              <w:jc w:val="center"/>
              <w:rPr>
                <w:del w:id="1517" w:author="Sean Gordon" w:date="2017-04-05T15:30:00Z"/>
                <w:rFonts w:asciiTheme="minorHAnsi" w:eastAsia="Times New Roman" w:hAnsiTheme="minorHAnsi"/>
                <w:color w:val="000000"/>
                <w:sz w:val="18"/>
                <w:szCs w:val="18"/>
              </w:rPr>
            </w:pPr>
            <w:del w:id="1518" w:author="Sean Gordon" w:date="2017-04-05T15:30:00Z">
              <w:r w:rsidRPr="002A6851" w:rsidDel="002075E3">
                <w:rPr>
                  <w:rFonts w:asciiTheme="minorHAnsi" w:eastAsia="Times New Roman" w:hAnsiTheme="minorHAnsi"/>
                  <w:color w:val="000000"/>
                  <w:sz w:val="18"/>
                  <w:szCs w:val="18"/>
                </w:rPr>
                <w:delText>89%</w:delText>
              </w:r>
            </w:del>
          </w:p>
        </w:tc>
        <w:tc>
          <w:tcPr>
            <w:tcW w:w="1072" w:type="pct"/>
            <w:tcBorders>
              <w:top w:val="nil"/>
              <w:left w:val="nil"/>
              <w:bottom w:val="nil"/>
              <w:right w:val="nil"/>
            </w:tcBorders>
            <w:shd w:val="clear" w:color="000000" w:fill="C6EFCE"/>
            <w:noWrap/>
            <w:vAlign w:val="center"/>
            <w:hideMark/>
          </w:tcPr>
          <w:p w14:paraId="04E9B079" w14:textId="035591FC" w:rsidR="00BA7AF2" w:rsidRPr="002A6851" w:rsidDel="002075E3" w:rsidRDefault="00BA7AF2" w:rsidP="00BA7AF2">
            <w:pPr>
              <w:jc w:val="center"/>
              <w:rPr>
                <w:del w:id="1519" w:author="Sean Gordon" w:date="2017-04-05T15:30:00Z"/>
                <w:rFonts w:asciiTheme="minorHAnsi" w:eastAsia="Times New Roman" w:hAnsiTheme="minorHAnsi"/>
                <w:color w:val="006100"/>
                <w:sz w:val="18"/>
                <w:szCs w:val="18"/>
              </w:rPr>
            </w:pPr>
            <w:del w:id="1520" w:author="Sean Gordon" w:date="2017-04-05T15:30:00Z">
              <w:r w:rsidRPr="002A6851" w:rsidDel="002075E3">
                <w:rPr>
                  <w:rFonts w:asciiTheme="minorHAnsi" w:eastAsia="Times New Roman" w:hAnsiTheme="minorHAnsi"/>
                  <w:color w:val="006100"/>
                  <w:sz w:val="18"/>
                  <w:szCs w:val="18"/>
                </w:rPr>
                <w:delText>100%</w:delText>
              </w:r>
            </w:del>
          </w:p>
        </w:tc>
      </w:tr>
      <w:tr w:rsidR="00BA7AF2" w:rsidRPr="00BA7AF2" w:rsidDel="002075E3" w14:paraId="75A48643" w14:textId="2CD524B5" w:rsidTr="00BA7AF2">
        <w:trPr>
          <w:trHeight w:val="340"/>
          <w:del w:id="1521" w:author="Sean Gordon" w:date="2017-04-05T15:30:00Z"/>
        </w:trPr>
        <w:tc>
          <w:tcPr>
            <w:tcW w:w="902" w:type="pct"/>
            <w:tcBorders>
              <w:top w:val="nil"/>
              <w:left w:val="nil"/>
              <w:bottom w:val="nil"/>
              <w:right w:val="nil"/>
            </w:tcBorders>
            <w:shd w:val="clear" w:color="auto" w:fill="auto"/>
            <w:noWrap/>
            <w:vAlign w:val="center"/>
            <w:hideMark/>
          </w:tcPr>
          <w:p w14:paraId="3BCCFFD3" w14:textId="7182A048" w:rsidR="00BA7AF2" w:rsidRPr="002A6851" w:rsidDel="002075E3" w:rsidRDefault="00BA7AF2" w:rsidP="00BA7AF2">
            <w:pPr>
              <w:jc w:val="center"/>
              <w:rPr>
                <w:del w:id="1522" w:author="Sean Gordon" w:date="2017-04-05T15:30:00Z"/>
                <w:rFonts w:asciiTheme="minorHAnsi" w:eastAsia="Times New Roman" w:hAnsiTheme="minorHAnsi"/>
                <w:color w:val="000000"/>
                <w:sz w:val="18"/>
                <w:szCs w:val="18"/>
              </w:rPr>
            </w:pPr>
            <w:del w:id="1523" w:author="Sean Gordon" w:date="2017-04-05T15:30:00Z">
              <w:r w:rsidRPr="002A6851" w:rsidDel="002075E3">
                <w:rPr>
                  <w:rFonts w:asciiTheme="minorHAnsi" w:eastAsia="Times New Roman" w:hAnsiTheme="minorHAnsi"/>
                  <w:color w:val="000000"/>
                  <w:sz w:val="18"/>
                  <w:szCs w:val="18"/>
                </w:rPr>
                <w:delText>USGSCSAS</w:delText>
              </w:r>
            </w:del>
          </w:p>
        </w:tc>
        <w:tc>
          <w:tcPr>
            <w:tcW w:w="1172" w:type="pct"/>
            <w:tcBorders>
              <w:top w:val="nil"/>
              <w:left w:val="nil"/>
              <w:bottom w:val="nil"/>
              <w:right w:val="nil"/>
            </w:tcBorders>
            <w:shd w:val="clear" w:color="000000" w:fill="C6EFCE"/>
            <w:noWrap/>
            <w:vAlign w:val="center"/>
            <w:hideMark/>
          </w:tcPr>
          <w:p w14:paraId="427F0FA7" w14:textId="3B4BE8DC" w:rsidR="00BA7AF2" w:rsidRPr="002A6851" w:rsidDel="002075E3" w:rsidRDefault="00BA7AF2" w:rsidP="00BA7AF2">
            <w:pPr>
              <w:jc w:val="center"/>
              <w:rPr>
                <w:del w:id="1524" w:author="Sean Gordon" w:date="2017-04-05T15:30:00Z"/>
                <w:rFonts w:asciiTheme="minorHAnsi" w:eastAsia="Times New Roman" w:hAnsiTheme="minorHAnsi"/>
                <w:color w:val="006100"/>
                <w:sz w:val="18"/>
                <w:szCs w:val="18"/>
              </w:rPr>
            </w:pPr>
            <w:del w:id="1525"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FFC7CE"/>
            <w:noWrap/>
            <w:vAlign w:val="center"/>
            <w:hideMark/>
          </w:tcPr>
          <w:p w14:paraId="1F8856E2" w14:textId="6A311FC1" w:rsidR="00BA7AF2" w:rsidRPr="002A6851" w:rsidDel="002075E3" w:rsidRDefault="00BA7AF2" w:rsidP="00BA7AF2">
            <w:pPr>
              <w:jc w:val="center"/>
              <w:rPr>
                <w:del w:id="1526" w:author="Sean Gordon" w:date="2017-04-05T15:30:00Z"/>
                <w:rFonts w:asciiTheme="minorHAnsi" w:eastAsia="Times New Roman" w:hAnsiTheme="minorHAnsi"/>
                <w:color w:val="9C0006"/>
                <w:sz w:val="18"/>
                <w:szCs w:val="18"/>
              </w:rPr>
            </w:pPr>
            <w:del w:id="1527" w:author="Sean Gordon" w:date="2017-04-05T15:30:00Z">
              <w:r w:rsidRPr="002A6851" w:rsidDel="002075E3">
                <w:rPr>
                  <w:rFonts w:asciiTheme="minorHAnsi" w:eastAsia="Times New Roman" w:hAnsiTheme="minorHAnsi"/>
                  <w:color w:val="9C0006"/>
                  <w:sz w:val="18"/>
                  <w:szCs w:val="18"/>
                </w:rPr>
                <w:delText>-100%</w:delText>
              </w:r>
            </w:del>
          </w:p>
        </w:tc>
        <w:tc>
          <w:tcPr>
            <w:tcW w:w="927" w:type="pct"/>
            <w:tcBorders>
              <w:top w:val="nil"/>
              <w:left w:val="nil"/>
              <w:bottom w:val="nil"/>
              <w:right w:val="nil"/>
            </w:tcBorders>
            <w:shd w:val="clear" w:color="auto" w:fill="auto"/>
            <w:noWrap/>
            <w:vAlign w:val="center"/>
            <w:hideMark/>
          </w:tcPr>
          <w:p w14:paraId="4C79CE14" w14:textId="799C152A" w:rsidR="00BA7AF2" w:rsidRPr="002A6851" w:rsidDel="002075E3" w:rsidRDefault="00BA7AF2" w:rsidP="00BA7AF2">
            <w:pPr>
              <w:jc w:val="center"/>
              <w:rPr>
                <w:del w:id="1528" w:author="Sean Gordon" w:date="2017-04-05T15:30:00Z"/>
                <w:rFonts w:asciiTheme="minorHAnsi" w:eastAsia="Times New Roman" w:hAnsiTheme="minorHAnsi"/>
                <w:color w:val="000000"/>
                <w:sz w:val="18"/>
                <w:szCs w:val="18"/>
              </w:rPr>
            </w:pPr>
            <w:del w:id="1529" w:author="Sean Gordon" w:date="2017-04-05T15:30:00Z">
              <w:r w:rsidRPr="002A6851" w:rsidDel="002075E3">
                <w:rPr>
                  <w:rFonts w:asciiTheme="minorHAnsi" w:eastAsia="Times New Roman" w:hAnsiTheme="minorHAnsi"/>
                  <w:color w:val="000000"/>
                  <w:sz w:val="18"/>
                  <w:szCs w:val="18"/>
                </w:rPr>
                <w:delText>34%</w:delText>
              </w:r>
            </w:del>
          </w:p>
        </w:tc>
        <w:tc>
          <w:tcPr>
            <w:tcW w:w="1072" w:type="pct"/>
            <w:tcBorders>
              <w:top w:val="nil"/>
              <w:left w:val="nil"/>
              <w:bottom w:val="nil"/>
              <w:right w:val="nil"/>
            </w:tcBorders>
            <w:shd w:val="clear" w:color="000000" w:fill="C6EFCE"/>
            <w:noWrap/>
            <w:vAlign w:val="center"/>
            <w:hideMark/>
          </w:tcPr>
          <w:p w14:paraId="77E3B505" w14:textId="73E4D53B" w:rsidR="00BA7AF2" w:rsidRPr="002A6851" w:rsidDel="002075E3" w:rsidRDefault="00BA7AF2" w:rsidP="00BA7AF2">
            <w:pPr>
              <w:jc w:val="center"/>
              <w:rPr>
                <w:del w:id="1530" w:author="Sean Gordon" w:date="2017-04-05T15:30:00Z"/>
                <w:rFonts w:asciiTheme="minorHAnsi" w:eastAsia="Times New Roman" w:hAnsiTheme="minorHAnsi"/>
                <w:color w:val="006100"/>
                <w:sz w:val="18"/>
                <w:szCs w:val="18"/>
              </w:rPr>
            </w:pPr>
            <w:del w:id="1531" w:author="Sean Gordon" w:date="2017-04-05T15:30:00Z">
              <w:r w:rsidRPr="002A6851" w:rsidDel="002075E3">
                <w:rPr>
                  <w:rFonts w:asciiTheme="minorHAnsi" w:eastAsia="Times New Roman" w:hAnsiTheme="minorHAnsi"/>
                  <w:color w:val="006100"/>
                  <w:sz w:val="18"/>
                  <w:szCs w:val="18"/>
                </w:rPr>
                <w:delText>100%</w:delText>
              </w:r>
            </w:del>
          </w:p>
        </w:tc>
      </w:tr>
    </w:tbl>
    <w:p w14:paraId="63E9FF6B" w14:textId="77777777" w:rsidR="00F41E2C" w:rsidRDefault="00F41E2C" w:rsidP="009E3600">
      <w:pPr>
        <w:rPr>
          <w:ins w:id="1532" w:author="Sean Gordon" w:date="2017-04-06T13:45:00Z"/>
        </w:rPr>
        <w:sectPr w:rsidR="00F41E2C" w:rsidSect="00D562D9">
          <w:pgSz w:w="12240" w:h="15840"/>
          <w:pgMar w:top="1440" w:right="1440" w:bottom="1440" w:left="1440" w:header="720" w:footer="720" w:gutter="0"/>
          <w:cols w:space="720"/>
          <w:docGrid w:linePitch="360"/>
        </w:sectPr>
      </w:pPr>
    </w:p>
    <w:p w14:paraId="5D83F87E" w14:textId="2F6735E3" w:rsidR="00F41E2C" w:rsidRDefault="00547A6B" w:rsidP="00FC6C72">
      <w:pPr>
        <w:pStyle w:val="Caption"/>
        <w:keepNext/>
      </w:pPr>
      <w:r>
        <w:lastRenderedPageBreak/>
        <w:t xml:space="preserve">Table </w:t>
      </w:r>
      <w:fldSimple w:instr=" SEQ Table \* ARABIC ">
        <w:r w:rsidR="00274251">
          <w:rPr>
            <w:noProof/>
          </w:rPr>
          <w:t>6</w:t>
        </w:r>
      </w:fldSimple>
      <w:r>
        <w:t xml:space="preserve">. </w:t>
      </w:r>
      <w:r w:rsidRPr="00171C1D">
        <w:t xml:space="preserve">Concept occurrence percentages for </w:t>
      </w:r>
      <w:r>
        <w:t>Discovery</w:t>
      </w:r>
      <w:r w:rsidRPr="00171C1D">
        <w:t xml:space="preserve"> Level</w:t>
      </w:r>
      <w:r w:rsidR="00F56456">
        <w:t>. Concepts with * are mandatory in CSDGM</w:t>
      </w:r>
    </w:p>
    <w:tbl>
      <w:tblPr>
        <w:tblW w:w="5000" w:type="pct"/>
        <w:tblLook w:val="04A0" w:firstRow="1" w:lastRow="0" w:firstColumn="1" w:lastColumn="0" w:noHBand="0" w:noVBand="1"/>
      </w:tblPr>
      <w:tblGrid>
        <w:gridCol w:w="1671"/>
        <w:gridCol w:w="788"/>
        <w:gridCol w:w="1671"/>
        <w:gridCol w:w="2221"/>
        <w:gridCol w:w="1452"/>
        <w:gridCol w:w="2021"/>
        <w:gridCol w:w="680"/>
        <w:gridCol w:w="2672"/>
      </w:tblGrid>
      <w:tr w:rsidR="008F6A62" w:rsidRPr="006A0EEC" w14:paraId="43D77551" w14:textId="77777777" w:rsidTr="006A0EEC">
        <w:trPr>
          <w:trHeight w:val="340"/>
        </w:trPr>
        <w:tc>
          <w:tcPr>
            <w:tcW w:w="634" w:type="pct"/>
            <w:tcBorders>
              <w:top w:val="single" w:sz="4" w:space="0" w:color="auto"/>
              <w:left w:val="single" w:sz="4" w:space="0" w:color="auto"/>
              <w:bottom w:val="nil"/>
              <w:right w:val="nil"/>
            </w:tcBorders>
            <w:shd w:val="clear" w:color="auto" w:fill="auto"/>
            <w:noWrap/>
            <w:vAlign w:val="center"/>
            <w:hideMark/>
          </w:tcPr>
          <w:p w14:paraId="16DF5476" w14:textId="6B1B7A46" w:rsidR="008F6A62" w:rsidRPr="006A0EEC" w:rsidRDefault="008F6A62" w:rsidP="006A0EEC">
            <w:pPr>
              <w:rPr>
                <w:rFonts w:asciiTheme="minorHAnsi" w:eastAsia="Times New Roman" w:hAnsiTheme="minorHAnsi"/>
                <w:color w:val="000000"/>
                <w:sz w:val="18"/>
                <w:szCs w:val="18"/>
              </w:rPr>
            </w:pPr>
          </w:p>
        </w:tc>
        <w:tc>
          <w:tcPr>
            <w:tcW w:w="299" w:type="pct"/>
            <w:tcBorders>
              <w:top w:val="single" w:sz="4" w:space="0" w:color="auto"/>
              <w:left w:val="nil"/>
              <w:bottom w:val="nil"/>
              <w:right w:val="nil"/>
            </w:tcBorders>
            <w:shd w:val="clear" w:color="auto" w:fill="auto"/>
            <w:noWrap/>
            <w:vAlign w:val="center"/>
            <w:hideMark/>
          </w:tcPr>
          <w:p w14:paraId="10B7F508" w14:textId="257A25F1"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Count</w:t>
            </w:r>
          </w:p>
        </w:tc>
        <w:tc>
          <w:tcPr>
            <w:tcW w:w="634" w:type="pct"/>
            <w:tcBorders>
              <w:top w:val="single" w:sz="4" w:space="0" w:color="auto"/>
              <w:left w:val="nil"/>
              <w:bottom w:val="nil"/>
              <w:right w:val="nil"/>
            </w:tcBorders>
            <w:shd w:val="clear" w:color="auto" w:fill="auto"/>
            <w:noWrap/>
            <w:vAlign w:val="center"/>
            <w:hideMark/>
          </w:tcPr>
          <w:p w14:paraId="7C3FF64A" w14:textId="7D962CB0"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Spatial Extent</w:t>
            </w:r>
            <w:r w:rsidR="005912F2" w:rsidRPr="005912F2">
              <w:rPr>
                <w:rFonts w:asciiTheme="minorHAnsi" w:eastAsia="Times New Roman" w:hAnsiTheme="minorHAnsi"/>
                <w:color w:val="000000"/>
                <w:sz w:val="18"/>
                <w:szCs w:val="18"/>
              </w:rPr>
              <w:t>*</w:t>
            </w:r>
          </w:p>
        </w:tc>
        <w:tc>
          <w:tcPr>
            <w:tcW w:w="843" w:type="pct"/>
            <w:tcBorders>
              <w:top w:val="single" w:sz="4" w:space="0" w:color="auto"/>
              <w:left w:val="nil"/>
              <w:bottom w:val="nil"/>
              <w:right w:val="nil"/>
            </w:tcBorders>
            <w:shd w:val="clear" w:color="auto" w:fill="auto"/>
            <w:noWrap/>
            <w:vAlign w:val="center"/>
            <w:hideMark/>
          </w:tcPr>
          <w:p w14:paraId="3CD8728A" w14:textId="72A418FC"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Temporal Extent</w:t>
            </w:r>
            <w:r w:rsidR="00B51B8C" w:rsidRPr="005912F2">
              <w:rPr>
                <w:rFonts w:asciiTheme="minorHAnsi" w:eastAsia="Times New Roman" w:hAnsiTheme="minorHAnsi"/>
                <w:color w:val="000000"/>
                <w:sz w:val="18"/>
                <w:szCs w:val="18"/>
              </w:rPr>
              <w:t>*</w:t>
            </w:r>
          </w:p>
        </w:tc>
        <w:tc>
          <w:tcPr>
            <w:tcW w:w="551" w:type="pct"/>
            <w:tcBorders>
              <w:top w:val="single" w:sz="4" w:space="0" w:color="auto"/>
              <w:left w:val="nil"/>
              <w:bottom w:val="nil"/>
              <w:right w:val="nil"/>
            </w:tcBorders>
            <w:shd w:val="clear" w:color="auto" w:fill="auto"/>
            <w:noWrap/>
            <w:vAlign w:val="center"/>
            <w:hideMark/>
          </w:tcPr>
          <w:p w14:paraId="56AEE323" w14:textId="7B765B4B"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Maintenance</w:t>
            </w:r>
            <w:r w:rsidR="005912F2">
              <w:rPr>
                <w:rFonts w:asciiTheme="minorHAnsi" w:eastAsia="Times New Roman" w:hAnsiTheme="minorHAnsi"/>
                <w:color w:val="000000"/>
                <w:sz w:val="18"/>
                <w:szCs w:val="18"/>
              </w:rPr>
              <w:t>*</w:t>
            </w:r>
          </w:p>
        </w:tc>
        <w:tc>
          <w:tcPr>
            <w:tcW w:w="767" w:type="pct"/>
            <w:tcBorders>
              <w:top w:val="single" w:sz="4" w:space="0" w:color="auto"/>
              <w:left w:val="nil"/>
              <w:bottom w:val="nil"/>
              <w:right w:val="nil"/>
            </w:tcBorders>
            <w:shd w:val="clear" w:color="auto" w:fill="auto"/>
            <w:noWrap/>
            <w:vAlign w:val="center"/>
            <w:hideMark/>
          </w:tcPr>
          <w:p w14:paraId="0E4C88BD"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Taxonomic Extent</w:t>
            </w:r>
          </w:p>
        </w:tc>
        <w:tc>
          <w:tcPr>
            <w:tcW w:w="1272" w:type="pct"/>
            <w:gridSpan w:val="2"/>
            <w:tcBorders>
              <w:top w:val="single" w:sz="4" w:space="0" w:color="auto"/>
              <w:left w:val="nil"/>
              <w:bottom w:val="nil"/>
              <w:right w:val="single" w:sz="4" w:space="0" w:color="000000"/>
            </w:tcBorders>
            <w:shd w:val="clear" w:color="auto" w:fill="auto"/>
            <w:noWrap/>
            <w:vAlign w:val="center"/>
            <w:hideMark/>
          </w:tcPr>
          <w:p w14:paraId="29267807"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Collection Average</w:t>
            </w:r>
          </w:p>
        </w:tc>
      </w:tr>
      <w:tr w:rsidR="008F6A62" w:rsidRPr="006A0EEC" w14:paraId="583674DF" w14:textId="77777777" w:rsidTr="005912F2">
        <w:trPr>
          <w:trHeight w:val="358"/>
        </w:trPr>
        <w:tc>
          <w:tcPr>
            <w:tcW w:w="634" w:type="pct"/>
            <w:tcBorders>
              <w:top w:val="single" w:sz="8" w:space="0" w:color="A5A5A5"/>
              <w:left w:val="single" w:sz="4" w:space="0" w:color="auto"/>
              <w:bottom w:val="single" w:sz="8" w:space="0" w:color="A5A5A5"/>
              <w:right w:val="single" w:sz="8" w:space="0" w:color="A5A5A5"/>
            </w:tcBorders>
            <w:shd w:val="clear" w:color="auto" w:fill="auto"/>
            <w:noWrap/>
            <w:vAlign w:val="center"/>
            <w:hideMark/>
          </w:tcPr>
          <w:p w14:paraId="3BBC76EC"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DataONE</w:t>
            </w:r>
          </w:p>
        </w:tc>
        <w:tc>
          <w:tcPr>
            <w:tcW w:w="299" w:type="pct"/>
            <w:tcBorders>
              <w:top w:val="single" w:sz="8" w:space="0" w:color="A5A5A5"/>
              <w:left w:val="nil"/>
              <w:bottom w:val="single" w:sz="8" w:space="0" w:color="A5A5A5"/>
              <w:right w:val="single" w:sz="8" w:space="0" w:color="A5A5A5"/>
            </w:tcBorders>
            <w:shd w:val="clear" w:color="auto" w:fill="auto"/>
            <w:noWrap/>
            <w:vAlign w:val="center"/>
            <w:hideMark/>
          </w:tcPr>
          <w:p w14:paraId="482B150C"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2869</w:t>
            </w:r>
          </w:p>
        </w:tc>
        <w:tc>
          <w:tcPr>
            <w:tcW w:w="634" w:type="pct"/>
            <w:tcBorders>
              <w:top w:val="single" w:sz="8" w:space="0" w:color="A5A5A5"/>
              <w:left w:val="nil"/>
              <w:bottom w:val="single" w:sz="8" w:space="0" w:color="A5A5A5"/>
              <w:right w:val="single" w:sz="8" w:space="0" w:color="A5A5A5"/>
            </w:tcBorders>
            <w:shd w:val="clear" w:color="auto" w:fill="auto"/>
            <w:noWrap/>
            <w:vAlign w:val="center"/>
            <w:hideMark/>
          </w:tcPr>
          <w:p w14:paraId="37D35AFB"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95%</w:t>
            </w:r>
          </w:p>
        </w:tc>
        <w:tc>
          <w:tcPr>
            <w:tcW w:w="843" w:type="pct"/>
            <w:tcBorders>
              <w:top w:val="single" w:sz="8" w:space="0" w:color="A5A5A5"/>
              <w:left w:val="nil"/>
              <w:bottom w:val="single" w:sz="8" w:space="0" w:color="A5A5A5"/>
              <w:right w:val="single" w:sz="8" w:space="0" w:color="A5A5A5"/>
            </w:tcBorders>
            <w:shd w:val="clear" w:color="auto" w:fill="auto"/>
            <w:noWrap/>
            <w:vAlign w:val="center"/>
            <w:hideMark/>
          </w:tcPr>
          <w:p w14:paraId="42561F0F"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81%</w:t>
            </w:r>
          </w:p>
        </w:tc>
        <w:tc>
          <w:tcPr>
            <w:tcW w:w="551" w:type="pct"/>
            <w:tcBorders>
              <w:top w:val="single" w:sz="8" w:space="0" w:color="A5A5A5"/>
              <w:left w:val="nil"/>
              <w:bottom w:val="single" w:sz="8" w:space="0" w:color="A5A5A5"/>
              <w:right w:val="single" w:sz="8" w:space="0" w:color="A5A5A5"/>
            </w:tcBorders>
            <w:shd w:val="clear" w:color="auto" w:fill="auto"/>
            <w:noWrap/>
            <w:vAlign w:val="center"/>
            <w:hideMark/>
          </w:tcPr>
          <w:p w14:paraId="7CF24E0C"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34%</w:t>
            </w:r>
          </w:p>
        </w:tc>
        <w:tc>
          <w:tcPr>
            <w:tcW w:w="767" w:type="pct"/>
            <w:tcBorders>
              <w:top w:val="single" w:sz="8" w:space="0" w:color="A5A5A5"/>
              <w:left w:val="nil"/>
              <w:bottom w:val="single" w:sz="8" w:space="0" w:color="A5A5A5"/>
              <w:right w:val="single" w:sz="8" w:space="0" w:color="A5A5A5"/>
            </w:tcBorders>
            <w:shd w:val="clear" w:color="auto" w:fill="auto"/>
            <w:noWrap/>
            <w:vAlign w:val="center"/>
            <w:hideMark/>
          </w:tcPr>
          <w:p w14:paraId="76A92D20"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23%</w:t>
            </w:r>
          </w:p>
        </w:tc>
        <w:tc>
          <w:tcPr>
            <w:tcW w:w="258" w:type="pct"/>
            <w:tcBorders>
              <w:top w:val="single" w:sz="8" w:space="0" w:color="A5A5A5"/>
              <w:left w:val="nil"/>
              <w:bottom w:val="single" w:sz="8" w:space="0" w:color="A5A5A5"/>
              <w:right w:val="single" w:sz="8" w:space="0" w:color="A5A5A5"/>
            </w:tcBorders>
            <w:shd w:val="clear" w:color="auto" w:fill="auto"/>
            <w:noWrap/>
            <w:vAlign w:val="center"/>
            <w:hideMark/>
          </w:tcPr>
          <w:p w14:paraId="53350DC0"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58%</w:t>
            </w:r>
          </w:p>
        </w:tc>
        <w:tc>
          <w:tcPr>
            <w:tcW w:w="1014" w:type="pct"/>
            <w:tcBorders>
              <w:top w:val="nil"/>
              <w:left w:val="nil"/>
              <w:bottom w:val="nil"/>
              <w:right w:val="single" w:sz="4" w:space="0" w:color="auto"/>
            </w:tcBorders>
            <w:shd w:val="clear" w:color="auto" w:fill="auto"/>
            <w:noWrap/>
            <w:vAlign w:val="center"/>
            <w:hideMark/>
          </w:tcPr>
          <w:p w14:paraId="355D5299" w14:textId="77777777" w:rsidR="008F6A62" w:rsidRPr="006A0EEC" w:rsidRDefault="008F6A62" w:rsidP="006A0EEC">
            <w:pPr>
              <w:rPr>
                <w:rFonts w:asciiTheme="minorHAnsi" w:eastAsia="Times New Roman" w:hAnsiTheme="minorHAnsi"/>
                <w:color w:val="000000"/>
                <w:sz w:val="18"/>
                <w:szCs w:val="18"/>
              </w:rPr>
            </w:pPr>
            <w:r w:rsidRPr="006A0EEC">
              <w:rPr>
                <w:rFonts w:ascii="MS Mincho" w:eastAsia="MS Mincho" w:hAnsi="MS Mincho" w:cs="MS Mincho"/>
                <w:color w:val="000000"/>
                <w:sz w:val="18"/>
                <w:szCs w:val="18"/>
              </w:rPr>
              <w:t>███████████</w:t>
            </w:r>
          </w:p>
        </w:tc>
      </w:tr>
      <w:tr w:rsidR="008F6A62" w:rsidRPr="006A0EEC" w14:paraId="25A02548" w14:textId="77777777" w:rsidTr="006A0EEC">
        <w:trPr>
          <w:trHeight w:val="340"/>
        </w:trPr>
        <w:tc>
          <w:tcPr>
            <w:tcW w:w="634" w:type="pct"/>
            <w:tcBorders>
              <w:top w:val="nil"/>
              <w:left w:val="single" w:sz="4" w:space="0" w:color="auto"/>
              <w:bottom w:val="single" w:sz="8" w:space="0" w:color="A5A5A5"/>
              <w:right w:val="single" w:sz="8" w:space="0" w:color="A5A5A5"/>
            </w:tcBorders>
            <w:shd w:val="clear" w:color="auto" w:fill="auto"/>
            <w:noWrap/>
            <w:vAlign w:val="center"/>
            <w:hideMark/>
          </w:tcPr>
          <w:p w14:paraId="3C2E7F2E"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EML</w:t>
            </w:r>
          </w:p>
        </w:tc>
        <w:tc>
          <w:tcPr>
            <w:tcW w:w="299" w:type="pct"/>
            <w:tcBorders>
              <w:top w:val="nil"/>
              <w:left w:val="nil"/>
              <w:bottom w:val="single" w:sz="8" w:space="0" w:color="A5A5A5"/>
              <w:right w:val="single" w:sz="8" w:space="0" w:color="A5A5A5"/>
            </w:tcBorders>
            <w:shd w:val="clear" w:color="auto" w:fill="auto"/>
            <w:noWrap/>
            <w:vAlign w:val="center"/>
            <w:hideMark/>
          </w:tcPr>
          <w:p w14:paraId="5ED1DE54"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2104</w:t>
            </w:r>
          </w:p>
        </w:tc>
        <w:tc>
          <w:tcPr>
            <w:tcW w:w="634" w:type="pct"/>
            <w:tcBorders>
              <w:top w:val="nil"/>
              <w:left w:val="nil"/>
              <w:bottom w:val="single" w:sz="8" w:space="0" w:color="A5A5A5"/>
              <w:right w:val="single" w:sz="8" w:space="0" w:color="A5A5A5"/>
            </w:tcBorders>
            <w:shd w:val="clear" w:color="auto" w:fill="auto"/>
            <w:noWrap/>
            <w:vAlign w:val="center"/>
            <w:hideMark/>
          </w:tcPr>
          <w:p w14:paraId="344B1575"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94%</w:t>
            </w:r>
          </w:p>
        </w:tc>
        <w:tc>
          <w:tcPr>
            <w:tcW w:w="843" w:type="pct"/>
            <w:tcBorders>
              <w:top w:val="nil"/>
              <w:left w:val="nil"/>
              <w:bottom w:val="single" w:sz="8" w:space="0" w:color="A5A5A5"/>
              <w:right w:val="single" w:sz="8" w:space="0" w:color="A5A5A5"/>
            </w:tcBorders>
            <w:shd w:val="clear" w:color="auto" w:fill="auto"/>
            <w:noWrap/>
            <w:vAlign w:val="center"/>
            <w:hideMark/>
          </w:tcPr>
          <w:p w14:paraId="3F82F448"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90%</w:t>
            </w:r>
          </w:p>
        </w:tc>
        <w:tc>
          <w:tcPr>
            <w:tcW w:w="551" w:type="pct"/>
            <w:tcBorders>
              <w:top w:val="nil"/>
              <w:left w:val="nil"/>
              <w:bottom w:val="single" w:sz="8" w:space="0" w:color="A5A5A5"/>
              <w:right w:val="single" w:sz="8" w:space="0" w:color="A5A5A5"/>
            </w:tcBorders>
            <w:shd w:val="clear" w:color="auto" w:fill="auto"/>
            <w:noWrap/>
            <w:vAlign w:val="center"/>
            <w:hideMark/>
          </w:tcPr>
          <w:p w14:paraId="1DE252A3"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12%</w:t>
            </w:r>
          </w:p>
        </w:tc>
        <w:tc>
          <w:tcPr>
            <w:tcW w:w="767" w:type="pct"/>
            <w:tcBorders>
              <w:top w:val="nil"/>
              <w:left w:val="nil"/>
              <w:bottom w:val="single" w:sz="8" w:space="0" w:color="A5A5A5"/>
              <w:right w:val="single" w:sz="8" w:space="0" w:color="A5A5A5"/>
            </w:tcBorders>
            <w:shd w:val="clear" w:color="auto" w:fill="auto"/>
            <w:noWrap/>
            <w:vAlign w:val="center"/>
            <w:hideMark/>
          </w:tcPr>
          <w:p w14:paraId="0E8900F3"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31%</w:t>
            </w:r>
          </w:p>
        </w:tc>
        <w:tc>
          <w:tcPr>
            <w:tcW w:w="258" w:type="pct"/>
            <w:tcBorders>
              <w:top w:val="nil"/>
              <w:left w:val="nil"/>
              <w:bottom w:val="single" w:sz="8" w:space="0" w:color="A5A5A5"/>
              <w:right w:val="single" w:sz="8" w:space="0" w:color="A5A5A5"/>
            </w:tcBorders>
            <w:shd w:val="clear" w:color="auto" w:fill="auto"/>
            <w:noWrap/>
            <w:vAlign w:val="center"/>
            <w:hideMark/>
          </w:tcPr>
          <w:p w14:paraId="38F61390"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57%</w:t>
            </w:r>
          </w:p>
        </w:tc>
        <w:tc>
          <w:tcPr>
            <w:tcW w:w="1014" w:type="pct"/>
            <w:tcBorders>
              <w:top w:val="nil"/>
              <w:left w:val="nil"/>
              <w:bottom w:val="nil"/>
              <w:right w:val="single" w:sz="4" w:space="0" w:color="auto"/>
            </w:tcBorders>
            <w:shd w:val="clear" w:color="auto" w:fill="auto"/>
            <w:noWrap/>
            <w:vAlign w:val="center"/>
            <w:hideMark/>
          </w:tcPr>
          <w:p w14:paraId="5359585F" w14:textId="77777777" w:rsidR="008F6A62" w:rsidRPr="006A0EEC" w:rsidRDefault="008F6A62" w:rsidP="006A0EEC">
            <w:pPr>
              <w:rPr>
                <w:rFonts w:asciiTheme="minorHAnsi" w:eastAsia="Times New Roman" w:hAnsiTheme="minorHAnsi"/>
                <w:color w:val="000000"/>
                <w:sz w:val="18"/>
                <w:szCs w:val="18"/>
              </w:rPr>
            </w:pPr>
            <w:r w:rsidRPr="006A0EEC">
              <w:rPr>
                <w:rFonts w:ascii="MS Mincho" w:eastAsia="MS Mincho" w:hAnsi="MS Mincho" w:cs="MS Mincho"/>
                <w:color w:val="000000"/>
                <w:sz w:val="18"/>
                <w:szCs w:val="18"/>
              </w:rPr>
              <w:t>███████████</w:t>
            </w:r>
          </w:p>
        </w:tc>
      </w:tr>
      <w:tr w:rsidR="008F6A62" w:rsidRPr="006A0EEC" w14:paraId="5DE33018" w14:textId="77777777" w:rsidTr="00527815">
        <w:trPr>
          <w:trHeight w:val="340"/>
        </w:trPr>
        <w:tc>
          <w:tcPr>
            <w:tcW w:w="634" w:type="pct"/>
            <w:tcBorders>
              <w:top w:val="nil"/>
              <w:left w:val="single" w:sz="4" w:space="0" w:color="auto"/>
              <w:bottom w:val="single" w:sz="8" w:space="0" w:color="A5A5A5"/>
              <w:right w:val="single" w:sz="8" w:space="0" w:color="A5A5A5"/>
            </w:tcBorders>
            <w:shd w:val="clear" w:color="auto" w:fill="auto"/>
            <w:noWrap/>
            <w:vAlign w:val="center"/>
            <w:hideMark/>
          </w:tcPr>
          <w:p w14:paraId="0BC2FCCC"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CSDGM</w:t>
            </w:r>
          </w:p>
        </w:tc>
        <w:tc>
          <w:tcPr>
            <w:tcW w:w="299" w:type="pct"/>
            <w:tcBorders>
              <w:top w:val="nil"/>
              <w:left w:val="nil"/>
              <w:bottom w:val="single" w:sz="8" w:space="0" w:color="A5A5A5"/>
              <w:right w:val="single" w:sz="8" w:space="0" w:color="A5A5A5"/>
            </w:tcBorders>
            <w:shd w:val="clear" w:color="auto" w:fill="auto"/>
            <w:noWrap/>
            <w:vAlign w:val="center"/>
            <w:hideMark/>
          </w:tcPr>
          <w:p w14:paraId="5268D614"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765</w:t>
            </w:r>
          </w:p>
        </w:tc>
        <w:tc>
          <w:tcPr>
            <w:tcW w:w="634" w:type="pct"/>
            <w:tcBorders>
              <w:top w:val="single" w:sz="8" w:space="0" w:color="A5A5A5"/>
              <w:left w:val="single" w:sz="8" w:space="0" w:color="A5A5A5"/>
              <w:bottom w:val="single" w:sz="8" w:space="0" w:color="A5A5A5"/>
              <w:right w:val="single" w:sz="8" w:space="0" w:color="A5A5A5"/>
            </w:tcBorders>
            <w:shd w:val="clear" w:color="000000" w:fill="C6EFCE"/>
            <w:noWrap/>
            <w:vAlign w:val="center"/>
            <w:hideMark/>
          </w:tcPr>
          <w:p w14:paraId="1AE9B168"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843" w:type="pct"/>
            <w:tcBorders>
              <w:top w:val="nil"/>
              <w:left w:val="nil"/>
              <w:bottom w:val="single" w:sz="8" w:space="0" w:color="A5A5A5"/>
              <w:right w:val="single" w:sz="8" w:space="0" w:color="A5A5A5"/>
            </w:tcBorders>
            <w:shd w:val="clear" w:color="auto" w:fill="auto"/>
            <w:noWrap/>
            <w:vAlign w:val="center"/>
            <w:hideMark/>
          </w:tcPr>
          <w:p w14:paraId="1247AB17"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55%</w:t>
            </w:r>
          </w:p>
        </w:tc>
        <w:tc>
          <w:tcPr>
            <w:tcW w:w="551" w:type="pct"/>
            <w:tcBorders>
              <w:top w:val="single" w:sz="8" w:space="0" w:color="A5A5A5"/>
              <w:left w:val="single" w:sz="8" w:space="0" w:color="A5A5A5"/>
              <w:bottom w:val="single" w:sz="8" w:space="0" w:color="A5A5A5"/>
              <w:right w:val="single" w:sz="8" w:space="0" w:color="A5A5A5"/>
            </w:tcBorders>
            <w:shd w:val="clear" w:color="000000" w:fill="C6EFCE"/>
            <w:noWrap/>
            <w:vAlign w:val="center"/>
            <w:hideMark/>
          </w:tcPr>
          <w:p w14:paraId="627B4FB2"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67" w:type="pct"/>
            <w:tcBorders>
              <w:top w:val="single" w:sz="8" w:space="0" w:color="A5A5A5"/>
              <w:left w:val="single" w:sz="8" w:space="0" w:color="A5A5A5"/>
              <w:bottom w:val="single" w:sz="8" w:space="0" w:color="A5A5A5"/>
              <w:right w:val="single" w:sz="8" w:space="0" w:color="A5A5A5"/>
            </w:tcBorders>
            <w:shd w:val="clear" w:color="000000" w:fill="FFC7CE"/>
            <w:noWrap/>
            <w:vAlign w:val="center"/>
            <w:hideMark/>
          </w:tcPr>
          <w:p w14:paraId="2FAD3E4D"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58" w:type="pct"/>
            <w:tcBorders>
              <w:top w:val="nil"/>
              <w:left w:val="nil"/>
              <w:bottom w:val="single" w:sz="8" w:space="0" w:color="A5A5A5"/>
              <w:right w:val="single" w:sz="8" w:space="0" w:color="A5A5A5"/>
            </w:tcBorders>
            <w:shd w:val="clear" w:color="auto" w:fill="auto"/>
            <w:noWrap/>
            <w:vAlign w:val="center"/>
            <w:hideMark/>
          </w:tcPr>
          <w:p w14:paraId="243BD343"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64%</w:t>
            </w:r>
          </w:p>
        </w:tc>
        <w:tc>
          <w:tcPr>
            <w:tcW w:w="1014" w:type="pct"/>
            <w:tcBorders>
              <w:top w:val="nil"/>
              <w:left w:val="nil"/>
              <w:bottom w:val="nil"/>
              <w:right w:val="single" w:sz="4" w:space="0" w:color="auto"/>
            </w:tcBorders>
            <w:shd w:val="clear" w:color="auto" w:fill="auto"/>
            <w:noWrap/>
            <w:vAlign w:val="center"/>
            <w:hideMark/>
          </w:tcPr>
          <w:p w14:paraId="2624692A" w14:textId="77777777" w:rsidR="008F6A62" w:rsidRPr="006A0EEC" w:rsidRDefault="008F6A62" w:rsidP="006A0EEC">
            <w:pPr>
              <w:rPr>
                <w:rFonts w:asciiTheme="minorHAnsi" w:eastAsia="Times New Roman" w:hAnsiTheme="minorHAnsi"/>
                <w:color w:val="000000"/>
                <w:sz w:val="18"/>
                <w:szCs w:val="18"/>
              </w:rPr>
            </w:pPr>
            <w:r w:rsidRPr="006A0EEC">
              <w:rPr>
                <w:rFonts w:ascii="MS Mincho" w:eastAsia="MS Mincho" w:hAnsi="MS Mincho" w:cs="MS Mincho"/>
                <w:color w:val="000000"/>
                <w:sz w:val="18"/>
                <w:szCs w:val="18"/>
              </w:rPr>
              <w:t>████████████</w:t>
            </w:r>
          </w:p>
        </w:tc>
      </w:tr>
      <w:tr w:rsidR="008F6A62" w:rsidRPr="006A0EEC" w14:paraId="2826B23A" w14:textId="77777777" w:rsidTr="006A0EEC">
        <w:trPr>
          <w:trHeight w:val="340"/>
        </w:trPr>
        <w:tc>
          <w:tcPr>
            <w:tcW w:w="634" w:type="pct"/>
            <w:tcBorders>
              <w:top w:val="nil"/>
              <w:left w:val="single" w:sz="4" w:space="0" w:color="auto"/>
              <w:bottom w:val="single" w:sz="8" w:space="0" w:color="4472C4"/>
              <w:right w:val="single" w:sz="8" w:space="0" w:color="4472C4"/>
            </w:tcBorders>
            <w:shd w:val="clear" w:color="auto" w:fill="auto"/>
            <w:noWrap/>
            <w:vAlign w:val="center"/>
            <w:hideMark/>
          </w:tcPr>
          <w:p w14:paraId="6FB8FFA1"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LTER</w:t>
            </w:r>
          </w:p>
        </w:tc>
        <w:tc>
          <w:tcPr>
            <w:tcW w:w="299" w:type="pct"/>
            <w:tcBorders>
              <w:top w:val="nil"/>
              <w:left w:val="nil"/>
              <w:bottom w:val="single" w:sz="8" w:space="0" w:color="4472C4"/>
              <w:right w:val="single" w:sz="8" w:space="0" w:color="4472C4"/>
            </w:tcBorders>
            <w:shd w:val="clear" w:color="auto" w:fill="auto"/>
            <w:noWrap/>
            <w:vAlign w:val="center"/>
            <w:hideMark/>
          </w:tcPr>
          <w:p w14:paraId="2733A772"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634" w:type="pct"/>
            <w:tcBorders>
              <w:top w:val="nil"/>
              <w:left w:val="nil"/>
              <w:bottom w:val="single" w:sz="8" w:space="0" w:color="4472C4"/>
              <w:right w:val="single" w:sz="8" w:space="0" w:color="4472C4"/>
            </w:tcBorders>
            <w:shd w:val="clear" w:color="auto" w:fill="auto"/>
            <w:noWrap/>
            <w:vAlign w:val="center"/>
            <w:hideMark/>
          </w:tcPr>
          <w:p w14:paraId="03AB7FE2"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97%</w:t>
            </w:r>
          </w:p>
        </w:tc>
        <w:tc>
          <w:tcPr>
            <w:tcW w:w="843" w:type="pct"/>
            <w:tcBorders>
              <w:top w:val="nil"/>
              <w:left w:val="nil"/>
              <w:bottom w:val="single" w:sz="8" w:space="0" w:color="4472C4"/>
              <w:right w:val="single" w:sz="8" w:space="0" w:color="4472C4"/>
            </w:tcBorders>
            <w:shd w:val="clear" w:color="auto" w:fill="auto"/>
            <w:noWrap/>
            <w:vAlign w:val="center"/>
            <w:hideMark/>
          </w:tcPr>
          <w:p w14:paraId="6555AECE"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98%</w:t>
            </w:r>
          </w:p>
        </w:tc>
        <w:tc>
          <w:tcPr>
            <w:tcW w:w="551" w:type="pct"/>
            <w:tcBorders>
              <w:top w:val="nil"/>
              <w:left w:val="nil"/>
              <w:bottom w:val="single" w:sz="8" w:space="0" w:color="4472C4"/>
              <w:right w:val="single" w:sz="8" w:space="0" w:color="4472C4"/>
            </w:tcBorders>
            <w:shd w:val="clear" w:color="auto" w:fill="auto"/>
            <w:noWrap/>
            <w:vAlign w:val="center"/>
            <w:hideMark/>
          </w:tcPr>
          <w:p w14:paraId="23200D66"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55%</w:t>
            </w:r>
          </w:p>
        </w:tc>
        <w:tc>
          <w:tcPr>
            <w:tcW w:w="767" w:type="pct"/>
            <w:tcBorders>
              <w:top w:val="nil"/>
              <w:left w:val="nil"/>
              <w:bottom w:val="single" w:sz="8" w:space="0" w:color="4472C4"/>
              <w:right w:val="single" w:sz="8" w:space="0" w:color="4472C4"/>
            </w:tcBorders>
            <w:shd w:val="clear" w:color="auto" w:fill="auto"/>
            <w:noWrap/>
            <w:vAlign w:val="center"/>
            <w:hideMark/>
          </w:tcPr>
          <w:p w14:paraId="1FAEBF80"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4%</w:t>
            </w:r>
          </w:p>
        </w:tc>
        <w:tc>
          <w:tcPr>
            <w:tcW w:w="258" w:type="pct"/>
            <w:tcBorders>
              <w:top w:val="nil"/>
              <w:left w:val="nil"/>
              <w:bottom w:val="single" w:sz="8" w:space="0" w:color="4472C4"/>
              <w:right w:val="single" w:sz="8" w:space="0" w:color="4472C4"/>
            </w:tcBorders>
            <w:shd w:val="clear" w:color="auto" w:fill="auto"/>
            <w:noWrap/>
            <w:vAlign w:val="center"/>
            <w:hideMark/>
          </w:tcPr>
          <w:p w14:paraId="0DF542E2"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64%</w:t>
            </w:r>
          </w:p>
        </w:tc>
        <w:tc>
          <w:tcPr>
            <w:tcW w:w="1014" w:type="pct"/>
            <w:tcBorders>
              <w:top w:val="nil"/>
              <w:left w:val="nil"/>
              <w:bottom w:val="nil"/>
              <w:right w:val="single" w:sz="4" w:space="0" w:color="auto"/>
            </w:tcBorders>
            <w:shd w:val="clear" w:color="auto" w:fill="auto"/>
            <w:noWrap/>
            <w:vAlign w:val="center"/>
            <w:hideMark/>
          </w:tcPr>
          <w:p w14:paraId="1513801E" w14:textId="77777777" w:rsidR="008F6A62" w:rsidRPr="006A0EEC" w:rsidRDefault="008F6A62" w:rsidP="006A0EEC">
            <w:pPr>
              <w:rPr>
                <w:rFonts w:asciiTheme="minorHAnsi" w:eastAsia="Times New Roman" w:hAnsiTheme="minorHAnsi"/>
                <w:color w:val="ED7D31"/>
                <w:sz w:val="18"/>
                <w:szCs w:val="18"/>
              </w:rPr>
            </w:pPr>
            <w:r w:rsidRPr="006A0EEC">
              <w:rPr>
                <w:rFonts w:ascii="MS Mincho" w:eastAsia="MS Mincho" w:hAnsi="MS Mincho" w:cs="MS Mincho"/>
                <w:color w:val="ED7D31"/>
                <w:sz w:val="18"/>
                <w:szCs w:val="18"/>
              </w:rPr>
              <w:t>████████████</w:t>
            </w:r>
          </w:p>
        </w:tc>
      </w:tr>
      <w:tr w:rsidR="008F6A62" w:rsidRPr="006A0EEC" w14:paraId="486994C1" w14:textId="77777777" w:rsidTr="006A0EEC">
        <w:trPr>
          <w:trHeight w:val="340"/>
        </w:trPr>
        <w:tc>
          <w:tcPr>
            <w:tcW w:w="634" w:type="pct"/>
            <w:tcBorders>
              <w:top w:val="nil"/>
              <w:left w:val="single" w:sz="4" w:space="0" w:color="auto"/>
              <w:bottom w:val="single" w:sz="8" w:space="0" w:color="4472C4"/>
              <w:right w:val="single" w:sz="8" w:space="0" w:color="4472C4"/>
            </w:tcBorders>
            <w:shd w:val="clear" w:color="auto" w:fill="auto"/>
            <w:noWrap/>
            <w:vAlign w:val="center"/>
            <w:hideMark/>
          </w:tcPr>
          <w:p w14:paraId="6F901ECE"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TERN</w:t>
            </w:r>
          </w:p>
        </w:tc>
        <w:tc>
          <w:tcPr>
            <w:tcW w:w="299" w:type="pct"/>
            <w:tcBorders>
              <w:top w:val="nil"/>
              <w:left w:val="nil"/>
              <w:bottom w:val="single" w:sz="8" w:space="0" w:color="4472C4"/>
              <w:right w:val="single" w:sz="8" w:space="0" w:color="4472C4"/>
            </w:tcBorders>
            <w:shd w:val="clear" w:color="auto" w:fill="auto"/>
            <w:noWrap/>
            <w:vAlign w:val="center"/>
            <w:hideMark/>
          </w:tcPr>
          <w:p w14:paraId="06FAA679"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634"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8D11725"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843"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6871C034"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551"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6EE77BF4"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67"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18B4384"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258" w:type="pct"/>
            <w:tcBorders>
              <w:top w:val="nil"/>
              <w:left w:val="nil"/>
              <w:bottom w:val="single" w:sz="8" w:space="0" w:color="4472C4"/>
              <w:right w:val="single" w:sz="8" w:space="0" w:color="4472C4"/>
            </w:tcBorders>
            <w:shd w:val="clear" w:color="auto" w:fill="auto"/>
            <w:noWrap/>
            <w:vAlign w:val="center"/>
            <w:hideMark/>
          </w:tcPr>
          <w:p w14:paraId="16A9ECCE"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75%</w:t>
            </w:r>
          </w:p>
        </w:tc>
        <w:tc>
          <w:tcPr>
            <w:tcW w:w="1014" w:type="pct"/>
            <w:tcBorders>
              <w:top w:val="nil"/>
              <w:left w:val="nil"/>
              <w:bottom w:val="nil"/>
              <w:right w:val="single" w:sz="4" w:space="0" w:color="auto"/>
            </w:tcBorders>
            <w:shd w:val="clear" w:color="auto" w:fill="auto"/>
            <w:noWrap/>
            <w:vAlign w:val="center"/>
            <w:hideMark/>
          </w:tcPr>
          <w:p w14:paraId="0FEE6A1D" w14:textId="77777777" w:rsidR="008F6A62" w:rsidRPr="006A0EEC" w:rsidRDefault="008F6A62"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8F6A62" w:rsidRPr="006A0EEC" w14:paraId="18A716AC" w14:textId="77777777" w:rsidTr="006A0EEC">
        <w:trPr>
          <w:trHeight w:val="340"/>
        </w:trPr>
        <w:tc>
          <w:tcPr>
            <w:tcW w:w="634" w:type="pct"/>
            <w:tcBorders>
              <w:top w:val="nil"/>
              <w:left w:val="single" w:sz="4" w:space="0" w:color="auto"/>
              <w:bottom w:val="single" w:sz="8" w:space="0" w:color="4472C4"/>
              <w:right w:val="single" w:sz="8" w:space="0" w:color="4472C4"/>
            </w:tcBorders>
            <w:shd w:val="clear" w:color="auto" w:fill="auto"/>
            <w:noWrap/>
            <w:vAlign w:val="center"/>
            <w:hideMark/>
          </w:tcPr>
          <w:p w14:paraId="157C8F20"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TFRI</w:t>
            </w:r>
          </w:p>
        </w:tc>
        <w:tc>
          <w:tcPr>
            <w:tcW w:w="299" w:type="pct"/>
            <w:tcBorders>
              <w:top w:val="nil"/>
              <w:left w:val="nil"/>
              <w:bottom w:val="single" w:sz="8" w:space="0" w:color="4472C4"/>
              <w:right w:val="single" w:sz="8" w:space="0" w:color="4472C4"/>
            </w:tcBorders>
            <w:shd w:val="clear" w:color="auto" w:fill="auto"/>
            <w:noWrap/>
            <w:vAlign w:val="center"/>
            <w:hideMark/>
          </w:tcPr>
          <w:p w14:paraId="668B7E63"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634" w:type="pct"/>
            <w:tcBorders>
              <w:top w:val="nil"/>
              <w:left w:val="nil"/>
              <w:bottom w:val="single" w:sz="8" w:space="0" w:color="4472C4"/>
              <w:right w:val="single" w:sz="8" w:space="0" w:color="4472C4"/>
            </w:tcBorders>
            <w:shd w:val="clear" w:color="auto" w:fill="auto"/>
            <w:noWrap/>
            <w:vAlign w:val="center"/>
            <w:hideMark/>
          </w:tcPr>
          <w:p w14:paraId="107C8BE9"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97%</w:t>
            </w:r>
          </w:p>
        </w:tc>
        <w:tc>
          <w:tcPr>
            <w:tcW w:w="843" w:type="pct"/>
            <w:tcBorders>
              <w:top w:val="nil"/>
              <w:left w:val="nil"/>
              <w:bottom w:val="single" w:sz="8" w:space="0" w:color="4472C4"/>
              <w:right w:val="single" w:sz="8" w:space="0" w:color="4472C4"/>
            </w:tcBorders>
            <w:shd w:val="clear" w:color="auto" w:fill="auto"/>
            <w:noWrap/>
            <w:vAlign w:val="center"/>
            <w:hideMark/>
          </w:tcPr>
          <w:p w14:paraId="15102B5C"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91%</w:t>
            </w:r>
          </w:p>
        </w:tc>
        <w:tc>
          <w:tcPr>
            <w:tcW w:w="551"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285C275D"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67" w:type="pct"/>
            <w:tcBorders>
              <w:top w:val="nil"/>
              <w:left w:val="nil"/>
              <w:bottom w:val="single" w:sz="8" w:space="0" w:color="4472C4"/>
              <w:right w:val="single" w:sz="8" w:space="0" w:color="4472C4"/>
            </w:tcBorders>
            <w:shd w:val="clear" w:color="auto" w:fill="auto"/>
            <w:noWrap/>
            <w:vAlign w:val="center"/>
            <w:hideMark/>
          </w:tcPr>
          <w:p w14:paraId="725EE470"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40%</w:t>
            </w:r>
          </w:p>
        </w:tc>
        <w:tc>
          <w:tcPr>
            <w:tcW w:w="258" w:type="pct"/>
            <w:tcBorders>
              <w:top w:val="nil"/>
              <w:left w:val="nil"/>
              <w:bottom w:val="single" w:sz="8" w:space="0" w:color="4472C4"/>
              <w:right w:val="single" w:sz="8" w:space="0" w:color="4472C4"/>
            </w:tcBorders>
            <w:shd w:val="clear" w:color="auto" w:fill="auto"/>
            <w:noWrap/>
            <w:vAlign w:val="center"/>
            <w:hideMark/>
          </w:tcPr>
          <w:p w14:paraId="3D6E8BBB"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57%</w:t>
            </w:r>
          </w:p>
        </w:tc>
        <w:tc>
          <w:tcPr>
            <w:tcW w:w="1014" w:type="pct"/>
            <w:tcBorders>
              <w:top w:val="nil"/>
              <w:left w:val="nil"/>
              <w:bottom w:val="nil"/>
              <w:right w:val="single" w:sz="4" w:space="0" w:color="auto"/>
            </w:tcBorders>
            <w:shd w:val="clear" w:color="auto" w:fill="auto"/>
            <w:noWrap/>
            <w:vAlign w:val="center"/>
            <w:hideMark/>
          </w:tcPr>
          <w:p w14:paraId="54F36644" w14:textId="77777777" w:rsidR="008F6A62" w:rsidRPr="006A0EEC" w:rsidRDefault="008F6A62"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8F6A62" w:rsidRPr="006A0EEC" w14:paraId="5709E0A9" w14:textId="77777777" w:rsidTr="006A0EEC">
        <w:trPr>
          <w:trHeight w:val="340"/>
        </w:trPr>
        <w:tc>
          <w:tcPr>
            <w:tcW w:w="634" w:type="pct"/>
            <w:tcBorders>
              <w:top w:val="nil"/>
              <w:left w:val="single" w:sz="4" w:space="0" w:color="auto"/>
              <w:bottom w:val="single" w:sz="8" w:space="0" w:color="4472C4"/>
              <w:right w:val="single" w:sz="8" w:space="0" w:color="4472C4"/>
            </w:tcBorders>
            <w:shd w:val="clear" w:color="auto" w:fill="auto"/>
            <w:noWrap/>
            <w:vAlign w:val="center"/>
            <w:hideMark/>
          </w:tcPr>
          <w:p w14:paraId="5D1D8166"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PISCO</w:t>
            </w:r>
          </w:p>
        </w:tc>
        <w:tc>
          <w:tcPr>
            <w:tcW w:w="299" w:type="pct"/>
            <w:tcBorders>
              <w:top w:val="nil"/>
              <w:left w:val="nil"/>
              <w:bottom w:val="single" w:sz="8" w:space="0" w:color="4472C4"/>
              <w:right w:val="single" w:sz="8" w:space="0" w:color="4472C4"/>
            </w:tcBorders>
            <w:shd w:val="clear" w:color="auto" w:fill="auto"/>
            <w:noWrap/>
            <w:vAlign w:val="center"/>
            <w:hideMark/>
          </w:tcPr>
          <w:p w14:paraId="4FFA19BE"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248</w:t>
            </w:r>
          </w:p>
        </w:tc>
        <w:tc>
          <w:tcPr>
            <w:tcW w:w="634"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8BA793F"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843"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34CA3CF4"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551"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4D913907"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6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574599F5"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58" w:type="pct"/>
            <w:tcBorders>
              <w:top w:val="nil"/>
              <w:left w:val="nil"/>
              <w:bottom w:val="single" w:sz="8" w:space="0" w:color="4472C4"/>
              <w:right w:val="single" w:sz="8" w:space="0" w:color="4472C4"/>
            </w:tcBorders>
            <w:shd w:val="clear" w:color="auto" w:fill="auto"/>
            <w:noWrap/>
            <w:vAlign w:val="center"/>
            <w:hideMark/>
          </w:tcPr>
          <w:p w14:paraId="243032BC"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50%</w:t>
            </w:r>
          </w:p>
        </w:tc>
        <w:tc>
          <w:tcPr>
            <w:tcW w:w="1014" w:type="pct"/>
            <w:tcBorders>
              <w:top w:val="nil"/>
              <w:left w:val="nil"/>
              <w:bottom w:val="nil"/>
              <w:right w:val="single" w:sz="4" w:space="0" w:color="auto"/>
            </w:tcBorders>
            <w:shd w:val="clear" w:color="auto" w:fill="auto"/>
            <w:noWrap/>
            <w:vAlign w:val="center"/>
            <w:hideMark/>
          </w:tcPr>
          <w:p w14:paraId="68170AE5" w14:textId="77777777" w:rsidR="008F6A62" w:rsidRPr="006A0EEC" w:rsidRDefault="008F6A62"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8F6A62" w:rsidRPr="006A0EEC" w14:paraId="16932D62" w14:textId="77777777" w:rsidTr="006A0EEC">
        <w:trPr>
          <w:trHeight w:val="340"/>
        </w:trPr>
        <w:tc>
          <w:tcPr>
            <w:tcW w:w="634" w:type="pct"/>
            <w:tcBorders>
              <w:top w:val="nil"/>
              <w:left w:val="single" w:sz="4" w:space="0" w:color="auto"/>
              <w:bottom w:val="single" w:sz="8" w:space="0" w:color="4472C4"/>
              <w:right w:val="single" w:sz="8" w:space="0" w:color="4472C4"/>
            </w:tcBorders>
            <w:shd w:val="clear" w:color="auto" w:fill="auto"/>
            <w:noWrap/>
            <w:vAlign w:val="center"/>
            <w:hideMark/>
          </w:tcPr>
          <w:p w14:paraId="30FC9BB2"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SANPARKS</w:t>
            </w:r>
          </w:p>
        </w:tc>
        <w:tc>
          <w:tcPr>
            <w:tcW w:w="299" w:type="pct"/>
            <w:tcBorders>
              <w:top w:val="nil"/>
              <w:left w:val="nil"/>
              <w:bottom w:val="single" w:sz="8" w:space="0" w:color="4472C4"/>
              <w:right w:val="single" w:sz="8" w:space="0" w:color="4472C4"/>
            </w:tcBorders>
            <w:shd w:val="clear" w:color="auto" w:fill="auto"/>
            <w:noWrap/>
            <w:vAlign w:val="center"/>
            <w:hideMark/>
          </w:tcPr>
          <w:p w14:paraId="65EDCF82"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247</w:t>
            </w:r>
          </w:p>
        </w:tc>
        <w:tc>
          <w:tcPr>
            <w:tcW w:w="634" w:type="pct"/>
            <w:tcBorders>
              <w:top w:val="nil"/>
              <w:left w:val="nil"/>
              <w:bottom w:val="single" w:sz="8" w:space="0" w:color="4472C4"/>
              <w:right w:val="single" w:sz="8" w:space="0" w:color="4472C4"/>
            </w:tcBorders>
            <w:shd w:val="clear" w:color="auto" w:fill="auto"/>
            <w:noWrap/>
            <w:vAlign w:val="center"/>
            <w:hideMark/>
          </w:tcPr>
          <w:p w14:paraId="6F3E91E1"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98%</w:t>
            </w:r>
          </w:p>
        </w:tc>
        <w:tc>
          <w:tcPr>
            <w:tcW w:w="843" w:type="pct"/>
            <w:tcBorders>
              <w:top w:val="nil"/>
              <w:left w:val="nil"/>
              <w:bottom w:val="single" w:sz="8" w:space="0" w:color="4472C4"/>
              <w:right w:val="single" w:sz="8" w:space="0" w:color="4472C4"/>
            </w:tcBorders>
            <w:shd w:val="clear" w:color="auto" w:fill="auto"/>
            <w:noWrap/>
            <w:vAlign w:val="center"/>
            <w:hideMark/>
          </w:tcPr>
          <w:p w14:paraId="4E6F54E8"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95%</w:t>
            </w:r>
          </w:p>
        </w:tc>
        <w:tc>
          <w:tcPr>
            <w:tcW w:w="551"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20191EFA"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67" w:type="pct"/>
            <w:tcBorders>
              <w:top w:val="nil"/>
              <w:left w:val="nil"/>
              <w:bottom w:val="single" w:sz="8" w:space="0" w:color="4472C4"/>
              <w:right w:val="single" w:sz="8" w:space="0" w:color="4472C4"/>
            </w:tcBorders>
            <w:shd w:val="clear" w:color="auto" w:fill="auto"/>
            <w:noWrap/>
            <w:vAlign w:val="center"/>
            <w:hideMark/>
          </w:tcPr>
          <w:p w14:paraId="7EC6165D"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15%</w:t>
            </w:r>
          </w:p>
        </w:tc>
        <w:tc>
          <w:tcPr>
            <w:tcW w:w="258" w:type="pct"/>
            <w:tcBorders>
              <w:top w:val="nil"/>
              <w:left w:val="nil"/>
              <w:bottom w:val="single" w:sz="8" w:space="0" w:color="4472C4"/>
              <w:right w:val="single" w:sz="8" w:space="0" w:color="4472C4"/>
            </w:tcBorders>
            <w:shd w:val="clear" w:color="auto" w:fill="auto"/>
            <w:noWrap/>
            <w:vAlign w:val="center"/>
            <w:hideMark/>
          </w:tcPr>
          <w:p w14:paraId="1054DACF"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52%</w:t>
            </w:r>
          </w:p>
        </w:tc>
        <w:tc>
          <w:tcPr>
            <w:tcW w:w="1014" w:type="pct"/>
            <w:tcBorders>
              <w:top w:val="nil"/>
              <w:left w:val="nil"/>
              <w:bottom w:val="nil"/>
              <w:right w:val="single" w:sz="4" w:space="0" w:color="auto"/>
            </w:tcBorders>
            <w:shd w:val="clear" w:color="auto" w:fill="auto"/>
            <w:noWrap/>
            <w:vAlign w:val="center"/>
            <w:hideMark/>
          </w:tcPr>
          <w:p w14:paraId="225AF5C4" w14:textId="77777777" w:rsidR="008F6A62" w:rsidRPr="006A0EEC" w:rsidRDefault="008F6A62"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8F6A62" w:rsidRPr="006A0EEC" w14:paraId="3B1E51FB" w14:textId="77777777" w:rsidTr="006A0EEC">
        <w:trPr>
          <w:trHeight w:val="340"/>
        </w:trPr>
        <w:tc>
          <w:tcPr>
            <w:tcW w:w="634" w:type="pct"/>
            <w:tcBorders>
              <w:top w:val="nil"/>
              <w:left w:val="single" w:sz="4" w:space="0" w:color="auto"/>
              <w:bottom w:val="single" w:sz="8" w:space="0" w:color="4472C4"/>
              <w:right w:val="single" w:sz="8" w:space="0" w:color="4472C4"/>
            </w:tcBorders>
            <w:shd w:val="clear" w:color="auto" w:fill="auto"/>
            <w:noWrap/>
            <w:vAlign w:val="center"/>
            <w:hideMark/>
          </w:tcPr>
          <w:p w14:paraId="2740BF87"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KNB</w:t>
            </w:r>
          </w:p>
        </w:tc>
        <w:tc>
          <w:tcPr>
            <w:tcW w:w="299" w:type="pct"/>
            <w:tcBorders>
              <w:top w:val="nil"/>
              <w:left w:val="nil"/>
              <w:bottom w:val="single" w:sz="8" w:space="0" w:color="4472C4"/>
              <w:right w:val="single" w:sz="8" w:space="0" w:color="4472C4"/>
            </w:tcBorders>
            <w:shd w:val="clear" w:color="auto" w:fill="auto"/>
            <w:noWrap/>
            <w:vAlign w:val="center"/>
            <w:hideMark/>
          </w:tcPr>
          <w:p w14:paraId="7A0056FC"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218</w:t>
            </w:r>
          </w:p>
        </w:tc>
        <w:tc>
          <w:tcPr>
            <w:tcW w:w="634" w:type="pct"/>
            <w:tcBorders>
              <w:top w:val="nil"/>
              <w:left w:val="nil"/>
              <w:bottom w:val="single" w:sz="8" w:space="0" w:color="4472C4"/>
              <w:right w:val="single" w:sz="8" w:space="0" w:color="4472C4"/>
            </w:tcBorders>
            <w:shd w:val="clear" w:color="auto" w:fill="auto"/>
            <w:noWrap/>
            <w:vAlign w:val="center"/>
            <w:hideMark/>
          </w:tcPr>
          <w:p w14:paraId="7A16038B"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92%</w:t>
            </w:r>
          </w:p>
        </w:tc>
        <w:tc>
          <w:tcPr>
            <w:tcW w:w="843" w:type="pct"/>
            <w:tcBorders>
              <w:top w:val="nil"/>
              <w:left w:val="nil"/>
              <w:bottom w:val="single" w:sz="8" w:space="0" w:color="4472C4"/>
              <w:right w:val="single" w:sz="8" w:space="0" w:color="4472C4"/>
            </w:tcBorders>
            <w:shd w:val="clear" w:color="auto" w:fill="auto"/>
            <w:noWrap/>
            <w:vAlign w:val="center"/>
            <w:hideMark/>
          </w:tcPr>
          <w:p w14:paraId="3992F165"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86%</w:t>
            </w:r>
          </w:p>
        </w:tc>
        <w:tc>
          <w:tcPr>
            <w:tcW w:w="551"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554379F2"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67" w:type="pct"/>
            <w:tcBorders>
              <w:top w:val="nil"/>
              <w:left w:val="nil"/>
              <w:bottom w:val="single" w:sz="8" w:space="0" w:color="4472C4"/>
              <w:right w:val="single" w:sz="8" w:space="0" w:color="4472C4"/>
            </w:tcBorders>
            <w:shd w:val="clear" w:color="auto" w:fill="auto"/>
            <w:noWrap/>
            <w:vAlign w:val="center"/>
            <w:hideMark/>
          </w:tcPr>
          <w:p w14:paraId="18AA12FB"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23%</w:t>
            </w:r>
          </w:p>
        </w:tc>
        <w:tc>
          <w:tcPr>
            <w:tcW w:w="258" w:type="pct"/>
            <w:tcBorders>
              <w:top w:val="nil"/>
              <w:left w:val="nil"/>
              <w:bottom w:val="single" w:sz="8" w:space="0" w:color="4472C4"/>
              <w:right w:val="single" w:sz="8" w:space="0" w:color="4472C4"/>
            </w:tcBorders>
            <w:shd w:val="clear" w:color="auto" w:fill="auto"/>
            <w:noWrap/>
            <w:vAlign w:val="center"/>
            <w:hideMark/>
          </w:tcPr>
          <w:p w14:paraId="4FA6E766"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50%</w:t>
            </w:r>
          </w:p>
        </w:tc>
        <w:tc>
          <w:tcPr>
            <w:tcW w:w="1014" w:type="pct"/>
            <w:tcBorders>
              <w:top w:val="nil"/>
              <w:left w:val="nil"/>
              <w:bottom w:val="nil"/>
              <w:right w:val="single" w:sz="4" w:space="0" w:color="auto"/>
            </w:tcBorders>
            <w:shd w:val="clear" w:color="auto" w:fill="auto"/>
            <w:noWrap/>
            <w:vAlign w:val="center"/>
            <w:hideMark/>
          </w:tcPr>
          <w:p w14:paraId="51080115" w14:textId="77777777" w:rsidR="008F6A62" w:rsidRPr="006A0EEC" w:rsidRDefault="008F6A62"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8F6A62" w:rsidRPr="006A0EEC" w14:paraId="01CCE8CB" w14:textId="77777777" w:rsidTr="006A0EEC">
        <w:trPr>
          <w:trHeight w:val="340"/>
        </w:trPr>
        <w:tc>
          <w:tcPr>
            <w:tcW w:w="634" w:type="pct"/>
            <w:tcBorders>
              <w:top w:val="nil"/>
              <w:left w:val="single" w:sz="4" w:space="0" w:color="auto"/>
              <w:bottom w:val="single" w:sz="8" w:space="0" w:color="4472C4"/>
              <w:right w:val="single" w:sz="8" w:space="0" w:color="4472C4"/>
            </w:tcBorders>
            <w:shd w:val="clear" w:color="auto" w:fill="auto"/>
            <w:noWrap/>
            <w:vAlign w:val="center"/>
            <w:hideMark/>
          </w:tcPr>
          <w:p w14:paraId="153BCB60"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KUBI</w:t>
            </w:r>
          </w:p>
        </w:tc>
        <w:tc>
          <w:tcPr>
            <w:tcW w:w="299" w:type="pct"/>
            <w:tcBorders>
              <w:top w:val="nil"/>
              <w:left w:val="nil"/>
              <w:bottom w:val="single" w:sz="8" w:space="0" w:color="4472C4"/>
              <w:right w:val="single" w:sz="8" w:space="0" w:color="4472C4"/>
            </w:tcBorders>
            <w:shd w:val="clear" w:color="auto" w:fill="auto"/>
            <w:noWrap/>
            <w:vAlign w:val="center"/>
            <w:hideMark/>
          </w:tcPr>
          <w:p w14:paraId="31F5D667"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172</w:t>
            </w:r>
          </w:p>
        </w:tc>
        <w:tc>
          <w:tcPr>
            <w:tcW w:w="634"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3F2EED8F"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843"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065C4D03"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551"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1E031933"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6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77EA7A56"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58" w:type="pct"/>
            <w:tcBorders>
              <w:top w:val="nil"/>
              <w:left w:val="nil"/>
              <w:bottom w:val="single" w:sz="8" w:space="0" w:color="4472C4"/>
              <w:right w:val="single" w:sz="8" w:space="0" w:color="4472C4"/>
            </w:tcBorders>
            <w:shd w:val="clear" w:color="auto" w:fill="auto"/>
            <w:noWrap/>
            <w:vAlign w:val="center"/>
            <w:hideMark/>
          </w:tcPr>
          <w:p w14:paraId="79643A03"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50%</w:t>
            </w:r>
          </w:p>
        </w:tc>
        <w:tc>
          <w:tcPr>
            <w:tcW w:w="1014" w:type="pct"/>
            <w:tcBorders>
              <w:top w:val="nil"/>
              <w:left w:val="nil"/>
              <w:bottom w:val="nil"/>
              <w:right w:val="single" w:sz="4" w:space="0" w:color="auto"/>
            </w:tcBorders>
            <w:shd w:val="clear" w:color="auto" w:fill="auto"/>
            <w:noWrap/>
            <w:vAlign w:val="center"/>
            <w:hideMark/>
          </w:tcPr>
          <w:p w14:paraId="15128033" w14:textId="77777777" w:rsidR="008F6A62" w:rsidRPr="006A0EEC" w:rsidRDefault="008F6A62"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8F6A62" w:rsidRPr="006A0EEC" w14:paraId="2EB10F48" w14:textId="77777777" w:rsidTr="006A0EEC">
        <w:trPr>
          <w:trHeight w:val="340"/>
        </w:trPr>
        <w:tc>
          <w:tcPr>
            <w:tcW w:w="634" w:type="pct"/>
            <w:tcBorders>
              <w:top w:val="nil"/>
              <w:left w:val="single" w:sz="4" w:space="0" w:color="auto"/>
              <w:bottom w:val="single" w:sz="8" w:space="0" w:color="4472C4"/>
              <w:right w:val="single" w:sz="8" w:space="0" w:color="4472C4"/>
            </w:tcBorders>
            <w:shd w:val="clear" w:color="auto" w:fill="auto"/>
            <w:noWrap/>
            <w:vAlign w:val="center"/>
            <w:hideMark/>
          </w:tcPr>
          <w:p w14:paraId="2D0B5311"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LTER_EUROPE</w:t>
            </w:r>
          </w:p>
        </w:tc>
        <w:tc>
          <w:tcPr>
            <w:tcW w:w="299" w:type="pct"/>
            <w:tcBorders>
              <w:top w:val="nil"/>
              <w:left w:val="nil"/>
              <w:bottom w:val="single" w:sz="8" w:space="0" w:color="4472C4"/>
              <w:right w:val="single" w:sz="8" w:space="0" w:color="4472C4"/>
            </w:tcBorders>
            <w:shd w:val="clear" w:color="auto" w:fill="auto"/>
            <w:noWrap/>
            <w:vAlign w:val="center"/>
            <w:hideMark/>
          </w:tcPr>
          <w:p w14:paraId="267E8A2C"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165</w:t>
            </w:r>
          </w:p>
        </w:tc>
        <w:tc>
          <w:tcPr>
            <w:tcW w:w="634" w:type="pct"/>
            <w:tcBorders>
              <w:top w:val="nil"/>
              <w:left w:val="nil"/>
              <w:bottom w:val="single" w:sz="8" w:space="0" w:color="4472C4"/>
              <w:right w:val="single" w:sz="8" w:space="0" w:color="4472C4"/>
            </w:tcBorders>
            <w:shd w:val="clear" w:color="auto" w:fill="auto"/>
            <w:noWrap/>
            <w:vAlign w:val="center"/>
            <w:hideMark/>
          </w:tcPr>
          <w:p w14:paraId="5F87800A"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48%</w:t>
            </w:r>
          </w:p>
        </w:tc>
        <w:tc>
          <w:tcPr>
            <w:tcW w:w="843" w:type="pct"/>
            <w:tcBorders>
              <w:top w:val="nil"/>
              <w:left w:val="nil"/>
              <w:bottom w:val="single" w:sz="8" w:space="0" w:color="4472C4"/>
              <w:right w:val="single" w:sz="8" w:space="0" w:color="4472C4"/>
            </w:tcBorders>
            <w:shd w:val="clear" w:color="auto" w:fill="auto"/>
            <w:noWrap/>
            <w:vAlign w:val="center"/>
            <w:hideMark/>
          </w:tcPr>
          <w:p w14:paraId="6C47F977"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98%</w:t>
            </w:r>
          </w:p>
        </w:tc>
        <w:tc>
          <w:tcPr>
            <w:tcW w:w="551"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203A3169"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67" w:type="pct"/>
            <w:tcBorders>
              <w:top w:val="nil"/>
              <w:left w:val="nil"/>
              <w:bottom w:val="single" w:sz="8" w:space="0" w:color="4472C4"/>
              <w:right w:val="single" w:sz="8" w:space="0" w:color="4472C4"/>
            </w:tcBorders>
            <w:shd w:val="clear" w:color="auto" w:fill="auto"/>
            <w:noWrap/>
            <w:vAlign w:val="center"/>
            <w:hideMark/>
          </w:tcPr>
          <w:p w14:paraId="73864143"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21%</w:t>
            </w:r>
          </w:p>
        </w:tc>
        <w:tc>
          <w:tcPr>
            <w:tcW w:w="258" w:type="pct"/>
            <w:tcBorders>
              <w:top w:val="nil"/>
              <w:left w:val="nil"/>
              <w:bottom w:val="single" w:sz="8" w:space="0" w:color="4472C4"/>
              <w:right w:val="single" w:sz="8" w:space="0" w:color="4472C4"/>
            </w:tcBorders>
            <w:shd w:val="clear" w:color="auto" w:fill="auto"/>
            <w:noWrap/>
            <w:vAlign w:val="center"/>
            <w:hideMark/>
          </w:tcPr>
          <w:p w14:paraId="0082A96B"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42%</w:t>
            </w:r>
          </w:p>
        </w:tc>
        <w:tc>
          <w:tcPr>
            <w:tcW w:w="1014" w:type="pct"/>
            <w:tcBorders>
              <w:top w:val="nil"/>
              <w:left w:val="nil"/>
              <w:bottom w:val="nil"/>
              <w:right w:val="single" w:sz="4" w:space="0" w:color="auto"/>
            </w:tcBorders>
            <w:shd w:val="clear" w:color="auto" w:fill="auto"/>
            <w:noWrap/>
            <w:vAlign w:val="center"/>
            <w:hideMark/>
          </w:tcPr>
          <w:p w14:paraId="2FAA2DF0" w14:textId="77777777" w:rsidR="008F6A62" w:rsidRPr="006A0EEC" w:rsidRDefault="008F6A62"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8F6A62" w:rsidRPr="006A0EEC" w14:paraId="60F4DCBF" w14:textId="77777777" w:rsidTr="006A0EEC">
        <w:trPr>
          <w:trHeight w:val="340"/>
        </w:trPr>
        <w:tc>
          <w:tcPr>
            <w:tcW w:w="634" w:type="pct"/>
            <w:tcBorders>
              <w:top w:val="nil"/>
              <w:left w:val="single" w:sz="4" w:space="0" w:color="auto"/>
              <w:bottom w:val="single" w:sz="8" w:space="0" w:color="4472C4"/>
              <w:right w:val="single" w:sz="8" w:space="0" w:color="4472C4"/>
            </w:tcBorders>
            <w:shd w:val="clear" w:color="auto" w:fill="auto"/>
            <w:noWrap/>
            <w:vAlign w:val="center"/>
            <w:hideMark/>
          </w:tcPr>
          <w:p w14:paraId="59A3F9E2"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ONEShare</w:t>
            </w:r>
          </w:p>
        </w:tc>
        <w:tc>
          <w:tcPr>
            <w:tcW w:w="299" w:type="pct"/>
            <w:tcBorders>
              <w:top w:val="nil"/>
              <w:left w:val="nil"/>
              <w:bottom w:val="single" w:sz="8" w:space="0" w:color="4472C4"/>
              <w:right w:val="single" w:sz="8" w:space="0" w:color="4472C4"/>
            </w:tcBorders>
            <w:shd w:val="clear" w:color="auto" w:fill="auto"/>
            <w:noWrap/>
            <w:vAlign w:val="center"/>
            <w:hideMark/>
          </w:tcPr>
          <w:p w14:paraId="02B6488E"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109</w:t>
            </w:r>
          </w:p>
        </w:tc>
        <w:tc>
          <w:tcPr>
            <w:tcW w:w="634" w:type="pct"/>
            <w:tcBorders>
              <w:top w:val="nil"/>
              <w:left w:val="nil"/>
              <w:bottom w:val="single" w:sz="8" w:space="0" w:color="4472C4"/>
              <w:right w:val="single" w:sz="8" w:space="0" w:color="4472C4"/>
            </w:tcBorders>
            <w:shd w:val="clear" w:color="auto" w:fill="auto"/>
            <w:noWrap/>
            <w:vAlign w:val="center"/>
            <w:hideMark/>
          </w:tcPr>
          <w:p w14:paraId="260A2B88"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97%</w:t>
            </w:r>
          </w:p>
        </w:tc>
        <w:tc>
          <w:tcPr>
            <w:tcW w:w="843" w:type="pct"/>
            <w:tcBorders>
              <w:top w:val="nil"/>
              <w:left w:val="nil"/>
              <w:bottom w:val="single" w:sz="8" w:space="0" w:color="4472C4"/>
              <w:right w:val="single" w:sz="8" w:space="0" w:color="4472C4"/>
            </w:tcBorders>
            <w:shd w:val="clear" w:color="auto" w:fill="auto"/>
            <w:noWrap/>
            <w:vAlign w:val="center"/>
            <w:hideMark/>
          </w:tcPr>
          <w:p w14:paraId="6F34BFDF"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94%</w:t>
            </w:r>
          </w:p>
        </w:tc>
        <w:tc>
          <w:tcPr>
            <w:tcW w:w="551"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55B1B915"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6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1E164A33"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58" w:type="pct"/>
            <w:tcBorders>
              <w:top w:val="nil"/>
              <w:left w:val="nil"/>
              <w:bottom w:val="single" w:sz="8" w:space="0" w:color="4472C4"/>
              <w:right w:val="single" w:sz="8" w:space="0" w:color="4472C4"/>
            </w:tcBorders>
            <w:shd w:val="clear" w:color="auto" w:fill="auto"/>
            <w:noWrap/>
            <w:vAlign w:val="center"/>
            <w:hideMark/>
          </w:tcPr>
          <w:p w14:paraId="58294BC3"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48%</w:t>
            </w:r>
          </w:p>
        </w:tc>
        <w:tc>
          <w:tcPr>
            <w:tcW w:w="1014" w:type="pct"/>
            <w:tcBorders>
              <w:top w:val="nil"/>
              <w:left w:val="nil"/>
              <w:bottom w:val="nil"/>
              <w:right w:val="single" w:sz="4" w:space="0" w:color="auto"/>
            </w:tcBorders>
            <w:shd w:val="clear" w:color="auto" w:fill="auto"/>
            <w:noWrap/>
            <w:vAlign w:val="center"/>
            <w:hideMark/>
          </w:tcPr>
          <w:p w14:paraId="434C4B63" w14:textId="77777777" w:rsidR="008F6A62" w:rsidRPr="006A0EEC" w:rsidRDefault="008F6A62"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8F6A62" w:rsidRPr="006A0EEC" w14:paraId="56BE5198" w14:textId="77777777" w:rsidTr="006A0EEC">
        <w:trPr>
          <w:trHeight w:val="340"/>
        </w:trPr>
        <w:tc>
          <w:tcPr>
            <w:tcW w:w="634" w:type="pct"/>
            <w:tcBorders>
              <w:top w:val="nil"/>
              <w:left w:val="single" w:sz="4" w:space="0" w:color="auto"/>
              <w:bottom w:val="single" w:sz="8" w:space="0" w:color="4472C4"/>
              <w:right w:val="single" w:sz="8" w:space="0" w:color="4472C4"/>
            </w:tcBorders>
            <w:shd w:val="clear" w:color="auto" w:fill="auto"/>
            <w:noWrap/>
            <w:vAlign w:val="center"/>
            <w:hideMark/>
          </w:tcPr>
          <w:p w14:paraId="2CC565AD"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GOA</w:t>
            </w:r>
          </w:p>
        </w:tc>
        <w:tc>
          <w:tcPr>
            <w:tcW w:w="299" w:type="pct"/>
            <w:tcBorders>
              <w:top w:val="nil"/>
              <w:left w:val="nil"/>
              <w:bottom w:val="single" w:sz="8" w:space="0" w:color="4472C4"/>
              <w:right w:val="single" w:sz="8" w:space="0" w:color="4472C4"/>
            </w:tcBorders>
            <w:shd w:val="clear" w:color="auto" w:fill="auto"/>
            <w:noWrap/>
            <w:vAlign w:val="center"/>
            <w:hideMark/>
          </w:tcPr>
          <w:p w14:paraId="2BDA72F8"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98</w:t>
            </w:r>
          </w:p>
        </w:tc>
        <w:tc>
          <w:tcPr>
            <w:tcW w:w="634" w:type="pct"/>
            <w:tcBorders>
              <w:top w:val="nil"/>
              <w:left w:val="nil"/>
              <w:bottom w:val="single" w:sz="8" w:space="0" w:color="4472C4"/>
              <w:right w:val="single" w:sz="8" w:space="0" w:color="4472C4"/>
            </w:tcBorders>
            <w:shd w:val="clear" w:color="auto" w:fill="auto"/>
            <w:noWrap/>
            <w:vAlign w:val="center"/>
            <w:hideMark/>
          </w:tcPr>
          <w:p w14:paraId="767954C1"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94%</w:t>
            </w:r>
          </w:p>
        </w:tc>
        <w:tc>
          <w:tcPr>
            <w:tcW w:w="843" w:type="pct"/>
            <w:tcBorders>
              <w:top w:val="nil"/>
              <w:left w:val="nil"/>
              <w:bottom w:val="single" w:sz="8" w:space="0" w:color="4472C4"/>
              <w:right w:val="single" w:sz="8" w:space="0" w:color="4472C4"/>
            </w:tcBorders>
            <w:shd w:val="clear" w:color="auto" w:fill="auto"/>
            <w:noWrap/>
            <w:vAlign w:val="center"/>
            <w:hideMark/>
          </w:tcPr>
          <w:p w14:paraId="27B566F4"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94%</w:t>
            </w:r>
          </w:p>
        </w:tc>
        <w:tc>
          <w:tcPr>
            <w:tcW w:w="551"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753B5569"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67" w:type="pct"/>
            <w:tcBorders>
              <w:top w:val="nil"/>
              <w:left w:val="nil"/>
              <w:bottom w:val="single" w:sz="8" w:space="0" w:color="4472C4"/>
              <w:right w:val="single" w:sz="8" w:space="0" w:color="4472C4"/>
            </w:tcBorders>
            <w:shd w:val="clear" w:color="auto" w:fill="auto"/>
            <w:noWrap/>
            <w:vAlign w:val="center"/>
            <w:hideMark/>
          </w:tcPr>
          <w:p w14:paraId="004894E2"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77%</w:t>
            </w:r>
          </w:p>
        </w:tc>
        <w:tc>
          <w:tcPr>
            <w:tcW w:w="258" w:type="pct"/>
            <w:tcBorders>
              <w:top w:val="nil"/>
              <w:left w:val="nil"/>
              <w:bottom w:val="single" w:sz="8" w:space="0" w:color="4472C4"/>
              <w:right w:val="single" w:sz="8" w:space="0" w:color="4472C4"/>
            </w:tcBorders>
            <w:shd w:val="clear" w:color="auto" w:fill="auto"/>
            <w:noWrap/>
            <w:vAlign w:val="center"/>
            <w:hideMark/>
          </w:tcPr>
          <w:p w14:paraId="7B845FC4"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66%</w:t>
            </w:r>
          </w:p>
        </w:tc>
        <w:tc>
          <w:tcPr>
            <w:tcW w:w="1014" w:type="pct"/>
            <w:tcBorders>
              <w:top w:val="nil"/>
              <w:left w:val="nil"/>
              <w:bottom w:val="nil"/>
              <w:right w:val="single" w:sz="4" w:space="0" w:color="auto"/>
            </w:tcBorders>
            <w:shd w:val="clear" w:color="auto" w:fill="auto"/>
            <w:noWrap/>
            <w:vAlign w:val="center"/>
            <w:hideMark/>
          </w:tcPr>
          <w:p w14:paraId="205ACEDA" w14:textId="77777777" w:rsidR="008F6A62" w:rsidRPr="006A0EEC" w:rsidRDefault="008F6A62"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8F6A62" w:rsidRPr="006A0EEC" w14:paraId="5883789A" w14:textId="77777777" w:rsidTr="006A0EEC">
        <w:trPr>
          <w:trHeight w:val="340"/>
        </w:trPr>
        <w:tc>
          <w:tcPr>
            <w:tcW w:w="634" w:type="pct"/>
            <w:tcBorders>
              <w:top w:val="nil"/>
              <w:left w:val="single" w:sz="4" w:space="0" w:color="auto"/>
              <w:bottom w:val="single" w:sz="8" w:space="0" w:color="4472C4"/>
              <w:right w:val="single" w:sz="8" w:space="0" w:color="4472C4"/>
            </w:tcBorders>
            <w:shd w:val="clear" w:color="auto" w:fill="auto"/>
            <w:noWrap/>
            <w:vAlign w:val="center"/>
            <w:hideMark/>
          </w:tcPr>
          <w:p w14:paraId="5E4D0A3C"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ESA</w:t>
            </w:r>
          </w:p>
        </w:tc>
        <w:tc>
          <w:tcPr>
            <w:tcW w:w="299" w:type="pct"/>
            <w:tcBorders>
              <w:top w:val="nil"/>
              <w:left w:val="nil"/>
              <w:bottom w:val="single" w:sz="8" w:space="0" w:color="4472C4"/>
              <w:right w:val="single" w:sz="8" w:space="0" w:color="4472C4"/>
            </w:tcBorders>
            <w:shd w:val="clear" w:color="auto" w:fill="auto"/>
            <w:noWrap/>
            <w:vAlign w:val="center"/>
            <w:hideMark/>
          </w:tcPr>
          <w:p w14:paraId="4C8E8DB7"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53</w:t>
            </w:r>
          </w:p>
        </w:tc>
        <w:tc>
          <w:tcPr>
            <w:tcW w:w="634" w:type="pct"/>
            <w:tcBorders>
              <w:top w:val="nil"/>
              <w:left w:val="nil"/>
              <w:bottom w:val="single" w:sz="8" w:space="0" w:color="4472C4"/>
              <w:right w:val="single" w:sz="8" w:space="0" w:color="4472C4"/>
            </w:tcBorders>
            <w:shd w:val="clear" w:color="auto" w:fill="auto"/>
            <w:noWrap/>
            <w:vAlign w:val="center"/>
            <w:hideMark/>
          </w:tcPr>
          <w:p w14:paraId="13DF913B"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92%</w:t>
            </w:r>
          </w:p>
        </w:tc>
        <w:tc>
          <w:tcPr>
            <w:tcW w:w="843"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02D33F8E"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551"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7D39EA1F"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67" w:type="pct"/>
            <w:tcBorders>
              <w:top w:val="nil"/>
              <w:left w:val="nil"/>
              <w:bottom w:val="single" w:sz="8" w:space="0" w:color="4472C4"/>
              <w:right w:val="single" w:sz="8" w:space="0" w:color="4472C4"/>
            </w:tcBorders>
            <w:shd w:val="clear" w:color="auto" w:fill="auto"/>
            <w:noWrap/>
            <w:vAlign w:val="center"/>
            <w:hideMark/>
          </w:tcPr>
          <w:p w14:paraId="31D7A8AB"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70%</w:t>
            </w:r>
          </w:p>
        </w:tc>
        <w:tc>
          <w:tcPr>
            <w:tcW w:w="258" w:type="pct"/>
            <w:tcBorders>
              <w:top w:val="nil"/>
              <w:left w:val="nil"/>
              <w:bottom w:val="single" w:sz="8" w:space="0" w:color="4472C4"/>
              <w:right w:val="single" w:sz="8" w:space="0" w:color="4472C4"/>
            </w:tcBorders>
            <w:shd w:val="clear" w:color="auto" w:fill="auto"/>
            <w:noWrap/>
            <w:vAlign w:val="center"/>
            <w:hideMark/>
          </w:tcPr>
          <w:p w14:paraId="396E66D6"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66%</w:t>
            </w:r>
          </w:p>
        </w:tc>
        <w:tc>
          <w:tcPr>
            <w:tcW w:w="1014" w:type="pct"/>
            <w:tcBorders>
              <w:top w:val="nil"/>
              <w:left w:val="nil"/>
              <w:bottom w:val="nil"/>
              <w:right w:val="single" w:sz="4" w:space="0" w:color="auto"/>
            </w:tcBorders>
            <w:shd w:val="clear" w:color="auto" w:fill="auto"/>
            <w:noWrap/>
            <w:vAlign w:val="center"/>
            <w:hideMark/>
          </w:tcPr>
          <w:p w14:paraId="5B6BFADB" w14:textId="77777777" w:rsidR="008F6A62" w:rsidRPr="006A0EEC" w:rsidRDefault="008F6A62"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8F6A62" w:rsidRPr="006A0EEC" w14:paraId="27B60122" w14:textId="77777777" w:rsidTr="006A0EEC">
        <w:trPr>
          <w:trHeight w:val="340"/>
        </w:trPr>
        <w:tc>
          <w:tcPr>
            <w:tcW w:w="634" w:type="pct"/>
            <w:tcBorders>
              <w:top w:val="nil"/>
              <w:left w:val="single" w:sz="4" w:space="0" w:color="auto"/>
              <w:bottom w:val="single" w:sz="8" w:space="0" w:color="4472C4"/>
              <w:right w:val="single" w:sz="8" w:space="0" w:color="4472C4"/>
            </w:tcBorders>
            <w:shd w:val="clear" w:color="auto" w:fill="auto"/>
            <w:noWrap/>
            <w:vAlign w:val="center"/>
            <w:hideMark/>
          </w:tcPr>
          <w:p w14:paraId="46B68C01"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IOE</w:t>
            </w:r>
          </w:p>
        </w:tc>
        <w:tc>
          <w:tcPr>
            <w:tcW w:w="299" w:type="pct"/>
            <w:tcBorders>
              <w:top w:val="nil"/>
              <w:left w:val="nil"/>
              <w:bottom w:val="single" w:sz="8" w:space="0" w:color="4472C4"/>
              <w:right w:val="single" w:sz="8" w:space="0" w:color="4472C4"/>
            </w:tcBorders>
            <w:shd w:val="clear" w:color="auto" w:fill="auto"/>
            <w:noWrap/>
            <w:vAlign w:val="center"/>
            <w:hideMark/>
          </w:tcPr>
          <w:p w14:paraId="6425D6F5"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w:t>
            </w:r>
          </w:p>
        </w:tc>
        <w:tc>
          <w:tcPr>
            <w:tcW w:w="634"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AB4519E"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843" w:type="pct"/>
            <w:tcBorders>
              <w:top w:val="nil"/>
              <w:left w:val="nil"/>
              <w:bottom w:val="single" w:sz="8" w:space="0" w:color="4472C4"/>
              <w:right w:val="single" w:sz="8" w:space="0" w:color="4472C4"/>
            </w:tcBorders>
            <w:shd w:val="clear" w:color="auto" w:fill="auto"/>
            <w:noWrap/>
            <w:vAlign w:val="center"/>
            <w:hideMark/>
          </w:tcPr>
          <w:p w14:paraId="12ABE15C"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4%</w:t>
            </w:r>
          </w:p>
        </w:tc>
        <w:tc>
          <w:tcPr>
            <w:tcW w:w="551"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66F13A6C"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67" w:type="pct"/>
            <w:tcBorders>
              <w:top w:val="nil"/>
              <w:left w:val="nil"/>
              <w:bottom w:val="single" w:sz="8" w:space="0" w:color="4472C4"/>
              <w:right w:val="single" w:sz="8" w:space="0" w:color="4472C4"/>
            </w:tcBorders>
            <w:shd w:val="clear" w:color="auto" w:fill="auto"/>
            <w:noWrap/>
            <w:vAlign w:val="center"/>
            <w:hideMark/>
          </w:tcPr>
          <w:p w14:paraId="4F5B1D52"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w:t>
            </w:r>
          </w:p>
        </w:tc>
        <w:tc>
          <w:tcPr>
            <w:tcW w:w="258" w:type="pct"/>
            <w:tcBorders>
              <w:top w:val="nil"/>
              <w:left w:val="nil"/>
              <w:bottom w:val="single" w:sz="8" w:space="0" w:color="4472C4"/>
              <w:right w:val="single" w:sz="8" w:space="0" w:color="4472C4"/>
            </w:tcBorders>
            <w:shd w:val="clear" w:color="auto" w:fill="auto"/>
            <w:noWrap/>
            <w:vAlign w:val="center"/>
            <w:hideMark/>
          </w:tcPr>
          <w:p w14:paraId="7580B5B1"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28%</w:t>
            </w:r>
          </w:p>
        </w:tc>
        <w:tc>
          <w:tcPr>
            <w:tcW w:w="1014" w:type="pct"/>
            <w:tcBorders>
              <w:top w:val="nil"/>
              <w:left w:val="nil"/>
              <w:bottom w:val="nil"/>
              <w:right w:val="single" w:sz="4" w:space="0" w:color="auto"/>
            </w:tcBorders>
            <w:shd w:val="clear" w:color="auto" w:fill="auto"/>
            <w:noWrap/>
            <w:vAlign w:val="center"/>
            <w:hideMark/>
          </w:tcPr>
          <w:p w14:paraId="65C73E82" w14:textId="77777777" w:rsidR="008F6A62" w:rsidRPr="006A0EEC" w:rsidRDefault="008F6A62"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8F6A62" w:rsidRPr="006A0EEC" w14:paraId="33A12590" w14:textId="77777777" w:rsidTr="006A0EEC">
        <w:trPr>
          <w:trHeight w:val="340"/>
        </w:trPr>
        <w:tc>
          <w:tcPr>
            <w:tcW w:w="634" w:type="pct"/>
            <w:tcBorders>
              <w:top w:val="nil"/>
              <w:left w:val="single" w:sz="4" w:space="0" w:color="auto"/>
              <w:bottom w:val="single" w:sz="8" w:space="0" w:color="4472C4"/>
              <w:right w:val="single" w:sz="8" w:space="0" w:color="4472C4"/>
            </w:tcBorders>
            <w:shd w:val="clear" w:color="auto" w:fill="auto"/>
            <w:noWrap/>
            <w:vAlign w:val="center"/>
            <w:hideMark/>
          </w:tcPr>
          <w:p w14:paraId="0C562B27"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GLEON</w:t>
            </w:r>
          </w:p>
        </w:tc>
        <w:tc>
          <w:tcPr>
            <w:tcW w:w="299" w:type="pct"/>
            <w:tcBorders>
              <w:top w:val="nil"/>
              <w:left w:val="nil"/>
              <w:bottom w:val="single" w:sz="8" w:space="0" w:color="4472C4"/>
              <w:right w:val="single" w:sz="8" w:space="0" w:color="4472C4"/>
            </w:tcBorders>
            <w:shd w:val="clear" w:color="auto" w:fill="auto"/>
            <w:noWrap/>
            <w:vAlign w:val="center"/>
            <w:hideMark/>
          </w:tcPr>
          <w:p w14:paraId="60C23AAD"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13</w:t>
            </w:r>
          </w:p>
        </w:tc>
        <w:tc>
          <w:tcPr>
            <w:tcW w:w="634" w:type="pct"/>
            <w:tcBorders>
              <w:top w:val="nil"/>
              <w:left w:val="nil"/>
              <w:bottom w:val="single" w:sz="8" w:space="0" w:color="4472C4"/>
              <w:right w:val="single" w:sz="8" w:space="0" w:color="4472C4"/>
            </w:tcBorders>
            <w:shd w:val="clear" w:color="auto" w:fill="auto"/>
            <w:noWrap/>
            <w:vAlign w:val="center"/>
            <w:hideMark/>
          </w:tcPr>
          <w:p w14:paraId="1651F1F1"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92%</w:t>
            </w:r>
          </w:p>
        </w:tc>
        <w:tc>
          <w:tcPr>
            <w:tcW w:w="843" w:type="pct"/>
            <w:tcBorders>
              <w:top w:val="nil"/>
              <w:left w:val="nil"/>
              <w:bottom w:val="single" w:sz="8" w:space="0" w:color="4472C4"/>
              <w:right w:val="single" w:sz="8" w:space="0" w:color="4472C4"/>
            </w:tcBorders>
            <w:shd w:val="clear" w:color="auto" w:fill="auto"/>
            <w:noWrap/>
            <w:vAlign w:val="center"/>
            <w:hideMark/>
          </w:tcPr>
          <w:p w14:paraId="60BB5E06"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92%</w:t>
            </w:r>
          </w:p>
        </w:tc>
        <w:tc>
          <w:tcPr>
            <w:tcW w:w="551" w:type="pct"/>
            <w:tcBorders>
              <w:top w:val="nil"/>
              <w:left w:val="nil"/>
              <w:bottom w:val="single" w:sz="8" w:space="0" w:color="4472C4"/>
              <w:right w:val="single" w:sz="8" w:space="0" w:color="4472C4"/>
            </w:tcBorders>
            <w:shd w:val="clear" w:color="auto" w:fill="auto"/>
            <w:noWrap/>
            <w:vAlign w:val="center"/>
            <w:hideMark/>
          </w:tcPr>
          <w:p w14:paraId="0F130438"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23%</w:t>
            </w:r>
          </w:p>
        </w:tc>
        <w:tc>
          <w:tcPr>
            <w:tcW w:w="76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67958B5E"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58" w:type="pct"/>
            <w:tcBorders>
              <w:top w:val="nil"/>
              <w:left w:val="nil"/>
              <w:bottom w:val="single" w:sz="8" w:space="0" w:color="4472C4"/>
              <w:right w:val="single" w:sz="8" w:space="0" w:color="4472C4"/>
            </w:tcBorders>
            <w:shd w:val="clear" w:color="auto" w:fill="auto"/>
            <w:noWrap/>
            <w:vAlign w:val="center"/>
            <w:hideMark/>
          </w:tcPr>
          <w:p w14:paraId="6F1089BC"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52%</w:t>
            </w:r>
          </w:p>
        </w:tc>
        <w:tc>
          <w:tcPr>
            <w:tcW w:w="1014" w:type="pct"/>
            <w:tcBorders>
              <w:top w:val="nil"/>
              <w:left w:val="nil"/>
              <w:bottom w:val="nil"/>
              <w:right w:val="single" w:sz="4" w:space="0" w:color="auto"/>
            </w:tcBorders>
            <w:shd w:val="clear" w:color="auto" w:fill="auto"/>
            <w:noWrap/>
            <w:vAlign w:val="center"/>
            <w:hideMark/>
          </w:tcPr>
          <w:p w14:paraId="6880E369" w14:textId="77777777" w:rsidR="008F6A62" w:rsidRPr="006A0EEC" w:rsidRDefault="008F6A62"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8F6A62" w:rsidRPr="006A0EEC" w14:paraId="5EA113DE" w14:textId="77777777" w:rsidTr="006A0EEC">
        <w:trPr>
          <w:trHeight w:val="340"/>
        </w:trPr>
        <w:tc>
          <w:tcPr>
            <w:tcW w:w="634" w:type="pct"/>
            <w:tcBorders>
              <w:top w:val="nil"/>
              <w:left w:val="single" w:sz="4" w:space="0" w:color="auto"/>
              <w:bottom w:val="single" w:sz="8" w:space="0" w:color="4472C4"/>
              <w:right w:val="single" w:sz="8" w:space="0" w:color="4472C4"/>
            </w:tcBorders>
            <w:shd w:val="clear" w:color="auto" w:fill="auto"/>
            <w:noWrap/>
            <w:vAlign w:val="center"/>
            <w:hideMark/>
          </w:tcPr>
          <w:p w14:paraId="482AC6CD"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USANPN</w:t>
            </w:r>
          </w:p>
        </w:tc>
        <w:tc>
          <w:tcPr>
            <w:tcW w:w="299" w:type="pct"/>
            <w:tcBorders>
              <w:top w:val="nil"/>
              <w:left w:val="nil"/>
              <w:bottom w:val="single" w:sz="8" w:space="0" w:color="4472C4"/>
              <w:right w:val="single" w:sz="8" w:space="0" w:color="4472C4"/>
            </w:tcBorders>
            <w:shd w:val="clear" w:color="auto" w:fill="auto"/>
            <w:noWrap/>
            <w:vAlign w:val="center"/>
            <w:hideMark/>
          </w:tcPr>
          <w:p w14:paraId="2C1976DF"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w:t>
            </w:r>
          </w:p>
        </w:tc>
        <w:tc>
          <w:tcPr>
            <w:tcW w:w="634"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67F21F07"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843"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E9D3D76"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551"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014BC39E"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6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529C3F84"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58" w:type="pct"/>
            <w:tcBorders>
              <w:top w:val="nil"/>
              <w:left w:val="nil"/>
              <w:bottom w:val="single" w:sz="8" w:space="0" w:color="4472C4"/>
              <w:right w:val="single" w:sz="8" w:space="0" w:color="4472C4"/>
            </w:tcBorders>
            <w:shd w:val="clear" w:color="auto" w:fill="auto"/>
            <w:noWrap/>
            <w:vAlign w:val="center"/>
            <w:hideMark/>
          </w:tcPr>
          <w:p w14:paraId="4F3D90DB"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50%</w:t>
            </w:r>
          </w:p>
        </w:tc>
        <w:tc>
          <w:tcPr>
            <w:tcW w:w="1014" w:type="pct"/>
            <w:tcBorders>
              <w:top w:val="nil"/>
              <w:left w:val="nil"/>
              <w:bottom w:val="nil"/>
              <w:right w:val="single" w:sz="4" w:space="0" w:color="auto"/>
            </w:tcBorders>
            <w:shd w:val="clear" w:color="auto" w:fill="auto"/>
            <w:noWrap/>
            <w:vAlign w:val="center"/>
            <w:hideMark/>
          </w:tcPr>
          <w:p w14:paraId="07EB0810" w14:textId="77777777" w:rsidR="008F6A62" w:rsidRPr="006A0EEC" w:rsidRDefault="008F6A62"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8F6A62" w:rsidRPr="006A0EEC" w14:paraId="3B8E7403" w14:textId="77777777" w:rsidTr="006A0EEC">
        <w:trPr>
          <w:trHeight w:val="340"/>
        </w:trPr>
        <w:tc>
          <w:tcPr>
            <w:tcW w:w="634" w:type="pct"/>
            <w:tcBorders>
              <w:top w:val="nil"/>
              <w:left w:val="single" w:sz="4" w:space="0" w:color="auto"/>
              <w:bottom w:val="single" w:sz="8" w:space="0" w:color="4472C4"/>
              <w:right w:val="single" w:sz="8" w:space="0" w:color="4472C4"/>
            </w:tcBorders>
            <w:shd w:val="clear" w:color="auto" w:fill="auto"/>
            <w:noWrap/>
            <w:vAlign w:val="center"/>
            <w:hideMark/>
          </w:tcPr>
          <w:p w14:paraId="6484257B"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CLOEBIRD</w:t>
            </w:r>
          </w:p>
        </w:tc>
        <w:tc>
          <w:tcPr>
            <w:tcW w:w="299" w:type="pct"/>
            <w:tcBorders>
              <w:top w:val="nil"/>
              <w:left w:val="nil"/>
              <w:bottom w:val="single" w:sz="8" w:space="0" w:color="4472C4"/>
              <w:right w:val="single" w:sz="8" w:space="0" w:color="4472C4"/>
            </w:tcBorders>
            <w:shd w:val="clear" w:color="auto" w:fill="auto"/>
            <w:noWrap/>
            <w:vAlign w:val="center"/>
            <w:hideMark/>
          </w:tcPr>
          <w:p w14:paraId="3C9EC6DC"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w:t>
            </w:r>
          </w:p>
        </w:tc>
        <w:tc>
          <w:tcPr>
            <w:tcW w:w="634"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323FC455"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843"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35BC59F"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551"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02B94F50"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67"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A246EC8"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258" w:type="pct"/>
            <w:tcBorders>
              <w:top w:val="nil"/>
              <w:left w:val="nil"/>
              <w:bottom w:val="single" w:sz="8" w:space="0" w:color="4472C4"/>
              <w:right w:val="single" w:sz="8" w:space="0" w:color="4472C4"/>
            </w:tcBorders>
            <w:shd w:val="clear" w:color="auto" w:fill="auto"/>
            <w:noWrap/>
            <w:vAlign w:val="center"/>
            <w:hideMark/>
          </w:tcPr>
          <w:p w14:paraId="02BAA36A"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014" w:type="pct"/>
            <w:tcBorders>
              <w:top w:val="nil"/>
              <w:left w:val="nil"/>
              <w:bottom w:val="nil"/>
              <w:right w:val="single" w:sz="4" w:space="0" w:color="auto"/>
            </w:tcBorders>
            <w:shd w:val="clear" w:color="auto" w:fill="auto"/>
            <w:noWrap/>
            <w:vAlign w:val="center"/>
            <w:hideMark/>
          </w:tcPr>
          <w:p w14:paraId="4D1BB8D4" w14:textId="77777777" w:rsidR="008F6A62" w:rsidRPr="006A0EEC" w:rsidRDefault="008F6A62"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8F6A62" w:rsidRPr="006A0EEC" w14:paraId="40B09F7A" w14:textId="77777777" w:rsidTr="006A0EEC">
        <w:trPr>
          <w:trHeight w:val="340"/>
        </w:trPr>
        <w:tc>
          <w:tcPr>
            <w:tcW w:w="634" w:type="pct"/>
            <w:tcBorders>
              <w:top w:val="nil"/>
              <w:left w:val="single" w:sz="4" w:space="0" w:color="auto"/>
              <w:bottom w:val="single" w:sz="8" w:space="0" w:color="FFC000"/>
              <w:right w:val="single" w:sz="8" w:space="0" w:color="FFC000"/>
            </w:tcBorders>
            <w:shd w:val="clear" w:color="auto" w:fill="auto"/>
            <w:noWrap/>
            <w:vAlign w:val="center"/>
            <w:hideMark/>
          </w:tcPr>
          <w:p w14:paraId="63055D25"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CDL</w:t>
            </w:r>
          </w:p>
        </w:tc>
        <w:tc>
          <w:tcPr>
            <w:tcW w:w="299" w:type="pct"/>
            <w:tcBorders>
              <w:top w:val="nil"/>
              <w:left w:val="nil"/>
              <w:bottom w:val="single" w:sz="8" w:space="0" w:color="FFC000"/>
              <w:right w:val="single" w:sz="8" w:space="0" w:color="FFC000"/>
            </w:tcBorders>
            <w:shd w:val="clear" w:color="auto" w:fill="auto"/>
            <w:noWrap/>
            <w:vAlign w:val="center"/>
            <w:hideMark/>
          </w:tcPr>
          <w:p w14:paraId="5FD34E46"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634" w:type="pct"/>
            <w:tcBorders>
              <w:top w:val="nil"/>
              <w:left w:val="single" w:sz="8" w:space="0" w:color="FFC000"/>
              <w:bottom w:val="single" w:sz="8" w:space="0" w:color="FFC000"/>
              <w:right w:val="single" w:sz="8" w:space="0" w:color="FFC000"/>
            </w:tcBorders>
            <w:shd w:val="clear" w:color="000000" w:fill="C6EFCE"/>
            <w:noWrap/>
            <w:vAlign w:val="center"/>
            <w:hideMark/>
          </w:tcPr>
          <w:p w14:paraId="486EBA9B"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843" w:type="pct"/>
            <w:tcBorders>
              <w:top w:val="nil"/>
              <w:left w:val="single" w:sz="8" w:space="0" w:color="FFC000"/>
              <w:bottom w:val="single" w:sz="8" w:space="0" w:color="FFC000"/>
              <w:right w:val="single" w:sz="8" w:space="0" w:color="FFC000"/>
            </w:tcBorders>
            <w:shd w:val="clear" w:color="000000" w:fill="FFEB9C"/>
            <w:noWrap/>
            <w:vAlign w:val="center"/>
            <w:hideMark/>
          </w:tcPr>
          <w:p w14:paraId="5AF9AAB8"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51" w:type="pct"/>
            <w:tcBorders>
              <w:top w:val="nil"/>
              <w:left w:val="single" w:sz="8" w:space="0" w:color="FFC000"/>
              <w:bottom w:val="single" w:sz="8" w:space="0" w:color="FFC000"/>
              <w:right w:val="single" w:sz="8" w:space="0" w:color="FFC000"/>
            </w:tcBorders>
            <w:shd w:val="clear" w:color="000000" w:fill="C6EFCE"/>
            <w:noWrap/>
            <w:vAlign w:val="center"/>
            <w:hideMark/>
          </w:tcPr>
          <w:p w14:paraId="37172997"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67" w:type="pct"/>
            <w:tcBorders>
              <w:top w:val="nil"/>
              <w:left w:val="single" w:sz="8" w:space="0" w:color="FFC000"/>
              <w:bottom w:val="single" w:sz="8" w:space="0" w:color="FFC000"/>
              <w:right w:val="single" w:sz="8" w:space="0" w:color="FFC000"/>
            </w:tcBorders>
            <w:shd w:val="clear" w:color="000000" w:fill="FFC7CE"/>
            <w:noWrap/>
            <w:vAlign w:val="center"/>
            <w:hideMark/>
          </w:tcPr>
          <w:p w14:paraId="0EA34A0B" w14:textId="1920CC1C"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58" w:type="pct"/>
            <w:tcBorders>
              <w:top w:val="nil"/>
              <w:left w:val="nil"/>
              <w:bottom w:val="single" w:sz="8" w:space="0" w:color="FFC000"/>
              <w:right w:val="single" w:sz="8" w:space="0" w:color="FFC000"/>
            </w:tcBorders>
            <w:shd w:val="clear" w:color="auto" w:fill="auto"/>
            <w:noWrap/>
            <w:vAlign w:val="center"/>
            <w:hideMark/>
          </w:tcPr>
          <w:p w14:paraId="295C46B6"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50%</w:t>
            </w:r>
          </w:p>
        </w:tc>
        <w:tc>
          <w:tcPr>
            <w:tcW w:w="1014" w:type="pct"/>
            <w:tcBorders>
              <w:top w:val="nil"/>
              <w:left w:val="nil"/>
              <w:bottom w:val="nil"/>
              <w:right w:val="single" w:sz="4" w:space="0" w:color="auto"/>
            </w:tcBorders>
            <w:shd w:val="clear" w:color="auto" w:fill="auto"/>
            <w:noWrap/>
            <w:vAlign w:val="center"/>
            <w:hideMark/>
          </w:tcPr>
          <w:p w14:paraId="54118F3B" w14:textId="77777777" w:rsidR="008F6A62" w:rsidRPr="006A0EEC" w:rsidRDefault="008F6A62" w:rsidP="006A0EEC">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r w:rsidR="008F6A62" w:rsidRPr="006A0EEC" w14:paraId="0F17D3CD" w14:textId="77777777" w:rsidTr="006A0EEC">
        <w:trPr>
          <w:trHeight w:val="340"/>
        </w:trPr>
        <w:tc>
          <w:tcPr>
            <w:tcW w:w="634" w:type="pct"/>
            <w:tcBorders>
              <w:top w:val="nil"/>
              <w:left w:val="single" w:sz="4" w:space="0" w:color="auto"/>
              <w:bottom w:val="single" w:sz="8" w:space="0" w:color="FFC000"/>
              <w:right w:val="single" w:sz="8" w:space="0" w:color="FFC000"/>
            </w:tcBorders>
            <w:shd w:val="clear" w:color="auto" w:fill="auto"/>
            <w:noWrap/>
            <w:vAlign w:val="center"/>
            <w:hideMark/>
          </w:tcPr>
          <w:p w14:paraId="52E2EB61"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EDACGSTORE</w:t>
            </w:r>
          </w:p>
        </w:tc>
        <w:tc>
          <w:tcPr>
            <w:tcW w:w="299" w:type="pct"/>
            <w:tcBorders>
              <w:top w:val="nil"/>
              <w:left w:val="nil"/>
              <w:bottom w:val="single" w:sz="8" w:space="0" w:color="FFC000"/>
              <w:right w:val="single" w:sz="8" w:space="0" w:color="FFC000"/>
            </w:tcBorders>
            <w:shd w:val="clear" w:color="auto" w:fill="auto"/>
            <w:noWrap/>
            <w:vAlign w:val="center"/>
            <w:hideMark/>
          </w:tcPr>
          <w:p w14:paraId="666CBCD5"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634"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749513FD"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843" w:type="pct"/>
            <w:tcBorders>
              <w:top w:val="nil"/>
              <w:left w:val="nil"/>
              <w:bottom w:val="single" w:sz="8" w:space="0" w:color="FFC000"/>
              <w:right w:val="single" w:sz="8" w:space="0" w:color="FFC000"/>
            </w:tcBorders>
            <w:shd w:val="clear" w:color="auto" w:fill="auto"/>
            <w:noWrap/>
            <w:vAlign w:val="center"/>
            <w:hideMark/>
          </w:tcPr>
          <w:p w14:paraId="162CBE3C"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95%</w:t>
            </w:r>
          </w:p>
        </w:tc>
        <w:tc>
          <w:tcPr>
            <w:tcW w:w="551"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4D8AB7DF"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67"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5DBCC911" w14:textId="1BE83839"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58" w:type="pct"/>
            <w:tcBorders>
              <w:top w:val="nil"/>
              <w:left w:val="nil"/>
              <w:bottom w:val="single" w:sz="8" w:space="0" w:color="FFC000"/>
              <w:right w:val="single" w:sz="8" w:space="0" w:color="FFC000"/>
            </w:tcBorders>
            <w:shd w:val="clear" w:color="auto" w:fill="auto"/>
            <w:noWrap/>
            <w:vAlign w:val="center"/>
            <w:hideMark/>
          </w:tcPr>
          <w:p w14:paraId="2E7A6FF6"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74%</w:t>
            </w:r>
          </w:p>
        </w:tc>
        <w:tc>
          <w:tcPr>
            <w:tcW w:w="1014" w:type="pct"/>
            <w:tcBorders>
              <w:top w:val="nil"/>
              <w:left w:val="nil"/>
              <w:bottom w:val="nil"/>
              <w:right w:val="single" w:sz="4" w:space="0" w:color="auto"/>
            </w:tcBorders>
            <w:shd w:val="clear" w:color="auto" w:fill="auto"/>
            <w:noWrap/>
            <w:vAlign w:val="center"/>
            <w:hideMark/>
          </w:tcPr>
          <w:p w14:paraId="2A260197" w14:textId="77777777" w:rsidR="008F6A62" w:rsidRPr="006A0EEC" w:rsidRDefault="008F6A62" w:rsidP="006A0EEC">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r w:rsidR="008F6A62" w:rsidRPr="006A0EEC" w14:paraId="069E17A2" w14:textId="77777777" w:rsidTr="006A0EEC">
        <w:trPr>
          <w:trHeight w:val="340"/>
        </w:trPr>
        <w:tc>
          <w:tcPr>
            <w:tcW w:w="634" w:type="pct"/>
            <w:tcBorders>
              <w:top w:val="nil"/>
              <w:left w:val="single" w:sz="4" w:space="0" w:color="auto"/>
              <w:bottom w:val="single" w:sz="8" w:space="0" w:color="FFC000"/>
              <w:right w:val="single" w:sz="8" w:space="0" w:color="FFC000"/>
            </w:tcBorders>
            <w:shd w:val="clear" w:color="auto" w:fill="auto"/>
            <w:noWrap/>
            <w:vAlign w:val="center"/>
            <w:hideMark/>
          </w:tcPr>
          <w:p w14:paraId="20252010"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USGSCSAS</w:t>
            </w:r>
          </w:p>
        </w:tc>
        <w:tc>
          <w:tcPr>
            <w:tcW w:w="299" w:type="pct"/>
            <w:tcBorders>
              <w:top w:val="nil"/>
              <w:left w:val="nil"/>
              <w:bottom w:val="single" w:sz="8" w:space="0" w:color="FFC000"/>
              <w:right w:val="single" w:sz="8" w:space="0" w:color="FFC000"/>
            </w:tcBorders>
            <w:shd w:val="clear" w:color="auto" w:fill="auto"/>
            <w:noWrap/>
            <w:vAlign w:val="center"/>
            <w:hideMark/>
          </w:tcPr>
          <w:p w14:paraId="4B4BCF51"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240</w:t>
            </w:r>
          </w:p>
        </w:tc>
        <w:tc>
          <w:tcPr>
            <w:tcW w:w="634"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365D3789"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843" w:type="pct"/>
            <w:tcBorders>
              <w:top w:val="nil"/>
              <w:left w:val="nil"/>
              <w:bottom w:val="single" w:sz="8" w:space="0" w:color="FFC000"/>
              <w:right w:val="single" w:sz="8" w:space="0" w:color="FFC000"/>
            </w:tcBorders>
            <w:shd w:val="clear" w:color="auto" w:fill="auto"/>
            <w:noWrap/>
            <w:vAlign w:val="center"/>
            <w:hideMark/>
          </w:tcPr>
          <w:p w14:paraId="312845D5"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34%</w:t>
            </w:r>
          </w:p>
        </w:tc>
        <w:tc>
          <w:tcPr>
            <w:tcW w:w="551"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710BC5A8"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67"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6BAAB098" w14:textId="010C3EBF"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58" w:type="pct"/>
            <w:tcBorders>
              <w:top w:val="nil"/>
              <w:left w:val="nil"/>
              <w:bottom w:val="single" w:sz="8" w:space="0" w:color="FFC000"/>
              <w:right w:val="single" w:sz="8" w:space="0" w:color="FFC000"/>
            </w:tcBorders>
            <w:shd w:val="clear" w:color="auto" w:fill="auto"/>
            <w:noWrap/>
            <w:vAlign w:val="center"/>
            <w:hideMark/>
          </w:tcPr>
          <w:p w14:paraId="0E45AD16"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58%</w:t>
            </w:r>
          </w:p>
        </w:tc>
        <w:tc>
          <w:tcPr>
            <w:tcW w:w="1014" w:type="pct"/>
            <w:tcBorders>
              <w:top w:val="nil"/>
              <w:left w:val="nil"/>
              <w:bottom w:val="nil"/>
              <w:right w:val="single" w:sz="4" w:space="0" w:color="auto"/>
            </w:tcBorders>
            <w:shd w:val="clear" w:color="auto" w:fill="auto"/>
            <w:noWrap/>
            <w:vAlign w:val="center"/>
            <w:hideMark/>
          </w:tcPr>
          <w:p w14:paraId="220DCDD5" w14:textId="77777777" w:rsidR="008F6A62" w:rsidRPr="006A0EEC" w:rsidRDefault="008F6A62" w:rsidP="006A0EEC">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r w:rsidR="008F6A62" w:rsidRPr="006A0EEC" w14:paraId="1EE20D28" w14:textId="77777777" w:rsidTr="006A0EEC">
        <w:trPr>
          <w:trHeight w:val="340"/>
        </w:trPr>
        <w:tc>
          <w:tcPr>
            <w:tcW w:w="634" w:type="pct"/>
            <w:tcBorders>
              <w:top w:val="nil"/>
              <w:left w:val="single" w:sz="4" w:space="0" w:color="auto"/>
              <w:bottom w:val="single" w:sz="8" w:space="0" w:color="FFC000"/>
              <w:right w:val="single" w:sz="8" w:space="0" w:color="FFC000"/>
            </w:tcBorders>
            <w:shd w:val="clear" w:color="auto" w:fill="auto"/>
            <w:noWrap/>
            <w:vAlign w:val="center"/>
            <w:hideMark/>
          </w:tcPr>
          <w:p w14:paraId="79FD5E9D"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SEAD</w:t>
            </w:r>
          </w:p>
        </w:tc>
        <w:tc>
          <w:tcPr>
            <w:tcW w:w="299" w:type="pct"/>
            <w:tcBorders>
              <w:top w:val="nil"/>
              <w:left w:val="nil"/>
              <w:bottom w:val="single" w:sz="8" w:space="0" w:color="FFC000"/>
              <w:right w:val="single" w:sz="8" w:space="0" w:color="FFC000"/>
            </w:tcBorders>
            <w:shd w:val="clear" w:color="auto" w:fill="auto"/>
            <w:noWrap/>
            <w:vAlign w:val="center"/>
            <w:hideMark/>
          </w:tcPr>
          <w:p w14:paraId="0823B928"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18</w:t>
            </w:r>
          </w:p>
        </w:tc>
        <w:tc>
          <w:tcPr>
            <w:tcW w:w="634"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5D82DA6B"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843" w:type="pct"/>
            <w:tcBorders>
              <w:top w:val="nil"/>
              <w:left w:val="nil"/>
              <w:bottom w:val="single" w:sz="8" w:space="0" w:color="FFC000"/>
              <w:right w:val="single" w:sz="8" w:space="0" w:color="FFC000"/>
            </w:tcBorders>
            <w:shd w:val="clear" w:color="auto" w:fill="auto"/>
            <w:noWrap/>
            <w:vAlign w:val="center"/>
            <w:hideMark/>
          </w:tcPr>
          <w:p w14:paraId="00021F21"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89%</w:t>
            </w:r>
          </w:p>
        </w:tc>
        <w:tc>
          <w:tcPr>
            <w:tcW w:w="551"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6C70E9CF"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67"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42C6AC93" w14:textId="56A0C80D"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58" w:type="pct"/>
            <w:tcBorders>
              <w:top w:val="nil"/>
              <w:left w:val="nil"/>
              <w:bottom w:val="single" w:sz="8" w:space="0" w:color="FFC000"/>
              <w:right w:val="single" w:sz="8" w:space="0" w:color="FFC000"/>
            </w:tcBorders>
            <w:shd w:val="clear" w:color="auto" w:fill="auto"/>
            <w:noWrap/>
            <w:vAlign w:val="center"/>
            <w:hideMark/>
          </w:tcPr>
          <w:p w14:paraId="5AD76D46"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72%</w:t>
            </w:r>
          </w:p>
        </w:tc>
        <w:tc>
          <w:tcPr>
            <w:tcW w:w="1014" w:type="pct"/>
            <w:tcBorders>
              <w:top w:val="nil"/>
              <w:left w:val="nil"/>
              <w:bottom w:val="nil"/>
              <w:right w:val="single" w:sz="4" w:space="0" w:color="auto"/>
            </w:tcBorders>
            <w:shd w:val="clear" w:color="auto" w:fill="auto"/>
            <w:noWrap/>
            <w:vAlign w:val="center"/>
            <w:hideMark/>
          </w:tcPr>
          <w:p w14:paraId="15880986" w14:textId="77777777" w:rsidR="008F6A62" w:rsidRPr="006A0EEC" w:rsidRDefault="008F6A62" w:rsidP="006A0EEC">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r w:rsidR="008F6A62" w:rsidRPr="006A0EEC" w14:paraId="51068135" w14:textId="77777777" w:rsidTr="006A0EEC">
        <w:trPr>
          <w:trHeight w:val="320"/>
        </w:trPr>
        <w:tc>
          <w:tcPr>
            <w:tcW w:w="634" w:type="pct"/>
            <w:tcBorders>
              <w:top w:val="nil"/>
              <w:left w:val="single" w:sz="4" w:space="0" w:color="auto"/>
              <w:bottom w:val="single" w:sz="4" w:space="0" w:color="auto"/>
              <w:right w:val="single" w:sz="8" w:space="0" w:color="FFC000"/>
            </w:tcBorders>
            <w:shd w:val="clear" w:color="auto" w:fill="auto"/>
            <w:noWrap/>
            <w:vAlign w:val="center"/>
            <w:hideMark/>
          </w:tcPr>
          <w:p w14:paraId="611F8934" w14:textId="77777777" w:rsidR="008F6A62" w:rsidRPr="006A0EEC" w:rsidRDefault="008F6A62"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NMEPSCOR</w:t>
            </w:r>
          </w:p>
        </w:tc>
        <w:tc>
          <w:tcPr>
            <w:tcW w:w="299" w:type="pct"/>
            <w:tcBorders>
              <w:top w:val="nil"/>
              <w:left w:val="nil"/>
              <w:bottom w:val="single" w:sz="4" w:space="0" w:color="auto"/>
              <w:right w:val="single" w:sz="8" w:space="0" w:color="FFC000"/>
            </w:tcBorders>
            <w:shd w:val="clear" w:color="auto" w:fill="auto"/>
            <w:noWrap/>
            <w:vAlign w:val="center"/>
            <w:hideMark/>
          </w:tcPr>
          <w:p w14:paraId="11DF6949"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w:t>
            </w:r>
          </w:p>
        </w:tc>
        <w:tc>
          <w:tcPr>
            <w:tcW w:w="634" w:type="pct"/>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42D6BD62"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843" w:type="pct"/>
            <w:tcBorders>
              <w:top w:val="nil"/>
              <w:left w:val="nil"/>
              <w:bottom w:val="single" w:sz="4" w:space="0" w:color="auto"/>
              <w:right w:val="single" w:sz="8" w:space="0" w:color="FFC000"/>
            </w:tcBorders>
            <w:shd w:val="clear" w:color="auto" w:fill="auto"/>
            <w:noWrap/>
            <w:vAlign w:val="center"/>
            <w:hideMark/>
          </w:tcPr>
          <w:p w14:paraId="432C245B"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57%</w:t>
            </w:r>
          </w:p>
        </w:tc>
        <w:tc>
          <w:tcPr>
            <w:tcW w:w="551" w:type="pct"/>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0F7B830A"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67" w:type="pct"/>
            <w:tcBorders>
              <w:top w:val="single" w:sz="8" w:space="0" w:color="FFC000"/>
              <w:left w:val="single" w:sz="8" w:space="0" w:color="FFC000"/>
              <w:bottom w:val="single" w:sz="4" w:space="0" w:color="auto"/>
              <w:right w:val="single" w:sz="8" w:space="0" w:color="FFC000"/>
            </w:tcBorders>
            <w:shd w:val="clear" w:color="000000" w:fill="FFC7CE"/>
            <w:noWrap/>
            <w:vAlign w:val="center"/>
            <w:hideMark/>
          </w:tcPr>
          <w:p w14:paraId="105ED128" w14:textId="1826C768"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58" w:type="pct"/>
            <w:tcBorders>
              <w:top w:val="nil"/>
              <w:left w:val="nil"/>
              <w:bottom w:val="single" w:sz="4" w:space="0" w:color="auto"/>
              <w:right w:val="single" w:sz="8" w:space="0" w:color="FFC000"/>
            </w:tcBorders>
            <w:shd w:val="clear" w:color="auto" w:fill="auto"/>
            <w:noWrap/>
            <w:vAlign w:val="center"/>
            <w:hideMark/>
          </w:tcPr>
          <w:p w14:paraId="208A99B0" w14:textId="77777777" w:rsidR="008F6A62" w:rsidRPr="006A0EEC" w:rsidRDefault="008F6A62"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64%</w:t>
            </w:r>
          </w:p>
        </w:tc>
        <w:tc>
          <w:tcPr>
            <w:tcW w:w="1014" w:type="pct"/>
            <w:tcBorders>
              <w:top w:val="nil"/>
              <w:left w:val="nil"/>
              <w:bottom w:val="single" w:sz="4" w:space="0" w:color="auto"/>
              <w:right w:val="single" w:sz="4" w:space="0" w:color="auto"/>
            </w:tcBorders>
            <w:shd w:val="clear" w:color="auto" w:fill="auto"/>
            <w:noWrap/>
            <w:vAlign w:val="center"/>
            <w:hideMark/>
          </w:tcPr>
          <w:p w14:paraId="0036CA96" w14:textId="77777777" w:rsidR="008F6A62" w:rsidRPr="006A0EEC" w:rsidRDefault="008F6A62" w:rsidP="006A0EEC">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bl>
    <w:p w14:paraId="4AE17EFB" w14:textId="77777777" w:rsidR="008F6A62" w:rsidRDefault="008F6A62" w:rsidP="009E3600">
      <w:pPr>
        <w:rPr>
          <w:ins w:id="1533" w:author="Sean Gordon" w:date="2017-04-06T13:45:00Z"/>
        </w:rPr>
        <w:sectPr w:rsidR="008F6A62" w:rsidSect="00274251">
          <w:pgSz w:w="15840" w:h="12240" w:orient="landscape"/>
          <w:pgMar w:top="1440" w:right="1440" w:bottom="1440" w:left="1440" w:header="720" w:footer="720" w:gutter="0"/>
          <w:cols w:space="720"/>
          <w:docGrid w:linePitch="360"/>
        </w:sectPr>
      </w:pPr>
    </w:p>
    <w:p w14:paraId="695D2498" w14:textId="77777777" w:rsidR="00F41E2C" w:rsidRPr="004C0AF1" w:rsidDel="00997363" w:rsidRDefault="00F41E2C" w:rsidP="009E3600">
      <w:pPr>
        <w:rPr>
          <w:del w:id="1534" w:author="Sean Gordon" w:date="2017-04-06T14:55:00Z"/>
        </w:rPr>
      </w:pPr>
    </w:p>
    <w:p w14:paraId="327E0DE7" w14:textId="64CF7F39" w:rsidR="000545A9" w:rsidRDefault="000545A9" w:rsidP="000545A9">
      <w:pPr>
        <w:pStyle w:val="Heading3"/>
      </w:pPr>
      <w:bookmarkStart w:id="1535" w:name="_Toc479340680"/>
      <w:bookmarkStart w:id="1536" w:name="_Toc482694772"/>
      <w:r>
        <w:t>Evaluation</w:t>
      </w:r>
      <w:r w:rsidR="003B0BCF">
        <w:t xml:space="preserve"> Level</w:t>
      </w:r>
      <w:bookmarkEnd w:id="1535"/>
      <w:bookmarkEnd w:id="1536"/>
    </w:p>
    <w:p w14:paraId="058EE027" w14:textId="1F25DF0C" w:rsidR="000807C2" w:rsidRDefault="000807C2" w:rsidP="000807C2">
      <w:r w:rsidRPr="732CAC2F">
        <w:t xml:space="preserve">   </w:t>
      </w:r>
      <w:ins w:id="1537" w:author="Sean Gordon" w:date="2017-04-06T13:43:00Z">
        <w:r w:rsidR="0011275D" w:rsidRPr="732CAC2F">
          <w:t xml:space="preserve">   </w:t>
        </w:r>
        <w:r w:rsidR="000545A9" w:rsidRPr="004C0AF1">
          <w:t xml:space="preserve">The </w:t>
        </w:r>
      </w:ins>
      <w:r>
        <w:t>evaluation</w:t>
      </w:r>
      <w:ins w:id="1538" w:author="Sean Gordon" w:date="2017-04-06T13:43:00Z">
        <w:r w:rsidR="000545A9" w:rsidRPr="004C0AF1">
          <w:t xml:space="preserve"> level </w:t>
        </w:r>
        <w:r w:rsidRPr="004C0AF1">
          <w:t>of the LTER recommendation</w:t>
        </w:r>
        <w:r w:rsidR="000545A9" w:rsidRPr="732CAC2F" w:rsidDel="00C8276B">
          <w:t xml:space="preserve"> </w:t>
        </w:r>
      </w:ins>
      <w:r w:rsidR="00C8276B">
        <w:t xml:space="preserve">includes five </w:t>
      </w:r>
      <w:r w:rsidR="000545A9">
        <w:t>concepts</w:t>
      </w:r>
      <w:r w:rsidR="000623DB" w:rsidRPr="732CAC2F">
        <w:t xml:space="preserve">. </w:t>
      </w:r>
      <w:r>
        <w:t xml:space="preserve">The entire DataOnce collection is 54% complete for this level, the EML collections are 55% complete, and the CSDGM collections are 50% complete. Five EML collections (TERN, PISCO, OneShare, GOA, and GLEON) are more complete than LTER. </w:t>
      </w:r>
      <w:r w:rsidR="00421061">
        <w:t>All</w:t>
      </w:r>
      <w:r>
        <w:t xml:space="preserve"> CSDGM collections are more complete than LTER.</w:t>
      </w:r>
    </w:p>
    <w:p w14:paraId="421C6E7A" w14:textId="77777777" w:rsidR="000807C2" w:rsidRPr="000807C2" w:rsidRDefault="000807C2" w:rsidP="000807C2"/>
    <w:p w14:paraId="38619B25" w14:textId="68507059" w:rsidR="00B4231D" w:rsidRDefault="00421061" w:rsidP="000545A9">
      <w:pPr>
        <w:rPr>
          <w:ins w:id="1539" w:author="Sean Gordon" w:date="2017-04-06T13:56:00Z"/>
        </w:rPr>
      </w:pPr>
      <w:r>
        <w:tab/>
      </w:r>
      <w:r w:rsidR="000623DB">
        <w:t>The KUBI collection doesn’t contain any of the concepts in the Evaluation Level</w:t>
      </w:r>
      <w:r w:rsidR="00FF65F2">
        <w:t>. E</w:t>
      </w:r>
      <w:r w:rsidR="000623DB">
        <w:t xml:space="preserve">very </w:t>
      </w:r>
      <w:r w:rsidR="007B3B41">
        <w:t xml:space="preserve">other </w:t>
      </w:r>
      <w:r w:rsidR="000623DB">
        <w:t xml:space="preserve">collection </w:t>
      </w:r>
      <w:r w:rsidR="007B3B41">
        <w:t>includes</w:t>
      </w:r>
      <w:r w:rsidR="000623DB">
        <w:t xml:space="preserve"> the Resource Use Constraints concept. </w:t>
      </w:r>
      <w:r w:rsidR="008E576A">
        <w:t>The CSDGM</w:t>
      </w:r>
      <w:r w:rsidR="000623DB">
        <w:t xml:space="preserve"> dialect does not </w:t>
      </w:r>
      <w:r w:rsidR="008E576A">
        <w:t>include a consistent</w:t>
      </w:r>
      <w:r w:rsidR="000623DB">
        <w:t xml:space="preserve"> location for </w:t>
      </w:r>
      <w:r w:rsidR="008E576A">
        <w:t>Project Description, so no CSDGM records include it.</w:t>
      </w:r>
      <w:r w:rsidR="00AE2451" w:rsidRPr="732CAC2F">
        <w:t xml:space="preserve"> </w:t>
      </w:r>
      <w:r w:rsidR="00E01B37">
        <w:t xml:space="preserve">It is of note that </w:t>
      </w:r>
      <w:del w:id="1540" w:author="Ted Habermann" w:date="2017-04-04T08:34:00Z">
        <w:r w:rsidR="00E01B37" w:rsidDel="00E50160">
          <w:delText xml:space="preserve">5 </w:delText>
        </w:r>
      </w:del>
      <w:ins w:id="1541" w:author="Ted Habermann" w:date="2017-04-04T08:34:00Z">
        <w:r w:rsidR="00E50160">
          <w:t xml:space="preserve">five </w:t>
        </w:r>
      </w:ins>
      <w:r w:rsidR="00E01B37">
        <w:t xml:space="preserve">member nodes that use the EML dialect do not </w:t>
      </w:r>
      <w:r w:rsidR="008E576A">
        <w:t>include Project Descriptions</w:t>
      </w:r>
      <w:r w:rsidR="00E01B37">
        <w:t xml:space="preserve"> in their collections and only </w:t>
      </w:r>
      <w:del w:id="1542" w:author="Ted Habermann" w:date="2017-04-04T08:34:00Z">
        <w:r w:rsidR="00E01B37" w:rsidDel="00E50160">
          <w:delText xml:space="preserve">4 </w:delText>
        </w:r>
      </w:del>
      <w:ins w:id="1543" w:author="Ted Habermann" w:date="2017-04-04T08:34:00Z">
        <w:r w:rsidR="00E50160">
          <w:t xml:space="preserve">four </w:t>
        </w:r>
      </w:ins>
      <w:r w:rsidR="00E01B37">
        <w:t>collections exist where you can expect to see a project description</w:t>
      </w:r>
      <w:r w:rsidR="00CA4CF9">
        <w:t xml:space="preserve"> at least </w:t>
      </w:r>
      <w:del w:id="1544" w:author="Ted Habermann" w:date="2017-04-04T08:34:00Z">
        <w:r w:rsidR="00CA4CF9" w:rsidDel="00E50160">
          <w:delText xml:space="preserve">9 </w:delText>
        </w:r>
      </w:del>
      <w:ins w:id="1545" w:author="Ted Habermann" w:date="2017-04-04T08:34:00Z">
        <w:r w:rsidR="00E50160">
          <w:t>90% of the time</w:t>
        </w:r>
      </w:ins>
      <w:del w:id="1546" w:author="Ted Habermann" w:date="2017-04-04T08:34:00Z">
        <w:r w:rsidR="00CA4CF9" w:rsidDel="00E50160">
          <w:delText>out of 10 times</w:delText>
        </w:r>
      </w:del>
      <w:r w:rsidR="00CA4CF9" w:rsidRPr="732CAC2F">
        <w:t>:</w:t>
      </w:r>
      <w:r w:rsidR="00E01B37">
        <w:t xml:space="preserve"> GLEON, ONEShare, PISCO and TERN. </w:t>
      </w:r>
      <w:r w:rsidR="00A24FAD">
        <w:t xml:space="preserve">The </w:t>
      </w:r>
      <w:r w:rsidR="00E01B37">
        <w:t xml:space="preserve">LTER </w:t>
      </w:r>
      <w:r w:rsidR="00A24FAD">
        <w:t>sample only cont</w:t>
      </w:r>
      <w:r w:rsidR="00A73FDD">
        <w:t xml:space="preserve">ains </w:t>
      </w:r>
      <w:r w:rsidR="008E576A">
        <w:t>project descriptions</w:t>
      </w:r>
      <w:r w:rsidR="00A73FDD" w:rsidRPr="732CAC2F">
        <w:t xml:space="preserve"> </w:t>
      </w:r>
      <w:r w:rsidR="00CA4CF9">
        <w:t>in 40 records, or 16% of the sample.</w:t>
      </w:r>
      <w:ins w:id="1547" w:author="Sean Gordon" w:date="2017-04-05T15:59:00Z">
        <w:r w:rsidR="006A3057" w:rsidRPr="732CAC2F">
          <w:t xml:space="preserve"> </w:t>
        </w:r>
      </w:ins>
    </w:p>
    <w:p w14:paraId="52990815" w14:textId="77777777" w:rsidR="00B4231D" w:rsidRDefault="00B4231D" w:rsidP="000545A9">
      <w:pPr>
        <w:rPr>
          <w:ins w:id="1548" w:author="Sean Gordon" w:date="2017-04-06T13:56:00Z"/>
        </w:rPr>
      </w:pPr>
    </w:p>
    <w:p w14:paraId="53D7F734" w14:textId="4CAA3B28" w:rsidR="00B4231D" w:rsidRDefault="00B4231D" w:rsidP="00353A8C">
      <w:pPr>
        <w:ind w:firstLine="288"/>
        <w:rPr>
          <w:ins w:id="1549" w:author="Sean Gordon" w:date="2017-04-06T13:48:00Z"/>
        </w:rPr>
        <w:sectPr w:rsidR="00B4231D" w:rsidSect="00D562D9">
          <w:pgSz w:w="12240" w:h="15840"/>
          <w:pgMar w:top="1440" w:right="1440" w:bottom="1440" w:left="1440" w:header="720" w:footer="720" w:gutter="0"/>
          <w:cols w:space="720"/>
          <w:docGrid w:linePitch="360"/>
        </w:sectPr>
      </w:pPr>
      <w:ins w:id="1550" w:author="Sean Gordon" w:date="2017-04-06T13:56:00Z">
        <w:r>
          <w:t>The Evaluation Level is the first level where a member node’s collection is missing every concept. KUBI does not use any of the concepts in the Evaluation level. GOA is the most complete member node at 90% complete for the level. No CSDGM documented collection is more than 60% complete. LTER and the EML average are more complete than the CSDGM average.</w:t>
        </w:r>
      </w:ins>
    </w:p>
    <w:p w14:paraId="41D70CBA" w14:textId="5A543337" w:rsidR="00547A6B" w:rsidRDefault="00547A6B" w:rsidP="00547A6B">
      <w:pPr>
        <w:pStyle w:val="Caption"/>
        <w:keepNext/>
      </w:pPr>
      <w:r>
        <w:lastRenderedPageBreak/>
        <w:t xml:space="preserve">Table </w:t>
      </w:r>
      <w:fldSimple w:instr=" SEQ Table \* ARABIC ">
        <w:r w:rsidR="00274251">
          <w:rPr>
            <w:noProof/>
          </w:rPr>
          <w:t>7</w:t>
        </w:r>
      </w:fldSimple>
      <w:r>
        <w:t xml:space="preserve">. </w:t>
      </w:r>
      <w:r w:rsidRPr="00504542">
        <w:t xml:space="preserve">Concept occurrence percentages for </w:t>
      </w:r>
      <w:r>
        <w:t>Evaluation</w:t>
      </w:r>
      <w:r w:rsidRPr="00504542">
        <w:t xml:space="preserve"> Level</w:t>
      </w:r>
    </w:p>
    <w:tbl>
      <w:tblPr>
        <w:tblW w:w="5000" w:type="pct"/>
        <w:tblLook w:val="04A0" w:firstRow="1" w:lastRow="0" w:firstColumn="1" w:lastColumn="0" w:noHBand="0" w:noVBand="1"/>
      </w:tblPr>
      <w:tblGrid>
        <w:gridCol w:w="1255"/>
        <w:gridCol w:w="1213"/>
        <w:gridCol w:w="2140"/>
        <w:gridCol w:w="1649"/>
        <w:gridCol w:w="1801"/>
        <w:gridCol w:w="1141"/>
        <w:gridCol w:w="1613"/>
        <w:gridCol w:w="528"/>
        <w:gridCol w:w="1836"/>
      </w:tblGrid>
      <w:tr w:rsidR="00C227FA" w:rsidRPr="006A0EEC" w14:paraId="2AF97F6C" w14:textId="77777777" w:rsidTr="006A0EEC">
        <w:trPr>
          <w:trHeight w:val="340"/>
        </w:trPr>
        <w:tc>
          <w:tcPr>
            <w:tcW w:w="592" w:type="pct"/>
            <w:tcBorders>
              <w:top w:val="single" w:sz="4" w:space="0" w:color="auto"/>
              <w:left w:val="single" w:sz="4" w:space="0" w:color="auto"/>
              <w:bottom w:val="nil"/>
              <w:right w:val="nil"/>
            </w:tcBorders>
            <w:shd w:val="clear" w:color="auto" w:fill="auto"/>
            <w:noWrap/>
            <w:vAlign w:val="center"/>
            <w:hideMark/>
          </w:tcPr>
          <w:p w14:paraId="42EEDB9B" w14:textId="5E7B12CB" w:rsidR="00C227FA" w:rsidRPr="006A0EEC" w:rsidRDefault="00C227FA" w:rsidP="006A0EEC">
            <w:pPr>
              <w:jc w:val="center"/>
              <w:rPr>
                <w:rFonts w:asciiTheme="minorHAnsi" w:eastAsia="Times New Roman" w:hAnsiTheme="minorHAnsi"/>
                <w:color w:val="000000"/>
                <w:sz w:val="18"/>
                <w:szCs w:val="18"/>
              </w:rPr>
            </w:pPr>
          </w:p>
        </w:tc>
        <w:tc>
          <w:tcPr>
            <w:tcW w:w="285" w:type="pct"/>
            <w:tcBorders>
              <w:top w:val="single" w:sz="4" w:space="0" w:color="auto"/>
              <w:left w:val="nil"/>
              <w:bottom w:val="nil"/>
              <w:right w:val="nil"/>
            </w:tcBorders>
            <w:shd w:val="clear" w:color="auto" w:fill="auto"/>
            <w:noWrap/>
            <w:vAlign w:val="center"/>
            <w:hideMark/>
          </w:tcPr>
          <w:p w14:paraId="606BACBD"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Record Count</w:t>
            </w:r>
          </w:p>
        </w:tc>
        <w:tc>
          <w:tcPr>
            <w:tcW w:w="592" w:type="pct"/>
            <w:tcBorders>
              <w:top w:val="single" w:sz="4" w:space="0" w:color="auto"/>
              <w:left w:val="nil"/>
              <w:bottom w:val="nil"/>
              <w:right w:val="nil"/>
            </w:tcBorders>
            <w:shd w:val="clear" w:color="auto" w:fill="auto"/>
            <w:noWrap/>
            <w:vAlign w:val="center"/>
            <w:hideMark/>
          </w:tcPr>
          <w:p w14:paraId="1DCEA9ED" w14:textId="0C37647E"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Resource Use Constraints</w:t>
            </w:r>
            <w:r w:rsidR="00B51B8C" w:rsidRPr="00B51B8C">
              <w:rPr>
                <w:rFonts w:asciiTheme="minorHAnsi" w:eastAsia="Times New Roman" w:hAnsiTheme="minorHAnsi"/>
                <w:color w:val="000000"/>
                <w:sz w:val="18"/>
                <w:szCs w:val="18"/>
                <w:vertAlign w:val="superscript"/>
              </w:rPr>
              <w:t>*</w:t>
            </w:r>
          </w:p>
        </w:tc>
        <w:tc>
          <w:tcPr>
            <w:tcW w:w="786" w:type="pct"/>
            <w:tcBorders>
              <w:top w:val="single" w:sz="4" w:space="0" w:color="auto"/>
              <w:left w:val="nil"/>
              <w:bottom w:val="nil"/>
              <w:right w:val="nil"/>
            </w:tcBorders>
            <w:shd w:val="clear" w:color="auto" w:fill="auto"/>
            <w:noWrap/>
            <w:vAlign w:val="center"/>
            <w:hideMark/>
          </w:tcPr>
          <w:p w14:paraId="1C59A5B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Attribute Definition</w:t>
            </w:r>
          </w:p>
        </w:tc>
        <w:tc>
          <w:tcPr>
            <w:tcW w:w="389" w:type="pct"/>
            <w:tcBorders>
              <w:top w:val="single" w:sz="4" w:space="0" w:color="auto"/>
              <w:left w:val="nil"/>
              <w:bottom w:val="nil"/>
              <w:right w:val="nil"/>
            </w:tcBorders>
            <w:shd w:val="clear" w:color="auto" w:fill="auto"/>
            <w:noWrap/>
            <w:vAlign w:val="center"/>
            <w:hideMark/>
          </w:tcPr>
          <w:p w14:paraId="3637354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Entity Type Definition</w:t>
            </w:r>
          </w:p>
        </w:tc>
        <w:tc>
          <w:tcPr>
            <w:tcW w:w="716" w:type="pct"/>
            <w:tcBorders>
              <w:top w:val="single" w:sz="4" w:space="0" w:color="auto"/>
              <w:left w:val="nil"/>
              <w:bottom w:val="nil"/>
              <w:right w:val="nil"/>
            </w:tcBorders>
            <w:shd w:val="clear" w:color="auto" w:fill="auto"/>
            <w:noWrap/>
            <w:vAlign w:val="center"/>
            <w:hideMark/>
          </w:tcPr>
          <w:p w14:paraId="7F0479F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Process Step</w:t>
            </w:r>
          </w:p>
        </w:tc>
        <w:tc>
          <w:tcPr>
            <w:tcW w:w="568" w:type="pct"/>
            <w:tcBorders>
              <w:top w:val="single" w:sz="4" w:space="0" w:color="auto"/>
              <w:left w:val="nil"/>
              <w:bottom w:val="nil"/>
              <w:right w:val="nil"/>
            </w:tcBorders>
            <w:shd w:val="clear" w:color="auto" w:fill="auto"/>
            <w:noWrap/>
            <w:vAlign w:val="center"/>
            <w:hideMark/>
          </w:tcPr>
          <w:p w14:paraId="69C75B35"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Project Description</w:t>
            </w:r>
          </w:p>
        </w:tc>
        <w:tc>
          <w:tcPr>
            <w:tcW w:w="1072" w:type="pct"/>
            <w:gridSpan w:val="2"/>
            <w:tcBorders>
              <w:top w:val="single" w:sz="4" w:space="0" w:color="auto"/>
              <w:left w:val="nil"/>
              <w:bottom w:val="nil"/>
              <w:right w:val="single" w:sz="4" w:space="0" w:color="000000"/>
            </w:tcBorders>
            <w:shd w:val="clear" w:color="auto" w:fill="auto"/>
            <w:noWrap/>
            <w:vAlign w:val="center"/>
            <w:hideMark/>
          </w:tcPr>
          <w:p w14:paraId="2002EAE1"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Collection Average</w:t>
            </w:r>
          </w:p>
        </w:tc>
      </w:tr>
      <w:tr w:rsidR="00C227FA" w:rsidRPr="006A0EEC" w14:paraId="1A16880B" w14:textId="77777777" w:rsidTr="006A0EEC">
        <w:trPr>
          <w:trHeight w:val="340"/>
        </w:trPr>
        <w:tc>
          <w:tcPr>
            <w:tcW w:w="592" w:type="pct"/>
            <w:tcBorders>
              <w:top w:val="single" w:sz="8" w:space="0" w:color="A5A5A5"/>
              <w:left w:val="single" w:sz="4" w:space="0" w:color="auto"/>
              <w:bottom w:val="single" w:sz="8" w:space="0" w:color="A5A5A5"/>
              <w:right w:val="single" w:sz="8" w:space="0" w:color="A5A5A5"/>
            </w:tcBorders>
            <w:shd w:val="clear" w:color="auto" w:fill="auto"/>
            <w:noWrap/>
            <w:vAlign w:val="center"/>
            <w:hideMark/>
          </w:tcPr>
          <w:p w14:paraId="409A293A"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DataONE</w:t>
            </w:r>
          </w:p>
        </w:tc>
        <w:tc>
          <w:tcPr>
            <w:tcW w:w="285" w:type="pct"/>
            <w:tcBorders>
              <w:top w:val="single" w:sz="8" w:space="0" w:color="A5A5A5"/>
              <w:left w:val="nil"/>
              <w:bottom w:val="single" w:sz="8" w:space="0" w:color="A5A5A5"/>
              <w:right w:val="single" w:sz="8" w:space="0" w:color="A5A5A5"/>
            </w:tcBorders>
            <w:shd w:val="clear" w:color="auto" w:fill="auto"/>
            <w:noWrap/>
            <w:vAlign w:val="center"/>
            <w:hideMark/>
          </w:tcPr>
          <w:p w14:paraId="752C6B7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2869</w:t>
            </w:r>
          </w:p>
        </w:tc>
        <w:tc>
          <w:tcPr>
            <w:tcW w:w="592" w:type="pct"/>
            <w:tcBorders>
              <w:top w:val="single" w:sz="8" w:space="0" w:color="A5A5A5"/>
              <w:left w:val="nil"/>
              <w:bottom w:val="single" w:sz="8" w:space="0" w:color="A5A5A5"/>
              <w:right w:val="single" w:sz="8" w:space="0" w:color="A5A5A5"/>
            </w:tcBorders>
            <w:shd w:val="clear" w:color="auto" w:fill="auto"/>
            <w:noWrap/>
            <w:vAlign w:val="center"/>
            <w:hideMark/>
          </w:tcPr>
          <w:p w14:paraId="442476F2"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90%</w:t>
            </w:r>
          </w:p>
        </w:tc>
        <w:tc>
          <w:tcPr>
            <w:tcW w:w="786" w:type="pct"/>
            <w:tcBorders>
              <w:top w:val="single" w:sz="8" w:space="0" w:color="A5A5A5"/>
              <w:left w:val="nil"/>
              <w:bottom w:val="single" w:sz="8" w:space="0" w:color="A5A5A5"/>
              <w:right w:val="single" w:sz="8" w:space="0" w:color="A5A5A5"/>
            </w:tcBorders>
            <w:shd w:val="clear" w:color="auto" w:fill="auto"/>
            <w:noWrap/>
            <w:vAlign w:val="center"/>
            <w:hideMark/>
          </w:tcPr>
          <w:p w14:paraId="45F4085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61%</w:t>
            </w:r>
          </w:p>
        </w:tc>
        <w:tc>
          <w:tcPr>
            <w:tcW w:w="389" w:type="pct"/>
            <w:tcBorders>
              <w:top w:val="single" w:sz="8" w:space="0" w:color="A5A5A5"/>
              <w:left w:val="nil"/>
              <w:bottom w:val="single" w:sz="8" w:space="0" w:color="A5A5A5"/>
              <w:right w:val="single" w:sz="8" w:space="0" w:color="A5A5A5"/>
            </w:tcBorders>
            <w:shd w:val="clear" w:color="auto" w:fill="auto"/>
            <w:noWrap/>
            <w:vAlign w:val="center"/>
            <w:hideMark/>
          </w:tcPr>
          <w:p w14:paraId="3DF0D70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48%</w:t>
            </w:r>
          </w:p>
        </w:tc>
        <w:tc>
          <w:tcPr>
            <w:tcW w:w="716" w:type="pct"/>
            <w:tcBorders>
              <w:top w:val="single" w:sz="8" w:space="0" w:color="A5A5A5"/>
              <w:left w:val="nil"/>
              <w:bottom w:val="single" w:sz="8" w:space="0" w:color="A5A5A5"/>
              <w:right w:val="single" w:sz="8" w:space="0" w:color="A5A5A5"/>
            </w:tcBorders>
            <w:shd w:val="clear" w:color="auto" w:fill="auto"/>
            <w:noWrap/>
            <w:vAlign w:val="center"/>
            <w:hideMark/>
          </w:tcPr>
          <w:p w14:paraId="5B77320A"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48%</w:t>
            </w:r>
          </w:p>
        </w:tc>
        <w:tc>
          <w:tcPr>
            <w:tcW w:w="568" w:type="pct"/>
            <w:tcBorders>
              <w:top w:val="single" w:sz="8" w:space="0" w:color="A5A5A5"/>
              <w:left w:val="nil"/>
              <w:bottom w:val="single" w:sz="8" w:space="0" w:color="A5A5A5"/>
              <w:right w:val="single" w:sz="8" w:space="0" w:color="A5A5A5"/>
            </w:tcBorders>
            <w:shd w:val="clear" w:color="auto" w:fill="auto"/>
            <w:noWrap/>
            <w:vAlign w:val="center"/>
            <w:hideMark/>
          </w:tcPr>
          <w:p w14:paraId="06C79070"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w:t>
            </w:r>
          </w:p>
        </w:tc>
        <w:tc>
          <w:tcPr>
            <w:tcW w:w="205" w:type="pct"/>
            <w:tcBorders>
              <w:top w:val="single" w:sz="8" w:space="0" w:color="A5A5A5"/>
              <w:left w:val="nil"/>
              <w:bottom w:val="single" w:sz="8" w:space="0" w:color="A5A5A5"/>
              <w:right w:val="single" w:sz="8" w:space="0" w:color="A5A5A5"/>
            </w:tcBorders>
            <w:shd w:val="clear" w:color="auto" w:fill="auto"/>
            <w:noWrap/>
            <w:vAlign w:val="center"/>
            <w:hideMark/>
          </w:tcPr>
          <w:p w14:paraId="30FCD442"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54%</w:t>
            </w:r>
          </w:p>
        </w:tc>
        <w:tc>
          <w:tcPr>
            <w:tcW w:w="867" w:type="pct"/>
            <w:tcBorders>
              <w:top w:val="nil"/>
              <w:left w:val="nil"/>
              <w:bottom w:val="nil"/>
              <w:right w:val="single" w:sz="4" w:space="0" w:color="auto"/>
            </w:tcBorders>
            <w:shd w:val="clear" w:color="auto" w:fill="auto"/>
            <w:noWrap/>
            <w:vAlign w:val="center"/>
            <w:hideMark/>
          </w:tcPr>
          <w:p w14:paraId="6E67AAF6" w14:textId="77777777" w:rsidR="00C227FA" w:rsidRPr="006A0EEC" w:rsidRDefault="00C227FA" w:rsidP="006A0EEC">
            <w:pPr>
              <w:rPr>
                <w:rFonts w:asciiTheme="minorHAnsi" w:eastAsia="Times New Roman" w:hAnsiTheme="minorHAnsi"/>
                <w:color w:val="000000"/>
                <w:sz w:val="18"/>
                <w:szCs w:val="18"/>
              </w:rPr>
            </w:pPr>
            <w:r w:rsidRPr="006A0EEC">
              <w:rPr>
                <w:rFonts w:ascii="MS Mincho" w:eastAsia="MS Mincho" w:hAnsi="MS Mincho" w:cs="MS Mincho"/>
                <w:color w:val="000000"/>
                <w:sz w:val="18"/>
                <w:szCs w:val="18"/>
              </w:rPr>
              <w:t>██████████</w:t>
            </w:r>
          </w:p>
        </w:tc>
      </w:tr>
      <w:tr w:rsidR="00C227FA" w:rsidRPr="006A0EEC" w14:paraId="34F2F458" w14:textId="77777777" w:rsidTr="006A0EEC">
        <w:trPr>
          <w:trHeight w:val="340"/>
        </w:trPr>
        <w:tc>
          <w:tcPr>
            <w:tcW w:w="592" w:type="pct"/>
            <w:tcBorders>
              <w:top w:val="nil"/>
              <w:left w:val="single" w:sz="4" w:space="0" w:color="auto"/>
              <w:bottom w:val="single" w:sz="8" w:space="0" w:color="A5A5A5"/>
              <w:right w:val="single" w:sz="8" w:space="0" w:color="A5A5A5"/>
            </w:tcBorders>
            <w:shd w:val="clear" w:color="auto" w:fill="auto"/>
            <w:noWrap/>
            <w:vAlign w:val="center"/>
            <w:hideMark/>
          </w:tcPr>
          <w:p w14:paraId="6D6DDE64"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EML</w:t>
            </w:r>
          </w:p>
        </w:tc>
        <w:tc>
          <w:tcPr>
            <w:tcW w:w="285" w:type="pct"/>
            <w:tcBorders>
              <w:top w:val="nil"/>
              <w:left w:val="nil"/>
              <w:bottom w:val="single" w:sz="8" w:space="0" w:color="A5A5A5"/>
              <w:right w:val="single" w:sz="8" w:space="0" w:color="A5A5A5"/>
            </w:tcBorders>
            <w:shd w:val="clear" w:color="auto" w:fill="auto"/>
            <w:noWrap/>
            <w:vAlign w:val="center"/>
            <w:hideMark/>
          </w:tcPr>
          <w:p w14:paraId="2AF99EB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2104</w:t>
            </w:r>
          </w:p>
        </w:tc>
        <w:tc>
          <w:tcPr>
            <w:tcW w:w="592" w:type="pct"/>
            <w:tcBorders>
              <w:top w:val="nil"/>
              <w:left w:val="nil"/>
              <w:bottom w:val="single" w:sz="8" w:space="0" w:color="A5A5A5"/>
              <w:right w:val="single" w:sz="8" w:space="0" w:color="A5A5A5"/>
            </w:tcBorders>
            <w:shd w:val="clear" w:color="auto" w:fill="auto"/>
            <w:noWrap/>
            <w:vAlign w:val="center"/>
            <w:hideMark/>
          </w:tcPr>
          <w:p w14:paraId="454A73A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86%</w:t>
            </w:r>
          </w:p>
        </w:tc>
        <w:tc>
          <w:tcPr>
            <w:tcW w:w="786" w:type="pct"/>
            <w:tcBorders>
              <w:top w:val="nil"/>
              <w:left w:val="nil"/>
              <w:bottom w:val="single" w:sz="8" w:space="0" w:color="A5A5A5"/>
              <w:right w:val="single" w:sz="8" w:space="0" w:color="A5A5A5"/>
            </w:tcBorders>
            <w:shd w:val="clear" w:color="auto" w:fill="auto"/>
            <w:noWrap/>
            <w:vAlign w:val="center"/>
            <w:hideMark/>
          </w:tcPr>
          <w:p w14:paraId="5444793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55%</w:t>
            </w:r>
          </w:p>
        </w:tc>
        <w:tc>
          <w:tcPr>
            <w:tcW w:w="389" w:type="pct"/>
            <w:tcBorders>
              <w:top w:val="nil"/>
              <w:left w:val="nil"/>
              <w:bottom w:val="single" w:sz="8" w:space="0" w:color="A5A5A5"/>
              <w:right w:val="single" w:sz="8" w:space="0" w:color="A5A5A5"/>
            </w:tcBorders>
            <w:shd w:val="clear" w:color="auto" w:fill="auto"/>
            <w:noWrap/>
            <w:vAlign w:val="center"/>
            <w:hideMark/>
          </w:tcPr>
          <w:p w14:paraId="61EBADEA"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39%</w:t>
            </w:r>
          </w:p>
        </w:tc>
        <w:tc>
          <w:tcPr>
            <w:tcW w:w="716" w:type="pct"/>
            <w:tcBorders>
              <w:top w:val="nil"/>
              <w:left w:val="nil"/>
              <w:bottom w:val="single" w:sz="8" w:space="0" w:color="A5A5A5"/>
              <w:right w:val="single" w:sz="8" w:space="0" w:color="A5A5A5"/>
            </w:tcBorders>
            <w:shd w:val="clear" w:color="auto" w:fill="auto"/>
            <w:noWrap/>
            <w:vAlign w:val="center"/>
            <w:hideMark/>
          </w:tcPr>
          <w:p w14:paraId="297BCFE9"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64%</w:t>
            </w:r>
          </w:p>
        </w:tc>
        <w:tc>
          <w:tcPr>
            <w:tcW w:w="568" w:type="pct"/>
            <w:tcBorders>
              <w:top w:val="nil"/>
              <w:left w:val="nil"/>
              <w:bottom w:val="single" w:sz="8" w:space="0" w:color="A5A5A5"/>
              <w:right w:val="single" w:sz="8" w:space="0" w:color="A5A5A5"/>
            </w:tcBorders>
            <w:shd w:val="clear" w:color="auto" w:fill="auto"/>
            <w:noWrap/>
            <w:vAlign w:val="center"/>
            <w:hideMark/>
          </w:tcPr>
          <w:p w14:paraId="0DE3F8B0"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31%</w:t>
            </w:r>
          </w:p>
        </w:tc>
        <w:tc>
          <w:tcPr>
            <w:tcW w:w="205" w:type="pct"/>
            <w:tcBorders>
              <w:top w:val="nil"/>
              <w:left w:val="nil"/>
              <w:bottom w:val="single" w:sz="8" w:space="0" w:color="A5A5A5"/>
              <w:right w:val="single" w:sz="8" w:space="0" w:color="A5A5A5"/>
            </w:tcBorders>
            <w:shd w:val="clear" w:color="auto" w:fill="auto"/>
            <w:noWrap/>
            <w:vAlign w:val="center"/>
            <w:hideMark/>
          </w:tcPr>
          <w:p w14:paraId="7DC81FA5"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55%</w:t>
            </w:r>
          </w:p>
        </w:tc>
        <w:tc>
          <w:tcPr>
            <w:tcW w:w="867" w:type="pct"/>
            <w:tcBorders>
              <w:top w:val="nil"/>
              <w:left w:val="nil"/>
              <w:bottom w:val="nil"/>
              <w:right w:val="single" w:sz="4" w:space="0" w:color="auto"/>
            </w:tcBorders>
            <w:shd w:val="clear" w:color="auto" w:fill="auto"/>
            <w:noWrap/>
            <w:vAlign w:val="center"/>
            <w:hideMark/>
          </w:tcPr>
          <w:p w14:paraId="0173077D" w14:textId="77777777" w:rsidR="00C227FA" w:rsidRPr="006A0EEC" w:rsidRDefault="00C227FA" w:rsidP="006A0EEC">
            <w:pPr>
              <w:rPr>
                <w:rFonts w:asciiTheme="minorHAnsi" w:eastAsia="Times New Roman" w:hAnsiTheme="minorHAnsi"/>
                <w:color w:val="000000"/>
                <w:sz w:val="18"/>
                <w:szCs w:val="18"/>
              </w:rPr>
            </w:pPr>
            <w:r w:rsidRPr="006A0EEC">
              <w:rPr>
                <w:rFonts w:ascii="MS Mincho" w:eastAsia="MS Mincho" w:hAnsi="MS Mincho" w:cs="MS Mincho"/>
                <w:color w:val="000000"/>
                <w:sz w:val="18"/>
                <w:szCs w:val="18"/>
              </w:rPr>
              <w:t>███████████</w:t>
            </w:r>
          </w:p>
        </w:tc>
      </w:tr>
      <w:tr w:rsidR="00C227FA" w:rsidRPr="006A0EEC" w14:paraId="07AA27EC" w14:textId="77777777" w:rsidTr="00527815">
        <w:trPr>
          <w:trHeight w:val="340"/>
        </w:trPr>
        <w:tc>
          <w:tcPr>
            <w:tcW w:w="592" w:type="pct"/>
            <w:tcBorders>
              <w:top w:val="nil"/>
              <w:left w:val="single" w:sz="4" w:space="0" w:color="auto"/>
              <w:bottom w:val="single" w:sz="8" w:space="0" w:color="A5A5A5"/>
              <w:right w:val="single" w:sz="8" w:space="0" w:color="A5A5A5"/>
            </w:tcBorders>
            <w:shd w:val="clear" w:color="auto" w:fill="auto"/>
            <w:noWrap/>
            <w:vAlign w:val="center"/>
            <w:hideMark/>
          </w:tcPr>
          <w:p w14:paraId="679494B5"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CSDGM</w:t>
            </w:r>
          </w:p>
        </w:tc>
        <w:tc>
          <w:tcPr>
            <w:tcW w:w="285" w:type="pct"/>
            <w:tcBorders>
              <w:top w:val="nil"/>
              <w:left w:val="nil"/>
              <w:bottom w:val="single" w:sz="8" w:space="0" w:color="A5A5A5"/>
              <w:right w:val="single" w:sz="8" w:space="0" w:color="A5A5A5"/>
            </w:tcBorders>
            <w:shd w:val="clear" w:color="auto" w:fill="auto"/>
            <w:noWrap/>
            <w:vAlign w:val="center"/>
            <w:hideMark/>
          </w:tcPr>
          <w:p w14:paraId="4A19C6B2"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765</w:t>
            </w:r>
          </w:p>
        </w:tc>
        <w:tc>
          <w:tcPr>
            <w:tcW w:w="592" w:type="pct"/>
            <w:tcBorders>
              <w:top w:val="single" w:sz="8" w:space="0" w:color="A5A5A5"/>
              <w:left w:val="single" w:sz="8" w:space="0" w:color="A5A5A5"/>
              <w:bottom w:val="single" w:sz="8" w:space="0" w:color="A5A5A5"/>
              <w:right w:val="single" w:sz="8" w:space="0" w:color="A5A5A5"/>
            </w:tcBorders>
            <w:shd w:val="clear" w:color="000000" w:fill="C6EFCE"/>
            <w:noWrap/>
            <w:vAlign w:val="center"/>
            <w:hideMark/>
          </w:tcPr>
          <w:p w14:paraId="59E8823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86" w:type="pct"/>
            <w:tcBorders>
              <w:top w:val="nil"/>
              <w:left w:val="nil"/>
              <w:bottom w:val="single" w:sz="8" w:space="0" w:color="A5A5A5"/>
              <w:right w:val="single" w:sz="8" w:space="0" w:color="A5A5A5"/>
            </w:tcBorders>
            <w:shd w:val="clear" w:color="auto" w:fill="auto"/>
            <w:noWrap/>
            <w:vAlign w:val="center"/>
            <w:hideMark/>
          </w:tcPr>
          <w:p w14:paraId="47D852DE"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76%</w:t>
            </w:r>
          </w:p>
        </w:tc>
        <w:tc>
          <w:tcPr>
            <w:tcW w:w="389" w:type="pct"/>
            <w:tcBorders>
              <w:top w:val="nil"/>
              <w:left w:val="nil"/>
              <w:bottom w:val="single" w:sz="8" w:space="0" w:color="A5A5A5"/>
              <w:right w:val="single" w:sz="8" w:space="0" w:color="A5A5A5"/>
            </w:tcBorders>
            <w:shd w:val="clear" w:color="auto" w:fill="auto"/>
            <w:noWrap/>
            <w:vAlign w:val="center"/>
            <w:hideMark/>
          </w:tcPr>
          <w:p w14:paraId="50EFF52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76%</w:t>
            </w:r>
          </w:p>
        </w:tc>
        <w:tc>
          <w:tcPr>
            <w:tcW w:w="716" w:type="pct"/>
            <w:tcBorders>
              <w:top w:val="single" w:sz="8" w:space="0" w:color="A5A5A5"/>
              <w:left w:val="single" w:sz="8" w:space="0" w:color="A5A5A5"/>
              <w:bottom w:val="single" w:sz="8" w:space="0" w:color="A5A5A5"/>
              <w:right w:val="single" w:sz="8" w:space="0" w:color="A5A5A5"/>
            </w:tcBorders>
            <w:shd w:val="clear" w:color="000000" w:fill="FFEB9C"/>
            <w:noWrap/>
            <w:vAlign w:val="center"/>
            <w:hideMark/>
          </w:tcPr>
          <w:p w14:paraId="209C9F3A"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68" w:type="pct"/>
            <w:tcBorders>
              <w:top w:val="single" w:sz="8" w:space="0" w:color="A5A5A5"/>
              <w:left w:val="single" w:sz="8" w:space="0" w:color="A5A5A5"/>
              <w:bottom w:val="single" w:sz="8" w:space="0" w:color="A5A5A5"/>
              <w:right w:val="single" w:sz="8" w:space="0" w:color="A5A5A5"/>
            </w:tcBorders>
            <w:shd w:val="clear" w:color="000000" w:fill="FFC7CE"/>
            <w:noWrap/>
            <w:vAlign w:val="center"/>
            <w:hideMark/>
          </w:tcPr>
          <w:p w14:paraId="3395478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05" w:type="pct"/>
            <w:tcBorders>
              <w:top w:val="nil"/>
              <w:left w:val="nil"/>
              <w:bottom w:val="single" w:sz="8" w:space="0" w:color="A5A5A5"/>
              <w:right w:val="single" w:sz="8" w:space="0" w:color="A5A5A5"/>
            </w:tcBorders>
            <w:shd w:val="clear" w:color="auto" w:fill="auto"/>
            <w:noWrap/>
            <w:vAlign w:val="center"/>
            <w:hideMark/>
          </w:tcPr>
          <w:p w14:paraId="00E66050"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50%</w:t>
            </w:r>
          </w:p>
        </w:tc>
        <w:tc>
          <w:tcPr>
            <w:tcW w:w="867" w:type="pct"/>
            <w:tcBorders>
              <w:top w:val="nil"/>
              <w:left w:val="nil"/>
              <w:bottom w:val="nil"/>
              <w:right w:val="single" w:sz="4" w:space="0" w:color="auto"/>
            </w:tcBorders>
            <w:shd w:val="clear" w:color="auto" w:fill="auto"/>
            <w:noWrap/>
            <w:vAlign w:val="center"/>
            <w:hideMark/>
          </w:tcPr>
          <w:p w14:paraId="2109951C" w14:textId="77777777" w:rsidR="00C227FA" w:rsidRPr="006A0EEC" w:rsidRDefault="00C227FA" w:rsidP="006A0EEC">
            <w:pPr>
              <w:rPr>
                <w:rFonts w:asciiTheme="minorHAnsi" w:eastAsia="Times New Roman" w:hAnsiTheme="minorHAnsi"/>
                <w:color w:val="000000"/>
                <w:sz w:val="18"/>
                <w:szCs w:val="18"/>
              </w:rPr>
            </w:pPr>
            <w:r w:rsidRPr="006A0EEC">
              <w:rPr>
                <w:rFonts w:ascii="MS Mincho" w:eastAsia="MS Mincho" w:hAnsi="MS Mincho" w:cs="MS Mincho"/>
                <w:color w:val="000000"/>
                <w:sz w:val="18"/>
                <w:szCs w:val="18"/>
              </w:rPr>
              <w:t>██████████</w:t>
            </w:r>
          </w:p>
        </w:tc>
      </w:tr>
      <w:tr w:rsidR="00C227FA" w:rsidRPr="006A0EEC" w14:paraId="01248020" w14:textId="77777777" w:rsidTr="006A0EEC">
        <w:trPr>
          <w:trHeight w:val="340"/>
        </w:trPr>
        <w:tc>
          <w:tcPr>
            <w:tcW w:w="592" w:type="pct"/>
            <w:tcBorders>
              <w:top w:val="nil"/>
              <w:left w:val="single" w:sz="4" w:space="0" w:color="auto"/>
              <w:bottom w:val="single" w:sz="8" w:space="0" w:color="4472C4"/>
              <w:right w:val="single" w:sz="8" w:space="0" w:color="4472C4"/>
            </w:tcBorders>
            <w:shd w:val="clear" w:color="auto" w:fill="auto"/>
            <w:noWrap/>
            <w:vAlign w:val="center"/>
            <w:hideMark/>
          </w:tcPr>
          <w:p w14:paraId="25CA320F"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LTER</w:t>
            </w:r>
          </w:p>
        </w:tc>
        <w:tc>
          <w:tcPr>
            <w:tcW w:w="285" w:type="pct"/>
            <w:tcBorders>
              <w:top w:val="nil"/>
              <w:left w:val="nil"/>
              <w:bottom w:val="single" w:sz="8" w:space="0" w:color="4472C4"/>
              <w:right w:val="single" w:sz="8" w:space="0" w:color="4472C4"/>
            </w:tcBorders>
            <w:shd w:val="clear" w:color="auto" w:fill="auto"/>
            <w:noWrap/>
            <w:vAlign w:val="center"/>
            <w:hideMark/>
          </w:tcPr>
          <w:p w14:paraId="58EF36D0"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592" w:type="pct"/>
            <w:tcBorders>
              <w:top w:val="nil"/>
              <w:left w:val="nil"/>
              <w:bottom w:val="single" w:sz="8" w:space="0" w:color="4472C4"/>
              <w:right w:val="single" w:sz="8" w:space="0" w:color="4472C4"/>
            </w:tcBorders>
            <w:shd w:val="clear" w:color="auto" w:fill="auto"/>
            <w:noWrap/>
            <w:vAlign w:val="center"/>
            <w:hideMark/>
          </w:tcPr>
          <w:p w14:paraId="6C16A51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96%</w:t>
            </w:r>
          </w:p>
        </w:tc>
        <w:tc>
          <w:tcPr>
            <w:tcW w:w="786" w:type="pct"/>
            <w:tcBorders>
              <w:top w:val="nil"/>
              <w:left w:val="nil"/>
              <w:bottom w:val="single" w:sz="8" w:space="0" w:color="4472C4"/>
              <w:right w:val="single" w:sz="8" w:space="0" w:color="4472C4"/>
            </w:tcBorders>
            <w:shd w:val="clear" w:color="auto" w:fill="auto"/>
            <w:noWrap/>
            <w:vAlign w:val="center"/>
            <w:hideMark/>
          </w:tcPr>
          <w:p w14:paraId="3BC82525"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58%</w:t>
            </w:r>
          </w:p>
        </w:tc>
        <w:tc>
          <w:tcPr>
            <w:tcW w:w="389" w:type="pct"/>
            <w:tcBorders>
              <w:top w:val="nil"/>
              <w:left w:val="nil"/>
              <w:bottom w:val="single" w:sz="8" w:space="0" w:color="4472C4"/>
              <w:right w:val="single" w:sz="8" w:space="0" w:color="4472C4"/>
            </w:tcBorders>
            <w:shd w:val="clear" w:color="auto" w:fill="auto"/>
            <w:noWrap/>
            <w:vAlign w:val="center"/>
            <w:hideMark/>
          </w:tcPr>
          <w:p w14:paraId="0845C281"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52%</w:t>
            </w:r>
          </w:p>
        </w:tc>
        <w:tc>
          <w:tcPr>
            <w:tcW w:w="716" w:type="pct"/>
            <w:tcBorders>
              <w:top w:val="nil"/>
              <w:left w:val="nil"/>
              <w:bottom w:val="single" w:sz="8" w:space="0" w:color="4472C4"/>
              <w:right w:val="single" w:sz="8" w:space="0" w:color="4472C4"/>
            </w:tcBorders>
            <w:shd w:val="clear" w:color="auto" w:fill="auto"/>
            <w:noWrap/>
            <w:vAlign w:val="center"/>
            <w:hideMark/>
          </w:tcPr>
          <w:p w14:paraId="77437BF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92%</w:t>
            </w:r>
          </w:p>
        </w:tc>
        <w:tc>
          <w:tcPr>
            <w:tcW w:w="568" w:type="pct"/>
            <w:tcBorders>
              <w:top w:val="nil"/>
              <w:left w:val="nil"/>
              <w:bottom w:val="single" w:sz="8" w:space="0" w:color="4472C4"/>
              <w:right w:val="single" w:sz="8" w:space="0" w:color="4472C4"/>
            </w:tcBorders>
            <w:shd w:val="clear" w:color="auto" w:fill="auto"/>
            <w:noWrap/>
            <w:vAlign w:val="center"/>
            <w:hideMark/>
          </w:tcPr>
          <w:p w14:paraId="72F7C044"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16%</w:t>
            </w:r>
          </w:p>
        </w:tc>
        <w:tc>
          <w:tcPr>
            <w:tcW w:w="205" w:type="pct"/>
            <w:tcBorders>
              <w:top w:val="nil"/>
              <w:left w:val="nil"/>
              <w:bottom w:val="single" w:sz="8" w:space="0" w:color="4472C4"/>
              <w:right w:val="single" w:sz="8" w:space="0" w:color="4472C4"/>
            </w:tcBorders>
            <w:shd w:val="clear" w:color="auto" w:fill="auto"/>
            <w:noWrap/>
            <w:vAlign w:val="center"/>
            <w:hideMark/>
          </w:tcPr>
          <w:p w14:paraId="2597F58E"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63%</w:t>
            </w:r>
          </w:p>
        </w:tc>
        <w:tc>
          <w:tcPr>
            <w:tcW w:w="867" w:type="pct"/>
            <w:tcBorders>
              <w:top w:val="nil"/>
              <w:left w:val="nil"/>
              <w:bottom w:val="nil"/>
              <w:right w:val="single" w:sz="4" w:space="0" w:color="auto"/>
            </w:tcBorders>
            <w:shd w:val="clear" w:color="auto" w:fill="auto"/>
            <w:noWrap/>
            <w:vAlign w:val="center"/>
            <w:hideMark/>
          </w:tcPr>
          <w:p w14:paraId="51B3FE02" w14:textId="77777777" w:rsidR="00C227FA" w:rsidRPr="006A0EEC" w:rsidRDefault="00C227FA" w:rsidP="006A0EEC">
            <w:pPr>
              <w:rPr>
                <w:rFonts w:asciiTheme="minorHAnsi" w:eastAsia="Times New Roman" w:hAnsiTheme="minorHAnsi"/>
                <w:color w:val="ED7D31"/>
                <w:sz w:val="18"/>
                <w:szCs w:val="18"/>
              </w:rPr>
            </w:pPr>
            <w:r w:rsidRPr="006A0EEC">
              <w:rPr>
                <w:rFonts w:ascii="MS Mincho" w:eastAsia="MS Mincho" w:hAnsi="MS Mincho" w:cs="MS Mincho"/>
                <w:color w:val="ED7D31"/>
                <w:sz w:val="18"/>
                <w:szCs w:val="18"/>
              </w:rPr>
              <w:t>████████████</w:t>
            </w:r>
          </w:p>
        </w:tc>
      </w:tr>
      <w:tr w:rsidR="00C227FA" w:rsidRPr="006A0EEC" w14:paraId="3E3AE775" w14:textId="77777777" w:rsidTr="006A0EEC">
        <w:trPr>
          <w:trHeight w:val="340"/>
        </w:trPr>
        <w:tc>
          <w:tcPr>
            <w:tcW w:w="592" w:type="pct"/>
            <w:tcBorders>
              <w:top w:val="nil"/>
              <w:left w:val="single" w:sz="4" w:space="0" w:color="auto"/>
              <w:bottom w:val="single" w:sz="8" w:space="0" w:color="4472C4"/>
              <w:right w:val="single" w:sz="8" w:space="0" w:color="4472C4"/>
            </w:tcBorders>
            <w:shd w:val="clear" w:color="auto" w:fill="auto"/>
            <w:noWrap/>
            <w:vAlign w:val="center"/>
            <w:hideMark/>
          </w:tcPr>
          <w:p w14:paraId="70540697"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TERN</w:t>
            </w:r>
          </w:p>
        </w:tc>
        <w:tc>
          <w:tcPr>
            <w:tcW w:w="285" w:type="pct"/>
            <w:tcBorders>
              <w:top w:val="nil"/>
              <w:left w:val="nil"/>
              <w:bottom w:val="single" w:sz="8" w:space="0" w:color="4472C4"/>
              <w:right w:val="single" w:sz="8" w:space="0" w:color="4472C4"/>
            </w:tcBorders>
            <w:shd w:val="clear" w:color="auto" w:fill="auto"/>
            <w:noWrap/>
            <w:vAlign w:val="center"/>
            <w:hideMark/>
          </w:tcPr>
          <w:p w14:paraId="628DCD2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592"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50572E4"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86"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6D15877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89"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6DFADD22"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16"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C0259C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568"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13A63C9"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205" w:type="pct"/>
            <w:tcBorders>
              <w:top w:val="nil"/>
              <w:left w:val="nil"/>
              <w:bottom w:val="single" w:sz="8" w:space="0" w:color="4472C4"/>
              <w:right w:val="single" w:sz="8" w:space="0" w:color="4472C4"/>
            </w:tcBorders>
            <w:shd w:val="clear" w:color="auto" w:fill="auto"/>
            <w:noWrap/>
            <w:vAlign w:val="center"/>
            <w:hideMark/>
          </w:tcPr>
          <w:p w14:paraId="0812D69D"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60%</w:t>
            </w:r>
          </w:p>
        </w:tc>
        <w:tc>
          <w:tcPr>
            <w:tcW w:w="867" w:type="pct"/>
            <w:tcBorders>
              <w:top w:val="nil"/>
              <w:left w:val="nil"/>
              <w:bottom w:val="nil"/>
              <w:right w:val="single" w:sz="4" w:space="0" w:color="auto"/>
            </w:tcBorders>
            <w:shd w:val="clear" w:color="auto" w:fill="auto"/>
            <w:noWrap/>
            <w:vAlign w:val="center"/>
            <w:hideMark/>
          </w:tcPr>
          <w:p w14:paraId="55BFE82D"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10F14BDC" w14:textId="77777777" w:rsidTr="006A0EEC">
        <w:trPr>
          <w:trHeight w:val="340"/>
        </w:trPr>
        <w:tc>
          <w:tcPr>
            <w:tcW w:w="592" w:type="pct"/>
            <w:tcBorders>
              <w:top w:val="nil"/>
              <w:left w:val="single" w:sz="4" w:space="0" w:color="auto"/>
              <w:bottom w:val="single" w:sz="8" w:space="0" w:color="4472C4"/>
              <w:right w:val="single" w:sz="8" w:space="0" w:color="4472C4"/>
            </w:tcBorders>
            <w:shd w:val="clear" w:color="auto" w:fill="auto"/>
            <w:noWrap/>
            <w:vAlign w:val="center"/>
            <w:hideMark/>
          </w:tcPr>
          <w:p w14:paraId="74CE3690"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TFRI</w:t>
            </w:r>
          </w:p>
        </w:tc>
        <w:tc>
          <w:tcPr>
            <w:tcW w:w="285" w:type="pct"/>
            <w:tcBorders>
              <w:top w:val="nil"/>
              <w:left w:val="nil"/>
              <w:bottom w:val="single" w:sz="8" w:space="0" w:color="4472C4"/>
              <w:right w:val="single" w:sz="8" w:space="0" w:color="4472C4"/>
            </w:tcBorders>
            <w:shd w:val="clear" w:color="auto" w:fill="auto"/>
            <w:noWrap/>
            <w:vAlign w:val="center"/>
            <w:hideMark/>
          </w:tcPr>
          <w:p w14:paraId="261021F5"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592" w:type="pct"/>
            <w:tcBorders>
              <w:top w:val="nil"/>
              <w:left w:val="nil"/>
              <w:bottom w:val="single" w:sz="8" w:space="0" w:color="4472C4"/>
              <w:right w:val="single" w:sz="8" w:space="0" w:color="4472C4"/>
            </w:tcBorders>
            <w:shd w:val="clear" w:color="auto" w:fill="auto"/>
            <w:noWrap/>
            <w:vAlign w:val="center"/>
            <w:hideMark/>
          </w:tcPr>
          <w:p w14:paraId="53F3805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82%</w:t>
            </w:r>
          </w:p>
        </w:tc>
        <w:tc>
          <w:tcPr>
            <w:tcW w:w="786" w:type="pct"/>
            <w:tcBorders>
              <w:top w:val="nil"/>
              <w:left w:val="nil"/>
              <w:bottom w:val="single" w:sz="8" w:space="0" w:color="4472C4"/>
              <w:right w:val="single" w:sz="8" w:space="0" w:color="4472C4"/>
            </w:tcBorders>
            <w:shd w:val="clear" w:color="auto" w:fill="auto"/>
            <w:noWrap/>
            <w:vAlign w:val="center"/>
            <w:hideMark/>
          </w:tcPr>
          <w:p w14:paraId="3F90006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90%</w:t>
            </w:r>
          </w:p>
        </w:tc>
        <w:tc>
          <w:tcPr>
            <w:tcW w:w="389" w:type="pct"/>
            <w:tcBorders>
              <w:top w:val="nil"/>
              <w:left w:val="nil"/>
              <w:bottom w:val="single" w:sz="8" w:space="0" w:color="4472C4"/>
              <w:right w:val="single" w:sz="8" w:space="0" w:color="4472C4"/>
            </w:tcBorders>
            <w:shd w:val="clear" w:color="auto" w:fill="auto"/>
            <w:noWrap/>
            <w:vAlign w:val="center"/>
            <w:hideMark/>
          </w:tcPr>
          <w:p w14:paraId="126CEF2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52%</w:t>
            </w:r>
          </w:p>
        </w:tc>
        <w:tc>
          <w:tcPr>
            <w:tcW w:w="716" w:type="pct"/>
            <w:tcBorders>
              <w:top w:val="nil"/>
              <w:left w:val="nil"/>
              <w:bottom w:val="single" w:sz="8" w:space="0" w:color="4472C4"/>
              <w:right w:val="single" w:sz="8" w:space="0" w:color="4472C4"/>
            </w:tcBorders>
            <w:shd w:val="clear" w:color="auto" w:fill="auto"/>
            <w:noWrap/>
            <w:vAlign w:val="center"/>
            <w:hideMark/>
          </w:tcPr>
          <w:p w14:paraId="781F5C51"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97%</w:t>
            </w:r>
          </w:p>
        </w:tc>
        <w:tc>
          <w:tcPr>
            <w:tcW w:w="568" w:type="pct"/>
            <w:tcBorders>
              <w:top w:val="nil"/>
              <w:left w:val="nil"/>
              <w:bottom w:val="single" w:sz="8" w:space="0" w:color="4472C4"/>
              <w:right w:val="single" w:sz="8" w:space="0" w:color="4472C4"/>
            </w:tcBorders>
            <w:shd w:val="clear" w:color="auto" w:fill="auto"/>
            <w:noWrap/>
            <w:vAlign w:val="center"/>
            <w:hideMark/>
          </w:tcPr>
          <w:p w14:paraId="6625959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w:t>
            </w:r>
          </w:p>
        </w:tc>
        <w:tc>
          <w:tcPr>
            <w:tcW w:w="205" w:type="pct"/>
            <w:tcBorders>
              <w:top w:val="nil"/>
              <w:left w:val="nil"/>
              <w:bottom w:val="single" w:sz="8" w:space="0" w:color="4472C4"/>
              <w:right w:val="single" w:sz="8" w:space="0" w:color="4472C4"/>
            </w:tcBorders>
            <w:shd w:val="clear" w:color="auto" w:fill="auto"/>
            <w:noWrap/>
            <w:vAlign w:val="center"/>
            <w:hideMark/>
          </w:tcPr>
          <w:p w14:paraId="4AE9DAE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65%</w:t>
            </w:r>
          </w:p>
        </w:tc>
        <w:tc>
          <w:tcPr>
            <w:tcW w:w="867" w:type="pct"/>
            <w:tcBorders>
              <w:top w:val="nil"/>
              <w:left w:val="nil"/>
              <w:bottom w:val="nil"/>
              <w:right w:val="single" w:sz="4" w:space="0" w:color="auto"/>
            </w:tcBorders>
            <w:shd w:val="clear" w:color="auto" w:fill="auto"/>
            <w:noWrap/>
            <w:vAlign w:val="center"/>
            <w:hideMark/>
          </w:tcPr>
          <w:p w14:paraId="087F2669"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24978D38" w14:textId="77777777" w:rsidTr="006A0EEC">
        <w:trPr>
          <w:trHeight w:val="340"/>
        </w:trPr>
        <w:tc>
          <w:tcPr>
            <w:tcW w:w="592" w:type="pct"/>
            <w:tcBorders>
              <w:top w:val="nil"/>
              <w:left w:val="single" w:sz="4" w:space="0" w:color="auto"/>
              <w:bottom w:val="single" w:sz="8" w:space="0" w:color="4472C4"/>
              <w:right w:val="single" w:sz="8" w:space="0" w:color="4472C4"/>
            </w:tcBorders>
            <w:shd w:val="clear" w:color="auto" w:fill="auto"/>
            <w:noWrap/>
            <w:vAlign w:val="center"/>
            <w:hideMark/>
          </w:tcPr>
          <w:p w14:paraId="13F7F5DD"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PISCO</w:t>
            </w:r>
          </w:p>
        </w:tc>
        <w:tc>
          <w:tcPr>
            <w:tcW w:w="285" w:type="pct"/>
            <w:tcBorders>
              <w:top w:val="nil"/>
              <w:left w:val="nil"/>
              <w:bottom w:val="single" w:sz="8" w:space="0" w:color="4472C4"/>
              <w:right w:val="single" w:sz="8" w:space="0" w:color="4472C4"/>
            </w:tcBorders>
            <w:shd w:val="clear" w:color="auto" w:fill="auto"/>
            <w:noWrap/>
            <w:vAlign w:val="center"/>
            <w:hideMark/>
          </w:tcPr>
          <w:p w14:paraId="2A9FE8F1"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248</w:t>
            </w:r>
          </w:p>
        </w:tc>
        <w:tc>
          <w:tcPr>
            <w:tcW w:w="592"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3B82E3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86"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BD26E9D"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389" w:type="pct"/>
            <w:tcBorders>
              <w:top w:val="nil"/>
              <w:left w:val="nil"/>
              <w:bottom w:val="single" w:sz="8" w:space="0" w:color="4472C4"/>
              <w:right w:val="single" w:sz="8" w:space="0" w:color="4472C4"/>
            </w:tcBorders>
            <w:shd w:val="clear" w:color="auto" w:fill="auto"/>
            <w:noWrap/>
            <w:vAlign w:val="center"/>
            <w:hideMark/>
          </w:tcPr>
          <w:p w14:paraId="32EA6D6E"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w:t>
            </w:r>
          </w:p>
        </w:tc>
        <w:tc>
          <w:tcPr>
            <w:tcW w:w="716"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6674DA1E"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568"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2BE0A3D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99%</w:t>
            </w:r>
          </w:p>
        </w:tc>
        <w:tc>
          <w:tcPr>
            <w:tcW w:w="205" w:type="pct"/>
            <w:tcBorders>
              <w:top w:val="nil"/>
              <w:left w:val="nil"/>
              <w:bottom w:val="single" w:sz="8" w:space="0" w:color="4472C4"/>
              <w:right w:val="single" w:sz="8" w:space="0" w:color="4472C4"/>
            </w:tcBorders>
            <w:shd w:val="clear" w:color="auto" w:fill="auto"/>
            <w:noWrap/>
            <w:vAlign w:val="center"/>
            <w:hideMark/>
          </w:tcPr>
          <w:p w14:paraId="63FA3B02"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80%</w:t>
            </w:r>
          </w:p>
        </w:tc>
        <w:tc>
          <w:tcPr>
            <w:tcW w:w="867" w:type="pct"/>
            <w:tcBorders>
              <w:top w:val="nil"/>
              <w:left w:val="nil"/>
              <w:bottom w:val="nil"/>
              <w:right w:val="single" w:sz="4" w:space="0" w:color="auto"/>
            </w:tcBorders>
            <w:shd w:val="clear" w:color="auto" w:fill="auto"/>
            <w:noWrap/>
            <w:vAlign w:val="center"/>
            <w:hideMark/>
          </w:tcPr>
          <w:p w14:paraId="11B695A5"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45E16FB8" w14:textId="77777777" w:rsidTr="006A0EEC">
        <w:trPr>
          <w:trHeight w:val="340"/>
        </w:trPr>
        <w:tc>
          <w:tcPr>
            <w:tcW w:w="592" w:type="pct"/>
            <w:tcBorders>
              <w:top w:val="nil"/>
              <w:left w:val="single" w:sz="4" w:space="0" w:color="auto"/>
              <w:bottom w:val="single" w:sz="8" w:space="0" w:color="4472C4"/>
              <w:right w:val="single" w:sz="8" w:space="0" w:color="4472C4"/>
            </w:tcBorders>
            <w:shd w:val="clear" w:color="auto" w:fill="auto"/>
            <w:noWrap/>
            <w:vAlign w:val="center"/>
            <w:hideMark/>
          </w:tcPr>
          <w:p w14:paraId="6511729C"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SANPARKS</w:t>
            </w:r>
          </w:p>
        </w:tc>
        <w:tc>
          <w:tcPr>
            <w:tcW w:w="285" w:type="pct"/>
            <w:tcBorders>
              <w:top w:val="nil"/>
              <w:left w:val="nil"/>
              <w:bottom w:val="single" w:sz="8" w:space="0" w:color="4472C4"/>
              <w:right w:val="single" w:sz="8" w:space="0" w:color="4472C4"/>
            </w:tcBorders>
            <w:shd w:val="clear" w:color="auto" w:fill="auto"/>
            <w:noWrap/>
            <w:vAlign w:val="center"/>
            <w:hideMark/>
          </w:tcPr>
          <w:p w14:paraId="6966BFA2"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247</w:t>
            </w:r>
          </w:p>
        </w:tc>
        <w:tc>
          <w:tcPr>
            <w:tcW w:w="592" w:type="pct"/>
            <w:tcBorders>
              <w:top w:val="nil"/>
              <w:left w:val="nil"/>
              <w:bottom w:val="single" w:sz="8" w:space="0" w:color="4472C4"/>
              <w:right w:val="single" w:sz="8" w:space="0" w:color="4472C4"/>
            </w:tcBorders>
            <w:shd w:val="clear" w:color="auto" w:fill="auto"/>
            <w:noWrap/>
            <w:vAlign w:val="center"/>
            <w:hideMark/>
          </w:tcPr>
          <w:p w14:paraId="25D2987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44%</w:t>
            </w:r>
          </w:p>
        </w:tc>
        <w:tc>
          <w:tcPr>
            <w:tcW w:w="786" w:type="pct"/>
            <w:tcBorders>
              <w:top w:val="nil"/>
              <w:left w:val="nil"/>
              <w:bottom w:val="single" w:sz="8" w:space="0" w:color="4472C4"/>
              <w:right w:val="single" w:sz="8" w:space="0" w:color="4472C4"/>
            </w:tcBorders>
            <w:shd w:val="clear" w:color="auto" w:fill="auto"/>
            <w:noWrap/>
            <w:vAlign w:val="center"/>
            <w:hideMark/>
          </w:tcPr>
          <w:p w14:paraId="1B2F2B2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69%</w:t>
            </w:r>
          </w:p>
        </w:tc>
        <w:tc>
          <w:tcPr>
            <w:tcW w:w="389" w:type="pct"/>
            <w:tcBorders>
              <w:top w:val="nil"/>
              <w:left w:val="nil"/>
              <w:bottom w:val="single" w:sz="8" w:space="0" w:color="4472C4"/>
              <w:right w:val="single" w:sz="8" w:space="0" w:color="4472C4"/>
            </w:tcBorders>
            <w:shd w:val="clear" w:color="auto" w:fill="auto"/>
            <w:noWrap/>
            <w:vAlign w:val="center"/>
            <w:hideMark/>
          </w:tcPr>
          <w:p w14:paraId="7B97338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13%</w:t>
            </w:r>
          </w:p>
        </w:tc>
        <w:tc>
          <w:tcPr>
            <w:tcW w:w="716" w:type="pct"/>
            <w:tcBorders>
              <w:top w:val="nil"/>
              <w:left w:val="nil"/>
              <w:bottom w:val="single" w:sz="8" w:space="0" w:color="4472C4"/>
              <w:right w:val="single" w:sz="8" w:space="0" w:color="4472C4"/>
            </w:tcBorders>
            <w:shd w:val="clear" w:color="auto" w:fill="auto"/>
            <w:noWrap/>
            <w:vAlign w:val="center"/>
            <w:hideMark/>
          </w:tcPr>
          <w:p w14:paraId="72A1DE39"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57%</w:t>
            </w:r>
          </w:p>
        </w:tc>
        <w:tc>
          <w:tcPr>
            <w:tcW w:w="568" w:type="pct"/>
            <w:tcBorders>
              <w:top w:val="nil"/>
              <w:left w:val="nil"/>
              <w:bottom w:val="single" w:sz="8" w:space="0" w:color="4472C4"/>
              <w:right w:val="single" w:sz="8" w:space="0" w:color="4472C4"/>
            </w:tcBorders>
            <w:shd w:val="clear" w:color="auto" w:fill="auto"/>
            <w:noWrap/>
            <w:vAlign w:val="center"/>
            <w:hideMark/>
          </w:tcPr>
          <w:p w14:paraId="46D7127D"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w:t>
            </w:r>
          </w:p>
        </w:tc>
        <w:tc>
          <w:tcPr>
            <w:tcW w:w="205" w:type="pct"/>
            <w:tcBorders>
              <w:top w:val="nil"/>
              <w:left w:val="nil"/>
              <w:bottom w:val="single" w:sz="8" w:space="0" w:color="4472C4"/>
              <w:right w:val="single" w:sz="8" w:space="0" w:color="4472C4"/>
            </w:tcBorders>
            <w:shd w:val="clear" w:color="auto" w:fill="auto"/>
            <w:noWrap/>
            <w:vAlign w:val="center"/>
            <w:hideMark/>
          </w:tcPr>
          <w:p w14:paraId="43ED20E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37%</w:t>
            </w:r>
          </w:p>
        </w:tc>
        <w:tc>
          <w:tcPr>
            <w:tcW w:w="867" w:type="pct"/>
            <w:tcBorders>
              <w:top w:val="nil"/>
              <w:left w:val="nil"/>
              <w:bottom w:val="nil"/>
              <w:right w:val="single" w:sz="4" w:space="0" w:color="auto"/>
            </w:tcBorders>
            <w:shd w:val="clear" w:color="auto" w:fill="auto"/>
            <w:noWrap/>
            <w:vAlign w:val="center"/>
            <w:hideMark/>
          </w:tcPr>
          <w:p w14:paraId="7B13E913"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11540A0E" w14:textId="77777777" w:rsidTr="006A0EEC">
        <w:trPr>
          <w:trHeight w:val="340"/>
        </w:trPr>
        <w:tc>
          <w:tcPr>
            <w:tcW w:w="592" w:type="pct"/>
            <w:tcBorders>
              <w:top w:val="nil"/>
              <w:left w:val="single" w:sz="4" w:space="0" w:color="auto"/>
              <w:bottom w:val="single" w:sz="8" w:space="0" w:color="4472C4"/>
              <w:right w:val="single" w:sz="8" w:space="0" w:color="4472C4"/>
            </w:tcBorders>
            <w:shd w:val="clear" w:color="auto" w:fill="auto"/>
            <w:noWrap/>
            <w:vAlign w:val="center"/>
            <w:hideMark/>
          </w:tcPr>
          <w:p w14:paraId="7487BC62"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KNB</w:t>
            </w:r>
          </w:p>
        </w:tc>
        <w:tc>
          <w:tcPr>
            <w:tcW w:w="285" w:type="pct"/>
            <w:tcBorders>
              <w:top w:val="nil"/>
              <w:left w:val="nil"/>
              <w:bottom w:val="single" w:sz="8" w:space="0" w:color="4472C4"/>
              <w:right w:val="single" w:sz="8" w:space="0" w:color="4472C4"/>
            </w:tcBorders>
            <w:shd w:val="clear" w:color="auto" w:fill="auto"/>
            <w:noWrap/>
            <w:vAlign w:val="center"/>
            <w:hideMark/>
          </w:tcPr>
          <w:p w14:paraId="1652F3F0"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218</w:t>
            </w:r>
          </w:p>
        </w:tc>
        <w:tc>
          <w:tcPr>
            <w:tcW w:w="592" w:type="pct"/>
            <w:tcBorders>
              <w:top w:val="nil"/>
              <w:left w:val="nil"/>
              <w:bottom w:val="single" w:sz="8" w:space="0" w:color="4472C4"/>
              <w:right w:val="single" w:sz="8" w:space="0" w:color="4472C4"/>
            </w:tcBorders>
            <w:shd w:val="clear" w:color="auto" w:fill="auto"/>
            <w:noWrap/>
            <w:vAlign w:val="center"/>
            <w:hideMark/>
          </w:tcPr>
          <w:p w14:paraId="07650D3E"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95%</w:t>
            </w:r>
          </w:p>
        </w:tc>
        <w:tc>
          <w:tcPr>
            <w:tcW w:w="786" w:type="pct"/>
            <w:tcBorders>
              <w:top w:val="nil"/>
              <w:left w:val="nil"/>
              <w:bottom w:val="single" w:sz="8" w:space="0" w:color="4472C4"/>
              <w:right w:val="single" w:sz="8" w:space="0" w:color="4472C4"/>
            </w:tcBorders>
            <w:shd w:val="clear" w:color="auto" w:fill="auto"/>
            <w:noWrap/>
            <w:vAlign w:val="center"/>
            <w:hideMark/>
          </w:tcPr>
          <w:p w14:paraId="4AB9A8D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20%</w:t>
            </w:r>
          </w:p>
        </w:tc>
        <w:tc>
          <w:tcPr>
            <w:tcW w:w="389" w:type="pct"/>
            <w:tcBorders>
              <w:top w:val="nil"/>
              <w:left w:val="nil"/>
              <w:bottom w:val="single" w:sz="8" w:space="0" w:color="4472C4"/>
              <w:right w:val="single" w:sz="8" w:space="0" w:color="4472C4"/>
            </w:tcBorders>
            <w:shd w:val="clear" w:color="auto" w:fill="auto"/>
            <w:noWrap/>
            <w:vAlign w:val="center"/>
            <w:hideMark/>
          </w:tcPr>
          <w:p w14:paraId="4F8F051D"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13%</w:t>
            </w:r>
          </w:p>
        </w:tc>
        <w:tc>
          <w:tcPr>
            <w:tcW w:w="716" w:type="pct"/>
            <w:tcBorders>
              <w:top w:val="nil"/>
              <w:left w:val="nil"/>
              <w:bottom w:val="single" w:sz="8" w:space="0" w:color="4472C4"/>
              <w:right w:val="single" w:sz="8" w:space="0" w:color="4472C4"/>
            </w:tcBorders>
            <w:shd w:val="clear" w:color="auto" w:fill="auto"/>
            <w:noWrap/>
            <w:vAlign w:val="center"/>
            <w:hideMark/>
          </w:tcPr>
          <w:p w14:paraId="3CC40E8A"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62%</w:t>
            </w:r>
          </w:p>
        </w:tc>
        <w:tc>
          <w:tcPr>
            <w:tcW w:w="568" w:type="pct"/>
            <w:tcBorders>
              <w:top w:val="nil"/>
              <w:left w:val="nil"/>
              <w:bottom w:val="single" w:sz="8" w:space="0" w:color="4472C4"/>
              <w:right w:val="single" w:sz="8" w:space="0" w:color="4472C4"/>
            </w:tcBorders>
            <w:shd w:val="clear" w:color="auto" w:fill="auto"/>
            <w:noWrap/>
            <w:vAlign w:val="center"/>
            <w:hideMark/>
          </w:tcPr>
          <w:p w14:paraId="486E984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11%</w:t>
            </w:r>
          </w:p>
        </w:tc>
        <w:tc>
          <w:tcPr>
            <w:tcW w:w="205" w:type="pct"/>
            <w:tcBorders>
              <w:top w:val="nil"/>
              <w:left w:val="nil"/>
              <w:bottom w:val="single" w:sz="8" w:space="0" w:color="4472C4"/>
              <w:right w:val="single" w:sz="8" w:space="0" w:color="4472C4"/>
            </w:tcBorders>
            <w:shd w:val="clear" w:color="auto" w:fill="auto"/>
            <w:noWrap/>
            <w:vAlign w:val="center"/>
            <w:hideMark/>
          </w:tcPr>
          <w:p w14:paraId="55D4B4F5"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40%</w:t>
            </w:r>
          </w:p>
        </w:tc>
        <w:tc>
          <w:tcPr>
            <w:tcW w:w="867" w:type="pct"/>
            <w:tcBorders>
              <w:top w:val="nil"/>
              <w:left w:val="nil"/>
              <w:bottom w:val="nil"/>
              <w:right w:val="single" w:sz="4" w:space="0" w:color="auto"/>
            </w:tcBorders>
            <w:shd w:val="clear" w:color="auto" w:fill="auto"/>
            <w:noWrap/>
            <w:vAlign w:val="center"/>
            <w:hideMark/>
          </w:tcPr>
          <w:p w14:paraId="5C2EFAB0"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6D593390" w14:textId="77777777" w:rsidTr="006A0EEC">
        <w:trPr>
          <w:trHeight w:val="340"/>
        </w:trPr>
        <w:tc>
          <w:tcPr>
            <w:tcW w:w="592" w:type="pct"/>
            <w:tcBorders>
              <w:top w:val="nil"/>
              <w:left w:val="single" w:sz="4" w:space="0" w:color="auto"/>
              <w:bottom w:val="single" w:sz="8" w:space="0" w:color="4472C4"/>
              <w:right w:val="single" w:sz="8" w:space="0" w:color="4472C4"/>
            </w:tcBorders>
            <w:shd w:val="clear" w:color="auto" w:fill="auto"/>
            <w:noWrap/>
            <w:vAlign w:val="center"/>
            <w:hideMark/>
          </w:tcPr>
          <w:p w14:paraId="601285F0"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KUBI</w:t>
            </w:r>
          </w:p>
        </w:tc>
        <w:tc>
          <w:tcPr>
            <w:tcW w:w="285" w:type="pct"/>
            <w:tcBorders>
              <w:top w:val="nil"/>
              <w:left w:val="nil"/>
              <w:bottom w:val="single" w:sz="8" w:space="0" w:color="4472C4"/>
              <w:right w:val="single" w:sz="8" w:space="0" w:color="4472C4"/>
            </w:tcBorders>
            <w:shd w:val="clear" w:color="auto" w:fill="auto"/>
            <w:noWrap/>
            <w:vAlign w:val="center"/>
            <w:hideMark/>
          </w:tcPr>
          <w:p w14:paraId="41A933A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172</w:t>
            </w:r>
          </w:p>
        </w:tc>
        <w:tc>
          <w:tcPr>
            <w:tcW w:w="592"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132EB9D4"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86"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029BA3AE"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89"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27E2FD64"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16"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4A1F9B21"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68"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98F1B81"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05" w:type="pct"/>
            <w:tcBorders>
              <w:top w:val="nil"/>
              <w:left w:val="nil"/>
              <w:bottom w:val="single" w:sz="8" w:space="0" w:color="4472C4"/>
              <w:right w:val="single" w:sz="8" w:space="0" w:color="4472C4"/>
            </w:tcBorders>
            <w:shd w:val="clear" w:color="auto" w:fill="auto"/>
            <w:noWrap/>
            <w:vAlign w:val="center"/>
            <w:hideMark/>
          </w:tcPr>
          <w:p w14:paraId="421EE78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867" w:type="pct"/>
            <w:tcBorders>
              <w:top w:val="nil"/>
              <w:left w:val="nil"/>
              <w:bottom w:val="nil"/>
              <w:right w:val="single" w:sz="4" w:space="0" w:color="auto"/>
            </w:tcBorders>
            <w:shd w:val="clear" w:color="auto" w:fill="auto"/>
            <w:noWrap/>
            <w:vAlign w:val="center"/>
            <w:hideMark/>
          </w:tcPr>
          <w:p w14:paraId="36A4DA58" w14:textId="328CEC6F" w:rsidR="00C227FA" w:rsidRPr="006A0EEC" w:rsidRDefault="00C227FA" w:rsidP="006A0EEC">
            <w:pPr>
              <w:rPr>
                <w:rFonts w:asciiTheme="minorHAnsi" w:eastAsia="Times New Roman" w:hAnsiTheme="minorHAnsi"/>
                <w:color w:val="4472C4"/>
                <w:sz w:val="18"/>
                <w:szCs w:val="18"/>
              </w:rPr>
            </w:pPr>
          </w:p>
        </w:tc>
      </w:tr>
      <w:tr w:rsidR="00C227FA" w:rsidRPr="006A0EEC" w14:paraId="6A66E4D8" w14:textId="77777777" w:rsidTr="006A0EEC">
        <w:trPr>
          <w:trHeight w:val="340"/>
        </w:trPr>
        <w:tc>
          <w:tcPr>
            <w:tcW w:w="592" w:type="pct"/>
            <w:tcBorders>
              <w:top w:val="nil"/>
              <w:left w:val="single" w:sz="4" w:space="0" w:color="auto"/>
              <w:bottom w:val="single" w:sz="8" w:space="0" w:color="4472C4"/>
              <w:right w:val="single" w:sz="8" w:space="0" w:color="4472C4"/>
            </w:tcBorders>
            <w:shd w:val="clear" w:color="auto" w:fill="auto"/>
            <w:noWrap/>
            <w:vAlign w:val="center"/>
            <w:hideMark/>
          </w:tcPr>
          <w:p w14:paraId="121C141A"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LTER_EUROPE</w:t>
            </w:r>
          </w:p>
        </w:tc>
        <w:tc>
          <w:tcPr>
            <w:tcW w:w="285" w:type="pct"/>
            <w:tcBorders>
              <w:top w:val="nil"/>
              <w:left w:val="nil"/>
              <w:bottom w:val="single" w:sz="8" w:space="0" w:color="4472C4"/>
              <w:right w:val="single" w:sz="8" w:space="0" w:color="4472C4"/>
            </w:tcBorders>
            <w:shd w:val="clear" w:color="auto" w:fill="auto"/>
            <w:noWrap/>
            <w:vAlign w:val="center"/>
            <w:hideMark/>
          </w:tcPr>
          <w:p w14:paraId="5A3BD56D"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165</w:t>
            </w:r>
          </w:p>
        </w:tc>
        <w:tc>
          <w:tcPr>
            <w:tcW w:w="592" w:type="pct"/>
            <w:tcBorders>
              <w:top w:val="nil"/>
              <w:left w:val="nil"/>
              <w:bottom w:val="single" w:sz="8" w:space="0" w:color="4472C4"/>
              <w:right w:val="single" w:sz="8" w:space="0" w:color="4472C4"/>
            </w:tcBorders>
            <w:shd w:val="clear" w:color="auto" w:fill="auto"/>
            <w:noWrap/>
            <w:vAlign w:val="center"/>
            <w:hideMark/>
          </w:tcPr>
          <w:p w14:paraId="4477A85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89%</w:t>
            </w:r>
          </w:p>
        </w:tc>
        <w:tc>
          <w:tcPr>
            <w:tcW w:w="786"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D81E11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89"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AA597E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16"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DC27E7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568"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297AA8D9"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05" w:type="pct"/>
            <w:tcBorders>
              <w:top w:val="nil"/>
              <w:left w:val="nil"/>
              <w:bottom w:val="single" w:sz="8" w:space="0" w:color="4472C4"/>
              <w:right w:val="single" w:sz="8" w:space="0" w:color="4472C4"/>
            </w:tcBorders>
            <w:shd w:val="clear" w:color="auto" w:fill="auto"/>
            <w:noWrap/>
            <w:vAlign w:val="center"/>
            <w:hideMark/>
          </w:tcPr>
          <w:p w14:paraId="61AC4BF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38%</w:t>
            </w:r>
          </w:p>
        </w:tc>
        <w:tc>
          <w:tcPr>
            <w:tcW w:w="867" w:type="pct"/>
            <w:tcBorders>
              <w:top w:val="nil"/>
              <w:left w:val="nil"/>
              <w:bottom w:val="nil"/>
              <w:right w:val="single" w:sz="4" w:space="0" w:color="auto"/>
            </w:tcBorders>
            <w:shd w:val="clear" w:color="auto" w:fill="auto"/>
            <w:noWrap/>
            <w:vAlign w:val="center"/>
            <w:hideMark/>
          </w:tcPr>
          <w:p w14:paraId="29EC5433"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697854E6" w14:textId="77777777" w:rsidTr="006A0EEC">
        <w:trPr>
          <w:trHeight w:val="340"/>
        </w:trPr>
        <w:tc>
          <w:tcPr>
            <w:tcW w:w="592" w:type="pct"/>
            <w:tcBorders>
              <w:top w:val="nil"/>
              <w:left w:val="single" w:sz="4" w:space="0" w:color="auto"/>
              <w:bottom w:val="single" w:sz="8" w:space="0" w:color="4472C4"/>
              <w:right w:val="single" w:sz="8" w:space="0" w:color="4472C4"/>
            </w:tcBorders>
            <w:shd w:val="clear" w:color="auto" w:fill="auto"/>
            <w:noWrap/>
            <w:vAlign w:val="center"/>
            <w:hideMark/>
          </w:tcPr>
          <w:p w14:paraId="086614C7"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ONEShare</w:t>
            </w:r>
          </w:p>
        </w:tc>
        <w:tc>
          <w:tcPr>
            <w:tcW w:w="285" w:type="pct"/>
            <w:tcBorders>
              <w:top w:val="nil"/>
              <w:left w:val="nil"/>
              <w:bottom w:val="single" w:sz="8" w:space="0" w:color="4472C4"/>
              <w:right w:val="single" w:sz="8" w:space="0" w:color="4472C4"/>
            </w:tcBorders>
            <w:shd w:val="clear" w:color="auto" w:fill="auto"/>
            <w:noWrap/>
            <w:vAlign w:val="center"/>
            <w:hideMark/>
          </w:tcPr>
          <w:p w14:paraId="4F37D5C2"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109</w:t>
            </w:r>
          </w:p>
        </w:tc>
        <w:tc>
          <w:tcPr>
            <w:tcW w:w="592" w:type="pct"/>
            <w:tcBorders>
              <w:top w:val="nil"/>
              <w:left w:val="nil"/>
              <w:bottom w:val="single" w:sz="8" w:space="0" w:color="4472C4"/>
              <w:right w:val="single" w:sz="8" w:space="0" w:color="4472C4"/>
            </w:tcBorders>
            <w:shd w:val="clear" w:color="auto" w:fill="auto"/>
            <w:noWrap/>
            <w:vAlign w:val="center"/>
            <w:hideMark/>
          </w:tcPr>
          <w:p w14:paraId="2C10478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94%</w:t>
            </w:r>
          </w:p>
        </w:tc>
        <w:tc>
          <w:tcPr>
            <w:tcW w:w="786" w:type="pct"/>
            <w:tcBorders>
              <w:top w:val="nil"/>
              <w:left w:val="nil"/>
              <w:bottom w:val="single" w:sz="8" w:space="0" w:color="4472C4"/>
              <w:right w:val="single" w:sz="8" w:space="0" w:color="4472C4"/>
            </w:tcBorders>
            <w:shd w:val="clear" w:color="auto" w:fill="auto"/>
            <w:noWrap/>
            <w:vAlign w:val="center"/>
            <w:hideMark/>
          </w:tcPr>
          <w:p w14:paraId="0795980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95%</w:t>
            </w:r>
          </w:p>
        </w:tc>
        <w:tc>
          <w:tcPr>
            <w:tcW w:w="389" w:type="pct"/>
            <w:tcBorders>
              <w:top w:val="nil"/>
              <w:left w:val="nil"/>
              <w:bottom w:val="single" w:sz="8" w:space="0" w:color="4472C4"/>
              <w:right w:val="single" w:sz="8" w:space="0" w:color="4472C4"/>
            </w:tcBorders>
            <w:shd w:val="clear" w:color="auto" w:fill="auto"/>
            <w:noWrap/>
            <w:vAlign w:val="center"/>
            <w:hideMark/>
          </w:tcPr>
          <w:p w14:paraId="10F734E5"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95%</w:t>
            </w:r>
          </w:p>
        </w:tc>
        <w:tc>
          <w:tcPr>
            <w:tcW w:w="716"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76B4E691"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68" w:type="pct"/>
            <w:tcBorders>
              <w:top w:val="nil"/>
              <w:left w:val="nil"/>
              <w:bottom w:val="single" w:sz="8" w:space="0" w:color="4472C4"/>
              <w:right w:val="single" w:sz="8" w:space="0" w:color="4472C4"/>
            </w:tcBorders>
            <w:shd w:val="clear" w:color="auto" w:fill="auto"/>
            <w:noWrap/>
            <w:vAlign w:val="center"/>
            <w:hideMark/>
          </w:tcPr>
          <w:p w14:paraId="14FE3D6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94%</w:t>
            </w:r>
          </w:p>
        </w:tc>
        <w:tc>
          <w:tcPr>
            <w:tcW w:w="205" w:type="pct"/>
            <w:tcBorders>
              <w:top w:val="nil"/>
              <w:left w:val="nil"/>
              <w:bottom w:val="single" w:sz="8" w:space="0" w:color="4472C4"/>
              <w:right w:val="single" w:sz="8" w:space="0" w:color="4472C4"/>
            </w:tcBorders>
            <w:shd w:val="clear" w:color="auto" w:fill="auto"/>
            <w:noWrap/>
            <w:vAlign w:val="center"/>
            <w:hideMark/>
          </w:tcPr>
          <w:p w14:paraId="7886E55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76%</w:t>
            </w:r>
          </w:p>
        </w:tc>
        <w:tc>
          <w:tcPr>
            <w:tcW w:w="867" w:type="pct"/>
            <w:tcBorders>
              <w:top w:val="nil"/>
              <w:left w:val="nil"/>
              <w:bottom w:val="nil"/>
              <w:right w:val="single" w:sz="4" w:space="0" w:color="auto"/>
            </w:tcBorders>
            <w:shd w:val="clear" w:color="auto" w:fill="auto"/>
            <w:noWrap/>
            <w:vAlign w:val="center"/>
            <w:hideMark/>
          </w:tcPr>
          <w:p w14:paraId="6A195900"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7DF13523" w14:textId="77777777" w:rsidTr="006A0EEC">
        <w:trPr>
          <w:trHeight w:val="340"/>
        </w:trPr>
        <w:tc>
          <w:tcPr>
            <w:tcW w:w="592" w:type="pct"/>
            <w:tcBorders>
              <w:top w:val="nil"/>
              <w:left w:val="single" w:sz="4" w:space="0" w:color="auto"/>
              <w:bottom w:val="single" w:sz="8" w:space="0" w:color="4472C4"/>
              <w:right w:val="single" w:sz="8" w:space="0" w:color="4472C4"/>
            </w:tcBorders>
            <w:shd w:val="clear" w:color="auto" w:fill="auto"/>
            <w:noWrap/>
            <w:vAlign w:val="center"/>
            <w:hideMark/>
          </w:tcPr>
          <w:p w14:paraId="485DFE14"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GOA</w:t>
            </w:r>
          </w:p>
        </w:tc>
        <w:tc>
          <w:tcPr>
            <w:tcW w:w="285" w:type="pct"/>
            <w:tcBorders>
              <w:top w:val="nil"/>
              <w:left w:val="nil"/>
              <w:bottom w:val="single" w:sz="8" w:space="0" w:color="4472C4"/>
              <w:right w:val="single" w:sz="8" w:space="0" w:color="4472C4"/>
            </w:tcBorders>
            <w:shd w:val="clear" w:color="auto" w:fill="auto"/>
            <w:noWrap/>
            <w:vAlign w:val="center"/>
            <w:hideMark/>
          </w:tcPr>
          <w:p w14:paraId="58E92F2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98</w:t>
            </w:r>
          </w:p>
        </w:tc>
        <w:tc>
          <w:tcPr>
            <w:tcW w:w="592"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04C244C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86" w:type="pct"/>
            <w:tcBorders>
              <w:top w:val="nil"/>
              <w:left w:val="nil"/>
              <w:bottom w:val="single" w:sz="8" w:space="0" w:color="4472C4"/>
              <w:right w:val="single" w:sz="8" w:space="0" w:color="4472C4"/>
            </w:tcBorders>
            <w:shd w:val="clear" w:color="auto" w:fill="auto"/>
            <w:noWrap/>
            <w:vAlign w:val="center"/>
            <w:hideMark/>
          </w:tcPr>
          <w:p w14:paraId="2BD66CAD"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84%</w:t>
            </w:r>
          </w:p>
        </w:tc>
        <w:tc>
          <w:tcPr>
            <w:tcW w:w="389" w:type="pct"/>
            <w:tcBorders>
              <w:top w:val="nil"/>
              <w:left w:val="nil"/>
              <w:bottom w:val="single" w:sz="8" w:space="0" w:color="4472C4"/>
              <w:right w:val="single" w:sz="8" w:space="0" w:color="4472C4"/>
            </w:tcBorders>
            <w:shd w:val="clear" w:color="auto" w:fill="auto"/>
            <w:noWrap/>
            <w:vAlign w:val="center"/>
            <w:hideMark/>
          </w:tcPr>
          <w:p w14:paraId="5C13FA85"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79%</w:t>
            </w:r>
          </w:p>
        </w:tc>
        <w:tc>
          <w:tcPr>
            <w:tcW w:w="716" w:type="pct"/>
            <w:tcBorders>
              <w:top w:val="nil"/>
              <w:left w:val="nil"/>
              <w:bottom w:val="single" w:sz="8" w:space="0" w:color="4472C4"/>
              <w:right w:val="single" w:sz="8" w:space="0" w:color="4472C4"/>
            </w:tcBorders>
            <w:shd w:val="clear" w:color="auto" w:fill="auto"/>
            <w:noWrap/>
            <w:vAlign w:val="center"/>
            <w:hideMark/>
          </w:tcPr>
          <w:p w14:paraId="057E99B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94%</w:t>
            </w:r>
          </w:p>
        </w:tc>
        <w:tc>
          <w:tcPr>
            <w:tcW w:w="568" w:type="pct"/>
            <w:tcBorders>
              <w:top w:val="nil"/>
              <w:left w:val="nil"/>
              <w:bottom w:val="single" w:sz="8" w:space="0" w:color="4472C4"/>
              <w:right w:val="single" w:sz="8" w:space="0" w:color="4472C4"/>
            </w:tcBorders>
            <w:shd w:val="clear" w:color="auto" w:fill="auto"/>
            <w:noWrap/>
            <w:vAlign w:val="center"/>
            <w:hideMark/>
          </w:tcPr>
          <w:p w14:paraId="64DB82FA"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95%</w:t>
            </w:r>
          </w:p>
        </w:tc>
        <w:tc>
          <w:tcPr>
            <w:tcW w:w="205" w:type="pct"/>
            <w:tcBorders>
              <w:top w:val="nil"/>
              <w:left w:val="nil"/>
              <w:bottom w:val="single" w:sz="8" w:space="0" w:color="4472C4"/>
              <w:right w:val="single" w:sz="8" w:space="0" w:color="4472C4"/>
            </w:tcBorders>
            <w:shd w:val="clear" w:color="auto" w:fill="auto"/>
            <w:noWrap/>
            <w:vAlign w:val="center"/>
            <w:hideMark/>
          </w:tcPr>
          <w:p w14:paraId="543CA2E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90%</w:t>
            </w:r>
          </w:p>
        </w:tc>
        <w:tc>
          <w:tcPr>
            <w:tcW w:w="867" w:type="pct"/>
            <w:tcBorders>
              <w:top w:val="nil"/>
              <w:left w:val="nil"/>
              <w:bottom w:val="nil"/>
              <w:right w:val="single" w:sz="4" w:space="0" w:color="auto"/>
            </w:tcBorders>
            <w:shd w:val="clear" w:color="auto" w:fill="auto"/>
            <w:noWrap/>
            <w:vAlign w:val="center"/>
            <w:hideMark/>
          </w:tcPr>
          <w:p w14:paraId="35439D2A"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72907072" w14:textId="77777777" w:rsidTr="006A0EEC">
        <w:trPr>
          <w:trHeight w:val="340"/>
        </w:trPr>
        <w:tc>
          <w:tcPr>
            <w:tcW w:w="592" w:type="pct"/>
            <w:tcBorders>
              <w:top w:val="nil"/>
              <w:left w:val="single" w:sz="4" w:space="0" w:color="auto"/>
              <w:bottom w:val="single" w:sz="8" w:space="0" w:color="4472C4"/>
              <w:right w:val="single" w:sz="8" w:space="0" w:color="4472C4"/>
            </w:tcBorders>
            <w:shd w:val="clear" w:color="auto" w:fill="auto"/>
            <w:noWrap/>
            <w:vAlign w:val="center"/>
            <w:hideMark/>
          </w:tcPr>
          <w:p w14:paraId="29907A99"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ESA</w:t>
            </w:r>
          </w:p>
        </w:tc>
        <w:tc>
          <w:tcPr>
            <w:tcW w:w="285" w:type="pct"/>
            <w:tcBorders>
              <w:top w:val="nil"/>
              <w:left w:val="nil"/>
              <w:bottom w:val="single" w:sz="8" w:space="0" w:color="4472C4"/>
              <w:right w:val="single" w:sz="8" w:space="0" w:color="4472C4"/>
            </w:tcBorders>
            <w:shd w:val="clear" w:color="auto" w:fill="auto"/>
            <w:noWrap/>
            <w:vAlign w:val="center"/>
            <w:hideMark/>
          </w:tcPr>
          <w:p w14:paraId="26BC153A"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53</w:t>
            </w:r>
          </w:p>
        </w:tc>
        <w:tc>
          <w:tcPr>
            <w:tcW w:w="592"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8871D2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86"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127614C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89"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57088F5A"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16" w:type="pct"/>
            <w:tcBorders>
              <w:top w:val="nil"/>
              <w:left w:val="nil"/>
              <w:bottom w:val="single" w:sz="8" w:space="0" w:color="4472C4"/>
              <w:right w:val="single" w:sz="8" w:space="0" w:color="4472C4"/>
            </w:tcBorders>
            <w:shd w:val="clear" w:color="auto" w:fill="auto"/>
            <w:noWrap/>
            <w:vAlign w:val="center"/>
            <w:hideMark/>
          </w:tcPr>
          <w:p w14:paraId="7E706734"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87%</w:t>
            </w:r>
          </w:p>
        </w:tc>
        <w:tc>
          <w:tcPr>
            <w:tcW w:w="568"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9342B3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05" w:type="pct"/>
            <w:tcBorders>
              <w:top w:val="nil"/>
              <w:left w:val="nil"/>
              <w:bottom w:val="single" w:sz="8" w:space="0" w:color="4472C4"/>
              <w:right w:val="single" w:sz="8" w:space="0" w:color="4472C4"/>
            </w:tcBorders>
            <w:shd w:val="clear" w:color="auto" w:fill="auto"/>
            <w:noWrap/>
            <w:vAlign w:val="center"/>
            <w:hideMark/>
          </w:tcPr>
          <w:p w14:paraId="216B3B4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37%</w:t>
            </w:r>
          </w:p>
        </w:tc>
        <w:tc>
          <w:tcPr>
            <w:tcW w:w="867" w:type="pct"/>
            <w:tcBorders>
              <w:top w:val="nil"/>
              <w:left w:val="nil"/>
              <w:bottom w:val="nil"/>
              <w:right w:val="single" w:sz="4" w:space="0" w:color="auto"/>
            </w:tcBorders>
            <w:shd w:val="clear" w:color="auto" w:fill="auto"/>
            <w:noWrap/>
            <w:vAlign w:val="center"/>
            <w:hideMark/>
          </w:tcPr>
          <w:p w14:paraId="29CE8350"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0C78C5FF" w14:textId="77777777" w:rsidTr="006A0EEC">
        <w:trPr>
          <w:trHeight w:val="340"/>
        </w:trPr>
        <w:tc>
          <w:tcPr>
            <w:tcW w:w="592" w:type="pct"/>
            <w:tcBorders>
              <w:top w:val="nil"/>
              <w:left w:val="single" w:sz="4" w:space="0" w:color="auto"/>
              <w:bottom w:val="single" w:sz="8" w:space="0" w:color="4472C4"/>
              <w:right w:val="single" w:sz="8" w:space="0" w:color="4472C4"/>
            </w:tcBorders>
            <w:shd w:val="clear" w:color="auto" w:fill="auto"/>
            <w:noWrap/>
            <w:vAlign w:val="center"/>
            <w:hideMark/>
          </w:tcPr>
          <w:p w14:paraId="2A36C432"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IOE</w:t>
            </w:r>
          </w:p>
        </w:tc>
        <w:tc>
          <w:tcPr>
            <w:tcW w:w="285" w:type="pct"/>
            <w:tcBorders>
              <w:top w:val="nil"/>
              <w:left w:val="nil"/>
              <w:bottom w:val="single" w:sz="8" w:space="0" w:color="4472C4"/>
              <w:right w:val="single" w:sz="8" w:space="0" w:color="4472C4"/>
            </w:tcBorders>
            <w:shd w:val="clear" w:color="auto" w:fill="auto"/>
            <w:noWrap/>
            <w:vAlign w:val="center"/>
            <w:hideMark/>
          </w:tcPr>
          <w:p w14:paraId="1211728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w:t>
            </w:r>
          </w:p>
        </w:tc>
        <w:tc>
          <w:tcPr>
            <w:tcW w:w="592"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2638002"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86" w:type="pct"/>
            <w:tcBorders>
              <w:top w:val="nil"/>
              <w:left w:val="nil"/>
              <w:bottom w:val="single" w:sz="8" w:space="0" w:color="4472C4"/>
              <w:right w:val="single" w:sz="8" w:space="0" w:color="4472C4"/>
            </w:tcBorders>
            <w:shd w:val="clear" w:color="auto" w:fill="auto"/>
            <w:noWrap/>
            <w:vAlign w:val="center"/>
            <w:hideMark/>
          </w:tcPr>
          <w:p w14:paraId="7E3293D4"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29%</w:t>
            </w:r>
          </w:p>
        </w:tc>
        <w:tc>
          <w:tcPr>
            <w:tcW w:w="389" w:type="pct"/>
            <w:tcBorders>
              <w:top w:val="nil"/>
              <w:left w:val="nil"/>
              <w:bottom w:val="single" w:sz="8" w:space="0" w:color="4472C4"/>
              <w:right w:val="single" w:sz="8" w:space="0" w:color="4472C4"/>
            </w:tcBorders>
            <w:shd w:val="clear" w:color="auto" w:fill="auto"/>
            <w:noWrap/>
            <w:vAlign w:val="center"/>
            <w:hideMark/>
          </w:tcPr>
          <w:p w14:paraId="755E3AAD"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w:t>
            </w:r>
          </w:p>
        </w:tc>
        <w:tc>
          <w:tcPr>
            <w:tcW w:w="716"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AFDF90E"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68" w:type="pct"/>
            <w:tcBorders>
              <w:top w:val="nil"/>
              <w:left w:val="nil"/>
              <w:bottom w:val="single" w:sz="8" w:space="0" w:color="4472C4"/>
              <w:right w:val="single" w:sz="8" w:space="0" w:color="4472C4"/>
            </w:tcBorders>
            <w:shd w:val="clear" w:color="auto" w:fill="auto"/>
            <w:noWrap/>
            <w:vAlign w:val="center"/>
            <w:hideMark/>
          </w:tcPr>
          <w:p w14:paraId="3C4871D1"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w:t>
            </w:r>
          </w:p>
        </w:tc>
        <w:tc>
          <w:tcPr>
            <w:tcW w:w="205" w:type="pct"/>
            <w:tcBorders>
              <w:top w:val="nil"/>
              <w:left w:val="nil"/>
              <w:bottom w:val="single" w:sz="8" w:space="0" w:color="4472C4"/>
              <w:right w:val="single" w:sz="8" w:space="0" w:color="4472C4"/>
            </w:tcBorders>
            <w:shd w:val="clear" w:color="auto" w:fill="auto"/>
            <w:noWrap/>
            <w:vAlign w:val="center"/>
            <w:hideMark/>
          </w:tcPr>
          <w:p w14:paraId="42432FB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29%</w:t>
            </w:r>
          </w:p>
        </w:tc>
        <w:tc>
          <w:tcPr>
            <w:tcW w:w="867" w:type="pct"/>
            <w:tcBorders>
              <w:top w:val="nil"/>
              <w:left w:val="nil"/>
              <w:bottom w:val="nil"/>
              <w:right w:val="single" w:sz="4" w:space="0" w:color="auto"/>
            </w:tcBorders>
            <w:shd w:val="clear" w:color="auto" w:fill="auto"/>
            <w:noWrap/>
            <w:vAlign w:val="center"/>
            <w:hideMark/>
          </w:tcPr>
          <w:p w14:paraId="2689B886"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7942477F" w14:textId="77777777" w:rsidTr="006A0EEC">
        <w:trPr>
          <w:trHeight w:val="340"/>
        </w:trPr>
        <w:tc>
          <w:tcPr>
            <w:tcW w:w="592" w:type="pct"/>
            <w:tcBorders>
              <w:top w:val="nil"/>
              <w:left w:val="single" w:sz="4" w:space="0" w:color="auto"/>
              <w:bottom w:val="single" w:sz="8" w:space="0" w:color="4472C4"/>
              <w:right w:val="single" w:sz="8" w:space="0" w:color="4472C4"/>
            </w:tcBorders>
            <w:shd w:val="clear" w:color="auto" w:fill="auto"/>
            <w:noWrap/>
            <w:vAlign w:val="center"/>
            <w:hideMark/>
          </w:tcPr>
          <w:p w14:paraId="10508EE6"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GLEON</w:t>
            </w:r>
          </w:p>
        </w:tc>
        <w:tc>
          <w:tcPr>
            <w:tcW w:w="285" w:type="pct"/>
            <w:tcBorders>
              <w:top w:val="nil"/>
              <w:left w:val="nil"/>
              <w:bottom w:val="single" w:sz="8" w:space="0" w:color="4472C4"/>
              <w:right w:val="single" w:sz="8" w:space="0" w:color="4472C4"/>
            </w:tcBorders>
            <w:shd w:val="clear" w:color="auto" w:fill="auto"/>
            <w:noWrap/>
            <w:vAlign w:val="center"/>
            <w:hideMark/>
          </w:tcPr>
          <w:p w14:paraId="7D86B710"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13</w:t>
            </w:r>
          </w:p>
        </w:tc>
        <w:tc>
          <w:tcPr>
            <w:tcW w:w="592" w:type="pct"/>
            <w:tcBorders>
              <w:top w:val="nil"/>
              <w:left w:val="nil"/>
              <w:bottom w:val="single" w:sz="8" w:space="0" w:color="4472C4"/>
              <w:right w:val="single" w:sz="8" w:space="0" w:color="4472C4"/>
            </w:tcBorders>
            <w:shd w:val="clear" w:color="auto" w:fill="auto"/>
            <w:noWrap/>
            <w:vAlign w:val="center"/>
            <w:hideMark/>
          </w:tcPr>
          <w:p w14:paraId="3429D2C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92%</w:t>
            </w:r>
          </w:p>
        </w:tc>
        <w:tc>
          <w:tcPr>
            <w:tcW w:w="786" w:type="pct"/>
            <w:tcBorders>
              <w:top w:val="nil"/>
              <w:left w:val="nil"/>
              <w:bottom w:val="single" w:sz="8" w:space="0" w:color="4472C4"/>
              <w:right w:val="single" w:sz="8" w:space="0" w:color="4472C4"/>
            </w:tcBorders>
            <w:shd w:val="clear" w:color="auto" w:fill="auto"/>
            <w:noWrap/>
            <w:vAlign w:val="center"/>
            <w:hideMark/>
          </w:tcPr>
          <w:p w14:paraId="438800C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85%</w:t>
            </w:r>
          </w:p>
        </w:tc>
        <w:tc>
          <w:tcPr>
            <w:tcW w:w="389" w:type="pct"/>
            <w:tcBorders>
              <w:top w:val="nil"/>
              <w:left w:val="nil"/>
              <w:bottom w:val="single" w:sz="8" w:space="0" w:color="4472C4"/>
              <w:right w:val="single" w:sz="8" w:space="0" w:color="4472C4"/>
            </w:tcBorders>
            <w:shd w:val="clear" w:color="auto" w:fill="auto"/>
            <w:noWrap/>
            <w:vAlign w:val="center"/>
            <w:hideMark/>
          </w:tcPr>
          <w:p w14:paraId="539275A9"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69%</w:t>
            </w:r>
          </w:p>
        </w:tc>
        <w:tc>
          <w:tcPr>
            <w:tcW w:w="716" w:type="pct"/>
            <w:tcBorders>
              <w:top w:val="nil"/>
              <w:left w:val="nil"/>
              <w:bottom w:val="single" w:sz="8" w:space="0" w:color="4472C4"/>
              <w:right w:val="single" w:sz="8" w:space="0" w:color="4472C4"/>
            </w:tcBorders>
            <w:shd w:val="clear" w:color="auto" w:fill="auto"/>
            <w:noWrap/>
            <w:vAlign w:val="center"/>
            <w:hideMark/>
          </w:tcPr>
          <w:p w14:paraId="34B8A40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69%</w:t>
            </w:r>
          </w:p>
        </w:tc>
        <w:tc>
          <w:tcPr>
            <w:tcW w:w="568" w:type="pct"/>
            <w:tcBorders>
              <w:top w:val="nil"/>
              <w:left w:val="nil"/>
              <w:bottom w:val="single" w:sz="8" w:space="0" w:color="4472C4"/>
              <w:right w:val="single" w:sz="8" w:space="0" w:color="4472C4"/>
            </w:tcBorders>
            <w:shd w:val="clear" w:color="auto" w:fill="auto"/>
            <w:noWrap/>
            <w:vAlign w:val="center"/>
            <w:hideMark/>
          </w:tcPr>
          <w:p w14:paraId="2A7A170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38%</w:t>
            </w:r>
          </w:p>
        </w:tc>
        <w:tc>
          <w:tcPr>
            <w:tcW w:w="205" w:type="pct"/>
            <w:tcBorders>
              <w:top w:val="nil"/>
              <w:left w:val="nil"/>
              <w:bottom w:val="single" w:sz="8" w:space="0" w:color="4472C4"/>
              <w:right w:val="single" w:sz="8" w:space="0" w:color="4472C4"/>
            </w:tcBorders>
            <w:shd w:val="clear" w:color="auto" w:fill="auto"/>
            <w:noWrap/>
            <w:vAlign w:val="center"/>
            <w:hideMark/>
          </w:tcPr>
          <w:p w14:paraId="28D364D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71%</w:t>
            </w:r>
          </w:p>
        </w:tc>
        <w:tc>
          <w:tcPr>
            <w:tcW w:w="867" w:type="pct"/>
            <w:tcBorders>
              <w:top w:val="nil"/>
              <w:left w:val="nil"/>
              <w:bottom w:val="nil"/>
              <w:right w:val="single" w:sz="4" w:space="0" w:color="auto"/>
            </w:tcBorders>
            <w:shd w:val="clear" w:color="auto" w:fill="auto"/>
            <w:noWrap/>
            <w:vAlign w:val="center"/>
            <w:hideMark/>
          </w:tcPr>
          <w:p w14:paraId="50D0E732"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11EA578F" w14:textId="77777777" w:rsidTr="006A0EEC">
        <w:trPr>
          <w:trHeight w:val="340"/>
        </w:trPr>
        <w:tc>
          <w:tcPr>
            <w:tcW w:w="592" w:type="pct"/>
            <w:tcBorders>
              <w:top w:val="nil"/>
              <w:left w:val="single" w:sz="4" w:space="0" w:color="auto"/>
              <w:bottom w:val="single" w:sz="8" w:space="0" w:color="4472C4"/>
              <w:right w:val="single" w:sz="8" w:space="0" w:color="4472C4"/>
            </w:tcBorders>
            <w:shd w:val="clear" w:color="auto" w:fill="auto"/>
            <w:noWrap/>
            <w:vAlign w:val="center"/>
            <w:hideMark/>
          </w:tcPr>
          <w:p w14:paraId="7EBDC746"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USANPN</w:t>
            </w:r>
          </w:p>
        </w:tc>
        <w:tc>
          <w:tcPr>
            <w:tcW w:w="285" w:type="pct"/>
            <w:tcBorders>
              <w:top w:val="nil"/>
              <w:left w:val="nil"/>
              <w:bottom w:val="single" w:sz="8" w:space="0" w:color="4472C4"/>
              <w:right w:val="single" w:sz="8" w:space="0" w:color="4472C4"/>
            </w:tcBorders>
            <w:shd w:val="clear" w:color="auto" w:fill="auto"/>
            <w:noWrap/>
            <w:vAlign w:val="center"/>
            <w:hideMark/>
          </w:tcPr>
          <w:p w14:paraId="5192B73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w:t>
            </w:r>
          </w:p>
        </w:tc>
        <w:tc>
          <w:tcPr>
            <w:tcW w:w="592"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048CDE9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86"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2B44974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389"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016D719E"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16"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EAC6B8D"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568"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17A6E00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05" w:type="pct"/>
            <w:tcBorders>
              <w:top w:val="nil"/>
              <w:left w:val="nil"/>
              <w:bottom w:val="single" w:sz="8" w:space="0" w:color="4472C4"/>
              <w:right w:val="single" w:sz="8" w:space="0" w:color="4472C4"/>
            </w:tcBorders>
            <w:shd w:val="clear" w:color="auto" w:fill="auto"/>
            <w:noWrap/>
            <w:vAlign w:val="center"/>
            <w:hideMark/>
          </w:tcPr>
          <w:p w14:paraId="77EE6A99"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80%</w:t>
            </w:r>
          </w:p>
        </w:tc>
        <w:tc>
          <w:tcPr>
            <w:tcW w:w="867" w:type="pct"/>
            <w:tcBorders>
              <w:top w:val="nil"/>
              <w:left w:val="nil"/>
              <w:bottom w:val="nil"/>
              <w:right w:val="single" w:sz="4" w:space="0" w:color="auto"/>
            </w:tcBorders>
            <w:shd w:val="clear" w:color="auto" w:fill="auto"/>
            <w:noWrap/>
            <w:vAlign w:val="center"/>
            <w:hideMark/>
          </w:tcPr>
          <w:p w14:paraId="107C76E8"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7A22E066" w14:textId="77777777" w:rsidTr="006A0EEC">
        <w:trPr>
          <w:trHeight w:val="340"/>
        </w:trPr>
        <w:tc>
          <w:tcPr>
            <w:tcW w:w="592" w:type="pct"/>
            <w:tcBorders>
              <w:top w:val="nil"/>
              <w:left w:val="single" w:sz="4" w:space="0" w:color="auto"/>
              <w:bottom w:val="single" w:sz="8" w:space="0" w:color="4472C4"/>
              <w:right w:val="single" w:sz="8" w:space="0" w:color="4472C4"/>
            </w:tcBorders>
            <w:shd w:val="clear" w:color="auto" w:fill="auto"/>
            <w:noWrap/>
            <w:vAlign w:val="center"/>
            <w:hideMark/>
          </w:tcPr>
          <w:p w14:paraId="662DC20B"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CLOEBIRD</w:t>
            </w:r>
          </w:p>
        </w:tc>
        <w:tc>
          <w:tcPr>
            <w:tcW w:w="285" w:type="pct"/>
            <w:tcBorders>
              <w:top w:val="nil"/>
              <w:left w:val="nil"/>
              <w:bottom w:val="single" w:sz="8" w:space="0" w:color="4472C4"/>
              <w:right w:val="single" w:sz="8" w:space="0" w:color="4472C4"/>
            </w:tcBorders>
            <w:shd w:val="clear" w:color="auto" w:fill="auto"/>
            <w:noWrap/>
            <w:vAlign w:val="center"/>
            <w:hideMark/>
          </w:tcPr>
          <w:p w14:paraId="047A099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w:t>
            </w:r>
          </w:p>
        </w:tc>
        <w:tc>
          <w:tcPr>
            <w:tcW w:w="592"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8CDFD41"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86"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17990E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389"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5FBA175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16"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011F0C0D"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68"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1F1E0A3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05" w:type="pct"/>
            <w:tcBorders>
              <w:top w:val="nil"/>
              <w:left w:val="nil"/>
              <w:bottom w:val="single" w:sz="8" w:space="0" w:color="4472C4"/>
              <w:right w:val="single" w:sz="8" w:space="0" w:color="4472C4"/>
            </w:tcBorders>
            <w:shd w:val="clear" w:color="auto" w:fill="auto"/>
            <w:noWrap/>
            <w:vAlign w:val="center"/>
            <w:hideMark/>
          </w:tcPr>
          <w:p w14:paraId="5E7AC25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60%</w:t>
            </w:r>
          </w:p>
        </w:tc>
        <w:tc>
          <w:tcPr>
            <w:tcW w:w="867" w:type="pct"/>
            <w:tcBorders>
              <w:top w:val="nil"/>
              <w:left w:val="nil"/>
              <w:bottom w:val="nil"/>
              <w:right w:val="single" w:sz="4" w:space="0" w:color="auto"/>
            </w:tcBorders>
            <w:shd w:val="clear" w:color="auto" w:fill="auto"/>
            <w:noWrap/>
            <w:vAlign w:val="center"/>
            <w:hideMark/>
          </w:tcPr>
          <w:p w14:paraId="267F3BB9"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525E4FCC" w14:textId="77777777" w:rsidTr="006A0EEC">
        <w:trPr>
          <w:trHeight w:val="340"/>
        </w:trPr>
        <w:tc>
          <w:tcPr>
            <w:tcW w:w="592" w:type="pct"/>
            <w:tcBorders>
              <w:top w:val="nil"/>
              <w:left w:val="single" w:sz="4" w:space="0" w:color="auto"/>
              <w:bottom w:val="single" w:sz="8" w:space="0" w:color="FFC000"/>
              <w:right w:val="single" w:sz="8" w:space="0" w:color="FFC000"/>
            </w:tcBorders>
            <w:shd w:val="clear" w:color="auto" w:fill="auto"/>
            <w:noWrap/>
            <w:vAlign w:val="center"/>
            <w:hideMark/>
          </w:tcPr>
          <w:p w14:paraId="2707B21A"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CDL</w:t>
            </w:r>
          </w:p>
        </w:tc>
        <w:tc>
          <w:tcPr>
            <w:tcW w:w="285" w:type="pct"/>
            <w:tcBorders>
              <w:top w:val="nil"/>
              <w:left w:val="nil"/>
              <w:bottom w:val="single" w:sz="8" w:space="0" w:color="FFC000"/>
              <w:right w:val="single" w:sz="8" w:space="0" w:color="FFC000"/>
            </w:tcBorders>
            <w:shd w:val="clear" w:color="auto" w:fill="auto"/>
            <w:noWrap/>
            <w:vAlign w:val="center"/>
            <w:hideMark/>
          </w:tcPr>
          <w:p w14:paraId="6D484B7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592" w:type="pct"/>
            <w:tcBorders>
              <w:top w:val="nil"/>
              <w:left w:val="single" w:sz="8" w:space="0" w:color="FFC000"/>
              <w:bottom w:val="single" w:sz="8" w:space="0" w:color="FFC000"/>
              <w:right w:val="single" w:sz="8" w:space="0" w:color="FFC000"/>
            </w:tcBorders>
            <w:shd w:val="clear" w:color="000000" w:fill="C6EFCE"/>
            <w:noWrap/>
            <w:vAlign w:val="center"/>
            <w:hideMark/>
          </w:tcPr>
          <w:p w14:paraId="0983DAA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86" w:type="pct"/>
            <w:tcBorders>
              <w:top w:val="nil"/>
              <w:left w:val="single" w:sz="8" w:space="0" w:color="FFC000"/>
              <w:bottom w:val="single" w:sz="8" w:space="0" w:color="FFC000"/>
              <w:right w:val="single" w:sz="8" w:space="0" w:color="FFC000"/>
            </w:tcBorders>
            <w:shd w:val="clear" w:color="000000" w:fill="C6EFCE"/>
            <w:noWrap/>
            <w:vAlign w:val="center"/>
            <w:hideMark/>
          </w:tcPr>
          <w:p w14:paraId="22687BB5"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389" w:type="pct"/>
            <w:tcBorders>
              <w:top w:val="nil"/>
              <w:left w:val="single" w:sz="8" w:space="0" w:color="FFC000"/>
              <w:bottom w:val="single" w:sz="8" w:space="0" w:color="FFC000"/>
              <w:right w:val="single" w:sz="8" w:space="0" w:color="FFC000"/>
            </w:tcBorders>
            <w:shd w:val="clear" w:color="000000" w:fill="C6EFCE"/>
            <w:noWrap/>
            <w:vAlign w:val="center"/>
            <w:hideMark/>
          </w:tcPr>
          <w:p w14:paraId="1D5EA154"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16" w:type="pct"/>
            <w:tcBorders>
              <w:top w:val="nil"/>
              <w:left w:val="single" w:sz="8" w:space="0" w:color="FFC000"/>
              <w:bottom w:val="single" w:sz="8" w:space="0" w:color="FFC000"/>
              <w:right w:val="single" w:sz="8" w:space="0" w:color="FFC000"/>
            </w:tcBorders>
            <w:shd w:val="clear" w:color="000000" w:fill="FFEB9C"/>
            <w:noWrap/>
            <w:vAlign w:val="center"/>
            <w:hideMark/>
          </w:tcPr>
          <w:p w14:paraId="525FCD6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68" w:type="pct"/>
            <w:tcBorders>
              <w:top w:val="nil"/>
              <w:left w:val="single" w:sz="8" w:space="0" w:color="FFC000"/>
              <w:bottom w:val="single" w:sz="8" w:space="0" w:color="FFC000"/>
              <w:right w:val="single" w:sz="8" w:space="0" w:color="FFC000"/>
            </w:tcBorders>
            <w:shd w:val="clear" w:color="000000" w:fill="FFC7CE"/>
            <w:noWrap/>
            <w:vAlign w:val="center"/>
            <w:hideMark/>
          </w:tcPr>
          <w:p w14:paraId="405904D3" w14:textId="59AB13EC"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05" w:type="pct"/>
            <w:tcBorders>
              <w:top w:val="nil"/>
              <w:left w:val="nil"/>
              <w:bottom w:val="single" w:sz="8" w:space="0" w:color="FFC000"/>
              <w:right w:val="single" w:sz="8" w:space="0" w:color="FFC000"/>
            </w:tcBorders>
            <w:shd w:val="clear" w:color="auto" w:fill="auto"/>
            <w:noWrap/>
            <w:vAlign w:val="center"/>
            <w:hideMark/>
          </w:tcPr>
          <w:p w14:paraId="321AE2E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60%</w:t>
            </w:r>
          </w:p>
        </w:tc>
        <w:tc>
          <w:tcPr>
            <w:tcW w:w="867" w:type="pct"/>
            <w:tcBorders>
              <w:top w:val="nil"/>
              <w:left w:val="nil"/>
              <w:bottom w:val="nil"/>
              <w:right w:val="single" w:sz="4" w:space="0" w:color="auto"/>
            </w:tcBorders>
            <w:shd w:val="clear" w:color="auto" w:fill="auto"/>
            <w:noWrap/>
            <w:vAlign w:val="center"/>
            <w:hideMark/>
          </w:tcPr>
          <w:p w14:paraId="4C7F8000" w14:textId="77777777" w:rsidR="00C227FA" w:rsidRPr="006A0EEC" w:rsidRDefault="00C227FA" w:rsidP="006A0EEC">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r w:rsidR="00C227FA" w:rsidRPr="006A0EEC" w14:paraId="14F175FB" w14:textId="77777777" w:rsidTr="006A0EEC">
        <w:trPr>
          <w:trHeight w:val="340"/>
        </w:trPr>
        <w:tc>
          <w:tcPr>
            <w:tcW w:w="592" w:type="pct"/>
            <w:tcBorders>
              <w:top w:val="nil"/>
              <w:left w:val="single" w:sz="4" w:space="0" w:color="auto"/>
              <w:bottom w:val="single" w:sz="8" w:space="0" w:color="FFC000"/>
              <w:right w:val="single" w:sz="8" w:space="0" w:color="FFC000"/>
            </w:tcBorders>
            <w:shd w:val="clear" w:color="auto" w:fill="auto"/>
            <w:noWrap/>
            <w:vAlign w:val="center"/>
            <w:hideMark/>
          </w:tcPr>
          <w:p w14:paraId="0728301C"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EDACGSTORE</w:t>
            </w:r>
          </w:p>
        </w:tc>
        <w:tc>
          <w:tcPr>
            <w:tcW w:w="285" w:type="pct"/>
            <w:tcBorders>
              <w:top w:val="nil"/>
              <w:left w:val="nil"/>
              <w:bottom w:val="single" w:sz="8" w:space="0" w:color="FFC000"/>
              <w:right w:val="single" w:sz="8" w:space="0" w:color="FFC000"/>
            </w:tcBorders>
            <w:shd w:val="clear" w:color="auto" w:fill="auto"/>
            <w:noWrap/>
            <w:vAlign w:val="center"/>
            <w:hideMark/>
          </w:tcPr>
          <w:p w14:paraId="2BCA645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592"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0E77F9A2"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86" w:type="pct"/>
            <w:tcBorders>
              <w:top w:val="nil"/>
              <w:left w:val="nil"/>
              <w:bottom w:val="single" w:sz="8" w:space="0" w:color="FFC000"/>
              <w:right w:val="single" w:sz="8" w:space="0" w:color="FFC000"/>
            </w:tcBorders>
            <w:shd w:val="clear" w:color="auto" w:fill="auto"/>
            <w:noWrap/>
            <w:vAlign w:val="center"/>
            <w:hideMark/>
          </w:tcPr>
          <w:p w14:paraId="2BB06CC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81%</w:t>
            </w:r>
          </w:p>
        </w:tc>
        <w:tc>
          <w:tcPr>
            <w:tcW w:w="389" w:type="pct"/>
            <w:tcBorders>
              <w:top w:val="nil"/>
              <w:left w:val="nil"/>
              <w:bottom w:val="single" w:sz="8" w:space="0" w:color="FFC000"/>
              <w:right w:val="single" w:sz="8" w:space="0" w:color="FFC000"/>
            </w:tcBorders>
            <w:shd w:val="clear" w:color="auto" w:fill="auto"/>
            <w:noWrap/>
            <w:vAlign w:val="center"/>
            <w:hideMark/>
          </w:tcPr>
          <w:p w14:paraId="2A49FF9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81%</w:t>
            </w:r>
          </w:p>
        </w:tc>
        <w:tc>
          <w:tcPr>
            <w:tcW w:w="716" w:type="pct"/>
            <w:tcBorders>
              <w:top w:val="single" w:sz="8" w:space="0" w:color="FFC000"/>
              <w:left w:val="single" w:sz="8" w:space="0" w:color="FFC000"/>
              <w:bottom w:val="single" w:sz="8" w:space="0" w:color="FFC000"/>
              <w:right w:val="single" w:sz="8" w:space="0" w:color="FFC000"/>
            </w:tcBorders>
            <w:shd w:val="clear" w:color="000000" w:fill="FFEB9C"/>
            <w:noWrap/>
            <w:vAlign w:val="center"/>
            <w:hideMark/>
          </w:tcPr>
          <w:p w14:paraId="73DEE98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68"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49B26159" w14:textId="09DF3141"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05" w:type="pct"/>
            <w:tcBorders>
              <w:top w:val="nil"/>
              <w:left w:val="nil"/>
              <w:bottom w:val="single" w:sz="8" w:space="0" w:color="FFC000"/>
              <w:right w:val="single" w:sz="8" w:space="0" w:color="FFC000"/>
            </w:tcBorders>
            <w:shd w:val="clear" w:color="auto" w:fill="auto"/>
            <w:noWrap/>
            <w:vAlign w:val="center"/>
            <w:hideMark/>
          </w:tcPr>
          <w:p w14:paraId="5B4D63E1"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52%</w:t>
            </w:r>
          </w:p>
        </w:tc>
        <w:tc>
          <w:tcPr>
            <w:tcW w:w="867" w:type="pct"/>
            <w:tcBorders>
              <w:top w:val="nil"/>
              <w:left w:val="nil"/>
              <w:bottom w:val="nil"/>
              <w:right w:val="single" w:sz="4" w:space="0" w:color="auto"/>
            </w:tcBorders>
            <w:shd w:val="clear" w:color="auto" w:fill="auto"/>
            <w:noWrap/>
            <w:vAlign w:val="center"/>
            <w:hideMark/>
          </w:tcPr>
          <w:p w14:paraId="42FD92B1" w14:textId="77777777" w:rsidR="00C227FA" w:rsidRPr="006A0EEC" w:rsidRDefault="00C227FA" w:rsidP="006A0EEC">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r w:rsidR="00C227FA" w:rsidRPr="006A0EEC" w14:paraId="35498A21" w14:textId="77777777" w:rsidTr="006A0EEC">
        <w:trPr>
          <w:trHeight w:val="340"/>
        </w:trPr>
        <w:tc>
          <w:tcPr>
            <w:tcW w:w="592" w:type="pct"/>
            <w:tcBorders>
              <w:top w:val="nil"/>
              <w:left w:val="single" w:sz="4" w:space="0" w:color="auto"/>
              <w:bottom w:val="single" w:sz="8" w:space="0" w:color="FFC000"/>
              <w:right w:val="single" w:sz="8" w:space="0" w:color="FFC000"/>
            </w:tcBorders>
            <w:shd w:val="clear" w:color="auto" w:fill="auto"/>
            <w:noWrap/>
            <w:vAlign w:val="center"/>
            <w:hideMark/>
          </w:tcPr>
          <w:p w14:paraId="0E47E452"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USGSCSAS</w:t>
            </w:r>
          </w:p>
        </w:tc>
        <w:tc>
          <w:tcPr>
            <w:tcW w:w="285" w:type="pct"/>
            <w:tcBorders>
              <w:top w:val="nil"/>
              <w:left w:val="nil"/>
              <w:bottom w:val="single" w:sz="8" w:space="0" w:color="FFC000"/>
              <w:right w:val="single" w:sz="8" w:space="0" w:color="FFC000"/>
            </w:tcBorders>
            <w:shd w:val="clear" w:color="auto" w:fill="auto"/>
            <w:noWrap/>
            <w:vAlign w:val="center"/>
            <w:hideMark/>
          </w:tcPr>
          <w:p w14:paraId="770ED1D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240</w:t>
            </w:r>
          </w:p>
        </w:tc>
        <w:tc>
          <w:tcPr>
            <w:tcW w:w="592"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0E95EE5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86"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28E55E8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389"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0268B34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16" w:type="pct"/>
            <w:tcBorders>
              <w:top w:val="single" w:sz="8" w:space="0" w:color="FFC000"/>
              <w:left w:val="single" w:sz="8" w:space="0" w:color="FFC000"/>
              <w:bottom w:val="single" w:sz="8" w:space="0" w:color="FFC000"/>
              <w:right w:val="single" w:sz="8" w:space="0" w:color="FFC000"/>
            </w:tcBorders>
            <w:shd w:val="clear" w:color="000000" w:fill="FFEB9C"/>
            <w:noWrap/>
            <w:vAlign w:val="center"/>
            <w:hideMark/>
          </w:tcPr>
          <w:p w14:paraId="05B311F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68"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41C4589E" w14:textId="6C3EF955"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05" w:type="pct"/>
            <w:tcBorders>
              <w:top w:val="nil"/>
              <w:left w:val="nil"/>
              <w:bottom w:val="single" w:sz="8" w:space="0" w:color="FFC000"/>
              <w:right w:val="single" w:sz="8" w:space="0" w:color="FFC000"/>
            </w:tcBorders>
            <w:shd w:val="clear" w:color="auto" w:fill="auto"/>
            <w:noWrap/>
            <w:vAlign w:val="center"/>
            <w:hideMark/>
          </w:tcPr>
          <w:p w14:paraId="24887ED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60%</w:t>
            </w:r>
          </w:p>
        </w:tc>
        <w:tc>
          <w:tcPr>
            <w:tcW w:w="867" w:type="pct"/>
            <w:tcBorders>
              <w:top w:val="nil"/>
              <w:left w:val="nil"/>
              <w:bottom w:val="nil"/>
              <w:right w:val="single" w:sz="4" w:space="0" w:color="auto"/>
            </w:tcBorders>
            <w:shd w:val="clear" w:color="auto" w:fill="auto"/>
            <w:noWrap/>
            <w:vAlign w:val="center"/>
            <w:hideMark/>
          </w:tcPr>
          <w:p w14:paraId="23775D78" w14:textId="77777777" w:rsidR="00C227FA" w:rsidRPr="006A0EEC" w:rsidRDefault="00C227FA" w:rsidP="006A0EEC">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r w:rsidR="00C227FA" w:rsidRPr="006A0EEC" w14:paraId="0B63CADA" w14:textId="77777777" w:rsidTr="006A0EEC">
        <w:trPr>
          <w:trHeight w:val="340"/>
        </w:trPr>
        <w:tc>
          <w:tcPr>
            <w:tcW w:w="592" w:type="pct"/>
            <w:tcBorders>
              <w:top w:val="nil"/>
              <w:left w:val="single" w:sz="4" w:space="0" w:color="auto"/>
              <w:bottom w:val="single" w:sz="8" w:space="0" w:color="FFC000"/>
              <w:right w:val="single" w:sz="8" w:space="0" w:color="FFC000"/>
            </w:tcBorders>
            <w:shd w:val="clear" w:color="auto" w:fill="auto"/>
            <w:noWrap/>
            <w:vAlign w:val="center"/>
            <w:hideMark/>
          </w:tcPr>
          <w:p w14:paraId="6144DD0B"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SEAD</w:t>
            </w:r>
          </w:p>
        </w:tc>
        <w:tc>
          <w:tcPr>
            <w:tcW w:w="285" w:type="pct"/>
            <w:tcBorders>
              <w:top w:val="nil"/>
              <w:left w:val="nil"/>
              <w:bottom w:val="single" w:sz="8" w:space="0" w:color="FFC000"/>
              <w:right w:val="single" w:sz="8" w:space="0" w:color="FFC000"/>
            </w:tcBorders>
            <w:shd w:val="clear" w:color="auto" w:fill="auto"/>
            <w:noWrap/>
            <w:vAlign w:val="center"/>
            <w:hideMark/>
          </w:tcPr>
          <w:p w14:paraId="29E0CCA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18</w:t>
            </w:r>
          </w:p>
        </w:tc>
        <w:tc>
          <w:tcPr>
            <w:tcW w:w="592"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301824D2"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86" w:type="pct"/>
            <w:tcBorders>
              <w:top w:val="single" w:sz="8" w:space="0" w:color="FFC000"/>
              <w:left w:val="single" w:sz="8" w:space="0" w:color="FFC000"/>
              <w:bottom w:val="single" w:sz="8" w:space="0" w:color="FFC000"/>
              <w:right w:val="single" w:sz="8" w:space="0" w:color="FFC000"/>
            </w:tcBorders>
            <w:shd w:val="clear" w:color="000000" w:fill="FFEB9C"/>
            <w:noWrap/>
            <w:vAlign w:val="center"/>
            <w:hideMark/>
          </w:tcPr>
          <w:p w14:paraId="2949535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89" w:type="pct"/>
            <w:tcBorders>
              <w:top w:val="single" w:sz="8" w:space="0" w:color="FFC000"/>
              <w:left w:val="single" w:sz="8" w:space="0" w:color="FFC000"/>
              <w:bottom w:val="single" w:sz="8" w:space="0" w:color="FFC000"/>
              <w:right w:val="single" w:sz="8" w:space="0" w:color="FFC000"/>
            </w:tcBorders>
            <w:shd w:val="clear" w:color="000000" w:fill="FFEB9C"/>
            <w:noWrap/>
            <w:vAlign w:val="center"/>
            <w:hideMark/>
          </w:tcPr>
          <w:p w14:paraId="7D0E521E"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716" w:type="pct"/>
            <w:tcBorders>
              <w:top w:val="single" w:sz="8" w:space="0" w:color="FFC000"/>
              <w:left w:val="single" w:sz="8" w:space="0" w:color="FFC000"/>
              <w:bottom w:val="single" w:sz="8" w:space="0" w:color="FFC000"/>
              <w:right w:val="single" w:sz="8" w:space="0" w:color="FFC000"/>
            </w:tcBorders>
            <w:shd w:val="clear" w:color="000000" w:fill="FFEB9C"/>
            <w:noWrap/>
            <w:vAlign w:val="center"/>
            <w:hideMark/>
          </w:tcPr>
          <w:p w14:paraId="2971473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68"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79C65F7F" w14:textId="2205BD0C"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05" w:type="pct"/>
            <w:tcBorders>
              <w:top w:val="nil"/>
              <w:left w:val="nil"/>
              <w:bottom w:val="single" w:sz="8" w:space="0" w:color="FFC000"/>
              <w:right w:val="single" w:sz="8" w:space="0" w:color="FFC000"/>
            </w:tcBorders>
            <w:shd w:val="clear" w:color="auto" w:fill="auto"/>
            <w:noWrap/>
            <w:vAlign w:val="center"/>
            <w:hideMark/>
          </w:tcPr>
          <w:p w14:paraId="4A4A8CC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20%</w:t>
            </w:r>
          </w:p>
        </w:tc>
        <w:tc>
          <w:tcPr>
            <w:tcW w:w="867" w:type="pct"/>
            <w:tcBorders>
              <w:top w:val="nil"/>
              <w:left w:val="nil"/>
              <w:bottom w:val="nil"/>
              <w:right w:val="single" w:sz="4" w:space="0" w:color="auto"/>
            </w:tcBorders>
            <w:shd w:val="clear" w:color="auto" w:fill="auto"/>
            <w:noWrap/>
            <w:vAlign w:val="center"/>
            <w:hideMark/>
          </w:tcPr>
          <w:p w14:paraId="2906F7F9" w14:textId="77777777" w:rsidR="00C227FA" w:rsidRPr="006A0EEC" w:rsidRDefault="00C227FA" w:rsidP="006A0EEC">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r w:rsidR="00C227FA" w:rsidRPr="006A0EEC" w14:paraId="34DF099A" w14:textId="77777777" w:rsidTr="006A0EEC">
        <w:trPr>
          <w:trHeight w:val="320"/>
        </w:trPr>
        <w:tc>
          <w:tcPr>
            <w:tcW w:w="592" w:type="pct"/>
            <w:tcBorders>
              <w:top w:val="nil"/>
              <w:left w:val="single" w:sz="4" w:space="0" w:color="auto"/>
              <w:bottom w:val="single" w:sz="4" w:space="0" w:color="auto"/>
              <w:right w:val="single" w:sz="8" w:space="0" w:color="FFC000"/>
            </w:tcBorders>
            <w:shd w:val="clear" w:color="auto" w:fill="auto"/>
            <w:noWrap/>
            <w:vAlign w:val="center"/>
            <w:hideMark/>
          </w:tcPr>
          <w:p w14:paraId="0E69B3F0"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NMEPSCOR</w:t>
            </w:r>
          </w:p>
        </w:tc>
        <w:tc>
          <w:tcPr>
            <w:tcW w:w="285" w:type="pct"/>
            <w:tcBorders>
              <w:top w:val="nil"/>
              <w:left w:val="nil"/>
              <w:bottom w:val="single" w:sz="4" w:space="0" w:color="auto"/>
              <w:right w:val="single" w:sz="8" w:space="0" w:color="FFC000"/>
            </w:tcBorders>
            <w:shd w:val="clear" w:color="auto" w:fill="auto"/>
            <w:noWrap/>
            <w:vAlign w:val="center"/>
            <w:hideMark/>
          </w:tcPr>
          <w:p w14:paraId="0828AE25"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w:t>
            </w:r>
          </w:p>
        </w:tc>
        <w:tc>
          <w:tcPr>
            <w:tcW w:w="592" w:type="pct"/>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1BAD7E8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86" w:type="pct"/>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69DB1C7D"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389" w:type="pct"/>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15E0CA65"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716" w:type="pct"/>
            <w:tcBorders>
              <w:top w:val="single" w:sz="8" w:space="0" w:color="FFC000"/>
              <w:left w:val="single" w:sz="8" w:space="0" w:color="FFC000"/>
              <w:bottom w:val="single" w:sz="4" w:space="0" w:color="auto"/>
              <w:right w:val="single" w:sz="8" w:space="0" w:color="FFC000"/>
            </w:tcBorders>
            <w:shd w:val="clear" w:color="000000" w:fill="FFEB9C"/>
            <w:noWrap/>
            <w:vAlign w:val="center"/>
            <w:hideMark/>
          </w:tcPr>
          <w:p w14:paraId="6BC13624"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68" w:type="pct"/>
            <w:tcBorders>
              <w:top w:val="single" w:sz="8" w:space="0" w:color="FFC000"/>
              <w:left w:val="single" w:sz="8" w:space="0" w:color="FFC000"/>
              <w:bottom w:val="single" w:sz="4" w:space="0" w:color="auto"/>
              <w:right w:val="single" w:sz="8" w:space="0" w:color="FFC000"/>
            </w:tcBorders>
            <w:shd w:val="clear" w:color="000000" w:fill="FFC7CE"/>
            <w:noWrap/>
            <w:vAlign w:val="center"/>
            <w:hideMark/>
          </w:tcPr>
          <w:p w14:paraId="6E46FEC8" w14:textId="21CA05DA"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205" w:type="pct"/>
            <w:tcBorders>
              <w:top w:val="nil"/>
              <w:left w:val="nil"/>
              <w:bottom w:val="single" w:sz="4" w:space="0" w:color="auto"/>
              <w:right w:val="single" w:sz="8" w:space="0" w:color="FFC000"/>
            </w:tcBorders>
            <w:shd w:val="clear" w:color="auto" w:fill="auto"/>
            <w:noWrap/>
            <w:vAlign w:val="center"/>
            <w:hideMark/>
          </w:tcPr>
          <w:p w14:paraId="34A93AAA"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60%</w:t>
            </w:r>
          </w:p>
        </w:tc>
        <w:tc>
          <w:tcPr>
            <w:tcW w:w="867" w:type="pct"/>
            <w:tcBorders>
              <w:top w:val="nil"/>
              <w:left w:val="nil"/>
              <w:bottom w:val="single" w:sz="4" w:space="0" w:color="auto"/>
              <w:right w:val="single" w:sz="4" w:space="0" w:color="auto"/>
            </w:tcBorders>
            <w:shd w:val="clear" w:color="auto" w:fill="auto"/>
            <w:noWrap/>
            <w:vAlign w:val="center"/>
            <w:hideMark/>
          </w:tcPr>
          <w:p w14:paraId="5B3C56E9" w14:textId="77777777" w:rsidR="00C227FA" w:rsidRPr="006A0EEC" w:rsidRDefault="00C227FA" w:rsidP="006A0EEC">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bl>
    <w:p w14:paraId="786B3DC0" w14:textId="2C00DE6C" w:rsidR="003E2AC5" w:rsidDel="00B4231D" w:rsidRDefault="003E2AC5" w:rsidP="000545A9">
      <w:pPr>
        <w:rPr>
          <w:del w:id="1551" w:author="Unknown"/>
        </w:rPr>
      </w:pPr>
    </w:p>
    <w:p w14:paraId="19A35BB5" w14:textId="77777777" w:rsidR="00B4231D" w:rsidRDefault="00B4231D" w:rsidP="000545A9">
      <w:pPr>
        <w:rPr>
          <w:ins w:id="1552" w:author="Sean Gordon" w:date="2017-04-06T13:48:00Z"/>
        </w:rPr>
        <w:sectPr w:rsidR="00B4231D" w:rsidSect="00274251">
          <w:pgSz w:w="15840" w:h="12240" w:orient="landscape"/>
          <w:pgMar w:top="1440" w:right="1440" w:bottom="1440" w:left="1440" w:header="720" w:footer="720" w:gutter="0"/>
          <w:cols w:space="720"/>
          <w:docGrid w:linePitch="360"/>
        </w:sectPr>
      </w:pPr>
    </w:p>
    <w:p w14:paraId="639E2599" w14:textId="67F5CC85" w:rsidR="00E01B37" w:rsidRPr="000545A9" w:rsidDel="00997363" w:rsidRDefault="00E01B37" w:rsidP="000545A9">
      <w:pPr>
        <w:rPr>
          <w:del w:id="1553" w:author="Sean Gordon" w:date="2017-04-06T14:55:00Z"/>
        </w:rPr>
      </w:pPr>
    </w:p>
    <w:tbl>
      <w:tblPr>
        <w:tblW w:w="5000" w:type="pct"/>
        <w:tblLook w:val="04A0" w:firstRow="1" w:lastRow="0" w:firstColumn="1" w:lastColumn="0" w:noHBand="0" w:noVBand="1"/>
      </w:tblPr>
      <w:tblGrid>
        <w:gridCol w:w="1824"/>
        <w:gridCol w:w="1770"/>
        <w:gridCol w:w="1470"/>
        <w:gridCol w:w="1507"/>
        <w:gridCol w:w="1537"/>
        <w:gridCol w:w="1468"/>
      </w:tblGrid>
      <w:tr w:rsidR="00BA7AF2" w:rsidRPr="00BA7AF2" w:rsidDel="000A46D8" w14:paraId="54796BF7" w14:textId="17A9B5A6" w:rsidTr="00BA7AF2">
        <w:trPr>
          <w:trHeight w:val="340"/>
          <w:del w:id="1554" w:author="Sean Gordon" w:date="2017-04-05T15:53:00Z"/>
        </w:trPr>
        <w:tc>
          <w:tcPr>
            <w:tcW w:w="982" w:type="pct"/>
            <w:tcBorders>
              <w:top w:val="nil"/>
              <w:left w:val="nil"/>
              <w:bottom w:val="nil"/>
              <w:right w:val="nil"/>
            </w:tcBorders>
            <w:shd w:val="clear" w:color="auto" w:fill="auto"/>
            <w:noWrap/>
            <w:vAlign w:val="center"/>
            <w:hideMark/>
          </w:tcPr>
          <w:p w14:paraId="7A45093F" w14:textId="09DD814A" w:rsidR="00BA7AF2" w:rsidRPr="002A6851" w:rsidDel="000A46D8" w:rsidRDefault="00BA7AF2" w:rsidP="00BA7AF2">
            <w:pPr>
              <w:jc w:val="center"/>
              <w:rPr>
                <w:del w:id="1555" w:author="Sean Gordon" w:date="2017-04-05T15:53:00Z"/>
                <w:rFonts w:ascii="Calibri" w:eastAsia="Times New Roman" w:hAnsi="Calibri"/>
                <w:color w:val="000000"/>
                <w:sz w:val="18"/>
                <w:szCs w:val="18"/>
              </w:rPr>
            </w:pPr>
            <w:del w:id="1556" w:author="Sean Gordon" w:date="2017-04-05T15:53:00Z">
              <w:r w:rsidRPr="002A6851" w:rsidDel="000A46D8">
                <w:rPr>
                  <w:rFonts w:ascii="Calibri" w:eastAsia="Times New Roman" w:hAnsi="Calibri"/>
                  <w:color w:val="000000"/>
                  <w:sz w:val="18"/>
                  <w:szCs w:val="18"/>
                </w:rPr>
                <w:delText>Evaluation</w:delText>
              </w:r>
            </w:del>
          </w:p>
        </w:tc>
        <w:tc>
          <w:tcPr>
            <w:tcW w:w="812" w:type="pct"/>
            <w:tcBorders>
              <w:top w:val="nil"/>
              <w:left w:val="single" w:sz="8" w:space="0" w:color="auto"/>
              <w:bottom w:val="nil"/>
              <w:right w:val="nil"/>
            </w:tcBorders>
            <w:shd w:val="clear" w:color="auto" w:fill="auto"/>
            <w:noWrap/>
            <w:vAlign w:val="center"/>
            <w:hideMark/>
          </w:tcPr>
          <w:p w14:paraId="4580AEF9" w14:textId="11B5AA5C" w:rsidR="00BA7AF2" w:rsidRPr="00BA7AF2" w:rsidDel="000A46D8" w:rsidRDefault="00BA7AF2" w:rsidP="00BA7AF2">
            <w:pPr>
              <w:jc w:val="center"/>
              <w:rPr>
                <w:del w:id="1557" w:author="Sean Gordon" w:date="2017-04-05T15:53:00Z"/>
                <w:rFonts w:ascii="Calibri" w:eastAsia="Times New Roman" w:hAnsi="Calibri"/>
                <w:color w:val="000000"/>
                <w:sz w:val="15"/>
                <w:szCs w:val="15"/>
              </w:rPr>
            </w:pPr>
            <w:del w:id="1558" w:author="Sean Gordon" w:date="2017-04-05T15:53:00Z">
              <w:r w:rsidRPr="00BA7AF2" w:rsidDel="000A46D8">
                <w:rPr>
                  <w:rFonts w:ascii="Calibri" w:eastAsia="Times New Roman" w:hAnsi="Calibri"/>
                  <w:color w:val="000000"/>
                  <w:sz w:val="15"/>
                  <w:szCs w:val="15"/>
                </w:rPr>
                <w:delText>Resource Use Constraints</w:delText>
              </w:r>
            </w:del>
          </w:p>
        </w:tc>
        <w:tc>
          <w:tcPr>
            <w:tcW w:w="797" w:type="pct"/>
            <w:tcBorders>
              <w:top w:val="nil"/>
              <w:left w:val="single" w:sz="8" w:space="0" w:color="auto"/>
              <w:bottom w:val="nil"/>
              <w:right w:val="nil"/>
            </w:tcBorders>
            <w:shd w:val="clear" w:color="auto" w:fill="auto"/>
            <w:noWrap/>
            <w:vAlign w:val="center"/>
            <w:hideMark/>
          </w:tcPr>
          <w:p w14:paraId="74C54E4F" w14:textId="015540ED" w:rsidR="00BA7AF2" w:rsidRPr="00BA7AF2" w:rsidDel="000A46D8" w:rsidRDefault="00BA7AF2" w:rsidP="00BA7AF2">
            <w:pPr>
              <w:jc w:val="center"/>
              <w:rPr>
                <w:del w:id="1559" w:author="Sean Gordon" w:date="2017-04-05T15:53:00Z"/>
                <w:rFonts w:ascii="Calibri" w:eastAsia="Times New Roman" w:hAnsi="Calibri"/>
                <w:color w:val="000000"/>
                <w:sz w:val="15"/>
                <w:szCs w:val="15"/>
              </w:rPr>
            </w:pPr>
            <w:del w:id="1560" w:author="Sean Gordon" w:date="2017-04-05T15:53:00Z">
              <w:r w:rsidRPr="00BA7AF2" w:rsidDel="000A46D8">
                <w:rPr>
                  <w:rFonts w:ascii="Calibri" w:eastAsia="Times New Roman" w:hAnsi="Calibri"/>
                  <w:color w:val="000000"/>
                  <w:sz w:val="15"/>
                  <w:szCs w:val="15"/>
                </w:rPr>
                <w:delText>Process Step</w:delText>
              </w:r>
            </w:del>
          </w:p>
        </w:tc>
        <w:tc>
          <w:tcPr>
            <w:tcW w:w="816" w:type="pct"/>
            <w:tcBorders>
              <w:top w:val="nil"/>
              <w:left w:val="single" w:sz="8" w:space="0" w:color="auto"/>
              <w:bottom w:val="nil"/>
              <w:right w:val="nil"/>
            </w:tcBorders>
            <w:shd w:val="clear" w:color="auto" w:fill="auto"/>
            <w:noWrap/>
            <w:vAlign w:val="center"/>
            <w:hideMark/>
          </w:tcPr>
          <w:p w14:paraId="505A3452" w14:textId="3EA86BBC" w:rsidR="00BA7AF2" w:rsidRPr="00BA7AF2" w:rsidDel="000A46D8" w:rsidRDefault="00BA7AF2" w:rsidP="00BA7AF2">
            <w:pPr>
              <w:jc w:val="center"/>
              <w:rPr>
                <w:del w:id="1561" w:author="Sean Gordon" w:date="2017-04-05T15:53:00Z"/>
                <w:rFonts w:ascii="Calibri" w:eastAsia="Times New Roman" w:hAnsi="Calibri"/>
                <w:color w:val="000000"/>
                <w:sz w:val="15"/>
                <w:szCs w:val="15"/>
              </w:rPr>
            </w:pPr>
            <w:del w:id="1562" w:author="Sean Gordon" w:date="2017-04-05T15:53:00Z">
              <w:r w:rsidRPr="00BA7AF2" w:rsidDel="000A46D8">
                <w:rPr>
                  <w:rFonts w:ascii="Calibri" w:eastAsia="Times New Roman" w:hAnsi="Calibri"/>
                  <w:color w:val="000000"/>
                  <w:sz w:val="15"/>
                  <w:szCs w:val="15"/>
                </w:rPr>
                <w:delText>Project Description</w:delText>
              </w:r>
            </w:del>
          </w:p>
        </w:tc>
        <w:tc>
          <w:tcPr>
            <w:tcW w:w="797" w:type="pct"/>
            <w:tcBorders>
              <w:top w:val="nil"/>
              <w:left w:val="single" w:sz="8" w:space="0" w:color="auto"/>
              <w:bottom w:val="nil"/>
              <w:right w:val="nil"/>
            </w:tcBorders>
            <w:shd w:val="clear" w:color="auto" w:fill="auto"/>
            <w:noWrap/>
            <w:vAlign w:val="center"/>
            <w:hideMark/>
          </w:tcPr>
          <w:p w14:paraId="2F95FEF0" w14:textId="5E39E882" w:rsidR="00BA7AF2" w:rsidRPr="00BA7AF2" w:rsidDel="000A46D8" w:rsidRDefault="00BA7AF2" w:rsidP="00BA7AF2">
            <w:pPr>
              <w:jc w:val="center"/>
              <w:rPr>
                <w:del w:id="1563" w:author="Sean Gordon" w:date="2017-04-05T15:53:00Z"/>
                <w:rFonts w:ascii="Calibri" w:eastAsia="Times New Roman" w:hAnsi="Calibri"/>
                <w:color w:val="000000"/>
                <w:sz w:val="15"/>
                <w:szCs w:val="15"/>
              </w:rPr>
            </w:pPr>
            <w:del w:id="1564" w:author="Sean Gordon" w:date="2017-04-05T15:53:00Z">
              <w:r w:rsidRPr="00BA7AF2" w:rsidDel="000A46D8">
                <w:rPr>
                  <w:rFonts w:ascii="Calibri" w:eastAsia="Times New Roman" w:hAnsi="Calibri"/>
                  <w:color w:val="000000"/>
                  <w:sz w:val="15"/>
                  <w:szCs w:val="15"/>
                </w:rPr>
                <w:delText>Entity Type Definition</w:delText>
              </w:r>
            </w:del>
          </w:p>
        </w:tc>
        <w:tc>
          <w:tcPr>
            <w:tcW w:w="797" w:type="pct"/>
            <w:tcBorders>
              <w:top w:val="nil"/>
              <w:left w:val="single" w:sz="8" w:space="0" w:color="auto"/>
              <w:bottom w:val="nil"/>
              <w:right w:val="nil"/>
            </w:tcBorders>
            <w:shd w:val="clear" w:color="auto" w:fill="auto"/>
            <w:noWrap/>
            <w:vAlign w:val="center"/>
            <w:hideMark/>
          </w:tcPr>
          <w:p w14:paraId="28620C2A" w14:textId="6E99A707" w:rsidR="00BA7AF2" w:rsidRPr="00BA7AF2" w:rsidDel="000A46D8" w:rsidRDefault="00BA7AF2" w:rsidP="00BA7AF2">
            <w:pPr>
              <w:jc w:val="center"/>
              <w:rPr>
                <w:del w:id="1565" w:author="Sean Gordon" w:date="2017-04-05T15:53:00Z"/>
                <w:rFonts w:ascii="Calibri" w:eastAsia="Times New Roman" w:hAnsi="Calibri"/>
                <w:color w:val="000000"/>
                <w:sz w:val="15"/>
                <w:szCs w:val="15"/>
              </w:rPr>
            </w:pPr>
            <w:del w:id="1566" w:author="Sean Gordon" w:date="2017-04-05T15:53:00Z">
              <w:r w:rsidRPr="00BA7AF2" w:rsidDel="000A46D8">
                <w:rPr>
                  <w:rFonts w:ascii="Calibri" w:eastAsia="Times New Roman" w:hAnsi="Calibri"/>
                  <w:color w:val="000000"/>
                  <w:sz w:val="15"/>
                  <w:szCs w:val="15"/>
                </w:rPr>
                <w:delText>Attribute Definition</w:delText>
              </w:r>
            </w:del>
          </w:p>
        </w:tc>
      </w:tr>
      <w:tr w:rsidR="00BA7AF2" w:rsidRPr="00BA7AF2" w:rsidDel="000A46D8" w14:paraId="24F9FF25" w14:textId="69BA5795" w:rsidTr="00BA7AF2">
        <w:trPr>
          <w:trHeight w:val="320"/>
          <w:del w:id="1567" w:author="Sean Gordon" w:date="2017-04-05T15:53:00Z"/>
        </w:trPr>
        <w:tc>
          <w:tcPr>
            <w:tcW w:w="982" w:type="pct"/>
            <w:tcBorders>
              <w:top w:val="nil"/>
              <w:left w:val="nil"/>
              <w:bottom w:val="nil"/>
              <w:right w:val="nil"/>
            </w:tcBorders>
            <w:shd w:val="clear" w:color="auto" w:fill="auto"/>
            <w:noWrap/>
            <w:vAlign w:val="center"/>
            <w:hideMark/>
          </w:tcPr>
          <w:p w14:paraId="512FD239" w14:textId="64AA6FC1" w:rsidR="00BA7AF2" w:rsidRPr="00533A39" w:rsidDel="000A46D8" w:rsidRDefault="00BA7AF2" w:rsidP="00BA7AF2">
            <w:pPr>
              <w:jc w:val="center"/>
              <w:rPr>
                <w:del w:id="1568" w:author="Sean Gordon" w:date="2017-04-05T15:53:00Z"/>
                <w:rFonts w:asciiTheme="minorHAnsi" w:eastAsia="Times New Roman" w:hAnsiTheme="minorHAnsi"/>
                <w:color w:val="000000"/>
                <w:sz w:val="18"/>
                <w:szCs w:val="18"/>
              </w:rPr>
            </w:pPr>
            <w:del w:id="1569" w:author="Sean Gordon" w:date="2017-04-05T15:53:00Z">
              <w:r w:rsidRPr="00533A39" w:rsidDel="000A46D8">
                <w:rPr>
                  <w:rFonts w:asciiTheme="minorHAnsi" w:eastAsia="Times New Roman" w:hAnsiTheme="minorHAnsi"/>
                  <w:color w:val="000000"/>
                  <w:sz w:val="18"/>
                  <w:szCs w:val="18"/>
                </w:rPr>
                <w:delText>CLOEBIRD</w:delText>
              </w:r>
            </w:del>
          </w:p>
        </w:tc>
        <w:tc>
          <w:tcPr>
            <w:tcW w:w="812" w:type="pct"/>
            <w:tcBorders>
              <w:top w:val="nil"/>
              <w:left w:val="nil"/>
              <w:bottom w:val="nil"/>
              <w:right w:val="nil"/>
            </w:tcBorders>
            <w:shd w:val="clear" w:color="000000" w:fill="C6EFCE"/>
            <w:noWrap/>
            <w:vAlign w:val="center"/>
            <w:hideMark/>
          </w:tcPr>
          <w:p w14:paraId="32A0B956" w14:textId="798E1FC5" w:rsidR="00BA7AF2" w:rsidRPr="00533A39" w:rsidDel="000A46D8" w:rsidRDefault="00BA7AF2" w:rsidP="00BA7AF2">
            <w:pPr>
              <w:jc w:val="center"/>
              <w:rPr>
                <w:del w:id="1570" w:author="Sean Gordon" w:date="2017-04-05T15:53:00Z"/>
                <w:rFonts w:ascii="Calibri" w:eastAsia="Times New Roman" w:hAnsi="Calibri"/>
                <w:color w:val="006100"/>
                <w:sz w:val="18"/>
                <w:szCs w:val="18"/>
              </w:rPr>
            </w:pPr>
            <w:del w:id="1571"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FFEB9C"/>
            <w:noWrap/>
            <w:vAlign w:val="center"/>
            <w:hideMark/>
          </w:tcPr>
          <w:p w14:paraId="5AF2EFE8" w14:textId="5C65AE8B" w:rsidR="00BA7AF2" w:rsidRPr="00533A39" w:rsidDel="000A46D8" w:rsidRDefault="00BA7AF2" w:rsidP="00BA7AF2">
            <w:pPr>
              <w:jc w:val="center"/>
              <w:rPr>
                <w:del w:id="1572" w:author="Sean Gordon" w:date="2017-04-05T15:53:00Z"/>
                <w:rFonts w:ascii="Calibri" w:eastAsia="Times New Roman" w:hAnsi="Calibri"/>
                <w:color w:val="9C5700"/>
                <w:sz w:val="18"/>
                <w:szCs w:val="18"/>
              </w:rPr>
            </w:pPr>
            <w:del w:id="1573"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000000" w:fill="FFEB9C"/>
            <w:noWrap/>
            <w:vAlign w:val="center"/>
            <w:hideMark/>
          </w:tcPr>
          <w:p w14:paraId="34EA850D" w14:textId="43E5EC94" w:rsidR="00BA7AF2" w:rsidRPr="00533A39" w:rsidDel="000A46D8" w:rsidRDefault="00BA7AF2" w:rsidP="00BA7AF2">
            <w:pPr>
              <w:jc w:val="center"/>
              <w:rPr>
                <w:del w:id="1574" w:author="Sean Gordon" w:date="2017-04-05T15:53:00Z"/>
                <w:rFonts w:ascii="Calibri" w:eastAsia="Times New Roman" w:hAnsi="Calibri"/>
                <w:color w:val="9C5700"/>
                <w:sz w:val="18"/>
                <w:szCs w:val="18"/>
              </w:rPr>
            </w:pPr>
            <w:del w:id="1575"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C6EFCE"/>
            <w:noWrap/>
            <w:vAlign w:val="center"/>
            <w:hideMark/>
          </w:tcPr>
          <w:p w14:paraId="23FF2189" w14:textId="66B1BAB0" w:rsidR="00BA7AF2" w:rsidRPr="00533A39" w:rsidDel="000A46D8" w:rsidRDefault="00BA7AF2" w:rsidP="00BA7AF2">
            <w:pPr>
              <w:jc w:val="center"/>
              <w:rPr>
                <w:del w:id="1576" w:author="Sean Gordon" w:date="2017-04-05T15:53:00Z"/>
                <w:rFonts w:ascii="Calibri" w:eastAsia="Times New Roman" w:hAnsi="Calibri"/>
                <w:color w:val="006100"/>
                <w:sz w:val="18"/>
                <w:szCs w:val="18"/>
              </w:rPr>
            </w:pPr>
            <w:del w:id="1577"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C6EFCE"/>
            <w:noWrap/>
            <w:vAlign w:val="center"/>
            <w:hideMark/>
          </w:tcPr>
          <w:p w14:paraId="0DB64822" w14:textId="4B53D25F" w:rsidR="00BA7AF2" w:rsidRPr="00533A39" w:rsidDel="000A46D8" w:rsidRDefault="00BA7AF2" w:rsidP="00BA7AF2">
            <w:pPr>
              <w:jc w:val="center"/>
              <w:rPr>
                <w:del w:id="1578" w:author="Sean Gordon" w:date="2017-04-05T15:53:00Z"/>
                <w:rFonts w:ascii="Calibri" w:eastAsia="Times New Roman" w:hAnsi="Calibri"/>
                <w:color w:val="006100"/>
                <w:sz w:val="18"/>
                <w:szCs w:val="18"/>
              </w:rPr>
            </w:pPr>
            <w:del w:id="1579" w:author="Sean Gordon" w:date="2017-04-05T15:53:00Z">
              <w:r w:rsidRPr="00533A39" w:rsidDel="000A46D8">
                <w:rPr>
                  <w:rFonts w:ascii="Calibri" w:eastAsia="Times New Roman" w:hAnsi="Calibri"/>
                  <w:color w:val="006100"/>
                  <w:sz w:val="18"/>
                  <w:szCs w:val="18"/>
                </w:rPr>
                <w:delText>100%</w:delText>
              </w:r>
            </w:del>
          </w:p>
        </w:tc>
      </w:tr>
      <w:tr w:rsidR="00BA7AF2" w:rsidRPr="00BA7AF2" w:rsidDel="000A46D8" w14:paraId="675F959E" w14:textId="706246C1" w:rsidTr="00BA7AF2">
        <w:trPr>
          <w:trHeight w:val="320"/>
          <w:del w:id="1580" w:author="Sean Gordon" w:date="2017-04-05T15:53:00Z"/>
        </w:trPr>
        <w:tc>
          <w:tcPr>
            <w:tcW w:w="982" w:type="pct"/>
            <w:tcBorders>
              <w:top w:val="nil"/>
              <w:left w:val="nil"/>
              <w:bottom w:val="nil"/>
              <w:right w:val="nil"/>
            </w:tcBorders>
            <w:shd w:val="clear" w:color="auto" w:fill="auto"/>
            <w:noWrap/>
            <w:vAlign w:val="center"/>
            <w:hideMark/>
          </w:tcPr>
          <w:p w14:paraId="25BDEA29" w14:textId="2CBEDD80" w:rsidR="00BA7AF2" w:rsidRPr="00533A39" w:rsidDel="000A46D8" w:rsidRDefault="00BA7AF2" w:rsidP="00BA7AF2">
            <w:pPr>
              <w:jc w:val="center"/>
              <w:rPr>
                <w:del w:id="1581" w:author="Sean Gordon" w:date="2017-04-05T15:53:00Z"/>
                <w:rFonts w:asciiTheme="minorHAnsi" w:eastAsia="Times New Roman" w:hAnsiTheme="minorHAnsi"/>
                <w:color w:val="000000"/>
                <w:sz w:val="18"/>
                <w:szCs w:val="18"/>
              </w:rPr>
            </w:pPr>
            <w:del w:id="1582" w:author="Sean Gordon" w:date="2017-04-05T15:53:00Z">
              <w:r w:rsidRPr="00533A39" w:rsidDel="000A46D8">
                <w:rPr>
                  <w:rFonts w:asciiTheme="minorHAnsi" w:eastAsia="Times New Roman" w:hAnsiTheme="minorHAnsi"/>
                  <w:color w:val="000000"/>
                  <w:sz w:val="18"/>
                  <w:szCs w:val="18"/>
                </w:rPr>
                <w:delText>ESA</w:delText>
              </w:r>
            </w:del>
          </w:p>
        </w:tc>
        <w:tc>
          <w:tcPr>
            <w:tcW w:w="812" w:type="pct"/>
            <w:tcBorders>
              <w:top w:val="nil"/>
              <w:left w:val="nil"/>
              <w:bottom w:val="nil"/>
              <w:right w:val="nil"/>
            </w:tcBorders>
            <w:shd w:val="clear" w:color="000000" w:fill="C6EFCE"/>
            <w:noWrap/>
            <w:vAlign w:val="center"/>
            <w:hideMark/>
          </w:tcPr>
          <w:p w14:paraId="01CCF7D2" w14:textId="2264C5A3" w:rsidR="00BA7AF2" w:rsidRPr="00533A39" w:rsidDel="000A46D8" w:rsidRDefault="00BA7AF2" w:rsidP="00BA7AF2">
            <w:pPr>
              <w:jc w:val="center"/>
              <w:rPr>
                <w:del w:id="1583" w:author="Sean Gordon" w:date="2017-04-05T15:53:00Z"/>
                <w:rFonts w:ascii="Calibri" w:eastAsia="Times New Roman" w:hAnsi="Calibri"/>
                <w:color w:val="006100"/>
                <w:sz w:val="18"/>
                <w:szCs w:val="18"/>
              </w:rPr>
            </w:pPr>
            <w:del w:id="1584"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auto" w:fill="auto"/>
            <w:noWrap/>
            <w:vAlign w:val="center"/>
            <w:hideMark/>
          </w:tcPr>
          <w:p w14:paraId="2F4BED5C" w14:textId="0EFEC001" w:rsidR="00BA7AF2" w:rsidRPr="00533A39" w:rsidDel="000A46D8" w:rsidRDefault="00BA7AF2" w:rsidP="00BA7AF2">
            <w:pPr>
              <w:jc w:val="center"/>
              <w:rPr>
                <w:del w:id="1585" w:author="Sean Gordon" w:date="2017-04-05T15:53:00Z"/>
                <w:rFonts w:ascii="Calibri" w:eastAsia="Times New Roman" w:hAnsi="Calibri"/>
                <w:color w:val="000000"/>
                <w:sz w:val="18"/>
                <w:szCs w:val="18"/>
              </w:rPr>
            </w:pPr>
            <w:del w:id="1586" w:author="Sean Gordon" w:date="2017-04-05T15:53:00Z">
              <w:r w:rsidRPr="00533A39" w:rsidDel="000A46D8">
                <w:rPr>
                  <w:rFonts w:ascii="Calibri" w:eastAsia="Times New Roman" w:hAnsi="Calibri"/>
                  <w:color w:val="000000"/>
                  <w:sz w:val="18"/>
                  <w:szCs w:val="18"/>
                </w:rPr>
                <w:delText>87%</w:delText>
              </w:r>
            </w:del>
          </w:p>
        </w:tc>
        <w:tc>
          <w:tcPr>
            <w:tcW w:w="816" w:type="pct"/>
            <w:tcBorders>
              <w:top w:val="nil"/>
              <w:left w:val="nil"/>
              <w:bottom w:val="nil"/>
              <w:right w:val="nil"/>
            </w:tcBorders>
            <w:shd w:val="clear" w:color="000000" w:fill="FFEB9C"/>
            <w:noWrap/>
            <w:vAlign w:val="center"/>
            <w:hideMark/>
          </w:tcPr>
          <w:p w14:paraId="0EDDB380" w14:textId="5E18AC45" w:rsidR="00BA7AF2" w:rsidRPr="00533A39" w:rsidDel="000A46D8" w:rsidRDefault="00BA7AF2" w:rsidP="00BA7AF2">
            <w:pPr>
              <w:jc w:val="center"/>
              <w:rPr>
                <w:del w:id="1587" w:author="Sean Gordon" w:date="2017-04-05T15:53:00Z"/>
                <w:rFonts w:ascii="Calibri" w:eastAsia="Times New Roman" w:hAnsi="Calibri"/>
                <w:color w:val="9C5700"/>
                <w:sz w:val="18"/>
                <w:szCs w:val="18"/>
              </w:rPr>
            </w:pPr>
            <w:del w:id="1588"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6A3BEE25" w14:textId="7395BEF6" w:rsidR="00BA7AF2" w:rsidRPr="00533A39" w:rsidDel="000A46D8" w:rsidRDefault="00BA7AF2" w:rsidP="00BA7AF2">
            <w:pPr>
              <w:jc w:val="center"/>
              <w:rPr>
                <w:del w:id="1589" w:author="Sean Gordon" w:date="2017-04-05T15:53:00Z"/>
                <w:rFonts w:ascii="Calibri" w:eastAsia="Times New Roman" w:hAnsi="Calibri"/>
                <w:color w:val="9C5700"/>
                <w:sz w:val="18"/>
                <w:szCs w:val="18"/>
              </w:rPr>
            </w:pPr>
            <w:del w:id="1590"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182BE792" w14:textId="52CBD2C9" w:rsidR="00BA7AF2" w:rsidRPr="00533A39" w:rsidDel="000A46D8" w:rsidRDefault="00BA7AF2" w:rsidP="00BA7AF2">
            <w:pPr>
              <w:jc w:val="center"/>
              <w:rPr>
                <w:del w:id="1591" w:author="Sean Gordon" w:date="2017-04-05T15:53:00Z"/>
                <w:rFonts w:ascii="Calibri" w:eastAsia="Times New Roman" w:hAnsi="Calibri"/>
                <w:color w:val="9C5700"/>
                <w:sz w:val="18"/>
                <w:szCs w:val="18"/>
              </w:rPr>
            </w:pPr>
            <w:del w:id="1592" w:author="Sean Gordon" w:date="2017-04-05T15:53:00Z">
              <w:r w:rsidRPr="00533A39" w:rsidDel="000A46D8">
                <w:rPr>
                  <w:rFonts w:ascii="Calibri" w:eastAsia="Times New Roman" w:hAnsi="Calibri"/>
                  <w:color w:val="9C5700"/>
                  <w:sz w:val="18"/>
                  <w:szCs w:val="18"/>
                </w:rPr>
                <w:delText>0%</w:delText>
              </w:r>
            </w:del>
          </w:p>
        </w:tc>
      </w:tr>
      <w:tr w:rsidR="00BA7AF2" w:rsidRPr="00BA7AF2" w:rsidDel="000A46D8" w14:paraId="322FA38D" w14:textId="5E9D3344" w:rsidTr="00BA7AF2">
        <w:trPr>
          <w:trHeight w:val="320"/>
          <w:del w:id="1593" w:author="Sean Gordon" w:date="2017-04-05T15:53:00Z"/>
        </w:trPr>
        <w:tc>
          <w:tcPr>
            <w:tcW w:w="982" w:type="pct"/>
            <w:tcBorders>
              <w:top w:val="nil"/>
              <w:left w:val="nil"/>
              <w:bottom w:val="nil"/>
              <w:right w:val="nil"/>
            </w:tcBorders>
            <w:shd w:val="clear" w:color="auto" w:fill="auto"/>
            <w:noWrap/>
            <w:vAlign w:val="center"/>
            <w:hideMark/>
          </w:tcPr>
          <w:p w14:paraId="58FBB679" w14:textId="05413CDF" w:rsidR="00BA7AF2" w:rsidRPr="00533A39" w:rsidDel="000A46D8" w:rsidRDefault="00BA7AF2" w:rsidP="00BA7AF2">
            <w:pPr>
              <w:jc w:val="center"/>
              <w:rPr>
                <w:del w:id="1594" w:author="Sean Gordon" w:date="2017-04-05T15:53:00Z"/>
                <w:rFonts w:asciiTheme="minorHAnsi" w:eastAsia="Times New Roman" w:hAnsiTheme="minorHAnsi"/>
                <w:color w:val="000000"/>
                <w:sz w:val="18"/>
                <w:szCs w:val="18"/>
              </w:rPr>
            </w:pPr>
            <w:del w:id="1595" w:author="Sean Gordon" w:date="2017-04-05T15:53:00Z">
              <w:r w:rsidRPr="00533A39" w:rsidDel="000A46D8">
                <w:rPr>
                  <w:rFonts w:asciiTheme="minorHAnsi" w:eastAsia="Times New Roman" w:hAnsiTheme="minorHAnsi"/>
                  <w:color w:val="000000"/>
                  <w:sz w:val="18"/>
                  <w:szCs w:val="18"/>
                </w:rPr>
                <w:delText>GLEON</w:delText>
              </w:r>
            </w:del>
          </w:p>
        </w:tc>
        <w:tc>
          <w:tcPr>
            <w:tcW w:w="812" w:type="pct"/>
            <w:tcBorders>
              <w:top w:val="nil"/>
              <w:left w:val="nil"/>
              <w:bottom w:val="nil"/>
              <w:right w:val="nil"/>
            </w:tcBorders>
            <w:shd w:val="clear" w:color="auto" w:fill="auto"/>
            <w:noWrap/>
            <w:vAlign w:val="center"/>
            <w:hideMark/>
          </w:tcPr>
          <w:p w14:paraId="4B942542" w14:textId="32C8FA13" w:rsidR="00BA7AF2" w:rsidRPr="00533A39" w:rsidDel="000A46D8" w:rsidRDefault="00BA7AF2" w:rsidP="00BA7AF2">
            <w:pPr>
              <w:jc w:val="center"/>
              <w:rPr>
                <w:del w:id="1596" w:author="Sean Gordon" w:date="2017-04-05T15:53:00Z"/>
                <w:rFonts w:ascii="Calibri" w:eastAsia="Times New Roman" w:hAnsi="Calibri"/>
                <w:color w:val="000000"/>
                <w:sz w:val="18"/>
                <w:szCs w:val="18"/>
              </w:rPr>
            </w:pPr>
            <w:del w:id="1597" w:author="Sean Gordon" w:date="2017-04-05T15:53:00Z">
              <w:r w:rsidRPr="00533A39" w:rsidDel="000A46D8">
                <w:rPr>
                  <w:rFonts w:ascii="Calibri" w:eastAsia="Times New Roman" w:hAnsi="Calibri"/>
                  <w:color w:val="000000"/>
                  <w:sz w:val="18"/>
                  <w:szCs w:val="18"/>
                </w:rPr>
                <w:delText>92%</w:delText>
              </w:r>
            </w:del>
          </w:p>
        </w:tc>
        <w:tc>
          <w:tcPr>
            <w:tcW w:w="797" w:type="pct"/>
            <w:tcBorders>
              <w:top w:val="nil"/>
              <w:left w:val="nil"/>
              <w:bottom w:val="nil"/>
              <w:right w:val="nil"/>
            </w:tcBorders>
            <w:shd w:val="clear" w:color="auto" w:fill="auto"/>
            <w:noWrap/>
            <w:vAlign w:val="center"/>
            <w:hideMark/>
          </w:tcPr>
          <w:p w14:paraId="0D6644FF" w14:textId="632E742E" w:rsidR="00BA7AF2" w:rsidRPr="00533A39" w:rsidDel="000A46D8" w:rsidRDefault="00BA7AF2" w:rsidP="00BA7AF2">
            <w:pPr>
              <w:jc w:val="center"/>
              <w:rPr>
                <w:del w:id="1598" w:author="Sean Gordon" w:date="2017-04-05T15:53:00Z"/>
                <w:rFonts w:ascii="Calibri" w:eastAsia="Times New Roman" w:hAnsi="Calibri"/>
                <w:color w:val="000000"/>
                <w:sz w:val="18"/>
                <w:szCs w:val="18"/>
              </w:rPr>
            </w:pPr>
            <w:del w:id="1599" w:author="Sean Gordon" w:date="2017-04-05T15:53:00Z">
              <w:r w:rsidRPr="00533A39" w:rsidDel="000A46D8">
                <w:rPr>
                  <w:rFonts w:ascii="Calibri" w:eastAsia="Times New Roman" w:hAnsi="Calibri"/>
                  <w:color w:val="000000"/>
                  <w:sz w:val="18"/>
                  <w:szCs w:val="18"/>
                </w:rPr>
                <w:delText>69%</w:delText>
              </w:r>
            </w:del>
          </w:p>
        </w:tc>
        <w:tc>
          <w:tcPr>
            <w:tcW w:w="816" w:type="pct"/>
            <w:tcBorders>
              <w:top w:val="nil"/>
              <w:left w:val="nil"/>
              <w:bottom w:val="nil"/>
              <w:right w:val="nil"/>
            </w:tcBorders>
            <w:shd w:val="clear" w:color="auto" w:fill="auto"/>
            <w:noWrap/>
            <w:vAlign w:val="center"/>
            <w:hideMark/>
          </w:tcPr>
          <w:p w14:paraId="2771B352" w14:textId="082BFB48" w:rsidR="00BA7AF2" w:rsidRPr="00533A39" w:rsidDel="000A46D8" w:rsidRDefault="00BA7AF2" w:rsidP="00BA7AF2">
            <w:pPr>
              <w:jc w:val="center"/>
              <w:rPr>
                <w:del w:id="1600" w:author="Sean Gordon" w:date="2017-04-05T15:53:00Z"/>
                <w:rFonts w:ascii="Calibri" w:eastAsia="Times New Roman" w:hAnsi="Calibri"/>
                <w:color w:val="000000"/>
                <w:sz w:val="18"/>
                <w:szCs w:val="18"/>
              </w:rPr>
            </w:pPr>
            <w:del w:id="1601" w:author="Sean Gordon" w:date="2017-04-05T15:53:00Z">
              <w:r w:rsidRPr="00533A39" w:rsidDel="000A46D8">
                <w:rPr>
                  <w:rFonts w:ascii="Calibri" w:eastAsia="Times New Roman" w:hAnsi="Calibri"/>
                  <w:color w:val="000000"/>
                  <w:sz w:val="18"/>
                  <w:szCs w:val="18"/>
                </w:rPr>
                <w:delText>38%</w:delText>
              </w:r>
            </w:del>
          </w:p>
        </w:tc>
        <w:tc>
          <w:tcPr>
            <w:tcW w:w="797" w:type="pct"/>
            <w:tcBorders>
              <w:top w:val="nil"/>
              <w:left w:val="nil"/>
              <w:bottom w:val="nil"/>
              <w:right w:val="nil"/>
            </w:tcBorders>
            <w:shd w:val="clear" w:color="auto" w:fill="auto"/>
            <w:noWrap/>
            <w:vAlign w:val="center"/>
            <w:hideMark/>
          </w:tcPr>
          <w:p w14:paraId="4FF90B9B" w14:textId="1A53A238" w:rsidR="00BA7AF2" w:rsidRPr="00533A39" w:rsidDel="000A46D8" w:rsidRDefault="00BA7AF2" w:rsidP="00BA7AF2">
            <w:pPr>
              <w:jc w:val="center"/>
              <w:rPr>
                <w:del w:id="1602" w:author="Sean Gordon" w:date="2017-04-05T15:53:00Z"/>
                <w:rFonts w:ascii="Calibri" w:eastAsia="Times New Roman" w:hAnsi="Calibri"/>
                <w:color w:val="000000"/>
                <w:sz w:val="18"/>
                <w:szCs w:val="18"/>
              </w:rPr>
            </w:pPr>
            <w:del w:id="1603" w:author="Sean Gordon" w:date="2017-04-05T15:53:00Z">
              <w:r w:rsidRPr="00533A39" w:rsidDel="000A46D8">
                <w:rPr>
                  <w:rFonts w:ascii="Calibri" w:eastAsia="Times New Roman" w:hAnsi="Calibri"/>
                  <w:color w:val="000000"/>
                  <w:sz w:val="18"/>
                  <w:szCs w:val="18"/>
                </w:rPr>
                <w:delText>69%</w:delText>
              </w:r>
            </w:del>
          </w:p>
        </w:tc>
        <w:tc>
          <w:tcPr>
            <w:tcW w:w="797" w:type="pct"/>
            <w:tcBorders>
              <w:top w:val="nil"/>
              <w:left w:val="nil"/>
              <w:bottom w:val="nil"/>
              <w:right w:val="nil"/>
            </w:tcBorders>
            <w:shd w:val="clear" w:color="auto" w:fill="auto"/>
            <w:noWrap/>
            <w:vAlign w:val="center"/>
            <w:hideMark/>
          </w:tcPr>
          <w:p w14:paraId="203F29B4" w14:textId="15830681" w:rsidR="00BA7AF2" w:rsidRPr="00533A39" w:rsidDel="000A46D8" w:rsidRDefault="00BA7AF2" w:rsidP="00BA7AF2">
            <w:pPr>
              <w:jc w:val="center"/>
              <w:rPr>
                <w:del w:id="1604" w:author="Sean Gordon" w:date="2017-04-05T15:53:00Z"/>
                <w:rFonts w:ascii="Calibri" w:eastAsia="Times New Roman" w:hAnsi="Calibri"/>
                <w:color w:val="000000"/>
                <w:sz w:val="18"/>
                <w:szCs w:val="18"/>
              </w:rPr>
            </w:pPr>
            <w:del w:id="1605" w:author="Sean Gordon" w:date="2017-04-05T15:53:00Z">
              <w:r w:rsidRPr="00533A39" w:rsidDel="000A46D8">
                <w:rPr>
                  <w:rFonts w:ascii="Calibri" w:eastAsia="Times New Roman" w:hAnsi="Calibri"/>
                  <w:color w:val="000000"/>
                  <w:sz w:val="18"/>
                  <w:szCs w:val="18"/>
                </w:rPr>
                <w:delText>85%</w:delText>
              </w:r>
            </w:del>
          </w:p>
        </w:tc>
      </w:tr>
      <w:tr w:rsidR="00BA7AF2" w:rsidRPr="00BA7AF2" w:rsidDel="000A46D8" w14:paraId="554E1078" w14:textId="3597C9B2" w:rsidTr="00BA7AF2">
        <w:trPr>
          <w:trHeight w:val="320"/>
          <w:del w:id="1606" w:author="Sean Gordon" w:date="2017-04-05T15:53:00Z"/>
        </w:trPr>
        <w:tc>
          <w:tcPr>
            <w:tcW w:w="982" w:type="pct"/>
            <w:tcBorders>
              <w:top w:val="nil"/>
              <w:left w:val="nil"/>
              <w:bottom w:val="nil"/>
              <w:right w:val="nil"/>
            </w:tcBorders>
            <w:shd w:val="clear" w:color="auto" w:fill="auto"/>
            <w:noWrap/>
            <w:vAlign w:val="center"/>
            <w:hideMark/>
          </w:tcPr>
          <w:p w14:paraId="68A224CC" w14:textId="4FC49E94" w:rsidR="00BA7AF2" w:rsidRPr="00533A39" w:rsidDel="000A46D8" w:rsidRDefault="00BA7AF2" w:rsidP="00BA7AF2">
            <w:pPr>
              <w:jc w:val="center"/>
              <w:rPr>
                <w:del w:id="1607" w:author="Sean Gordon" w:date="2017-04-05T15:53:00Z"/>
                <w:rFonts w:asciiTheme="minorHAnsi" w:eastAsia="Times New Roman" w:hAnsiTheme="minorHAnsi"/>
                <w:color w:val="000000"/>
                <w:sz w:val="18"/>
                <w:szCs w:val="18"/>
              </w:rPr>
            </w:pPr>
            <w:del w:id="1608" w:author="Sean Gordon" w:date="2017-04-05T15:53:00Z">
              <w:r w:rsidRPr="00533A39" w:rsidDel="000A46D8">
                <w:rPr>
                  <w:rFonts w:asciiTheme="minorHAnsi" w:eastAsia="Times New Roman" w:hAnsiTheme="minorHAnsi"/>
                  <w:color w:val="000000"/>
                  <w:sz w:val="18"/>
                  <w:szCs w:val="18"/>
                </w:rPr>
                <w:delText>GOA</w:delText>
              </w:r>
            </w:del>
          </w:p>
        </w:tc>
        <w:tc>
          <w:tcPr>
            <w:tcW w:w="812" w:type="pct"/>
            <w:tcBorders>
              <w:top w:val="nil"/>
              <w:left w:val="nil"/>
              <w:bottom w:val="nil"/>
              <w:right w:val="nil"/>
            </w:tcBorders>
            <w:shd w:val="clear" w:color="000000" w:fill="C6EFCE"/>
            <w:noWrap/>
            <w:vAlign w:val="center"/>
            <w:hideMark/>
          </w:tcPr>
          <w:p w14:paraId="2F6A9860" w14:textId="45047CAA" w:rsidR="00BA7AF2" w:rsidRPr="00533A39" w:rsidDel="000A46D8" w:rsidRDefault="00BA7AF2" w:rsidP="00BA7AF2">
            <w:pPr>
              <w:jc w:val="center"/>
              <w:rPr>
                <w:del w:id="1609" w:author="Sean Gordon" w:date="2017-04-05T15:53:00Z"/>
                <w:rFonts w:ascii="Calibri" w:eastAsia="Times New Roman" w:hAnsi="Calibri"/>
                <w:color w:val="006100"/>
                <w:sz w:val="18"/>
                <w:szCs w:val="18"/>
              </w:rPr>
            </w:pPr>
            <w:del w:id="1610"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auto" w:fill="auto"/>
            <w:noWrap/>
            <w:vAlign w:val="center"/>
            <w:hideMark/>
          </w:tcPr>
          <w:p w14:paraId="276474CA" w14:textId="582F6AFC" w:rsidR="00BA7AF2" w:rsidRPr="00533A39" w:rsidDel="000A46D8" w:rsidRDefault="00BA7AF2" w:rsidP="00BA7AF2">
            <w:pPr>
              <w:jc w:val="center"/>
              <w:rPr>
                <w:del w:id="1611" w:author="Sean Gordon" w:date="2017-04-05T15:53:00Z"/>
                <w:rFonts w:ascii="Calibri" w:eastAsia="Times New Roman" w:hAnsi="Calibri"/>
                <w:color w:val="000000"/>
                <w:sz w:val="18"/>
                <w:szCs w:val="18"/>
              </w:rPr>
            </w:pPr>
            <w:del w:id="1612" w:author="Sean Gordon" w:date="2017-04-05T15:53:00Z">
              <w:r w:rsidRPr="00533A39" w:rsidDel="000A46D8">
                <w:rPr>
                  <w:rFonts w:ascii="Calibri" w:eastAsia="Times New Roman" w:hAnsi="Calibri"/>
                  <w:color w:val="000000"/>
                  <w:sz w:val="18"/>
                  <w:szCs w:val="18"/>
                </w:rPr>
                <w:delText>94%</w:delText>
              </w:r>
            </w:del>
          </w:p>
        </w:tc>
        <w:tc>
          <w:tcPr>
            <w:tcW w:w="816" w:type="pct"/>
            <w:tcBorders>
              <w:top w:val="nil"/>
              <w:left w:val="nil"/>
              <w:bottom w:val="nil"/>
              <w:right w:val="nil"/>
            </w:tcBorders>
            <w:shd w:val="clear" w:color="auto" w:fill="auto"/>
            <w:noWrap/>
            <w:vAlign w:val="center"/>
            <w:hideMark/>
          </w:tcPr>
          <w:p w14:paraId="53E14206" w14:textId="2E282E99" w:rsidR="00BA7AF2" w:rsidRPr="00533A39" w:rsidDel="000A46D8" w:rsidRDefault="00BA7AF2" w:rsidP="00BA7AF2">
            <w:pPr>
              <w:jc w:val="center"/>
              <w:rPr>
                <w:del w:id="1613" w:author="Sean Gordon" w:date="2017-04-05T15:53:00Z"/>
                <w:rFonts w:ascii="Calibri" w:eastAsia="Times New Roman" w:hAnsi="Calibri"/>
                <w:color w:val="000000"/>
                <w:sz w:val="18"/>
                <w:szCs w:val="18"/>
              </w:rPr>
            </w:pPr>
            <w:del w:id="1614" w:author="Sean Gordon" w:date="2017-04-05T15:53:00Z">
              <w:r w:rsidRPr="00533A39" w:rsidDel="000A46D8">
                <w:rPr>
                  <w:rFonts w:ascii="Calibri" w:eastAsia="Times New Roman" w:hAnsi="Calibri"/>
                  <w:color w:val="000000"/>
                  <w:sz w:val="18"/>
                  <w:szCs w:val="18"/>
                </w:rPr>
                <w:delText>95%</w:delText>
              </w:r>
            </w:del>
          </w:p>
        </w:tc>
        <w:tc>
          <w:tcPr>
            <w:tcW w:w="797" w:type="pct"/>
            <w:tcBorders>
              <w:top w:val="nil"/>
              <w:left w:val="nil"/>
              <w:bottom w:val="nil"/>
              <w:right w:val="nil"/>
            </w:tcBorders>
            <w:shd w:val="clear" w:color="auto" w:fill="auto"/>
            <w:noWrap/>
            <w:vAlign w:val="center"/>
            <w:hideMark/>
          </w:tcPr>
          <w:p w14:paraId="03AEB574" w14:textId="56907062" w:rsidR="00BA7AF2" w:rsidRPr="00533A39" w:rsidDel="000A46D8" w:rsidRDefault="00BA7AF2" w:rsidP="00BA7AF2">
            <w:pPr>
              <w:jc w:val="center"/>
              <w:rPr>
                <w:del w:id="1615" w:author="Sean Gordon" w:date="2017-04-05T15:53:00Z"/>
                <w:rFonts w:ascii="Calibri" w:eastAsia="Times New Roman" w:hAnsi="Calibri"/>
                <w:color w:val="000000"/>
                <w:sz w:val="18"/>
                <w:szCs w:val="18"/>
              </w:rPr>
            </w:pPr>
            <w:del w:id="1616" w:author="Sean Gordon" w:date="2017-04-05T15:53:00Z">
              <w:r w:rsidRPr="00533A39" w:rsidDel="000A46D8">
                <w:rPr>
                  <w:rFonts w:ascii="Calibri" w:eastAsia="Times New Roman" w:hAnsi="Calibri"/>
                  <w:color w:val="000000"/>
                  <w:sz w:val="18"/>
                  <w:szCs w:val="18"/>
                </w:rPr>
                <w:delText>79%</w:delText>
              </w:r>
            </w:del>
          </w:p>
        </w:tc>
        <w:tc>
          <w:tcPr>
            <w:tcW w:w="797" w:type="pct"/>
            <w:tcBorders>
              <w:top w:val="nil"/>
              <w:left w:val="nil"/>
              <w:bottom w:val="nil"/>
              <w:right w:val="nil"/>
            </w:tcBorders>
            <w:shd w:val="clear" w:color="auto" w:fill="auto"/>
            <w:noWrap/>
            <w:vAlign w:val="center"/>
            <w:hideMark/>
          </w:tcPr>
          <w:p w14:paraId="6073CB60" w14:textId="7E344068" w:rsidR="00BA7AF2" w:rsidRPr="00533A39" w:rsidDel="000A46D8" w:rsidRDefault="00BA7AF2" w:rsidP="00BA7AF2">
            <w:pPr>
              <w:jc w:val="center"/>
              <w:rPr>
                <w:del w:id="1617" w:author="Sean Gordon" w:date="2017-04-05T15:53:00Z"/>
                <w:rFonts w:ascii="Calibri" w:eastAsia="Times New Roman" w:hAnsi="Calibri"/>
                <w:color w:val="000000"/>
                <w:sz w:val="18"/>
                <w:szCs w:val="18"/>
              </w:rPr>
            </w:pPr>
            <w:del w:id="1618" w:author="Sean Gordon" w:date="2017-04-05T15:53:00Z">
              <w:r w:rsidRPr="00533A39" w:rsidDel="000A46D8">
                <w:rPr>
                  <w:rFonts w:ascii="Calibri" w:eastAsia="Times New Roman" w:hAnsi="Calibri"/>
                  <w:color w:val="000000"/>
                  <w:sz w:val="18"/>
                  <w:szCs w:val="18"/>
                </w:rPr>
                <w:delText>84%</w:delText>
              </w:r>
            </w:del>
          </w:p>
        </w:tc>
      </w:tr>
      <w:tr w:rsidR="00BA7AF2" w:rsidRPr="00BA7AF2" w:rsidDel="000A46D8" w14:paraId="4C796844" w14:textId="5E7D0431" w:rsidTr="00BA7AF2">
        <w:trPr>
          <w:trHeight w:val="320"/>
          <w:del w:id="1619" w:author="Sean Gordon" w:date="2017-04-05T15:53:00Z"/>
        </w:trPr>
        <w:tc>
          <w:tcPr>
            <w:tcW w:w="982" w:type="pct"/>
            <w:tcBorders>
              <w:top w:val="nil"/>
              <w:left w:val="nil"/>
              <w:bottom w:val="nil"/>
              <w:right w:val="nil"/>
            </w:tcBorders>
            <w:shd w:val="clear" w:color="auto" w:fill="auto"/>
            <w:noWrap/>
            <w:vAlign w:val="center"/>
            <w:hideMark/>
          </w:tcPr>
          <w:p w14:paraId="2EDAA955" w14:textId="1B218B81" w:rsidR="00BA7AF2" w:rsidRPr="00533A39" w:rsidDel="000A46D8" w:rsidRDefault="00BA7AF2" w:rsidP="00BA7AF2">
            <w:pPr>
              <w:jc w:val="center"/>
              <w:rPr>
                <w:del w:id="1620" w:author="Sean Gordon" w:date="2017-04-05T15:53:00Z"/>
                <w:rFonts w:asciiTheme="minorHAnsi" w:eastAsia="Times New Roman" w:hAnsiTheme="minorHAnsi"/>
                <w:color w:val="000000"/>
                <w:sz w:val="18"/>
                <w:szCs w:val="18"/>
              </w:rPr>
            </w:pPr>
            <w:del w:id="1621" w:author="Sean Gordon" w:date="2017-04-05T15:53:00Z">
              <w:r w:rsidRPr="00533A39" w:rsidDel="000A46D8">
                <w:rPr>
                  <w:rFonts w:asciiTheme="minorHAnsi" w:eastAsia="Times New Roman" w:hAnsiTheme="minorHAnsi"/>
                  <w:color w:val="000000"/>
                  <w:sz w:val="18"/>
                  <w:szCs w:val="18"/>
                </w:rPr>
                <w:delText>IOE</w:delText>
              </w:r>
            </w:del>
          </w:p>
        </w:tc>
        <w:tc>
          <w:tcPr>
            <w:tcW w:w="812" w:type="pct"/>
            <w:tcBorders>
              <w:top w:val="nil"/>
              <w:left w:val="nil"/>
              <w:bottom w:val="nil"/>
              <w:right w:val="nil"/>
            </w:tcBorders>
            <w:shd w:val="clear" w:color="000000" w:fill="C6EFCE"/>
            <w:noWrap/>
            <w:vAlign w:val="center"/>
            <w:hideMark/>
          </w:tcPr>
          <w:p w14:paraId="159EDE46" w14:textId="70F1A588" w:rsidR="00BA7AF2" w:rsidRPr="00533A39" w:rsidDel="000A46D8" w:rsidRDefault="00BA7AF2" w:rsidP="00BA7AF2">
            <w:pPr>
              <w:jc w:val="center"/>
              <w:rPr>
                <w:del w:id="1622" w:author="Sean Gordon" w:date="2017-04-05T15:53:00Z"/>
                <w:rFonts w:ascii="Calibri" w:eastAsia="Times New Roman" w:hAnsi="Calibri"/>
                <w:color w:val="006100"/>
                <w:sz w:val="18"/>
                <w:szCs w:val="18"/>
              </w:rPr>
            </w:pPr>
            <w:del w:id="1623"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FFEB9C"/>
            <w:noWrap/>
            <w:vAlign w:val="center"/>
            <w:hideMark/>
          </w:tcPr>
          <w:p w14:paraId="0AC1E658" w14:textId="0168522A" w:rsidR="00BA7AF2" w:rsidRPr="00533A39" w:rsidDel="000A46D8" w:rsidRDefault="00BA7AF2" w:rsidP="00BA7AF2">
            <w:pPr>
              <w:jc w:val="center"/>
              <w:rPr>
                <w:del w:id="1624" w:author="Sean Gordon" w:date="2017-04-05T15:53:00Z"/>
                <w:rFonts w:ascii="Calibri" w:eastAsia="Times New Roman" w:hAnsi="Calibri"/>
                <w:color w:val="9C5700"/>
                <w:sz w:val="18"/>
                <w:szCs w:val="18"/>
              </w:rPr>
            </w:pPr>
            <w:del w:id="1625"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auto" w:fill="auto"/>
            <w:noWrap/>
            <w:vAlign w:val="center"/>
            <w:hideMark/>
          </w:tcPr>
          <w:p w14:paraId="4BAE7950" w14:textId="1A24BD32" w:rsidR="00BA7AF2" w:rsidRPr="00533A39" w:rsidDel="000A46D8" w:rsidRDefault="00BA7AF2" w:rsidP="00BA7AF2">
            <w:pPr>
              <w:jc w:val="center"/>
              <w:rPr>
                <w:del w:id="1626" w:author="Sean Gordon" w:date="2017-04-05T15:53:00Z"/>
                <w:rFonts w:ascii="Calibri" w:eastAsia="Times New Roman" w:hAnsi="Calibri"/>
                <w:color w:val="000000"/>
                <w:sz w:val="18"/>
                <w:szCs w:val="18"/>
              </w:rPr>
            </w:pPr>
            <w:del w:id="1627" w:author="Sean Gordon" w:date="2017-04-05T15:53:00Z">
              <w:r w:rsidRPr="00533A39" w:rsidDel="000A46D8">
                <w:rPr>
                  <w:rFonts w:ascii="Calibri" w:eastAsia="Times New Roman" w:hAnsi="Calibri"/>
                  <w:color w:val="000000"/>
                  <w:sz w:val="18"/>
                  <w:szCs w:val="18"/>
                </w:rPr>
                <w:delText>8%</w:delText>
              </w:r>
            </w:del>
          </w:p>
        </w:tc>
        <w:tc>
          <w:tcPr>
            <w:tcW w:w="797" w:type="pct"/>
            <w:tcBorders>
              <w:top w:val="nil"/>
              <w:left w:val="nil"/>
              <w:bottom w:val="nil"/>
              <w:right w:val="nil"/>
            </w:tcBorders>
            <w:shd w:val="clear" w:color="auto" w:fill="auto"/>
            <w:noWrap/>
            <w:vAlign w:val="center"/>
            <w:hideMark/>
          </w:tcPr>
          <w:p w14:paraId="7F70C681" w14:textId="0E7AF9E4" w:rsidR="00BA7AF2" w:rsidRPr="00533A39" w:rsidDel="000A46D8" w:rsidRDefault="00BA7AF2" w:rsidP="00BA7AF2">
            <w:pPr>
              <w:jc w:val="center"/>
              <w:rPr>
                <w:del w:id="1628" w:author="Sean Gordon" w:date="2017-04-05T15:53:00Z"/>
                <w:rFonts w:ascii="Calibri" w:eastAsia="Times New Roman" w:hAnsi="Calibri"/>
                <w:color w:val="000000"/>
                <w:sz w:val="18"/>
                <w:szCs w:val="18"/>
              </w:rPr>
            </w:pPr>
            <w:del w:id="1629" w:author="Sean Gordon" w:date="2017-04-05T15:53:00Z">
              <w:r w:rsidRPr="00533A39" w:rsidDel="000A46D8">
                <w:rPr>
                  <w:rFonts w:ascii="Calibri" w:eastAsia="Times New Roman" w:hAnsi="Calibri"/>
                  <w:color w:val="000000"/>
                  <w:sz w:val="18"/>
                  <w:szCs w:val="18"/>
                </w:rPr>
                <w:delText>8%</w:delText>
              </w:r>
            </w:del>
          </w:p>
        </w:tc>
        <w:tc>
          <w:tcPr>
            <w:tcW w:w="797" w:type="pct"/>
            <w:tcBorders>
              <w:top w:val="nil"/>
              <w:left w:val="nil"/>
              <w:bottom w:val="nil"/>
              <w:right w:val="nil"/>
            </w:tcBorders>
            <w:shd w:val="clear" w:color="auto" w:fill="auto"/>
            <w:noWrap/>
            <w:vAlign w:val="center"/>
            <w:hideMark/>
          </w:tcPr>
          <w:p w14:paraId="247C37E7" w14:textId="1ED14CD3" w:rsidR="00BA7AF2" w:rsidRPr="00533A39" w:rsidDel="000A46D8" w:rsidRDefault="00BA7AF2" w:rsidP="00BA7AF2">
            <w:pPr>
              <w:jc w:val="center"/>
              <w:rPr>
                <w:del w:id="1630" w:author="Sean Gordon" w:date="2017-04-05T15:53:00Z"/>
                <w:rFonts w:ascii="Calibri" w:eastAsia="Times New Roman" w:hAnsi="Calibri"/>
                <w:color w:val="000000"/>
                <w:sz w:val="18"/>
                <w:szCs w:val="18"/>
              </w:rPr>
            </w:pPr>
            <w:del w:id="1631" w:author="Sean Gordon" w:date="2017-04-05T15:53:00Z">
              <w:r w:rsidRPr="00533A39" w:rsidDel="000A46D8">
                <w:rPr>
                  <w:rFonts w:ascii="Calibri" w:eastAsia="Times New Roman" w:hAnsi="Calibri"/>
                  <w:color w:val="000000"/>
                  <w:sz w:val="18"/>
                  <w:szCs w:val="18"/>
                </w:rPr>
                <w:delText>29%</w:delText>
              </w:r>
            </w:del>
          </w:p>
        </w:tc>
      </w:tr>
      <w:tr w:rsidR="00BA7AF2" w:rsidRPr="00BA7AF2" w:rsidDel="000A46D8" w14:paraId="00BDE417" w14:textId="4233C49F" w:rsidTr="00BA7AF2">
        <w:trPr>
          <w:trHeight w:val="320"/>
          <w:del w:id="1632" w:author="Sean Gordon" w:date="2017-04-05T15:53:00Z"/>
        </w:trPr>
        <w:tc>
          <w:tcPr>
            <w:tcW w:w="982" w:type="pct"/>
            <w:tcBorders>
              <w:top w:val="nil"/>
              <w:left w:val="nil"/>
              <w:bottom w:val="nil"/>
              <w:right w:val="nil"/>
            </w:tcBorders>
            <w:shd w:val="clear" w:color="auto" w:fill="auto"/>
            <w:noWrap/>
            <w:vAlign w:val="center"/>
            <w:hideMark/>
          </w:tcPr>
          <w:p w14:paraId="68A1E040" w14:textId="7D16C392" w:rsidR="00BA7AF2" w:rsidRPr="00533A39" w:rsidDel="000A46D8" w:rsidRDefault="00BA7AF2" w:rsidP="00BA7AF2">
            <w:pPr>
              <w:jc w:val="center"/>
              <w:rPr>
                <w:del w:id="1633" w:author="Sean Gordon" w:date="2017-04-05T15:53:00Z"/>
                <w:rFonts w:asciiTheme="minorHAnsi" w:eastAsia="Times New Roman" w:hAnsiTheme="minorHAnsi"/>
                <w:color w:val="000000"/>
                <w:sz w:val="18"/>
                <w:szCs w:val="18"/>
              </w:rPr>
            </w:pPr>
            <w:del w:id="1634" w:author="Sean Gordon" w:date="2017-04-05T15:53:00Z">
              <w:r w:rsidRPr="00533A39" w:rsidDel="000A46D8">
                <w:rPr>
                  <w:rFonts w:asciiTheme="minorHAnsi" w:eastAsia="Times New Roman" w:hAnsiTheme="minorHAnsi"/>
                  <w:color w:val="000000"/>
                  <w:sz w:val="18"/>
                  <w:szCs w:val="18"/>
                </w:rPr>
                <w:delText>KNB</w:delText>
              </w:r>
            </w:del>
          </w:p>
        </w:tc>
        <w:tc>
          <w:tcPr>
            <w:tcW w:w="812" w:type="pct"/>
            <w:tcBorders>
              <w:top w:val="nil"/>
              <w:left w:val="nil"/>
              <w:bottom w:val="nil"/>
              <w:right w:val="nil"/>
            </w:tcBorders>
            <w:shd w:val="clear" w:color="auto" w:fill="auto"/>
            <w:noWrap/>
            <w:vAlign w:val="center"/>
            <w:hideMark/>
          </w:tcPr>
          <w:p w14:paraId="2524F881" w14:textId="6D59B29F" w:rsidR="00BA7AF2" w:rsidRPr="00533A39" w:rsidDel="000A46D8" w:rsidRDefault="00BA7AF2" w:rsidP="00BA7AF2">
            <w:pPr>
              <w:jc w:val="center"/>
              <w:rPr>
                <w:del w:id="1635" w:author="Sean Gordon" w:date="2017-04-05T15:53:00Z"/>
                <w:rFonts w:ascii="Calibri" w:eastAsia="Times New Roman" w:hAnsi="Calibri"/>
                <w:color w:val="000000"/>
                <w:sz w:val="18"/>
                <w:szCs w:val="18"/>
              </w:rPr>
            </w:pPr>
            <w:del w:id="1636" w:author="Sean Gordon" w:date="2017-04-05T15:53:00Z">
              <w:r w:rsidRPr="00533A39" w:rsidDel="000A46D8">
                <w:rPr>
                  <w:rFonts w:ascii="Calibri" w:eastAsia="Times New Roman" w:hAnsi="Calibri"/>
                  <w:color w:val="000000"/>
                  <w:sz w:val="18"/>
                  <w:szCs w:val="18"/>
                </w:rPr>
                <w:delText>95%</w:delText>
              </w:r>
            </w:del>
          </w:p>
        </w:tc>
        <w:tc>
          <w:tcPr>
            <w:tcW w:w="797" w:type="pct"/>
            <w:tcBorders>
              <w:top w:val="nil"/>
              <w:left w:val="nil"/>
              <w:bottom w:val="nil"/>
              <w:right w:val="nil"/>
            </w:tcBorders>
            <w:shd w:val="clear" w:color="auto" w:fill="auto"/>
            <w:noWrap/>
            <w:vAlign w:val="center"/>
            <w:hideMark/>
          </w:tcPr>
          <w:p w14:paraId="165E2D01" w14:textId="25265DE6" w:rsidR="00BA7AF2" w:rsidRPr="00533A39" w:rsidDel="000A46D8" w:rsidRDefault="00BA7AF2" w:rsidP="00BA7AF2">
            <w:pPr>
              <w:jc w:val="center"/>
              <w:rPr>
                <w:del w:id="1637" w:author="Sean Gordon" w:date="2017-04-05T15:53:00Z"/>
                <w:rFonts w:ascii="Calibri" w:eastAsia="Times New Roman" w:hAnsi="Calibri"/>
                <w:color w:val="000000"/>
                <w:sz w:val="18"/>
                <w:szCs w:val="18"/>
              </w:rPr>
            </w:pPr>
            <w:del w:id="1638" w:author="Sean Gordon" w:date="2017-04-05T15:53:00Z">
              <w:r w:rsidRPr="00533A39" w:rsidDel="000A46D8">
                <w:rPr>
                  <w:rFonts w:ascii="Calibri" w:eastAsia="Times New Roman" w:hAnsi="Calibri"/>
                  <w:color w:val="000000"/>
                  <w:sz w:val="18"/>
                  <w:szCs w:val="18"/>
                </w:rPr>
                <w:delText>62%</w:delText>
              </w:r>
            </w:del>
          </w:p>
        </w:tc>
        <w:tc>
          <w:tcPr>
            <w:tcW w:w="816" w:type="pct"/>
            <w:tcBorders>
              <w:top w:val="nil"/>
              <w:left w:val="nil"/>
              <w:bottom w:val="nil"/>
              <w:right w:val="nil"/>
            </w:tcBorders>
            <w:shd w:val="clear" w:color="auto" w:fill="auto"/>
            <w:noWrap/>
            <w:vAlign w:val="center"/>
            <w:hideMark/>
          </w:tcPr>
          <w:p w14:paraId="35F1456C" w14:textId="4BECF5D4" w:rsidR="00BA7AF2" w:rsidRPr="00533A39" w:rsidDel="000A46D8" w:rsidRDefault="00BA7AF2" w:rsidP="00BA7AF2">
            <w:pPr>
              <w:jc w:val="center"/>
              <w:rPr>
                <w:del w:id="1639" w:author="Sean Gordon" w:date="2017-04-05T15:53:00Z"/>
                <w:rFonts w:ascii="Calibri" w:eastAsia="Times New Roman" w:hAnsi="Calibri"/>
                <w:color w:val="000000"/>
                <w:sz w:val="18"/>
                <w:szCs w:val="18"/>
              </w:rPr>
            </w:pPr>
            <w:del w:id="1640" w:author="Sean Gordon" w:date="2017-04-05T15:53:00Z">
              <w:r w:rsidRPr="00533A39" w:rsidDel="000A46D8">
                <w:rPr>
                  <w:rFonts w:ascii="Calibri" w:eastAsia="Times New Roman" w:hAnsi="Calibri"/>
                  <w:color w:val="000000"/>
                  <w:sz w:val="18"/>
                  <w:szCs w:val="18"/>
                </w:rPr>
                <w:delText>11%</w:delText>
              </w:r>
            </w:del>
          </w:p>
        </w:tc>
        <w:tc>
          <w:tcPr>
            <w:tcW w:w="797" w:type="pct"/>
            <w:tcBorders>
              <w:top w:val="nil"/>
              <w:left w:val="nil"/>
              <w:bottom w:val="nil"/>
              <w:right w:val="nil"/>
            </w:tcBorders>
            <w:shd w:val="clear" w:color="auto" w:fill="auto"/>
            <w:noWrap/>
            <w:vAlign w:val="center"/>
            <w:hideMark/>
          </w:tcPr>
          <w:p w14:paraId="040113B5" w14:textId="5C9FA579" w:rsidR="00BA7AF2" w:rsidRPr="00533A39" w:rsidDel="000A46D8" w:rsidRDefault="00BA7AF2" w:rsidP="00BA7AF2">
            <w:pPr>
              <w:jc w:val="center"/>
              <w:rPr>
                <w:del w:id="1641" w:author="Sean Gordon" w:date="2017-04-05T15:53:00Z"/>
                <w:rFonts w:ascii="Calibri" w:eastAsia="Times New Roman" w:hAnsi="Calibri"/>
                <w:color w:val="000000"/>
                <w:sz w:val="18"/>
                <w:szCs w:val="18"/>
              </w:rPr>
            </w:pPr>
            <w:del w:id="1642" w:author="Sean Gordon" w:date="2017-04-05T15:53:00Z">
              <w:r w:rsidRPr="00533A39" w:rsidDel="000A46D8">
                <w:rPr>
                  <w:rFonts w:ascii="Calibri" w:eastAsia="Times New Roman" w:hAnsi="Calibri"/>
                  <w:color w:val="000000"/>
                  <w:sz w:val="18"/>
                  <w:szCs w:val="18"/>
                </w:rPr>
                <w:delText>13%</w:delText>
              </w:r>
            </w:del>
          </w:p>
        </w:tc>
        <w:tc>
          <w:tcPr>
            <w:tcW w:w="797" w:type="pct"/>
            <w:tcBorders>
              <w:top w:val="nil"/>
              <w:left w:val="nil"/>
              <w:bottom w:val="nil"/>
              <w:right w:val="nil"/>
            </w:tcBorders>
            <w:shd w:val="clear" w:color="auto" w:fill="auto"/>
            <w:noWrap/>
            <w:vAlign w:val="center"/>
            <w:hideMark/>
          </w:tcPr>
          <w:p w14:paraId="385DC791" w14:textId="739BFC87" w:rsidR="00BA7AF2" w:rsidRPr="00533A39" w:rsidDel="000A46D8" w:rsidRDefault="00BA7AF2" w:rsidP="00BA7AF2">
            <w:pPr>
              <w:jc w:val="center"/>
              <w:rPr>
                <w:del w:id="1643" w:author="Sean Gordon" w:date="2017-04-05T15:53:00Z"/>
                <w:rFonts w:ascii="Calibri" w:eastAsia="Times New Roman" w:hAnsi="Calibri"/>
                <w:color w:val="000000"/>
                <w:sz w:val="18"/>
                <w:szCs w:val="18"/>
              </w:rPr>
            </w:pPr>
            <w:del w:id="1644" w:author="Sean Gordon" w:date="2017-04-05T15:53:00Z">
              <w:r w:rsidRPr="00533A39" w:rsidDel="000A46D8">
                <w:rPr>
                  <w:rFonts w:ascii="Calibri" w:eastAsia="Times New Roman" w:hAnsi="Calibri"/>
                  <w:color w:val="000000"/>
                  <w:sz w:val="18"/>
                  <w:szCs w:val="18"/>
                </w:rPr>
                <w:delText>20%</w:delText>
              </w:r>
            </w:del>
          </w:p>
        </w:tc>
      </w:tr>
      <w:tr w:rsidR="00BA7AF2" w:rsidRPr="00BA7AF2" w:rsidDel="000A46D8" w14:paraId="0550BECA" w14:textId="36075244" w:rsidTr="00BA7AF2">
        <w:trPr>
          <w:trHeight w:val="320"/>
          <w:del w:id="1645" w:author="Sean Gordon" w:date="2017-04-05T15:53:00Z"/>
        </w:trPr>
        <w:tc>
          <w:tcPr>
            <w:tcW w:w="982" w:type="pct"/>
            <w:tcBorders>
              <w:top w:val="nil"/>
              <w:left w:val="nil"/>
              <w:bottom w:val="nil"/>
              <w:right w:val="nil"/>
            </w:tcBorders>
            <w:shd w:val="clear" w:color="auto" w:fill="auto"/>
            <w:noWrap/>
            <w:vAlign w:val="center"/>
            <w:hideMark/>
          </w:tcPr>
          <w:p w14:paraId="0FE3F4BD" w14:textId="570AF215" w:rsidR="00BA7AF2" w:rsidRPr="00533A39" w:rsidDel="000A46D8" w:rsidRDefault="00BA7AF2" w:rsidP="00BA7AF2">
            <w:pPr>
              <w:jc w:val="center"/>
              <w:rPr>
                <w:del w:id="1646" w:author="Sean Gordon" w:date="2017-04-05T15:53:00Z"/>
                <w:rFonts w:asciiTheme="minorHAnsi" w:eastAsia="Times New Roman" w:hAnsiTheme="minorHAnsi"/>
                <w:color w:val="000000"/>
                <w:sz w:val="18"/>
                <w:szCs w:val="18"/>
              </w:rPr>
            </w:pPr>
            <w:del w:id="1647" w:author="Sean Gordon" w:date="2017-04-05T15:53:00Z">
              <w:r w:rsidRPr="00533A39" w:rsidDel="000A46D8">
                <w:rPr>
                  <w:rFonts w:asciiTheme="minorHAnsi" w:eastAsia="Times New Roman" w:hAnsiTheme="minorHAnsi"/>
                  <w:color w:val="000000"/>
                  <w:sz w:val="18"/>
                  <w:szCs w:val="18"/>
                </w:rPr>
                <w:delText>KUBI</w:delText>
              </w:r>
            </w:del>
          </w:p>
        </w:tc>
        <w:tc>
          <w:tcPr>
            <w:tcW w:w="812" w:type="pct"/>
            <w:tcBorders>
              <w:top w:val="nil"/>
              <w:left w:val="nil"/>
              <w:bottom w:val="nil"/>
              <w:right w:val="nil"/>
            </w:tcBorders>
            <w:shd w:val="clear" w:color="000000" w:fill="FFEB9C"/>
            <w:noWrap/>
            <w:vAlign w:val="center"/>
            <w:hideMark/>
          </w:tcPr>
          <w:p w14:paraId="3730BAD9" w14:textId="59F6062A" w:rsidR="00BA7AF2" w:rsidRPr="00533A39" w:rsidDel="000A46D8" w:rsidRDefault="00BA7AF2" w:rsidP="00BA7AF2">
            <w:pPr>
              <w:jc w:val="center"/>
              <w:rPr>
                <w:del w:id="1648" w:author="Sean Gordon" w:date="2017-04-05T15:53:00Z"/>
                <w:rFonts w:ascii="Calibri" w:eastAsia="Times New Roman" w:hAnsi="Calibri"/>
                <w:color w:val="9C5700"/>
                <w:sz w:val="18"/>
                <w:szCs w:val="18"/>
              </w:rPr>
            </w:pPr>
            <w:del w:id="1649"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637CE10C" w14:textId="4E5760BC" w:rsidR="00BA7AF2" w:rsidRPr="00533A39" w:rsidDel="000A46D8" w:rsidRDefault="00BA7AF2" w:rsidP="00BA7AF2">
            <w:pPr>
              <w:jc w:val="center"/>
              <w:rPr>
                <w:del w:id="1650" w:author="Sean Gordon" w:date="2017-04-05T15:53:00Z"/>
                <w:rFonts w:ascii="Calibri" w:eastAsia="Times New Roman" w:hAnsi="Calibri"/>
                <w:color w:val="9C5700"/>
                <w:sz w:val="18"/>
                <w:szCs w:val="18"/>
              </w:rPr>
            </w:pPr>
            <w:del w:id="1651"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000000" w:fill="FFEB9C"/>
            <w:noWrap/>
            <w:vAlign w:val="center"/>
            <w:hideMark/>
          </w:tcPr>
          <w:p w14:paraId="48D27328" w14:textId="0926E038" w:rsidR="00BA7AF2" w:rsidRPr="00533A39" w:rsidDel="000A46D8" w:rsidRDefault="00BA7AF2" w:rsidP="00BA7AF2">
            <w:pPr>
              <w:jc w:val="center"/>
              <w:rPr>
                <w:del w:id="1652" w:author="Sean Gordon" w:date="2017-04-05T15:53:00Z"/>
                <w:rFonts w:ascii="Calibri" w:eastAsia="Times New Roman" w:hAnsi="Calibri"/>
                <w:color w:val="9C5700"/>
                <w:sz w:val="18"/>
                <w:szCs w:val="18"/>
              </w:rPr>
            </w:pPr>
            <w:del w:id="1653"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4C98B1A7" w14:textId="3374889B" w:rsidR="00BA7AF2" w:rsidRPr="00533A39" w:rsidDel="000A46D8" w:rsidRDefault="00BA7AF2" w:rsidP="00BA7AF2">
            <w:pPr>
              <w:jc w:val="center"/>
              <w:rPr>
                <w:del w:id="1654" w:author="Sean Gordon" w:date="2017-04-05T15:53:00Z"/>
                <w:rFonts w:ascii="Calibri" w:eastAsia="Times New Roman" w:hAnsi="Calibri"/>
                <w:color w:val="9C5700"/>
                <w:sz w:val="18"/>
                <w:szCs w:val="18"/>
              </w:rPr>
            </w:pPr>
            <w:del w:id="1655"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18E431A1" w14:textId="18A967FF" w:rsidR="00BA7AF2" w:rsidRPr="00533A39" w:rsidDel="000A46D8" w:rsidRDefault="00BA7AF2" w:rsidP="00BA7AF2">
            <w:pPr>
              <w:jc w:val="center"/>
              <w:rPr>
                <w:del w:id="1656" w:author="Sean Gordon" w:date="2017-04-05T15:53:00Z"/>
                <w:rFonts w:ascii="Calibri" w:eastAsia="Times New Roman" w:hAnsi="Calibri"/>
                <w:color w:val="9C5700"/>
                <w:sz w:val="18"/>
                <w:szCs w:val="18"/>
              </w:rPr>
            </w:pPr>
            <w:del w:id="1657" w:author="Sean Gordon" w:date="2017-04-05T15:53:00Z">
              <w:r w:rsidRPr="00533A39" w:rsidDel="000A46D8">
                <w:rPr>
                  <w:rFonts w:ascii="Calibri" w:eastAsia="Times New Roman" w:hAnsi="Calibri"/>
                  <w:color w:val="9C5700"/>
                  <w:sz w:val="18"/>
                  <w:szCs w:val="18"/>
                </w:rPr>
                <w:delText>0%</w:delText>
              </w:r>
            </w:del>
          </w:p>
        </w:tc>
      </w:tr>
      <w:tr w:rsidR="00BA7AF2" w:rsidRPr="00BA7AF2" w:rsidDel="000A46D8" w14:paraId="68187210" w14:textId="1AFA70B6" w:rsidTr="00BA7AF2">
        <w:trPr>
          <w:trHeight w:val="320"/>
          <w:del w:id="1658" w:author="Sean Gordon" w:date="2017-04-05T15:53:00Z"/>
        </w:trPr>
        <w:tc>
          <w:tcPr>
            <w:tcW w:w="982" w:type="pct"/>
            <w:tcBorders>
              <w:top w:val="nil"/>
              <w:left w:val="nil"/>
              <w:bottom w:val="nil"/>
              <w:right w:val="nil"/>
            </w:tcBorders>
            <w:shd w:val="clear" w:color="auto" w:fill="auto"/>
            <w:noWrap/>
            <w:vAlign w:val="center"/>
            <w:hideMark/>
          </w:tcPr>
          <w:p w14:paraId="05B401EF" w14:textId="51EBD01F" w:rsidR="00BA7AF2" w:rsidRPr="00533A39" w:rsidDel="000A46D8" w:rsidRDefault="00BA7AF2" w:rsidP="00BA7AF2">
            <w:pPr>
              <w:jc w:val="center"/>
              <w:rPr>
                <w:del w:id="1659" w:author="Sean Gordon" w:date="2017-04-05T15:53:00Z"/>
                <w:rFonts w:asciiTheme="minorHAnsi" w:eastAsia="Times New Roman" w:hAnsiTheme="minorHAnsi"/>
                <w:color w:val="000000"/>
                <w:sz w:val="18"/>
                <w:szCs w:val="18"/>
              </w:rPr>
            </w:pPr>
            <w:del w:id="1660" w:author="Sean Gordon" w:date="2017-04-05T15:53:00Z">
              <w:r w:rsidRPr="00533A39" w:rsidDel="000A46D8">
                <w:rPr>
                  <w:rFonts w:asciiTheme="minorHAnsi" w:eastAsia="Times New Roman" w:hAnsiTheme="minorHAnsi"/>
                  <w:color w:val="000000"/>
                  <w:sz w:val="18"/>
                  <w:szCs w:val="18"/>
                </w:rPr>
                <w:delText>LTER</w:delText>
              </w:r>
            </w:del>
          </w:p>
        </w:tc>
        <w:tc>
          <w:tcPr>
            <w:tcW w:w="812" w:type="pct"/>
            <w:tcBorders>
              <w:top w:val="nil"/>
              <w:left w:val="nil"/>
              <w:bottom w:val="nil"/>
              <w:right w:val="nil"/>
            </w:tcBorders>
            <w:shd w:val="clear" w:color="auto" w:fill="auto"/>
            <w:noWrap/>
            <w:vAlign w:val="center"/>
            <w:hideMark/>
          </w:tcPr>
          <w:p w14:paraId="65BAEA4A" w14:textId="5E9C11CC" w:rsidR="00BA7AF2" w:rsidRPr="00533A39" w:rsidDel="000A46D8" w:rsidRDefault="00BA7AF2" w:rsidP="00BA7AF2">
            <w:pPr>
              <w:jc w:val="center"/>
              <w:rPr>
                <w:del w:id="1661" w:author="Sean Gordon" w:date="2017-04-05T15:53:00Z"/>
                <w:rFonts w:ascii="Calibri" w:eastAsia="Times New Roman" w:hAnsi="Calibri"/>
                <w:color w:val="000000"/>
                <w:sz w:val="18"/>
                <w:szCs w:val="18"/>
              </w:rPr>
            </w:pPr>
            <w:del w:id="1662" w:author="Sean Gordon" w:date="2017-04-05T15:53:00Z">
              <w:r w:rsidRPr="00533A39" w:rsidDel="000A46D8">
                <w:rPr>
                  <w:rFonts w:ascii="Calibri" w:eastAsia="Times New Roman" w:hAnsi="Calibri"/>
                  <w:color w:val="000000"/>
                  <w:sz w:val="18"/>
                  <w:szCs w:val="18"/>
                </w:rPr>
                <w:delText>96%</w:delText>
              </w:r>
            </w:del>
          </w:p>
        </w:tc>
        <w:tc>
          <w:tcPr>
            <w:tcW w:w="797" w:type="pct"/>
            <w:tcBorders>
              <w:top w:val="nil"/>
              <w:left w:val="nil"/>
              <w:bottom w:val="nil"/>
              <w:right w:val="nil"/>
            </w:tcBorders>
            <w:shd w:val="clear" w:color="auto" w:fill="auto"/>
            <w:noWrap/>
            <w:vAlign w:val="center"/>
            <w:hideMark/>
          </w:tcPr>
          <w:p w14:paraId="4EBB0920" w14:textId="2463A577" w:rsidR="00BA7AF2" w:rsidRPr="00533A39" w:rsidDel="000A46D8" w:rsidRDefault="00BA7AF2" w:rsidP="00BA7AF2">
            <w:pPr>
              <w:jc w:val="center"/>
              <w:rPr>
                <w:del w:id="1663" w:author="Sean Gordon" w:date="2017-04-05T15:53:00Z"/>
                <w:rFonts w:ascii="Calibri" w:eastAsia="Times New Roman" w:hAnsi="Calibri"/>
                <w:color w:val="000000"/>
                <w:sz w:val="18"/>
                <w:szCs w:val="18"/>
              </w:rPr>
            </w:pPr>
            <w:del w:id="1664" w:author="Sean Gordon" w:date="2017-04-05T15:53:00Z">
              <w:r w:rsidRPr="00533A39" w:rsidDel="000A46D8">
                <w:rPr>
                  <w:rFonts w:ascii="Calibri" w:eastAsia="Times New Roman" w:hAnsi="Calibri"/>
                  <w:color w:val="000000"/>
                  <w:sz w:val="18"/>
                  <w:szCs w:val="18"/>
                </w:rPr>
                <w:delText>92%</w:delText>
              </w:r>
            </w:del>
          </w:p>
        </w:tc>
        <w:tc>
          <w:tcPr>
            <w:tcW w:w="816" w:type="pct"/>
            <w:tcBorders>
              <w:top w:val="nil"/>
              <w:left w:val="nil"/>
              <w:bottom w:val="nil"/>
              <w:right w:val="nil"/>
            </w:tcBorders>
            <w:shd w:val="clear" w:color="auto" w:fill="auto"/>
            <w:noWrap/>
            <w:vAlign w:val="center"/>
            <w:hideMark/>
          </w:tcPr>
          <w:p w14:paraId="7859EE35" w14:textId="1DCF7E5B" w:rsidR="00BA7AF2" w:rsidRPr="00533A39" w:rsidDel="000A46D8" w:rsidRDefault="00BA7AF2" w:rsidP="00BA7AF2">
            <w:pPr>
              <w:jc w:val="center"/>
              <w:rPr>
                <w:del w:id="1665" w:author="Sean Gordon" w:date="2017-04-05T15:53:00Z"/>
                <w:rFonts w:ascii="Calibri" w:eastAsia="Times New Roman" w:hAnsi="Calibri"/>
                <w:color w:val="000000"/>
                <w:sz w:val="18"/>
                <w:szCs w:val="18"/>
              </w:rPr>
            </w:pPr>
            <w:del w:id="1666" w:author="Sean Gordon" w:date="2017-04-05T15:53:00Z">
              <w:r w:rsidRPr="00533A39" w:rsidDel="000A46D8">
                <w:rPr>
                  <w:rFonts w:ascii="Calibri" w:eastAsia="Times New Roman" w:hAnsi="Calibri"/>
                  <w:color w:val="000000"/>
                  <w:sz w:val="18"/>
                  <w:szCs w:val="18"/>
                </w:rPr>
                <w:delText>16%</w:delText>
              </w:r>
            </w:del>
          </w:p>
        </w:tc>
        <w:tc>
          <w:tcPr>
            <w:tcW w:w="797" w:type="pct"/>
            <w:tcBorders>
              <w:top w:val="nil"/>
              <w:left w:val="nil"/>
              <w:bottom w:val="nil"/>
              <w:right w:val="nil"/>
            </w:tcBorders>
            <w:shd w:val="clear" w:color="auto" w:fill="auto"/>
            <w:noWrap/>
            <w:vAlign w:val="center"/>
            <w:hideMark/>
          </w:tcPr>
          <w:p w14:paraId="2D146270" w14:textId="3C2F1E68" w:rsidR="00BA7AF2" w:rsidRPr="00533A39" w:rsidDel="000A46D8" w:rsidRDefault="00BA7AF2" w:rsidP="00BA7AF2">
            <w:pPr>
              <w:jc w:val="center"/>
              <w:rPr>
                <w:del w:id="1667" w:author="Sean Gordon" w:date="2017-04-05T15:53:00Z"/>
                <w:rFonts w:ascii="Calibri" w:eastAsia="Times New Roman" w:hAnsi="Calibri"/>
                <w:color w:val="000000"/>
                <w:sz w:val="18"/>
                <w:szCs w:val="18"/>
              </w:rPr>
            </w:pPr>
            <w:del w:id="1668" w:author="Sean Gordon" w:date="2017-04-05T15:53:00Z">
              <w:r w:rsidRPr="00533A39" w:rsidDel="000A46D8">
                <w:rPr>
                  <w:rFonts w:ascii="Calibri" w:eastAsia="Times New Roman" w:hAnsi="Calibri"/>
                  <w:color w:val="000000"/>
                  <w:sz w:val="18"/>
                  <w:szCs w:val="18"/>
                </w:rPr>
                <w:delText>52%</w:delText>
              </w:r>
            </w:del>
          </w:p>
        </w:tc>
        <w:tc>
          <w:tcPr>
            <w:tcW w:w="797" w:type="pct"/>
            <w:tcBorders>
              <w:top w:val="nil"/>
              <w:left w:val="nil"/>
              <w:bottom w:val="nil"/>
              <w:right w:val="nil"/>
            </w:tcBorders>
            <w:shd w:val="clear" w:color="auto" w:fill="auto"/>
            <w:noWrap/>
            <w:vAlign w:val="center"/>
            <w:hideMark/>
          </w:tcPr>
          <w:p w14:paraId="02112DD8" w14:textId="76AE6235" w:rsidR="00BA7AF2" w:rsidRPr="00533A39" w:rsidDel="000A46D8" w:rsidRDefault="00BA7AF2" w:rsidP="00BA7AF2">
            <w:pPr>
              <w:jc w:val="center"/>
              <w:rPr>
                <w:del w:id="1669" w:author="Sean Gordon" w:date="2017-04-05T15:53:00Z"/>
                <w:rFonts w:ascii="Calibri" w:eastAsia="Times New Roman" w:hAnsi="Calibri"/>
                <w:color w:val="000000"/>
                <w:sz w:val="18"/>
                <w:szCs w:val="18"/>
              </w:rPr>
            </w:pPr>
            <w:del w:id="1670" w:author="Sean Gordon" w:date="2017-04-05T15:53:00Z">
              <w:r w:rsidRPr="00533A39" w:rsidDel="000A46D8">
                <w:rPr>
                  <w:rFonts w:ascii="Calibri" w:eastAsia="Times New Roman" w:hAnsi="Calibri"/>
                  <w:color w:val="000000"/>
                  <w:sz w:val="18"/>
                  <w:szCs w:val="18"/>
                </w:rPr>
                <w:delText>58%</w:delText>
              </w:r>
            </w:del>
          </w:p>
        </w:tc>
      </w:tr>
      <w:tr w:rsidR="00BA7AF2" w:rsidRPr="00BA7AF2" w:rsidDel="000A46D8" w14:paraId="5565093B" w14:textId="225413EB" w:rsidTr="00BA7AF2">
        <w:trPr>
          <w:trHeight w:val="320"/>
          <w:del w:id="1671" w:author="Sean Gordon" w:date="2017-04-05T15:53:00Z"/>
        </w:trPr>
        <w:tc>
          <w:tcPr>
            <w:tcW w:w="982" w:type="pct"/>
            <w:tcBorders>
              <w:top w:val="nil"/>
              <w:left w:val="nil"/>
              <w:bottom w:val="nil"/>
              <w:right w:val="nil"/>
            </w:tcBorders>
            <w:shd w:val="clear" w:color="auto" w:fill="auto"/>
            <w:noWrap/>
            <w:vAlign w:val="center"/>
            <w:hideMark/>
          </w:tcPr>
          <w:p w14:paraId="0CDCAB4E" w14:textId="14C2A77F" w:rsidR="00BA7AF2" w:rsidRPr="00533A39" w:rsidDel="000A46D8" w:rsidRDefault="00BA7AF2" w:rsidP="00BA7AF2">
            <w:pPr>
              <w:jc w:val="center"/>
              <w:rPr>
                <w:del w:id="1672" w:author="Sean Gordon" w:date="2017-04-05T15:53:00Z"/>
                <w:rFonts w:asciiTheme="minorHAnsi" w:eastAsia="Times New Roman" w:hAnsiTheme="minorHAnsi"/>
                <w:color w:val="000000"/>
                <w:sz w:val="18"/>
                <w:szCs w:val="18"/>
              </w:rPr>
            </w:pPr>
            <w:del w:id="1673" w:author="Sean Gordon" w:date="2017-04-05T15:53:00Z">
              <w:r w:rsidRPr="00533A39" w:rsidDel="000A46D8">
                <w:rPr>
                  <w:rFonts w:asciiTheme="minorHAnsi" w:eastAsia="Times New Roman" w:hAnsiTheme="minorHAnsi"/>
                  <w:color w:val="000000"/>
                  <w:sz w:val="18"/>
                  <w:szCs w:val="18"/>
                </w:rPr>
                <w:delText>LTER_EUROPE</w:delText>
              </w:r>
            </w:del>
          </w:p>
        </w:tc>
        <w:tc>
          <w:tcPr>
            <w:tcW w:w="812" w:type="pct"/>
            <w:tcBorders>
              <w:top w:val="nil"/>
              <w:left w:val="nil"/>
              <w:bottom w:val="nil"/>
              <w:right w:val="nil"/>
            </w:tcBorders>
            <w:shd w:val="clear" w:color="auto" w:fill="auto"/>
            <w:noWrap/>
            <w:vAlign w:val="center"/>
            <w:hideMark/>
          </w:tcPr>
          <w:p w14:paraId="08A49180" w14:textId="0AA08184" w:rsidR="00BA7AF2" w:rsidRPr="00533A39" w:rsidDel="000A46D8" w:rsidRDefault="00BA7AF2" w:rsidP="00BA7AF2">
            <w:pPr>
              <w:jc w:val="center"/>
              <w:rPr>
                <w:del w:id="1674" w:author="Sean Gordon" w:date="2017-04-05T15:53:00Z"/>
                <w:rFonts w:ascii="Calibri" w:eastAsia="Times New Roman" w:hAnsi="Calibri"/>
                <w:color w:val="000000"/>
                <w:sz w:val="18"/>
                <w:szCs w:val="18"/>
              </w:rPr>
            </w:pPr>
            <w:del w:id="1675" w:author="Sean Gordon" w:date="2017-04-05T15:53:00Z">
              <w:r w:rsidRPr="00533A39" w:rsidDel="000A46D8">
                <w:rPr>
                  <w:rFonts w:ascii="Calibri" w:eastAsia="Times New Roman" w:hAnsi="Calibri"/>
                  <w:color w:val="000000"/>
                  <w:sz w:val="18"/>
                  <w:szCs w:val="18"/>
                </w:rPr>
                <w:delText>89%</w:delText>
              </w:r>
            </w:del>
          </w:p>
        </w:tc>
        <w:tc>
          <w:tcPr>
            <w:tcW w:w="797" w:type="pct"/>
            <w:tcBorders>
              <w:top w:val="nil"/>
              <w:left w:val="nil"/>
              <w:bottom w:val="nil"/>
              <w:right w:val="nil"/>
            </w:tcBorders>
            <w:shd w:val="clear" w:color="000000" w:fill="C6EFCE"/>
            <w:noWrap/>
            <w:vAlign w:val="center"/>
            <w:hideMark/>
          </w:tcPr>
          <w:p w14:paraId="2C6E9DE3" w14:textId="4A955847" w:rsidR="00BA7AF2" w:rsidRPr="00533A39" w:rsidDel="000A46D8" w:rsidRDefault="00BA7AF2" w:rsidP="00BA7AF2">
            <w:pPr>
              <w:jc w:val="center"/>
              <w:rPr>
                <w:del w:id="1676" w:author="Sean Gordon" w:date="2017-04-05T15:53:00Z"/>
                <w:rFonts w:ascii="Calibri" w:eastAsia="Times New Roman" w:hAnsi="Calibri"/>
                <w:color w:val="006100"/>
                <w:sz w:val="18"/>
                <w:szCs w:val="18"/>
              </w:rPr>
            </w:pPr>
            <w:del w:id="1677" w:author="Sean Gordon" w:date="2017-04-05T15:53:00Z">
              <w:r w:rsidRPr="00533A39" w:rsidDel="000A46D8">
                <w:rPr>
                  <w:rFonts w:ascii="Calibri" w:eastAsia="Times New Roman" w:hAnsi="Calibri"/>
                  <w:color w:val="006100"/>
                  <w:sz w:val="18"/>
                  <w:szCs w:val="18"/>
                </w:rPr>
                <w:delText>100%</w:delText>
              </w:r>
            </w:del>
          </w:p>
        </w:tc>
        <w:tc>
          <w:tcPr>
            <w:tcW w:w="816" w:type="pct"/>
            <w:tcBorders>
              <w:top w:val="nil"/>
              <w:left w:val="nil"/>
              <w:bottom w:val="nil"/>
              <w:right w:val="nil"/>
            </w:tcBorders>
            <w:shd w:val="clear" w:color="000000" w:fill="FFEB9C"/>
            <w:noWrap/>
            <w:vAlign w:val="center"/>
            <w:hideMark/>
          </w:tcPr>
          <w:p w14:paraId="2AABE4C2" w14:textId="5E6885E4" w:rsidR="00BA7AF2" w:rsidRPr="00533A39" w:rsidDel="000A46D8" w:rsidRDefault="00BA7AF2" w:rsidP="00BA7AF2">
            <w:pPr>
              <w:jc w:val="center"/>
              <w:rPr>
                <w:del w:id="1678" w:author="Sean Gordon" w:date="2017-04-05T15:53:00Z"/>
                <w:rFonts w:ascii="Calibri" w:eastAsia="Times New Roman" w:hAnsi="Calibri"/>
                <w:color w:val="9C5700"/>
                <w:sz w:val="18"/>
                <w:szCs w:val="18"/>
              </w:rPr>
            </w:pPr>
            <w:del w:id="1679"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1F73B168" w14:textId="6AE55D75" w:rsidR="00BA7AF2" w:rsidRPr="00533A39" w:rsidDel="000A46D8" w:rsidRDefault="00BA7AF2" w:rsidP="00BA7AF2">
            <w:pPr>
              <w:jc w:val="center"/>
              <w:rPr>
                <w:del w:id="1680" w:author="Sean Gordon" w:date="2017-04-05T15:53:00Z"/>
                <w:rFonts w:ascii="Calibri" w:eastAsia="Times New Roman" w:hAnsi="Calibri"/>
                <w:color w:val="9C5700"/>
                <w:sz w:val="18"/>
                <w:szCs w:val="18"/>
              </w:rPr>
            </w:pPr>
            <w:del w:id="1681"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3469AED6" w14:textId="7C3F4557" w:rsidR="00BA7AF2" w:rsidRPr="00533A39" w:rsidDel="000A46D8" w:rsidRDefault="00BA7AF2" w:rsidP="00BA7AF2">
            <w:pPr>
              <w:jc w:val="center"/>
              <w:rPr>
                <w:del w:id="1682" w:author="Sean Gordon" w:date="2017-04-05T15:53:00Z"/>
                <w:rFonts w:ascii="Calibri" w:eastAsia="Times New Roman" w:hAnsi="Calibri"/>
                <w:color w:val="9C5700"/>
                <w:sz w:val="18"/>
                <w:szCs w:val="18"/>
              </w:rPr>
            </w:pPr>
            <w:del w:id="1683" w:author="Sean Gordon" w:date="2017-04-05T15:53:00Z">
              <w:r w:rsidRPr="00533A39" w:rsidDel="000A46D8">
                <w:rPr>
                  <w:rFonts w:ascii="Calibri" w:eastAsia="Times New Roman" w:hAnsi="Calibri"/>
                  <w:color w:val="9C5700"/>
                  <w:sz w:val="18"/>
                  <w:szCs w:val="18"/>
                </w:rPr>
                <w:delText>0%</w:delText>
              </w:r>
            </w:del>
          </w:p>
        </w:tc>
      </w:tr>
      <w:tr w:rsidR="00BA7AF2" w:rsidRPr="00BA7AF2" w:rsidDel="000A46D8" w14:paraId="49BF358D" w14:textId="2F0EDC9E" w:rsidTr="00BA7AF2">
        <w:trPr>
          <w:trHeight w:val="320"/>
          <w:del w:id="1684" w:author="Sean Gordon" w:date="2017-04-05T15:53:00Z"/>
        </w:trPr>
        <w:tc>
          <w:tcPr>
            <w:tcW w:w="982" w:type="pct"/>
            <w:tcBorders>
              <w:top w:val="nil"/>
              <w:left w:val="nil"/>
              <w:bottom w:val="nil"/>
              <w:right w:val="nil"/>
            </w:tcBorders>
            <w:shd w:val="clear" w:color="auto" w:fill="auto"/>
            <w:noWrap/>
            <w:vAlign w:val="center"/>
            <w:hideMark/>
          </w:tcPr>
          <w:p w14:paraId="201FECD5" w14:textId="0E8CD4D9" w:rsidR="00BA7AF2" w:rsidRPr="00533A39" w:rsidDel="000A46D8" w:rsidRDefault="00BA7AF2" w:rsidP="00BA7AF2">
            <w:pPr>
              <w:jc w:val="center"/>
              <w:rPr>
                <w:del w:id="1685" w:author="Sean Gordon" w:date="2017-04-05T15:53:00Z"/>
                <w:rFonts w:asciiTheme="minorHAnsi" w:eastAsia="Times New Roman" w:hAnsiTheme="minorHAnsi"/>
                <w:color w:val="000000"/>
                <w:sz w:val="18"/>
                <w:szCs w:val="18"/>
              </w:rPr>
            </w:pPr>
            <w:del w:id="1686" w:author="Sean Gordon" w:date="2017-04-05T15:53:00Z">
              <w:r w:rsidRPr="00533A39" w:rsidDel="000A46D8">
                <w:rPr>
                  <w:rFonts w:asciiTheme="minorHAnsi" w:eastAsia="Times New Roman" w:hAnsiTheme="minorHAnsi"/>
                  <w:color w:val="000000"/>
                  <w:sz w:val="18"/>
                  <w:szCs w:val="18"/>
                </w:rPr>
                <w:delText>ONEShare</w:delText>
              </w:r>
            </w:del>
          </w:p>
        </w:tc>
        <w:tc>
          <w:tcPr>
            <w:tcW w:w="812" w:type="pct"/>
            <w:tcBorders>
              <w:top w:val="nil"/>
              <w:left w:val="nil"/>
              <w:bottom w:val="nil"/>
              <w:right w:val="nil"/>
            </w:tcBorders>
            <w:shd w:val="clear" w:color="auto" w:fill="auto"/>
            <w:noWrap/>
            <w:vAlign w:val="center"/>
            <w:hideMark/>
          </w:tcPr>
          <w:p w14:paraId="03CD7D67" w14:textId="4BCE3E55" w:rsidR="00BA7AF2" w:rsidRPr="00533A39" w:rsidDel="000A46D8" w:rsidRDefault="00BA7AF2" w:rsidP="00BA7AF2">
            <w:pPr>
              <w:jc w:val="center"/>
              <w:rPr>
                <w:del w:id="1687" w:author="Sean Gordon" w:date="2017-04-05T15:53:00Z"/>
                <w:rFonts w:ascii="Calibri" w:eastAsia="Times New Roman" w:hAnsi="Calibri"/>
                <w:color w:val="000000"/>
                <w:sz w:val="18"/>
                <w:szCs w:val="18"/>
              </w:rPr>
            </w:pPr>
            <w:del w:id="1688" w:author="Sean Gordon" w:date="2017-04-05T15:53:00Z">
              <w:r w:rsidRPr="00533A39" w:rsidDel="000A46D8">
                <w:rPr>
                  <w:rFonts w:ascii="Calibri" w:eastAsia="Times New Roman" w:hAnsi="Calibri"/>
                  <w:color w:val="000000"/>
                  <w:sz w:val="18"/>
                  <w:szCs w:val="18"/>
                </w:rPr>
                <w:delText>94%</w:delText>
              </w:r>
            </w:del>
          </w:p>
        </w:tc>
        <w:tc>
          <w:tcPr>
            <w:tcW w:w="797" w:type="pct"/>
            <w:tcBorders>
              <w:top w:val="nil"/>
              <w:left w:val="nil"/>
              <w:bottom w:val="nil"/>
              <w:right w:val="nil"/>
            </w:tcBorders>
            <w:shd w:val="clear" w:color="000000" w:fill="FFEB9C"/>
            <w:noWrap/>
            <w:vAlign w:val="center"/>
            <w:hideMark/>
          </w:tcPr>
          <w:p w14:paraId="7D50799C" w14:textId="423A10E1" w:rsidR="00BA7AF2" w:rsidRPr="00533A39" w:rsidDel="000A46D8" w:rsidRDefault="00BA7AF2" w:rsidP="00BA7AF2">
            <w:pPr>
              <w:jc w:val="center"/>
              <w:rPr>
                <w:del w:id="1689" w:author="Sean Gordon" w:date="2017-04-05T15:53:00Z"/>
                <w:rFonts w:ascii="Calibri" w:eastAsia="Times New Roman" w:hAnsi="Calibri"/>
                <w:color w:val="9C5700"/>
                <w:sz w:val="18"/>
                <w:szCs w:val="18"/>
              </w:rPr>
            </w:pPr>
            <w:del w:id="1690"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auto" w:fill="auto"/>
            <w:noWrap/>
            <w:vAlign w:val="center"/>
            <w:hideMark/>
          </w:tcPr>
          <w:p w14:paraId="1356416C" w14:textId="48A664F3" w:rsidR="00BA7AF2" w:rsidRPr="00533A39" w:rsidDel="000A46D8" w:rsidRDefault="00BA7AF2" w:rsidP="00BA7AF2">
            <w:pPr>
              <w:jc w:val="center"/>
              <w:rPr>
                <w:del w:id="1691" w:author="Sean Gordon" w:date="2017-04-05T15:53:00Z"/>
                <w:rFonts w:ascii="Calibri" w:eastAsia="Times New Roman" w:hAnsi="Calibri"/>
                <w:color w:val="000000"/>
                <w:sz w:val="18"/>
                <w:szCs w:val="18"/>
              </w:rPr>
            </w:pPr>
            <w:del w:id="1692" w:author="Sean Gordon" w:date="2017-04-05T15:53:00Z">
              <w:r w:rsidRPr="00533A39" w:rsidDel="000A46D8">
                <w:rPr>
                  <w:rFonts w:ascii="Calibri" w:eastAsia="Times New Roman" w:hAnsi="Calibri"/>
                  <w:color w:val="000000"/>
                  <w:sz w:val="18"/>
                  <w:szCs w:val="18"/>
                </w:rPr>
                <w:delText>94%</w:delText>
              </w:r>
            </w:del>
          </w:p>
        </w:tc>
        <w:tc>
          <w:tcPr>
            <w:tcW w:w="797" w:type="pct"/>
            <w:tcBorders>
              <w:top w:val="nil"/>
              <w:left w:val="nil"/>
              <w:bottom w:val="nil"/>
              <w:right w:val="nil"/>
            </w:tcBorders>
            <w:shd w:val="clear" w:color="auto" w:fill="auto"/>
            <w:noWrap/>
            <w:vAlign w:val="center"/>
            <w:hideMark/>
          </w:tcPr>
          <w:p w14:paraId="6F188780" w14:textId="327B969E" w:rsidR="00BA7AF2" w:rsidRPr="00533A39" w:rsidDel="000A46D8" w:rsidRDefault="00BA7AF2" w:rsidP="00BA7AF2">
            <w:pPr>
              <w:jc w:val="center"/>
              <w:rPr>
                <w:del w:id="1693" w:author="Sean Gordon" w:date="2017-04-05T15:53:00Z"/>
                <w:rFonts w:ascii="Calibri" w:eastAsia="Times New Roman" w:hAnsi="Calibri"/>
                <w:color w:val="000000"/>
                <w:sz w:val="18"/>
                <w:szCs w:val="18"/>
              </w:rPr>
            </w:pPr>
            <w:del w:id="1694" w:author="Sean Gordon" w:date="2017-04-05T15:53:00Z">
              <w:r w:rsidRPr="00533A39" w:rsidDel="000A46D8">
                <w:rPr>
                  <w:rFonts w:ascii="Calibri" w:eastAsia="Times New Roman" w:hAnsi="Calibri"/>
                  <w:color w:val="000000"/>
                  <w:sz w:val="18"/>
                  <w:szCs w:val="18"/>
                </w:rPr>
                <w:delText>95%</w:delText>
              </w:r>
            </w:del>
          </w:p>
        </w:tc>
        <w:tc>
          <w:tcPr>
            <w:tcW w:w="797" w:type="pct"/>
            <w:tcBorders>
              <w:top w:val="nil"/>
              <w:left w:val="nil"/>
              <w:bottom w:val="nil"/>
              <w:right w:val="nil"/>
            </w:tcBorders>
            <w:shd w:val="clear" w:color="auto" w:fill="auto"/>
            <w:noWrap/>
            <w:vAlign w:val="center"/>
            <w:hideMark/>
          </w:tcPr>
          <w:p w14:paraId="1B132D57" w14:textId="4A4E0B28" w:rsidR="00BA7AF2" w:rsidRPr="00533A39" w:rsidDel="000A46D8" w:rsidRDefault="00BA7AF2" w:rsidP="00BA7AF2">
            <w:pPr>
              <w:jc w:val="center"/>
              <w:rPr>
                <w:del w:id="1695" w:author="Sean Gordon" w:date="2017-04-05T15:53:00Z"/>
                <w:rFonts w:ascii="Calibri" w:eastAsia="Times New Roman" w:hAnsi="Calibri"/>
                <w:color w:val="000000"/>
                <w:sz w:val="18"/>
                <w:szCs w:val="18"/>
              </w:rPr>
            </w:pPr>
            <w:del w:id="1696" w:author="Sean Gordon" w:date="2017-04-05T15:53:00Z">
              <w:r w:rsidRPr="00533A39" w:rsidDel="000A46D8">
                <w:rPr>
                  <w:rFonts w:ascii="Calibri" w:eastAsia="Times New Roman" w:hAnsi="Calibri"/>
                  <w:color w:val="000000"/>
                  <w:sz w:val="18"/>
                  <w:szCs w:val="18"/>
                </w:rPr>
                <w:delText>95%</w:delText>
              </w:r>
            </w:del>
          </w:p>
        </w:tc>
      </w:tr>
      <w:tr w:rsidR="00BA7AF2" w:rsidRPr="00BA7AF2" w:rsidDel="000A46D8" w14:paraId="6BA52BD4" w14:textId="3E001239" w:rsidTr="00BA7AF2">
        <w:trPr>
          <w:trHeight w:val="320"/>
          <w:del w:id="1697" w:author="Sean Gordon" w:date="2017-04-05T15:53:00Z"/>
        </w:trPr>
        <w:tc>
          <w:tcPr>
            <w:tcW w:w="982" w:type="pct"/>
            <w:tcBorders>
              <w:top w:val="nil"/>
              <w:left w:val="nil"/>
              <w:bottom w:val="nil"/>
              <w:right w:val="nil"/>
            </w:tcBorders>
            <w:shd w:val="clear" w:color="auto" w:fill="auto"/>
            <w:noWrap/>
            <w:vAlign w:val="center"/>
            <w:hideMark/>
          </w:tcPr>
          <w:p w14:paraId="47763EFC" w14:textId="68326021" w:rsidR="00BA7AF2" w:rsidRPr="00533A39" w:rsidDel="000A46D8" w:rsidRDefault="00BA7AF2" w:rsidP="00BA7AF2">
            <w:pPr>
              <w:jc w:val="center"/>
              <w:rPr>
                <w:del w:id="1698" w:author="Sean Gordon" w:date="2017-04-05T15:53:00Z"/>
                <w:rFonts w:asciiTheme="minorHAnsi" w:eastAsia="Times New Roman" w:hAnsiTheme="minorHAnsi"/>
                <w:color w:val="000000"/>
                <w:sz w:val="18"/>
                <w:szCs w:val="18"/>
              </w:rPr>
            </w:pPr>
            <w:del w:id="1699" w:author="Sean Gordon" w:date="2017-04-05T15:53:00Z">
              <w:r w:rsidRPr="00533A39" w:rsidDel="000A46D8">
                <w:rPr>
                  <w:rFonts w:asciiTheme="minorHAnsi" w:eastAsia="Times New Roman" w:hAnsiTheme="minorHAnsi"/>
                  <w:color w:val="000000"/>
                  <w:sz w:val="18"/>
                  <w:szCs w:val="18"/>
                </w:rPr>
                <w:delText>PISCO</w:delText>
              </w:r>
            </w:del>
          </w:p>
        </w:tc>
        <w:tc>
          <w:tcPr>
            <w:tcW w:w="812" w:type="pct"/>
            <w:tcBorders>
              <w:top w:val="nil"/>
              <w:left w:val="nil"/>
              <w:bottom w:val="nil"/>
              <w:right w:val="nil"/>
            </w:tcBorders>
            <w:shd w:val="clear" w:color="000000" w:fill="C6EFCE"/>
            <w:noWrap/>
            <w:vAlign w:val="center"/>
            <w:hideMark/>
          </w:tcPr>
          <w:p w14:paraId="1E5B1E71" w14:textId="6F9EBDCF" w:rsidR="00BA7AF2" w:rsidRPr="00533A39" w:rsidDel="000A46D8" w:rsidRDefault="00BA7AF2" w:rsidP="00BA7AF2">
            <w:pPr>
              <w:jc w:val="center"/>
              <w:rPr>
                <w:del w:id="1700" w:author="Sean Gordon" w:date="2017-04-05T15:53:00Z"/>
                <w:rFonts w:ascii="Calibri" w:eastAsia="Times New Roman" w:hAnsi="Calibri"/>
                <w:color w:val="006100"/>
                <w:sz w:val="18"/>
                <w:szCs w:val="18"/>
              </w:rPr>
            </w:pPr>
            <w:del w:id="1701"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C6EFCE"/>
            <w:noWrap/>
            <w:vAlign w:val="center"/>
            <w:hideMark/>
          </w:tcPr>
          <w:p w14:paraId="28ABA72D" w14:textId="37E496A6" w:rsidR="00BA7AF2" w:rsidRPr="00533A39" w:rsidDel="000A46D8" w:rsidRDefault="00BA7AF2" w:rsidP="00BA7AF2">
            <w:pPr>
              <w:jc w:val="center"/>
              <w:rPr>
                <w:del w:id="1702" w:author="Sean Gordon" w:date="2017-04-05T15:53:00Z"/>
                <w:rFonts w:ascii="Calibri" w:eastAsia="Times New Roman" w:hAnsi="Calibri"/>
                <w:color w:val="006100"/>
                <w:sz w:val="18"/>
                <w:szCs w:val="18"/>
              </w:rPr>
            </w:pPr>
            <w:del w:id="1703" w:author="Sean Gordon" w:date="2017-04-05T15:53:00Z">
              <w:r w:rsidRPr="00533A39" w:rsidDel="000A46D8">
                <w:rPr>
                  <w:rFonts w:ascii="Calibri" w:eastAsia="Times New Roman" w:hAnsi="Calibri"/>
                  <w:color w:val="006100"/>
                  <w:sz w:val="18"/>
                  <w:szCs w:val="18"/>
                </w:rPr>
                <w:delText>100%</w:delText>
              </w:r>
            </w:del>
          </w:p>
        </w:tc>
        <w:tc>
          <w:tcPr>
            <w:tcW w:w="816" w:type="pct"/>
            <w:tcBorders>
              <w:top w:val="nil"/>
              <w:left w:val="nil"/>
              <w:bottom w:val="nil"/>
              <w:right w:val="nil"/>
            </w:tcBorders>
            <w:shd w:val="clear" w:color="000000" w:fill="C6EFCE"/>
            <w:noWrap/>
            <w:vAlign w:val="center"/>
            <w:hideMark/>
          </w:tcPr>
          <w:p w14:paraId="5C391FD2" w14:textId="5774403C" w:rsidR="00BA7AF2" w:rsidRPr="00533A39" w:rsidDel="000A46D8" w:rsidRDefault="00BA7AF2" w:rsidP="00BA7AF2">
            <w:pPr>
              <w:jc w:val="center"/>
              <w:rPr>
                <w:del w:id="1704" w:author="Sean Gordon" w:date="2017-04-05T15:53:00Z"/>
                <w:rFonts w:ascii="Calibri" w:eastAsia="Times New Roman" w:hAnsi="Calibri"/>
                <w:color w:val="006100"/>
                <w:sz w:val="18"/>
                <w:szCs w:val="18"/>
              </w:rPr>
            </w:pPr>
            <w:del w:id="1705" w:author="Sean Gordon" w:date="2017-04-05T15:53:00Z">
              <w:r w:rsidRPr="00533A39" w:rsidDel="000A46D8">
                <w:rPr>
                  <w:rFonts w:ascii="Calibri" w:eastAsia="Times New Roman" w:hAnsi="Calibri"/>
                  <w:color w:val="006100"/>
                  <w:sz w:val="18"/>
                  <w:szCs w:val="18"/>
                </w:rPr>
                <w:delText>99%</w:delText>
              </w:r>
            </w:del>
          </w:p>
        </w:tc>
        <w:tc>
          <w:tcPr>
            <w:tcW w:w="797" w:type="pct"/>
            <w:tcBorders>
              <w:top w:val="nil"/>
              <w:left w:val="nil"/>
              <w:bottom w:val="nil"/>
              <w:right w:val="nil"/>
            </w:tcBorders>
            <w:shd w:val="clear" w:color="auto" w:fill="auto"/>
            <w:noWrap/>
            <w:vAlign w:val="center"/>
            <w:hideMark/>
          </w:tcPr>
          <w:p w14:paraId="16869727" w14:textId="21D12726" w:rsidR="00BA7AF2" w:rsidRPr="00533A39" w:rsidDel="000A46D8" w:rsidRDefault="00BA7AF2" w:rsidP="00BA7AF2">
            <w:pPr>
              <w:jc w:val="center"/>
              <w:rPr>
                <w:del w:id="1706" w:author="Sean Gordon" w:date="2017-04-05T15:53:00Z"/>
                <w:rFonts w:ascii="Calibri" w:eastAsia="Times New Roman" w:hAnsi="Calibri"/>
                <w:color w:val="000000"/>
                <w:sz w:val="18"/>
                <w:szCs w:val="18"/>
              </w:rPr>
            </w:pPr>
            <w:del w:id="1707" w:author="Sean Gordon" w:date="2017-04-05T15:53:00Z">
              <w:r w:rsidRPr="00533A39" w:rsidDel="000A46D8">
                <w:rPr>
                  <w:rFonts w:ascii="Calibri" w:eastAsia="Times New Roman" w:hAnsi="Calibri"/>
                  <w:color w:val="000000"/>
                  <w:sz w:val="18"/>
                  <w:szCs w:val="18"/>
                </w:rPr>
                <w:delText>1%</w:delText>
              </w:r>
            </w:del>
          </w:p>
        </w:tc>
        <w:tc>
          <w:tcPr>
            <w:tcW w:w="797" w:type="pct"/>
            <w:tcBorders>
              <w:top w:val="nil"/>
              <w:left w:val="nil"/>
              <w:bottom w:val="nil"/>
              <w:right w:val="nil"/>
            </w:tcBorders>
            <w:shd w:val="clear" w:color="000000" w:fill="C6EFCE"/>
            <w:noWrap/>
            <w:vAlign w:val="center"/>
            <w:hideMark/>
          </w:tcPr>
          <w:p w14:paraId="4461812B" w14:textId="6FD79F1D" w:rsidR="00BA7AF2" w:rsidRPr="00533A39" w:rsidDel="000A46D8" w:rsidRDefault="00BA7AF2" w:rsidP="00BA7AF2">
            <w:pPr>
              <w:jc w:val="center"/>
              <w:rPr>
                <w:del w:id="1708" w:author="Sean Gordon" w:date="2017-04-05T15:53:00Z"/>
                <w:rFonts w:ascii="Calibri" w:eastAsia="Times New Roman" w:hAnsi="Calibri"/>
                <w:color w:val="006100"/>
                <w:sz w:val="18"/>
                <w:szCs w:val="18"/>
              </w:rPr>
            </w:pPr>
            <w:del w:id="1709" w:author="Sean Gordon" w:date="2017-04-05T15:53:00Z">
              <w:r w:rsidRPr="00533A39" w:rsidDel="000A46D8">
                <w:rPr>
                  <w:rFonts w:ascii="Calibri" w:eastAsia="Times New Roman" w:hAnsi="Calibri"/>
                  <w:color w:val="006100"/>
                  <w:sz w:val="18"/>
                  <w:szCs w:val="18"/>
                </w:rPr>
                <w:delText>100%</w:delText>
              </w:r>
            </w:del>
          </w:p>
        </w:tc>
      </w:tr>
      <w:tr w:rsidR="00BA7AF2" w:rsidRPr="00BA7AF2" w:rsidDel="000A46D8" w14:paraId="2F66FB6D" w14:textId="7522ADF6" w:rsidTr="00BA7AF2">
        <w:trPr>
          <w:trHeight w:val="320"/>
          <w:del w:id="1710" w:author="Sean Gordon" w:date="2017-04-05T15:53:00Z"/>
        </w:trPr>
        <w:tc>
          <w:tcPr>
            <w:tcW w:w="982" w:type="pct"/>
            <w:tcBorders>
              <w:top w:val="nil"/>
              <w:left w:val="nil"/>
              <w:bottom w:val="nil"/>
              <w:right w:val="nil"/>
            </w:tcBorders>
            <w:shd w:val="clear" w:color="auto" w:fill="auto"/>
            <w:noWrap/>
            <w:vAlign w:val="center"/>
            <w:hideMark/>
          </w:tcPr>
          <w:p w14:paraId="3A8F62B8" w14:textId="46795527" w:rsidR="00BA7AF2" w:rsidRPr="00533A39" w:rsidDel="000A46D8" w:rsidRDefault="00BA7AF2" w:rsidP="00BA7AF2">
            <w:pPr>
              <w:jc w:val="center"/>
              <w:rPr>
                <w:del w:id="1711" w:author="Sean Gordon" w:date="2017-04-05T15:53:00Z"/>
                <w:rFonts w:asciiTheme="minorHAnsi" w:eastAsia="Times New Roman" w:hAnsiTheme="minorHAnsi"/>
                <w:color w:val="000000"/>
                <w:sz w:val="18"/>
                <w:szCs w:val="18"/>
              </w:rPr>
            </w:pPr>
            <w:del w:id="1712" w:author="Sean Gordon" w:date="2017-04-05T15:53:00Z">
              <w:r w:rsidRPr="00533A39" w:rsidDel="000A46D8">
                <w:rPr>
                  <w:rFonts w:asciiTheme="minorHAnsi" w:eastAsia="Times New Roman" w:hAnsiTheme="minorHAnsi"/>
                  <w:color w:val="000000"/>
                  <w:sz w:val="18"/>
                  <w:szCs w:val="18"/>
                </w:rPr>
                <w:delText>SANPARKS</w:delText>
              </w:r>
            </w:del>
          </w:p>
        </w:tc>
        <w:tc>
          <w:tcPr>
            <w:tcW w:w="812" w:type="pct"/>
            <w:tcBorders>
              <w:top w:val="nil"/>
              <w:left w:val="nil"/>
              <w:bottom w:val="nil"/>
              <w:right w:val="nil"/>
            </w:tcBorders>
            <w:shd w:val="clear" w:color="auto" w:fill="auto"/>
            <w:noWrap/>
            <w:vAlign w:val="center"/>
            <w:hideMark/>
          </w:tcPr>
          <w:p w14:paraId="29CB0CAE" w14:textId="37C4A48B" w:rsidR="00BA7AF2" w:rsidRPr="00533A39" w:rsidDel="000A46D8" w:rsidRDefault="00BA7AF2" w:rsidP="00BA7AF2">
            <w:pPr>
              <w:jc w:val="center"/>
              <w:rPr>
                <w:del w:id="1713" w:author="Sean Gordon" w:date="2017-04-05T15:53:00Z"/>
                <w:rFonts w:ascii="Calibri" w:eastAsia="Times New Roman" w:hAnsi="Calibri"/>
                <w:color w:val="000000"/>
                <w:sz w:val="18"/>
                <w:szCs w:val="18"/>
              </w:rPr>
            </w:pPr>
            <w:del w:id="1714" w:author="Sean Gordon" w:date="2017-04-05T15:53:00Z">
              <w:r w:rsidRPr="00533A39" w:rsidDel="000A46D8">
                <w:rPr>
                  <w:rFonts w:ascii="Calibri" w:eastAsia="Times New Roman" w:hAnsi="Calibri"/>
                  <w:color w:val="000000"/>
                  <w:sz w:val="18"/>
                  <w:szCs w:val="18"/>
                </w:rPr>
                <w:delText>44%</w:delText>
              </w:r>
            </w:del>
          </w:p>
        </w:tc>
        <w:tc>
          <w:tcPr>
            <w:tcW w:w="797" w:type="pct"/>
            <w:tcBorders>
              <w:top w:val="nil"/>
              <w:left w:val="nil"/>
              <w:bottom w:val="nil"/>
              <w:right w:val="nil"/>
            </w:tcBorders>
            <w:shd w:val="clear" w:color="auto" w:fill="auto"/>
            <w:noWrap/>
            <w:vAlign w:val="center"/>
            <w:hideMark/>
          </w:tcPr>
          <w:p w14:paraId="6DB22EE6" w14:textId="0DE92724" w:rsidR="00BA7AF2" w:rsidRPr="00533A39" w:rsidDel="000A46D8" w:rsidRDefault="00BA7AF2" w:rsidP="00BA7AF2">
            <w:pPr>
              <w:jc w:val="center"/>
              <w:rPr>
                <w:del w:id="1715" w:author="Sean Gordon" w:date="2017-04-05T15:53:00Z"/>
                <w:rFonts w:ascii="Calibri" w:eastAsia="Times New Roman" w:hAnsi="Calibri"/>
                <w:color w:val="000000"/>
                <w:sz w:val="18"/>
                <w:szCs w:val="18"/>
              </w:rPr>
            </w:pPr>
            <w:del w:id="1716" w:author="Sean Gordon" w:date="2017-04-05T15:53:00Z">
              <w:r w:rsidRPr="00533A39" w:rsidDel="000A46D8">
                <w:rPr>
                  <w:rFonts w:ascii="Calibri" w:eastAsia="Times New Roman" w:hAnsi="Calibri"/>
                  <w:color w:val="000000"/>
                  <w:sz w:val="18"/>
                  <w:szCs w:val="18"/>
                </w:rPr>
                <w:delText>57%</w:delText>
              </w:r>
            </w:del>
          </w:p>
        </w:tc>
        <w:tc>
          <w:tcPr>
            <w:tcW w:w="816" w:type="pct"/>
            <w:tcBorders>
              <w:top w:val="nil"/>
              <w:left w:val="nil"/>
              <w:bottom w:val="nil"/>
              <w:right w:val="nil"/>
            </w:tcBorders>
            <w:shd w:val="clear" w:color="auto" w:fill="auto"/>
            <w:noWrap/>
            <w:vAlign w:val="center"/>
            <w:hideMark/>
          </w:tcPr>
          <w:p w14:paraId="67BE1687" w14:textId="448F3DDC" w:rsidR="00BA7AF2" w:rsidRPr="00533A39" w:rsidDel="000A46D8" w:rsidRDefault="00BA7AF2" w:rsidP="00BA7AF2">
            <w:pPr>
              <w:jc w:val="center"/>
              <w:rPr>
                <w:del w:id="1717" w:author="Sean Gordon" w:date="2017-04-05T15:53:00Z"/>
                <w:rFonts w:ascii="Calibri" w:eastAsia="Times New Roman" w:hAnsi="Calibri"/>
                <w:color w:val="000000"/>
                <w:sz w:val="18"/>
                <w:szCs w:val="18"/>
              </w:rPr>
            </w:pPr>
            <w:del w:id="1718" w:author="Sean Gordon" w:date="2017-04-05T15:53:00Z">
              <w:r w:rsidRPr="00533A39" w:rsidDel="000A46D8">
                <w:rPr>
                  <w:rFonts w:ascii="Calibri" w:eastAsia="Times New Roman" w:hAnsi="Calibri"/>
                  <w:color w:val="000000"/>
                  <w:sz w:val="18"/>
                  <w:szCs w:val="18"/>
                </w:rPr>
                <w:delText>2%</w:delText>
              </w:r>
            </w:del>
          </w:p>
        </w:tc>
        <w:tc>
          <w:tcPr>
            <w:tcW w:w="797" w:type="pct"/>
            <w:tcBorders>
              <w:top w:val="nil"/>
              <w:left w:val="nil"/>
              <w:bottom w:val="nil"/>
              <w:right w:val="nil"/>
            </w:tcBorders>
            <w:shd w:val="clear" w:color="auto" w:fill="auto"/>
            <w:noWrap/>
            <w:vAlign w:val="center"/>
            <w:hideMark/>
          </w:tcPr>
          <w:p w14:paraId="02732552" w14:textId="4644FA16" w:rsidR="00BA7AF2" w:rsidRPr="00533A39" w:rsidDel="000A46D8" w:rsidRDefault="00BA7AF2" w:rsidP="00BA7AF2">
            <w:pPr>
              <w:jc w:val="center"/>
              <w:rPr>
                <w:del w:id="1719" w:author="Sean Gordon" w:date="2017-04-05T15:53:00Z"/>
                <w:rFonts w:ascii="Calibri" w:eastAsia="Times New Roman" w:hAnsi="Calibri"/>
                <w:color w:val="000000"/>
                <w:sz w:val="18"/>
                <w:szCs w:val="18"/>
              </w:rPr>
            </w:pPr>
            <w:del w:id="1720" w:author="Sean Gordon" w:date="2017-04-05T15:53:00Z">
              <w:r w:rsidRPr="00533A39" w:rsidDel="000A46D8">
                <w:rPr>
                  <w:rFonts w:ascii="Calibri" w:eastAsia="Times New Roman" w:hAnsi="Calibri"/>
                  <w:color w:val="000000"/>
                  <w:sz w:val="18"/>
                  <w:szCs w:val="18"/>
                </w:rPr>
                <w:delText>13%</w:delText>
              </w:r>
            </w:del>
          </w:p>
        </w:tc>
        <w:tc>
          <w:tcPr>
            <w:tcW w:w="797" w:type="pct"/>
            <w:tcBorders>
              <w:top w:val="nil"/>
              <w:left w:val="nil"/>
              <w:bottom w:val="nil"/>
              <w:right w:val="nil"/>
            </w:tcBorders>
            <w:shd w:val="clear" w:color="auto" w:fill="auto"/>
            <w:noWrap/>
            <w:vAlign w:val="center"/>
            <w:hideMark/>
          </w:tcPr>
          <w:p w14:paraId="166B59F6" w14:textId="5F3AFDAD" w:rsidR="00BA7AF2" w:rsidRPr="00533A39" w:rsidDel="000A46D8" w:rsidRDefault="00BA7AF2" w:rsidP="00BA7AF2">
            <w:pPr>
              <w:jc w:val="center"/>
              <w:rPr>
                <w:del w:id="1721" w:author="Sean Gordon" w:date="2017-04-05T15:53:00Z"/>
                <w:rFonts w:ascii="Calibri" w:eastAsia="Times New Roman" w:hAnsi="Calibri"/>
                <w:color w:val="000000"/>
                <w:sz w:val="18"/>
                <w:szCs w:val="18"/>
              </w:rPr>
            </w:pPr>
            <w:del w:id="1722" w:author="Sean Gordon" w:date="2017-04-05T15:53:00Z">
              <w:r w:rsidRPr="00533A39" w:rsidDel="000A46D8">
                <w:rPr>
                  <w:rFonts w:ascii="Calibri" w:eastAsia="Times New Roman" w:hAnsi="Calibri"/>
                  <w:color w:val="000000"/>
                  <w:sz w:val="18"/>
                  <w:szCs w:val="18"/>
                </w:rPr>
                <w:delText>69%</w:delText>
              </w:r>
            </w:del>
          </w:p>
        </w:tc>
      </w:tr>
      <w:tr w:rsidR="00BA7AF2" w:rsidRPr="00BA7AF2" w:rsidDel="000A46D8" w14:paraId="0DD3A966" w14:textId="2A440A69" w:rsidTr="00BA7AF2">
        <w:trPr>
          <w:trHeight w:val="320"/>
          <w:del w:id="1723" w:author="Sean Gordon" w:date="2017-04-05T15:53:00Z"/>
        </w:trPr>
        <w:tc>
          <w:tcPr>
            <w:tcW w:w="982" w:type="pct"/>
            <w:tcBorders>
              <w:top w:val="nil"/>
              <w:left w:val="nil"/>
              <w:bottom w:val="nil"/>
              <w:right w:val="nil"/>
            </w:tcBorders>
            <w:shd w:val="clear" w:color="auto" w:fill="auto"/>
            <w:noWrap/>
            <w:vAlign w:val="center"/>
            <w:hideMark/>
          </w:tcPr>
          <w:p w14:paraId="1CC852E6" w14:textId="4E78A795" w:rsidR="00BA7AF2" w:rsidRPr="00533A39" w:rsidDel="000A46D8" w:rsidRDefault="00BA7AF2" w:rsidP="00BA7AF2">
            <w:pPr>
              <w:jc w:val="center"/>
              <w:rPr>
                <w:del w:id="1724" w:author="Sean Gordon" w:date="2017-04-05T15:53:00Z"/>
                <w:rFonts w:asciiTheme="minorHAnsi" w:eastAsia="Times New Roman" w:hAnsiTheme="minorHAnsi"/>
                <w:color w:val="000000"/>
                <w:sz w:val="18"/>
                <w:szCs w:val="18"/>
              </w:rPr>
            </w:pPr>
            <w:del w:id="1725" w:author="Sean Gordon" w:date="2017-04-05T15:53:00Z">
              <w:r w:rsidRPr="00533A39" w:rsidDel="000A46D8">
                <w:rPr>
                  <w:rFonts w:asciiTheme="minorHAnsi" w:eastAsia="Times New Roman" w:hAnsiTheme="minorHAnsi"/>
                  <w:color w:val="000000"/>
                  <w:sz w:val="18"/>
                  <w:szCs w:val="18"/>
                </w:rPr>
                <w:delText>TERN</w:delText>
              </w:r>
            </w:del>
          </w:p>
        </w:tc>
        <w:tc>
          <w:tcPr>
            <w:tcW w:w="812" w:type="pct"/>
            <w:tcBorders>
              <w:top w:val="nil"/>
              <w:left w:val="nil"/>
              <w:bottom w:val="nil"/>
              <w:right w:val="nil"/>
            </w:tcBorders>
            <w:shd w:val="clear" w:color="000000" w:fill="C6EFCE"/>
            <w:noWrap/>
            <w:vAlign w:val="center"/>
            <w:hideMark/>
          </w:tcPr>
          <w:p w14:paraId="4C211446" w14:textId="05C1EAA8" w:rsidR="00BA7AF2" w:rsidRPr="00533A39" w:rsidDel="000A46D8" w:rsidRDefault="00BA7AF2" w:rsidP="00BA7AF2">
            <w:pPr>
              <w:jc w:val="center"/>
              <w:rPr>
                <w:del w:id="1726" w:author="Sean Gordon" w:date="2017-04-05T15:53:00Z"/>
                <w:rFonts w:ascii="Calibri" w:eastAsia="Times New Roman" w:hAnsi="Calibri"/>
                <w:color w:val="006100"/>
                <w:sz w:val="18"/>
                <w:szCs w:val="18"/>
              </w:rPr>
            </w:pPr>
            <w:del w:id="1727"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C6EFCE"/>
            <w:noWrap/>
            <w:vAlign w:val="center"/>
            <w:hideMark/>
          </w:tcPr>
          <w:p w14:paraId="2C13AFA7" w14:textId="7B53D53E" w:rsidR="00BA7AF2" w:rsidRPr="00533A39" w:rsidDel="000A46D8" w:rsidRDefault="00BA7AF2" w:rsidP="00BA7AF2">
            <w:pPr>
              <w:jc w:val="center"/>
              <w:rPr>
                <w:del w:id="1728" w:author="Sean Gordon" w:date="2017-04-05T15:53:00Z"/>
                <w:rFonts w:ascii="Calibri" w:eastAsia="Times New Roman" w:hAnsi="Calibri"/>
                <w:color w:val="006100"/>
                <w:sz w:val="18"/>
                <w:szCs w:val="18"/>
              </w:rPr>
            </w:pPr>
            <w:del w:id="1729" w:author="Sean Gordon" w:date="2017-04-05T15:53:00Z">
              <w:r w:rsidRPr="00533A39" w:rsidDel="000A46D8">
                <w:rPr>
                  <w:rFonts w:ascii="Calibri" w:eastAsia="Times New Roman" w:hAnsi="Calibri"/>
                  <w:color w:val="006100"/>
                  <w:sz w:val="18"/>
                  <w:szCs w:val="18"/>
                </w:rPr>
                <w:delText>100%</w:delText>
              </w:r>
            </w:del>
          </w:p>
        </w:tc>
        <w:tc>
          <w:tcPr>
            <w:tcW w:w="816" w:type="pct"/>
            <w:tcBorders>
              <w:top w:val="nil"/>
              <w:left w:val="nil"/>
              <w:bottom w:val="nil"/>
              <w:right w:val="nil"/>
            </w:tcBorders>
            <w:shd w:val="clear" w:color="000000" w:fill="C6EFCE"/>
            <w:noWrap/>
            <w:vAlign w:val="center"/>
            <w:hideMark/>
          </w:tcPr>
          <w:p w14:paraId="0A465491" w14:textId="5A289DCA" w:rsidR="00BA7AF2" w:rsidRPr="00533A39" w:rsidDel="000A46D8" w:rsidRDefault="00BA7AF2" w:rsidP="00BA7AF2">
            <w:pPr>
              <w:jc w:val="center"/>
              <w:rPr>
                <w:del w:id="1730" w:author="Sean Gordon" w:date="2017-04-05T15:53:00Z"/>
                <w:rFonts w:ascii="Calibri" w:eastAsia="Times New Roman" w:hAnsi="Calibri"/>
                <w:color w:val="006100"/>
                <w:sz w:val="18"/>
                <w:szCs w:val="18"/>
              </w:rPr>
            </w:pPr>
            <w:del w:id="1731"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FFEB9C"/>
            <w:noWrap/>
            <w:vAlign w:val="center"/>
            <w:hideMark/>
          </w:tcPr>
          <w:p w14:paraId="4726E94F" w14:textId="633A285F" w:rsidR="00BA7AF2" w:rsidRPr="00533A39" w:rsidDel="000A46D8" w:rsidRDefault="00BA7AF2" w:rsidP="00BA7AF2">
            <w:pPr>
              <w:jc w:val="center"/>
              <w:rPr>
                <w:del w:id="1732" w:author="Sean Gordon" w:date="2017-04-05T15:53:00Z"/>
                <w:rFonts w:ascii="Calibri" w:eastAsia="Times New Roman" w:hAnsi="Calibri"/>
                <w:color w:val="9C5700"/>
                <w:sz w:val="18"/>
                <w:szCs w:val="18"/>
              </w:rPr>
            </w:pPr>
            <w:del w:id="1733"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3AD1631A" w14:textId="492BA41F" w:rsidR="00BA7AF2" w:rsidRPr="00533A39" w:rsidDel="000A46D8" w:rsidRDefault="00BA7AF2" w:rsidP="00BA7AF2">
            <w:pPr>
              <w:jc w:val="center"/>
              <w:rPr>
                <w:del w:id="1734" w:author="Sean Gordon" w:date="2017-04-05T15:53:00Z"/>
                <w:rFonts w:ascii="Calibri" w:eastAsia="Times New Roman" w:hAnsi="Calibri"/>
                <w:color w:val="9C5700"/>
                <w:sz w:val="18"/>
                <w:szCs w:val="18"/>
              </w:rPr>
            </w:pPr>
            <w:del w:id="1735" w:author="Sean Gordon" w:date="2017-04-05T15:53:00Z">
              <w:r w:rsidRPr="00533A39" w:rsidDel="000A46D8">
                <w:rPr>
                  <w:rFonts w:ascii="Calibri" w:eastAsia="Times New Roman" w:hAnsi="Calibri"/>
                  <w:color w:val="9C5700"/>
                  <w:sz w:val="18"/>
                  <w:szCs w:val="18"/>
                </w:rPr>
                <w:delText>0%</w:delText>
              </w:r>
            </w:del>
          </w:p>
        </w:tc>
      </w:tr>
      <w:tr w:rsidR="00BA7AF2" w:rsidRPr="00BA7AF2" w:rsidDel="000A46D8" w14:paraId="26CCE3AA" w14:textId="07506976" w:rsidTr="00BA7AF2">
        <w:trPr>
          <w:trHeight w:val="320"/>
          <w:del w:id="1736" w:author="Sean Gordon" w:date="2017-04-05T15:53:00Z"/>
        </w:trPr>
        <w:tc>
          <w:tcPr>
            <w:tcW w:w="982" w:type="pct"/>
            <w:tcBorders>
              <w:top w:val="nil"/>
              <w:left w:val="nil"/>
              <w:bottom w:val="nil"/>
              <w:right w:val="nil"/>
            </w:tcBorders>
            <w:shd w:val="clear" w:color="auto" w:fill="auto"/>
            <w:noWrap/>
            <w:vAlign w:val="center"/>
            <w:hideMark/>
          </w:tcPr>
          <w:p w14:paraId="0C167670" w14:textId="0F502D1F" w:rsidR="00BA7AF2" w:rsidRPr="00533A39" w:rsidDel="000A46D8" w:rsidRDefault="00BA7AF2" w:rsidP="00BA7AF2">
            <w:pPr>
              <w:jc w:val="center"/>
              <w:rPr>
                <w:del w:id="1737" w:author="Sean Gordon" w:date="2017-04-05T15:53:00Z"/>
                <w:rFonts w:asciiTheme="minorHAnsi" w:eastAsia="Times New Roman" w:hAnsiTheme="minorHAnsi"/>
                <w:color w:val="000000"/>
                <w:sz w:val="18"/>
                <w:szCs w:val="18"/>
              </w:rPr>
            </w:pPr>
            <w:del w:id="1738" w:author="Sean Gordon" w:date="2017-04-05T15:53:00Z">
              <w:r w:rsidRPr="00533A39" w:rsidDel="000A46D8">
                <w:rPr>
                  <w:rFonts w:asciiTheme="minorHAnsi" w:eastAsia="Times New Roman" w:hAnsiTheme="minorHAnsi"/>
                  <w:color w:val="000000"/>
                  <w:sz w:val="18"/>
                  <w:szCs w:val="18"/>
                </w:rPr>
                <w:delText>TFRI</w:delText>
              </w:r>
            </w:del>
          </w:p>
        </w:tc>
        <w:tc>
          <w:tcPr>
            <w:tcW w:w="812" w:type="pct"/>
            <w:tcBorders>
              <w:top w:val="nil"/>
              <w:left w:val="nil"/>
              <w:bottom w:val="nil"/>
              <w:right w:val="nil"/>
            </w:tcBorders>
            <w:shd w:val="clear" w:color="auto" w:fill="auto"/>
            <w:noWrap/>
            <w:vAlign w:val="center"/>
            <w:hideMark/>
          </w:tcPr>
          <w:p w14:paraId="54CA6BFF" w14:textId="11DFC2F9" w:rsidR="00BA7AF2" w:rsidRPr="00533A39" w:rsidDel="000A46D8" w:rsidRDefault="00BA7AF2" w:rsidP="00BA7AF2">
            <w:pPr>
              <w:jc w:val="center"/>
              <w:rPr>
                <w:del w:id="1739" w:author="Sean Gordon" w:date="2017-04-05T15:53:00Z"/>
                <w:rFonts w:ascii="Calibri" w:eastAsia="Times New Roman" w:hAnsi="Calibri"/>
                <w:color w:val="000000"/>
                <w:sz w:val="18"/>
                <w:szCs w:val="18"/>
              </w:rPr>
            </w:pPr>
            <w:del w:id="1740" w:author="Sean Gordon" w:date="2017-04-05T15:53:00Z">
              <w:r w:rsidRPr="00533A39" w:rsidDel="000A46D8">
                <w:rPr>
                  <w:rFonts w:ascii="Calibri" w:eastAsia="Times New Roman" w:hAnsi="Calibri"/>
                  <w:color w:val="000000"/>
                  <w:sz w:val="18"/>
                  <w:szCs w:val="18"/>
                </w:rPr>
                <w:delText>82%</w:delText>
              </w:r>
            </w:del>
          </w:p>
        </w:tc>
        <w:tc>
          <w:tcPr>
            <w:tcW w:w="797" w:type="pct"/>
            <w:tcBorders>
              <w:top w:val="nil"/>
              <w:left w:val="nil"/>
              <w:bottom w:val="nil"/>
              <w:right w:val="nil"/>
            </w:tcBorders>
            <w:shd w:val="clear" w:color="auto" w:fill="auto"/>
            <w:noWrap/>
            <w:vAlign w:val="center"/>
            <w:hideMark/>
          </w:tcPr>
          <w:p w14:paraId="749DF026" w14:textId="50479396" w:rsidR="00BA7AF2" w:rsidRPr="00533A39" w:rsidDel="000A46D8" w:rsidRDefault="00BA7AF2" w:rsidP="00BA7AF2">
            <w:pPr>
              <w:jc w:val="center"/>
              <w:rPr>
                <w:del w:id="1741" w:author="Sean Gordon" w:date="2017-04-05T15:53:00Z"/>
                <w:rFonts w:ascii="Calibri" w:eastAsia="Times New Roman" w:hAnsi="Calibri"/>
                <w:color w:val="000000"/>
                <w:sz w:val="18"/>
                <w:szCs w:val="18"/>
              </w:rPr>
            </w:pPr>
            <w:del w:id="1742" w:author="Sean Gordon" w:date="2017-04-05T15:53:00Z">
              <w:r w:rsidRPr="00533A39" w:rsidDel="000A46D8">
                <w:rPr>
                  <w:rFonts w:ascii="Calibri" w:eastAsia="Times New Roman" w:hAnsi="Calibri"/>
                  <w:color w:val="000000"/>
                  <w:sz w:val="18"/>
                  <w:szCs w:val="18"/>
                </w:rPr>
                <w:delText>97%</w:delText>
              </w:r>
            </w:del>
          </w:p>
        </w:tc>
        <w:tc>
          <w:tcPr>
            <w:tcW w:w="816" w:type="pct"/>
            <w:tcBorders>
              <w:top w:val="nil"/>
              <w:left w:val="nil"/>
              <w:bottom w:val="nil"/>
              <w:right w:val="nil"/>
            </w:tcBorders>
            <w:shd w:val="clear" w:color="auto" w:fill="auto"/>
            <w:noWrap/>
            <w:vAlign w:val="center"/>
            <w:hideMark/>
          </w:tcPr>
          <w:p w14:paraId="6A12CBD3" w14:textId="64F5C61E" w:rsidR="00BA7AF2" w:rsidRPr="00533A39" w:rsidDel="000A46D8" w:rsidRDefault="00BA7AF2" w:rsidP="00BA7AF2">
            <w:pPr>
              <w:jc w:val="center"/>
              <w:rPr>
                <w:del w:id="1743" w:author="Sean Gordon" w:date="2017-04-05T15:53:00Z"/>
                <w:rFonts w:ascii="Calibri" w:eastAsia="Times New Roman" w:hAnsi="Calibri"/>
                <w:color w:val="000000"/>
                <w:sz w:val="18"/>
                <w:szCs w:val="18"/>
              </w:rPr>
            </w:pPr>
            <w:del w:id="1744" w:author="Sean Gordon" w:date="2017-04-05T15:53:00Z">
              <w:r w:rsidRPr="00533A39" w:rsidDel="000A46D8">
                <w:rPr>
                  <w:rFonts w:ascii="Calibri" w:eastAsia="Times New Roman" w:hAnsi="Calibri"/>
                  <w:color w:val="000000"/>
                  <w:sz w:val="18"/>
                  <w:szCs w:val="18"/>
                </w:rPr>
                <w:delText>6%</w:delText>
              </w:r>
            </w:del>
          </w:p>
        </w:tc>
        <w:tc>
          <w:tcPr>
            <w:tcW w:w="797" w:type="pct"/>
            <w:tcBorders>
              <w:top w:val="nil"/>
              <w:left w:val="nil"/>
              <w:bottom w:val="nil"/>
              <w:right w:val="nil"/>
            </w:tcBorders>
            <w:shd w:val="clear" w:color="auto" w:fill="auto"/>
            <w:noWrap/>
            <w:vAlign w:val="center"/>
            <w:hideMark/>
          </w:tcPr>
          <w:p w14:paraId="6E225EC0" w14:textId="43BE6AEE" w:rsidR="00BA7AF2" w:rsidRPr="00533A39" w:rsidDel="000A46D8" w:rsidRDefault="00BA7AF2" w:rsidP="00BA7AF2">
            <w:pPr>
              <w:jc w:val="center"/>
              <w:rPr>
                <w:del w:id="1745" w:author="Sean Gordon" w:date="2017-04-05T15:53:00Z"/>
                <w:rFonts w:ascii="Calibri" w:eastAsia="Times New Roman" w:hAnsi="Calibri"/>
                <w:color w:val="000000"/>
                <w:sz w:val="18"/>
                <w:szCs w:val="18"/>
              </w:rPr>
            </w:pPr>
            <w:del w:id="1746" w:author="Sean Gordon" w:date="2017-04-05T15:53:00Z">
              <w:r w:rsidRPr="00533A39" w:rsidDel="000A46D8">
                <w:rPr>
                  <w:rFonts w:ascii="Calibri" w:eastAsia="Times New Roman" w:hAnsi="Calibri"/>
                  <w:color w:val="000000"/>
                  <w:sz w:val="18"/>
                  <w:szCs w:val="18"/>
                </w:rPr>
                <w:delText>52%</w:delText>
              </w:r>
            </w:del>
          </w:p>
        </w:tc>
        <w:tc>
          <w:tcPr>
            <w:tcW w:w="797" w:type="pct"/>
            <w:tcBorders>
              <w:top w:val="nil"/>
              <w:left w:val="nil"/>
              <w:bottom w:val="nil"/>
              <w:right w:val="nil"/>
            </w:tcBorders>
            <w:shd w:val="clear" w:color="auto" w:fill="auto"/>
            <w:noWrap/>
            <w:vAlign w:val="center"/>
            <w:hideMark/>
          </w:tcPr>
          <w:p w14:paraId="3799EAAE" w14:textId="7B18F3DD" w:rsidR="00BA7AF2" w:rsidRPr="00533A39" w:rsidDel="000A46D8" w:rsidRDefault="00BA7AF2" w:rsidP="00BA7AF2">
            <w:pPr>
              <w:jc w:val="center"/>
              <w:rPr>
                <w:del w:id="1747" w:author="Sean Gordon" w:date="2017-04-05T15:53:00Z"/>
                <w:rFonts w:ascii="Calibri" w:eastAsia="Times New Roman" w:hAnsi="Calibri"/>
                <w:color w:val="000000"/>
                <w:sz w:val="18"/>
                <w:szCs w:val="18"/>
              </w:rPr>
            </w:pPr>
            <w:del w:id="1748" w:author="Sean Gordon" w:date="2017-04-05T15:53:00Z">
              <w:r w:rsidRPr="00533A39" w:rsidDel="000A46D8">
                <w:rPr>
                  <w:rFonts w:ascii="Calibri" w:eastAsia="Times New Roman" w:hAnsi="Calibri"/>
                  <w:color w:val="000000"/>
                  <w:sz w:val="18"/>
                  <w:szCs w:val="18"/>
                </w:rPr>
                <w:delText>90%</w:delText>
              </w:r>
            </w:del>
          </w:p>
        </w:tc>
      </w:tr>
      <w:tr w:rsidR="00BA7AF2" w:rsidRPr="00BA7AF2" w:rsidDel="000A46D8" w14:paraId="50BBDFE7" w14:textId="022E7A8D" w:rsidTr="00BA7AF2">
        <w:trPr>
          <w:trHeight w:val="320"/>
          <w:del w:id="1749" w:author="Sean Gordon" w:date="2017-04-05T15:53:00Z"/>
        </w:trPr>
        <w:tc>
          <w:tcPr>
            <w:tcW w:w="982" w:type="pct"/>
            <w:tcBorders>
              <w:top w:val="nil"/>
              <w:left w:val="nil"/>
              <w:bottom w:val="nil"/>
              <w:right w:val="nil"/>
            </w:tcBorders>
            <w:shd w:val="clear" w:color="auto" w:fill="auto"/>
            <w:noWrap/>
            <w:vAlign w:val="center"/>
            <w:hideMark/>
          </w:tcPr>
          <w:p w14:paraId="1D46AB0E" w14:textId="32EA973B" w:rsidR="00BA7AF2" w:rsidRPr="00533A39" w:rsidDel="000A46D8" w:rsidRDefault="00BA7AF2" w:rsidP="00BA7AF2">
            <w:pPr>
              <w:jc w:val="center"/>
              <w:rPr>
                <w:del w:id="1750" w:author="Sean Gordon" w:date="2017-04-05T15:53:00Z"/>
                <w:rFonts w:asciiTheme="minorHAnsi" w:eastAsia="Times New Roman" w:hAnsiTheme="minorHAnsi"/>
                <w:color w:val="000000"/>
                <w:sz w:val="18"/>
                <w:szCs w:val="18"/>
              </w:rPr>
            </w:pPr>
            <w:del w:id="1751" w:author="Sean Gordon" w:date="2017-04-05T15:53:00Z">
              <w:r w:rsidRPr="00533A39" w:rsidDel="000A46D8">
                <w:rPr>
                  <w:rFonts w:asciiTheme="minorHAnsi" w:eastAsia="Times New Roman" w:hAnsiTheme="minorHAnsi"/>
                  <w:color w:val="000000"/>
                  <w:sz w:val="18"/>
                  <w:szCs w:val="18"/>
                </w:rPr>
                <w:delText>USANPN</w:delText>
              </w:r>
            </w:del>
          </w:p>
        </w:tc>
        <w:tc>
          <w:tcPr>
            <w:tcW w:w="812" w:type="pct"/>
            <w:tcBorders>
              <w:top w:val="nil"/>
              <w:left w:val="nil"/>
              <w:bottom w:val="nil"/>
              <w:right w:val="nil"/>
            </w:tcBorders>
            <w:shd w:val="clear" w:color="000000" w:fill="C6EFCE"/>
            <w:noWrap/>
            <w:vAlign w:val="center"/>
            <w:hideMark/>
          </w:tcPr>
          <w:p w14:paraId="3B1CF7B3" w14:textId="6CB87139" w:rsidR="00BA7AF2" w:rsidRPr="00533A39" w:rsidDel="000A46D8" w:rsidRDefault="00BA7AF2" w:rsidP="00BA7AF2">
            <w:pPr>
              <w:jc w:val="center"/>
              <w:rPr>
                <w:del w:id="1752" w:author="Sean Gordon" w:date="2017-04-05T15:53:00Z"/>
                <w:rFonts w:ascii="Calibri" w:eastAsia="Times New Roman" w:hAnsi="Calibri"/>
                <w:color w:val="006100"/>
                <w:sz w:val="18"/>
                <w:szCs w:val="18"/>
              </w:rPr>
            </w:pPr>
            <w:del w:id="1753"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C6EFCE"/>
            <w:noWrap/>
            <w:vAlign w:val="center"/>
            <w:hideMark/>
          </w:tcPr>
          <w:p w14:paraId="61577008" w14:textId="7ADC79C9" w:rsidR="00BA7AF2" w:rsidRPr="00533A39" w:rsidDel="000A46D8" w:rsidRDefault="00BA7AF2" w:rsidP="00BA7AF2">
            <w:pPr>
              <w:jc w:val="center"/>
              <w:rPr>
                <w:del w:id="1754" w:author="Sean Gordon" w:date="2017-04-05T15:53:00Z"/>
                <w:rFonts w:ascii="Calibri" w:eastAsia="Times New Roman" w:hAnsi="Calibri"/>
                <w:color w:val="006100"/>
                <w:sz w:val="18"/>
                <w:szCs w:val="18"/>
              </w:rPr>
            </w:pPr>
            <w:del w:id="1755" w:author="Sean Gordon" w:date="2017-04-05T15:53:00Z">
              <w:r w:rsidRPr="00533A39" w:rsidDel="000A46D8">
                <w:rPr>
                  <w:rFonts w:ascii="Calibri" w:eastAsia="Times New Roman" w:hAnsi="Calibri"/>
                  <w:color w:val="006100"/>
                  <w:sz w:val="18"/>
                  <w:szCs w:val="18"/>
                </w:rPr>
                <w:delText>100%</w:delText>
              </w:r>
            </w:del>
          </w:p>
        </w:tc>
        <w:tc>
          <w:tcPr>
            <w:tcW w:w="816" w:type="pct"/>
            <w:tcBorders>
              <w:top w:val="nil"/>
              <w:left w:val="nil"/>
              <w:bottom w:val="nil"/>
              <w:right w:val="nil"/>
            </w:tcBorders>
            <w:shd w:val="clear" w:color="000000" w:fill="FFEB9C"/>
            <w:noWrap/>
            <w:vAlign w:val="center"/>
            <w:hideMark/>
          </w:tcPr>
          <w:p w14:paraId="7271D339" w14:textId="77390B61" w:rsidR="00BA7AF2" w:rsidRPr="00533A39" w:rsidDel="000A46D8" w:rsidRDefault="00BA7AF2" w:rsidP="00BA7AF2">
            <w:pPr>
              <w:jc w:val="center"/>
              <w:rPr>
                <w:del w:id="1756" w:author="Sean Gordon" w:date="2017-04-05T15:53:00Z"/>
                <w:rFonts w:ascii="Calibri" w:eastAsia="Times New Roman" w:hAnsi="Calibri"/>
                <w:color w:val="9C5700"/>
                <w:sz w:val="18"/>
                <w:szCs w:val="18"/>
              </w:rPr>
            </w:pPr>
            <w:del w:id="1757"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C6EFCE"/>
            <w:noWrap/>
            <w:vAlign w:val="center"/>
            <w:hideMark/>
          </w:tcPr>
          <w:p w14:paraId="13C11644" w14:textId="62766FB6" w:rsidR="00BA7AF2" w:rsidRPr="00533A39" w:rsidDel="000A46D8" w:rsidRDefault="00BA7AF2" w:rsidP="00BA7AF2">
            <w:pPr>
              <w:jc w:val="center"/>
              <w:rPr>
                <w:del w:id="1758" w:author="Sean Gordon" w:date="2017-04-05T15:53:00Z"/>
                <w:rFonts w:ascii="Calibri" w:eastAsia="Times New Roman" w:hAnsi="Calibri"/>
                <w:color w:val="006100"/>
                <w:sz w:val="18"/>
                <w:szCs w:val="18"/>
              </w:rPr>
            </w:pPr>
            <w:del w:id="1759"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C6EFCE"/>
            <w:noWrap/>
            <w:vAlign w:val="center"/>
            <w:hideMark/>
          </w:tcPr>
          <w:p w14:paraId="717FD92F" w14:textId="74A89379" w:rsidR="00BA7AF2" w:rsidRPr="00533A39" w:rsidDel="000A46D8" w:rsidRDefault="00BA7AF2" w:rsidP="00BA7AF2">
            <w:pPr>
              <w:jc w:val="center"/>
              <w:rPr>
                <w:del w:id="1760" w:author="Sean Gordon" w:date="2017-04-05T15:53:00Z"/>
                <w:rFonts w:ascii="Calibri" w:eastAsia="Times New Roman" w:hAnsi="Calibri"/>
                <w:color w:val="006100"/>
                <w:sz w:val="18"/>
                <w:szCs w:val="18"/>
              </w:rPr>
            </w:pPr>
            <w:del w:id="1761" w:author="Sean Gordon" w:date="2017-04-05T15:53:00Z">
              <w:r w:rsidRPr="00533A39" w:rsidDel="000A46D8">
                <w:rPr>
                  <w:rFonts w:ascii="Calibri" w:eastAsia="Times New Roman" w:hAnsi="Calibri"/>
                  <w:color w:val="006100"/>
                  <w:sz w:val="18"/>
                  <w:szCs w:val="18"/>
                </w:rPr>
                <w:delText>100%</w:delText>
              </w:r>
            </w:del>
          </w:p>
        </w:tc>
      </w:tr>
      <w:tr w:rsidR="00BA7AF2" w:rsidRPr="00BA7AF2" w:rsidDel="000A46D8" w14:paraId="7836EC20" w14:textId="4F86A30C" w:rsidTr="00BA7AF2">
        <w:trPr>
          <w:trHeight w:val="320"/>
          <w:del w:id="1762" w:author="Sean Gordon" w:date="2017-04-05T15:53:00Z"/>
        </w:trPr>
        <w:tc>
          <w:tcPr>
            <w:tcW w:w="982" w:type="pct"/>
            <w:tcBorders>
              <w:top w:val="nil"/>
              <w:left w:val="nil"/>
              <w:bottom w:val="nil"/>
              <w:right w:val="nil"/>
            </w:tcBorders>
            <w:shd w:val="clear" w:color="auto" w:fill="auto"/>
            <w:noWrap/>
            <w:vAlign w:val="center"/>
            <w:hideMark/>
          </w:tcPr>
          <w:p w14:paraId="52897643" w14:textId="4C2034C9" w:rsidR="00BA7AF2" w:rsidRPr="00533A39" w:rsidDel="000A46D8" w:rsidRDefault="00BA7AF2" w:rsidP="00BA7AF2">
            <w:pPr>
              <w:jc w:val="center"/>
              <w:rPr>
                <w:del w:id="1763" w:author="Sean Gordon" w:date="2017-04-05T15:53:00Z"/>
                <w:rFonts w:asciiTheme="minorHAnsi" w:eastAsia="Times New Roman" w:hAnsiTheme="minorHAnsi"/>
                <w:color w:val="000000"/>
                <w:sz w:val="18"/>
                <w:szCs w:val="18"/>
              </w:rPr>
            </w:pPr>
            <w:del w:id="1764" w:author="Sean Gordon" w:date="2017-04-05T15:53:00Z">
              <w:r w:rsidRPr="00533A39" w:rsidDel="000A46D8">
                <w:rPr>
                  <w:rFonts w:asciiTheme="minorHAnsi" w:eastAsia="Times New Roman" w:hAnsiTheme="minorHAnsi"/>
                  <w:color w:val="000000"/>
                  <w:sz w:val="18"/>
                  <w:szCs w:val="18"/>
                </w:rPr>
                <w:delText>CDL</w:delText>
              </w:r>
            </w:del>
          </w:p>
        </w:tc>
        <w:tc>
          <w:tcPr>
            <w:tcW w:w="812" w:type="pct"/>
            <w:tcBorders>
              <w:top w:val="nil"/>
              <w:left w:val="nil"/>
              <w:bottom w:val="nil"/>
              <w:right w:val="nil"/>
            </w:tcBorders>
            <w:shd w:val="clear" w:color="000000" w:fill="C6EFCE"/>
            <w:noWrap/>
            <w:vAlign w:val="center"/>
            <w:hideMark/>
          </w:tcPr>
          <w:p w14:paraId="7E8ABDE8" w14:textId="0A95DA64" w:rsidR="00BA7AF2" w:rsidRPr="00533A39" w:rsidDel="000A46D8" w:rsidRDefault="00BA7AF2" w:rsidP="00BA7AF2">
            <w:pPr>
              <w:jc w:val="center"/>
              <w:rPr>
                <w:del w:id="1765" w:author="Sean Gordon" w:date="2017-04-05T15:53:00Z"/>
                <w:rFonts w:ascii="Calibri" w:eastAsia="Times New Roman" w:hAnsi="Calibri"/>
                <w:color w:val="006100"/>
                <w:sz w:val="18"/>
                <w:szCs w:val="18"/>
              </w:rPr>
            </w:pPr>
            <w:del w:id="1766"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FFEB9C"/>
            <w:noWrap/>
            <w:vAlign w:val="center"/>
            <w:hideMark/>
          </w:tcPr>
          <w:p w14:paraId="2BA457C2" w14:textId="31E7F0DE" w:rsidR="00BA7AF2" w:rsidRPr="00533A39" w:rsidDel="000A46D8" w:rsidRDefault="00BA7AF2" w:rsidP="00BA7AF2">
            <w:pPr>
              <w:jc w:val="center"/>
              <w:rPr>
                <w:del w:id="1767" w:author="Sean Gordon" w:date="2017-04-05T15:53:00Z"/>
                <w:rFonts w:ascii="Calibri" w:eastAsia="Times New Roman" w:hAnsi="Calibri"/>
                <w:color w:val="9C5700"/>
                <w:sz w:val="18"/>
                <w:szCs w:val="18"/>
              </w:rPr>
            </w:pPr>
            <w:del w:id="1768"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000000" w:fill="FFC7CE"/>
            <w:noWrap/>
            <w:vAlign w:val="center"/>
            <w:hideMark/>
          </w:tcPr>
          <w:p w14:paraId="5AC7654C" w14:textId="2A103384" w:rsidR="00BA7AF2" w:rsidRPr="00533A39" w:rsidDel="000A46D8" w:rsidRDefault="00BA7AF2" w:rsidP="00BA7AF2">
            <w:pPr>
              <w:jc w:val="center"/>
              <w:rPr>
                <w:del w:id="1769" w:author="Sean Gordon" w:date="2017-04-05T15:53:00Z"/>
                <w:rFonts w:ascii="Calibri" w:eastAsia="Times New Roman" w:hAnsi="Calibri"/>
                <w:color w:val="9C0006"/>
                <w:sz w:val="18"/>
                <w:szCs w:val="18"/>
              </w:rPr>
            </w:pPr>
            <w:del w:id="1770" w:author="Sean Gordon" w:date="2017-04-05T15:53:00Z">
              <w:r w:rsidRPr="00533A39" w:rsidDel="000A46D8">
                <w:rPr>
                  <w:rFonts w:ascii="Calibri" w:eastAsia="Times New Roman" w:hAnsi="Calibri"/>
                  <w:color w:val="9C0006"/>
                  <w:sz w:val="18"/>
                  <w:szCs w:val="18"/>
                </w:rPr>
                <w:delText>-100%</w:delText>
              </w:r>
            </w:del>
          </w:p>
        </w:tc>
        <w:tc>
          <w:tcPr>
            <w:tcW w:w="797" w:type="pct"/>
            <w:tcBorders>
              <w:top w:val="nil"/>
              <w:left w:val="nil"/>
              <w:bottom w:val="nil"/>
              <w:right w:val="nil"/>
            </w:tcBorders>
            <w:shd w:val="clear" w:color="000000" w:fill="C6EFCE"/>
            <w:noWrap/>
            <w:vAlign w:val="center"/>
            <w:hideMark/>
          </w:tcPr>
          <w:p w14:paraId="2E85FAD0" w14:textId="4A9511A4" w:rsidR="00BA7AF2" w:rsidRPr="00533A39" w:rsidDel="000A46D8" w:rsidRDefault="00BA7AF2" w:rsidP="00BA7AF2">
            <w:pPr>
              <w:jc w:val="center"/>
              <w:rPr>
                <w:del w:id="1771" w:author="Sean Gordon" w:date="2017-04-05T15:53:00Z"/>
                <w:rFonts w:ascii="Calibri" w:eastAsia="Times New Roman" w:hAnsi="Calibri"/>
                <w:color w:val="006100"/>
                <w:sz w:val="18"/>
                <w:szCs w:val="18"/>
              </w:rPr>
            </w:pPr>
            <w:del w:id="1772"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C6EFCE"/>
            <w:noWrap/>
            <w:vAlign w:val="center"/>
            <w:hideMark/>
          </w:tcPr>
          <w:p w14:paraId="64F3CE1C" w14:textId="53D28D61" w:rsidR="00BA7AF2" w:rsidRPr="00533A39" w:rsidDel="000A46D8" w:rsidRDefault="00BA7AF2" w:rsidP="00BA7AF2">
            <w:pPr>
              <w:jc w:val="center"/>
              <w:rPr>
                <w:del w:id="1773" w:author="Sean Gordon" w:date="2017-04-05T15:53:00Z"/>
                <w:rFonts w:ascii="Calibri" w:eastAsia="Times New Roman" w:hAnsi="Calibri"/>
                <w:color w:val="006100"/>
                <w:sz w:val="18"/>
                <w:szCs w:val="18"/>
              </w:rPr>
            </w:pPr>
            <w:del w:id="1774" w:author="Sean Gordon" w:date="2017-04-05T15:53:00Z">
              <w:r w:rsidRPr="00533A39" w:rsidDel="000A46D8">
                <w:rPr>
                  <w:rFonts w:ascii="Calibri" w:eastAsia="Times New Roman" w:hAnsi="Calibri"/>
                  <w:color w:val="006100"/>
                  <w:sz w:val="18"/>
                  <w:szCs w:val="18"/>
                </w:rPr>
                <w:delText>100%</w:delText>
              </w:r>
            </w:del>
          </w:p>
        </w:tc>
      </w:tr>
      <w:tr w:rsidR="00BA7AF2" w:rsidRPr="00BA7AF2" w:rsidDel="000A46D8" w14:paraId="06FAEFB3" w14:textId="7A18A7A1" w:rsidTr="00BA7AF2">
        <w:trPr>
          <w:trHeight w:val="320"/>
          <w:del w:id="1775" w:author="Sean Gordon" w:date="2017-04-05T15:53:00Z"/>
        </w:trPr>
        <w:tc>
          <w:tcPr>
            <w:tcW w:w="982" w:type="pct"/>
            <w:tcBorders>
              <w:top w:val="nil"/>
              <w:left w:val="nil"/>
              <w:bottom w:val="nil"/>
              <w:right w:val="nil"/>
            </w:tcBorders>
            <w:shd w:val="clear" w:color="auto" w:fill="auto"/>
            <w:noWrap/>
            <w:vAlign w:val="center"/>
            <w:hideMark/>
          </w:tcPr>
          <w:p w14:paraId="6E0D6D4D" w14:textId="7B29D0E8" w:rsidR="00BA7AF2" w:rsidRPr="00533A39" w:rsidDel="000A46D8" w:rsidRDefault="00BA7AF2" w:rsidP="00BA7AF2">
            <w:pPr>
              <w:jc w:val="center"/>
              <w:rPr>
                <w:del w:id="1776" w:author="Sean Gordon" w:date="2017-04-05T15:53:00Z"/>
                <w:rFonts w:asciiTheme="minorHAnsi" w:eastAsia="Times New Roman" w:hAnsiTheme="minorHAnsi"/>
                <w:color w:val="000000"/>
                <w:sz w:val="18"/>
                <w:szCs w:val="18"/>
              </w:rPr>
            </w:pPr>
            <w:del w:id="1777" w:author="Sean Gordon" w:date="2017-04-05T15:53:00Z">
              <w:r w:rsidRPr="00533A39" w:rsidDel="000A46D8">
                <w:rPr>
                  <w:rFonts w:asciiTheme="minorHAnsi" w:eastAsia="Times New Roman" w:hAnsiTheme="minorHAnsi"/>
                  <w:color w:val="000000"/>
                  <w:sz w:val="18"/>
                  <w:szCs w:val="18"/>
                </w:rPr>
                <w:delText>EDACGSTORE</w:delText>
              </w:r>
            </w:del>
          </w:p>
        </w:tc>
        <w:tc>
          <w:tcPr>
            <w:tcW w:w="812" w:type="pct"/>
            <w:tcBorders>
              <w:top w:val="nil"/>
              <w:left w:val="nil"/>
              <w:bottom w:val="nil"/>
              <w:right w:val="nil"/>
            </w:tcBorders>
            <w:shd w:val="clear" w:color="000000" w:fill="C6EFCE"/>
            <w:noWrap/>
            <w:vAlign w:val="center"/>
            <w:hideMark/>
          </w:tcPr>
          <w:p w14:paraId="14270F8C" w14:textId="0E405469" w:rsidR="00BA7AF2" w:rsidRPr="00533A39" w:rsidDel="000A46D8" w:rsidRDefault="00BA7AF2" w:rsidP="00BA7AF2">
            <w:pPr>
              <w:jc w:val="center"/>
              <w:rPr>
                <w:del w:id="1778" w:author="Sean Gordon" w:date="2017-04-05T15:53:00Z"/>
                <w:rFonts w:ascii="Calibri" w:eastAsia="Times New Roman" w:hAnsi="Calibri"/>
                <w:color w:val="006100"/>
                <w:sz w:val="18"/>
                <w:szCs w:val="18"/>
              </w:rPr>
            </w:pPr>
            <w:del w:id="1779"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FFEB9C"/>
            <w:noWrap/>
            <w:vAlign w:val="center"/>
            <w:hideMark/>
          </w:tcPr>
          <w:p w14:paraId="398C28FB" w14:textId="54F30AFF" w:rsidR="00BA7AF2" w:rsidRPr="00533A39" w:rsidDel="000A46D8" w:rsidRDefault="00BA7AF2" w:rsidP="00BA7AF2">
            <w:pPr>
              <w:jc w:val="center"/>
              <w:rPr>
                <w:del w:id="1780" w:author="Sean Gordon" w:date="2017-04-05T15:53:00Z"/>
                <w:rFonts w:ascii="Calibri" w:eastAsia="Times New Roman" w:hAnsi="Calibri"/>
                <w:color w:val="9C5700"/>
                <w:sz w:val="18"/>
                <w:szCs w:val="18"/>
              </w:rPr>
            </w:pPr>
            <w:del w:id="1781"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000000" w:fill="FFC7CE"/>
            <w:noWrap/>
            <w:vAlign w:val="center"/>
            <w:hideMark/>
          </w:tcPr>
          <w:p w14:paraId="510CE4B9" w14:textId="0AF9C416" w:rsidR="00BA7AF2" w:rsidRPr="00533A39" w:rsidDel="000A46D8" w:rsidRDefault="00BA7AF2" w:rsidP="00BA7AF2">
            <w:pPr>
              <w:jc w:val="center"/>
              <w:rPr>
                <w:del w:id="1782" w:author="Sean Gordon" w:date="2017-04-05T15:53:00Z"/>
                <w:rFonts w:ascii="Calibri" w:eastAsia="Times New Roman" w:hAnsi="Calibri"/>
                <w:color w:val="9C0006"/>
                <w:sz w:val="18"/>
                <w:szCs w:val="18"/>
              </w:rPr>
            </w:pPr>
            <w:del w:id="1783" w:author="Sean Gordon" w:date="2017-04-05T15:53:00Z">
              <w:r w:rsidRPr="00533A39" w:rsidDel="000A46D8">
                <w:rPr>
                  <w:rFonts w:ascii="Calibri" w:eastAsia="Times New Roman" w:hAnsi="Calibri"/>
                  <w:color w:val="9C0006"/>
                  <w:sz w:val="18"/>
                  <w:szCs w:val="18"/>
                </w:rPr>
                <w:delText>-100%</w:delText>
              </w:r>
            </w:del>
          </w:p>
        </w:tc>
        <w:tc>
          <w:tcPr>
            <w:tcW w:w="797" w:type="pct"/>
            <w:tcBorders>
              <w:top w:val="nil"/>
              <w:left w:val="nil"/>
              <w:bottom w:val="nil"/>
              <w:right w:val="nil"/>
            </w:tcBorders>
            <w:shd w:val="clear" w:color="auto" w:fill="auto"/>
            <w:noWrap/>
            <w:vAlign w:val="center"/>
            <w:hideMark/>
          </w:tcPr>
          <w:p w14:paraId="76AF683E" w14:textId="2AE4459A" w:rsidR="00BA7AF2" w:rsidRPr="00533A39" w:rsidDel="000A46D8" w:rsidRDefault="00BA7AF2" w:rsidP="00BA7AF2">
            <w:pPr>
              <w:jc w:val="center"/>
              <w:rPr>
                <w:del w:id="1784" w:author="Sean Gordon" w:date="2017-04-05T15:53:00Z"/>
                <w:rFonts w:ascii="Calibri" w:eastAsia="Times New Roman" w:hAnsi="Calibri"/>
                <w:color w:val="000000"/>
                <w:sz w:val="18"/>
                <w:szCs w:val="18"/>
              </w:rPr>
            </w:pPr>
            <w:del w:id="1785" w:author="Sean Gordon" w:date="2017-04-05T15:53:00Z">
              <w:r w:rsidRPr="00533A39" w:rsidDel="000A46D8">
                <w:rPr>
                  <w:rFonts w:ascii="Calibri" w:eastAsia="Times New Roman" w:hAnsi="Calibri"/>
                  <w:color w:val="000000"/>
                  <w:sz w:val="18"/>
                  <w:szCs w:val="18"/>
                </w:rPr>
                <w:delText>81%</w:delText>
              </w:r>
            </w:del>
          </w:p>
        </w:tc>
        <w:tc>
          <w:tcPr>
            <w:tcW w:w="797" w:type="pct"/>
            <w:tcBorders>
              <w:top w:val="nil"/>
              <w:left w:val="nil"/>
              <w:bottom w:val="nil"/>
              <w:right w:val="nil"/>
            </w:tcBorders>
            <w:shd w:val="clear" w:color="auto" w:fill="auto"/>
            <w:noWrap/>
            <w:vAlign w:val="center"/>
            <w:hideMark/>
          </w:tcPr>
          <w:p w14:paraId="423F06F6" w14:textId="124EF4F9" w:rsidR="00BA7AF2" w:rsidRPr="00533A39" w:rsidDel="000A46D8" w:rsidRDefault="00BA7AF2" w:rsidP="00BA7AF2">
            <w:pPr>
              <w:jc w:val="center"/>
              <w:rPr>
                <w:del w:id="1786" w:author="Sean Gordon" w:date="2017-04-05T15:53:00Z"/>
                <w:rFonts w:ascii="Calibri" w:eastAsia="Times New Roman" w:hAnsi="Calibri"/>
                <w:color w:val="000000"/>
                <w:sz w:val="18"/>
                <w:szCs w:val="18"/>
              </w:rPr>
            </w:pPr>
            <w:del w:id="1787" w:author="Sean Gordon" w:date="2017-04-05T15:53:00Z">
              <w:r w:rsidRPr="00533A39" w:rsidDel="000A46D8">
                <w:rPr>
                  <w:rFonts w:ascii="Calibri" w:eastAsia="Times New Roman" w:hAnsi="Calibri"/>
                  <w:color w:val="000000"/>
                  <w:sz w:val="18"/>
                  <w:szCs w:val="18"/>
                </w:rPr>
                <w:delText>81%</w:delText>
              </w:r>
            </w:del>
          </w:p>
        </w:tc>
      </w:tr>
      <w:tr w:rsidR="00BA7AF2" w:rsidRPr="00BA7AF2" w:rsidDel="000A46D8" w14:paraId="7D52E70F" w14:textId="1CD68722" w:rsidTr="00BA7AF2">
        <w:trPr>
          <w:trHeight w:val="320"/>
          <w:del w:id="1788" w:author="Sean Gordon" w:date="2017-04-05T15:53:00Z"/>
        </w:trPr>
        <w:tc>
          <w:tcPr>
            <w:tcW w:w="982" w:type="pct"/>
            <w:tcBorders>
              <w:top w:val="nil"/>
              <w:left w:val="nil"/>
              <w:bottom w:val="nil"/>
              <w:right w:val="nil"/>
            </w:tcBorders>
            <w:shd w:val="clear" w:color="auto" w:fill="auto"/>
            <w:noWrap/>
            <w:vAlign w:val="center"/>
            <w:hideMark/>
          </w:tcPr>
          <w:p w14:paraId="63CA61D1" w14:textId="1EE3CE04" w:rsidR="00BA7AF2" w:rsidRPr="00533A39" w:rsidDel="000A46D8" w:rsidRDefault="00BA7AF2" w:rsidP="00BA7AF2">
            <w:pPr>
              <w:jc w:val="center"/>
              <w:rPr>
                <w:del w:id="1789" w:author="Sean Gordon" w:date="2017-04-05T15:53:00Z"/>
                <w:rFonts w:asciiTheme="minorHAnsi" w:eastAsia="Times New Roman" w:hAnsiTheme="minorHAnsi"/>
                <w:color w:val="000000"/>
                <w:sz w:val="18"/>
                <w:szCs w:val="18"/>
              </w:rPr>
            </w:pPr>
            <w:del w:id="1790" w:author="Sean Gordon" w:date="2017-04-05T15:53:00Z">
              <w:r w:rsidRPr="00533A39" w:rsidDel="000A46D8">
                <w:rPr>
                  <w:rFonts w:asciiTheme="minorHAnsi" w:eastAsia="Times New Roman" w:hAnsiTheme="minorHAnsi"/>
                  <w:color w:val="000000"/>
                  <w:sz w:val="18"/>
                  <w:szCs w:val="18"/>
                </w:rPr>
                <w:delText>NMEPSCOR</w:delText>
              </w:r>
            </w:del>
          </w:p>
        </w:tc>
        <w:tc>
          <w:tcPr>
            <w:tcW w:w="812" w:type="pct"/>
            <w:tcBorders>
              <w:top w:val="nil"/>
              <w:left w:val="nil"/>
              <w:bottom w:val="nil"/>
              <w:right w:val="nil"/>
            </w:tcBorders>
            <w:shd w:val="clear" w:color="000000" w:fill="C6EFCE"/>
            <w:noWrap/>
            <w:vAlign w:val="center"/>
            <w:hideMark/>
          </w:tcPr>
          <w:p w14:paraId="66178D2E" w14:textId="2463331E" w:rsidR="00BA7AF2" w:rsidRPr="00533A39" w:rsidDel="000A46D8" w:rsidRDefault="00BA7AF2" w:rsidP="00BA7AF2">
            <w:pPr>
              <w:jc w:val="center"/>
              <w:rPr>
                <w:del w:id="1791" w:author="Sean Gordon" w:date="2017-04-05T15:53:00Z"/>
                <w:rFonts w:ascii="Calibri" w:eastAsia="Times New Roman" w:hAnsi="Calibri"/>
                <w:color w:val="006100"/>
                <w:sz w:val="18"/>
                <w:szCs w:val="18"/>
              </w:rPr>
            </w:pPr>
            <w:del w:id="1792"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FFEB9C"/>
            <w:noWrap/>
            <w:vAlign w:val="center"/>
            <w:hideMark/>
          </w:tcPr>
          <w:p w14:paraId="308FFA06" w14:textId="0CACBA34" w:rsidR="00BA7AF2" w:rsidRPr="00533A39" w:rsidDel="000A46D8" w:rsidRDefault="00BA7AF2" w:rsidP="00BA7AF2">
            <w:pPr>
              <w:jc w:val="center"/>
              <w:rPr>
                <w:del w:id="1793" w:author="Sean Gordon" w:date="2017-04-05T15:53:00Z"/>
                <w:rFonts w:ascii="Calibri" w:eastAsia="Times New Roman" w:hAnsi="Calibri"/>
                <w:color w:val="9C5700"/>
                <w:sz w:val="18"/>
                <w:szCs w:val="18"/>
              </w:rPr>
            </w:pPr>
            <w:del w:id="1794"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000000" w:fill="FFC7CE"/>
            <w:noWrap/>
            <w:vAlign w:val="center"/>
            <w:hideMark/>
          </w:tcPr>
          <w:p w14:paraId="1E7789A1" w14:textId="5970081F" w:rsidR="00BA7AF2" w:rsidRPr="00533A39" w:rsidDel="000A46D8" w:rsidRDefault="00BA7AF2" w:rsidP="00BA7AF2">
            <w:pPr>
              <w:jc w:val="center"/>
              <w:rPr>
                <w:del w:id="1795" w:author="Sean Gordon" w:date="2017-04-05T15:53:00Z"/>
                <w:rFonts w:ascii="Calibri" w:eastAsia="Times New Roman" w:hAnsi="Calibri"/>
                <w:color w:val="9C0006"/>
                <w:sz w:val="18"/>
                <w:szCs w:val="18"/>
              </w:rPr>
            </w:pPr>
            <w:del w:id="1796" w:author="Sean Gordon" w:date="2017-04-05T15:53:00Z">
              <w:r w:rsidRPr="00533A39" w:rsidDel="000A46D8">
                <w:rPr>
                  <w:rFonts w:ascii="Calibri" w:eastAsia="Times New Roman" w:hAnsi="Calibri"/>
                  <w:color w:val="9C0006"/>
                  <w:sz w:val="18"/>
                  <w:szCs w:val="18"/>
                </w:rPr>
                <w:delText>-100%</w:delText>
              </w:r>
            </w:del>
          </w:p>
        </w:tc>
        <w:tc>
          <w:tcPr>
            <w:tcW w:w="797" w:type="pct"/>
            <w:tcBorders>
              <w:top w:val="nil"/>
              <w:left w:val="nil"/>
              <w:bottom w:val="nil"/>
              <w:right w:val="nil"/>
            </w:tcBorders>
            <w:shd w:val="clear" w:color="000000" w:fill="C6EFCE"/>
            <w:noWrap/>
            <w:vAlign w:val="center"/>
            <w:hideMark/>
          </w:tcPr>
          <w:p w14:paraId="6AE7A9F8" w14:textId="39F4860C" w:rsidR="00BA7AF2" w:rsidRPr="00533A39" w:rsidDel="000A46D8" w:rsidRDefault="00BA7AF2" w:rsidP="00BA7AF2">
            <w:pPr>
              <w:jc w:val="center"/>
              <w:rPr>
                <w:del w:id="1797" w:author="Sean Gordon" w:date="2017-04-05T15:53:00Z"/>
                <w:rFonts w:ascii="Calibri" w:eastAsia="Times New Roman" w:hAnsi="Calibri"/>
                <w:color w:val="006100"/>
                <w:sz w:val="18"/>
                <w:szCs w:val="18"/>
              </w:rPr>
            </w:pPr>
            <w:del w:id="1798"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C6EFCE"/>
            <w:noWrap/>
            <w:vAlign w:val="center"/>
            <w:hideMark/>
          </w:tcPr>
          <w:p w14:paraId="5470900B" w14:textId="74C74CB4" w:rsidR="00BA7AF2" w:rsidRPr="00533A39" w:rsidDel="000A46D8" w:rsidRDefault="00BA7AF2" w:rsidP="00BA7AF2">
            <w:pPr>
              <w:jc w:val="center"/>
              <w:rPr>
                <w:del w:id="1799" w:author="Sean Gordon" w:date="2017-04-05T15:53:00Z"/>
                <w:rFonts w:ascii="Calibri" w:eastAsia="Times New Roman" w:hAnsi="Calibri"/>
                <w:color w:val="006100"/>
                <w:sz w:val="18"/>
                <w:szCs w:val="18"/>
              </w:rPr>
            </w:pPr>
            <w:del w:id="1800" w:author="Sean Gordon" w:date="2017-04-05T15:53:00Z">
              <w:r w:rsidRPr="00533A39" w:rsidDel="000A46D8">
                <w:rPr>
                  <w:rFonts w:ascii="Calibri" w:eastAsia="Times New Roman" w:hAnsi="Calibri"/>
                  <w:color w:val="006100"/>
                  <w:sz w:val="18"/>
                  <w:szCs w:val="18"/>
                </w:rPr>
                <w:delText>100%</w:delText>
              </w:r>
            </w:del>
          </w:p>
        </w:tc>
      </w:tr>
      <w:tr w:rsidR="00BA7AF2" w:rsidRPr="00BA7AF2" w:rsidDel="000A46D8" w14:paraId="4C7A817E" w14:textId="004E2BC4" w:rsidTr="00BA7AF2">
        <w:trPr>
          <w:trHeight w:val="320"/>
          <w:del w:id="1801" w:author="Sean Gordon" w:date="2017-04-05T15:53:00Z"/>
        </w:trPr>
        <w:tc>
          <w:tcPr>
            <w:tcW w:w="982" w:type="pct"/>
            <w:tcBorders>
              <w:top w:val="nil"/>
              <w:left w:val="nil"/>
              <w:bottom w:val="nil"/>
              <w:right w:val="nil"/>
            </w:tcBorders>
            <w:shd w:val="clear" w:color="auto" w:fill="auto"/>
            <w:noWrap/>
            <w:vAlign w:val="center"/>
            <w:hideMark/>
          </w:tcPr>
          <w:p w14:paraId="70772E52" w14:textId="6D0AF2FF" w:rsidR="00BA7AF2" w:rsidRPr="00533A39" w:rsidDel="000A46D8" w:rsidRDefault="00BA7AF2" w:rsidP="00BA7AF2">
            <w:pPr>
              <w:jc w:val="center"/>
              <w:rPr>
                <w:del w:id="1802" w:author="Sean Gordon" w:date="2017-04-05T15:53:00Z"/>
                <w:rFonts w:asciiTheme="minorHAnsi" w:eastAsia="Times New Roman" w:hAnsiTheme="minorHAnsi"/>
                <w:color w:val="000000"/>
                <w:sz w:val="18"/>
                <w:szCs w:val="18"/>
              </w:rPr>
            </w:pPr>
            <w:del w:id="1803" w:author="Sean Gordon" w:date="2017-04-05T15:53:00Z">
              <w:r w:rsidRPr="00533A39" w:rsidDel="000A46D8">
                <w:rPr>
                  <w:rFonts w:asciiTheme="minorHAnsi" w:eastAsia="Times New Roman" w:hAnsiTheme="minorHAnsi"/>
                  <w:color w:val="000000"/>
                  <w:sz w:val="18"/>
                  <w:szCs w:val="18"/>
                </w:rPr>
                <w:delText>SEAD</w:delText>
              </w:r>
            </w:del>
          </w:p>
        </w:tc>
        <w:tc>
          <w:tcPr>
            <w:tcW w:w="812" w:type="pct"/>
            <w:tcBorders>
              <w:top w:val="nil"/>
              <w:left w:val="nil"/>
              <w:bottom w:val="nil"/>
              <w:right w:val="nil"/>
            </w:tcBorders>
            <w:shd w:val="clear" w:color="000000" w:fill="C6EFCE"/>
            <w:noWrap/>
            <w:vAlign w:val="center"/>
            <w:hideMark/>
          </w:tcPr>
          <w:p w14:paraId="2738F401" w14:textId="5819240F" w:rsidR="00BA7AF2" w:rsidRPr="00533A39" w:rsidDel="000A46D8" w:rsidRDefault="00BA7AF2" w:rsidP="00BA7AF2">
            <w:pPr>
              <w:jc w:val="center"/>
              <w:rPr>
                <w:del w:id="1804" w:author="Sean Gordon" w:date="2017-04-05T15:53:00Z"/>
                <w:rFonts w:ascii="Calibri" w:eastAsia="Times New Roman" w:hAnsi="Calibri"/>
                <w:color w:val="006100"/>
                <w:sz w:val="18"/>
                <w:szCs w:val="18"/>
              </w:rPr>
            </w:pPr>
            <w:del w:id="1805"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FFEB9C"/>
            <w:noWrap/>
            <w:vAlign w:val="center"/>
            <w:hideMark/>
          </w:tcPr>
          <w:p w14:paraId="4EF599B6" w14:textId="5789445D" w:rsidR="00BA7AF2" w:rsidRPr="00533A39" w:rsidDel="000A46D8" w:rsidRDefault="00BA7AF2" w:rsidP="00BA7AF2">
            <w:pPr>
              <w:jc w:val="center"/>
              <w:rPr>
                <w:del w:id="1806" w:author="Sean Gordon" w:date="2017-04-05T15:53:00Z"/>
                <w:rFonts w:ascii="Calibri" w:eastAsia="Times New Roman" w:hAnsi="Calibri"/>
                <w:color w:val="9C5700"/>
                <w:sz w:val="18"/>
                <w:szCs w:val="18"/>
              </w:rPr>
            </w:pPr>
            <w:del w:id="1807"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000000" w:fill="FFC7CE"/>
            <w:noWrap/>
            <w:vAlign w:val="center"/>
            <w:hideMark/>
          </w:tcPr>
          <w:p w14:paraId="3F16C2AB" w14:textId="481099B9" w:rsidR="00BA7AF2" w:rsidRPr="00533A39" w:rsidDel="000A46D8" w:rsidRDefault="00BA7AF2" w:rsidP="00BA7AF2">
            <w:pPr>
              <w:jc w:val="center"/>
              <w:rPr>
                <w:del w:id="1808" w:author="Sean Gordon" w:date="2017-04-05T15:53:00Z"/>
                <w:rFonts w:ascii="Calibri" w:eastAsia="Times New Roman" w:hAnsi="Calibri"/>
                <w:color w:val="9C0006"/>
                <w:sz w:val="18"/>
                <w:szCs w:val="18"/>
              </w:rPr>
            </w:pPr>
            <w:del w:id="1809" w:author="Sean Gordon" w:date="2017-04-05T15:53:00Z">
              <w:r w:rsidRPr="00533A39" w:rsidDel="000A46D8">
                <w:rPr>
                  <w:rFonts w:ascii="Calibri" w:eastAsia="Times New Roman" w:hAnsi="Calibri"/>
                  <w:color w:val="9C0006"/>
                  <w:sz w:val="18"/>
                  <w:szCs w:val="18"/>
                </w:rPr>
                <w:delText>-100%</w:delText>
              </w:r>
            </w:del>
          </w:p>
        </w:tc>
        <w:tc>
          <w:tcPr>
            <w:tcW w:w="797" w:type="pct"/>
            <w:tcBorders>
              <w:top w:val="nil"/>
              <w:left w:val="nil"/>
              <w:bottom w:val="nil"/>
              <w:right w:val="nil"/>
            </w:tcBorders>
            <w:shd w:val="clear" w:color="000000" w:fill="FFEB9C"/>
            <w:noWrap/>
            <w:vAlign w:val="center"/>
            <w:hideMark/>
          </w:tcPr>
          <w:p w14:paraId="6736F502" w14:textId="3FE6244D" w:rsidR="00BA7AF2" w:rsidRPr="00533A39" w:rsidDel="000A46D8" w:rsidRDefault="00BA7AF2" w:rsidP="00BA7AF2">
            <w:pPr>
              <w:jc w:val="center"/>
              <w:rPr>
                <w:del w:id="1810" w:author="Sean Gordon" w:date="2017-04-05T15:53:00Z"/>
                <w:rFonts w:ascii="Calibri" w:eastAsia="Times New Roman" w:hAnsi="Calibri"/>
                <w:color w:val="9C5700"/>
                <w:sz w:val="18"/>
                <w:szCs w:val="18"/>
              </w:rPr>
            </w:pPr>
            <w:del w:id="1811"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4262343B" w14:textId="7B0B6C7F" w:rsidR="00BA7AF2" w:rsidRPr="00533A39" w:rsidDel="000A46D8" w:rsidRDefault="00BA7AF2" w:rsidP="00BA7AF2">
            <w:pPr>
              <w:jc w:val="center"/>
              <w:rPr>
                <w:del w:id="1812" w:author="Sean Gordon" w:date="2017-04-05T15:53:00Z"/>
                <w:rFonts w:ascii="Calibri" w:eastAsia="Times New Roman" w:hAnsi="Calibri"/>
                <w:color w:val="9C5700"/>
                <w:sz w:val="18"/>
                <w:szCs w:val="18"/>
              </w:rPr>
            </w:pPr>
            <w:del w:id="1813" w:author="Sean Gordon" w:date="2017-04-05T15:53:00Z">
              <w:r w:rsidRPr="00533A39" w:rsidDel="000A46D8">
                <w:rPr>
                  <w:rFonts w:ascii="Calibri" w:eastAsia="Times New Roman" w:hAnsi="Calibri"/>
                  <w:color w:val="9C5700"/>
                  <w:sz w:val="18"/>
                  <w:szCs w:val="18"/>
                </w:rPr>
                <w:delText>0%</w:delText>
              </w:r>
            </w:del>
          </w:p>
        </w:tc>
      </w:tr>
      <w:tr w:rsidR="00BA7AF2" w:rsidRPr="00BA7AF2" w:rsidDel="000A46D8" w14:paraId="68572ABE" w14:textId="54E79469" w:rsidTr="00BA7AF2">
        <w:trPr>
          <w:trHeight w:val="340"/>
          <w:del w:id="1814" w:author="Sean Gordon" w:date="2017-04-05T15:53:00Z"/>
        </w:trPr>
        <w:tc>
          <w:tcPr>
            <w:tcW w:w="982" w:type="pct"/>
            <w:tcBorders>
              <w:top w:val="nil"/>
              <w:left w:val="nil"/>
              <w:bottom w:val="nil"/>
              <w:right w:val="nil"/>
            </w:tcBorders>
            <w:shd w:val="clear" w:color="auto" w:fill="auto"/>
            <w:noWrap/>
            <w:vAlign w:val="center"/>
            <w:hideMark/>
          </w:tcPr>
          <w:p w14:paraId="12C6923F" w14:textId="51F1B9C5" w:rsidR="00BA7AF2" w:rsidRPr="00533A39" w:rsidDel="000A46D8" w:rsidRDefault="00BA7AF2" w:rsidP="00BA7AF2">
            <w:pPr>
              <w:jc w:val="center"/>
              <w:rPr>
                <w:del w:id="1815" w:author="Sean Gordon" w:date="2017-04-05T15:53:00Z"/>
                <w:rFonts w:asciiTheme="minorHAnsi" w:eastAsia="Times New Roman" w:hAnsiTheme="minorHAnsi"/>
                <w:color w:val="000000"/>
                <w:sz w:val="18"/>
                <w:szCs w:val="18"/>
              </w:rPr>
            </w:pPr>
            <w:del w:id="1816" w:author="Sean Gordon" w:date="2017-04-05T15:53:00Z">
              <w:r w:rsidRPr="00533A39" w:rsidDel="000A46D8">
                <w:rPr>
                  <w:rFonts w:asciiTheme="minorHAnsi" w:eastAsia="Times New Roman" w:hAnsiTheme="minorHAnsi"/>
                  <w:color w:val="000000"/>
                  <w:sz w:val="18"/>
                  <w:szCs w:val="18"/>
                </w:rPr>
                <w:delText>USGSCSAS</w:delText>
              </w:r>
            </w:del>
          </w:p>
        </w:tc>
        <w:tc>
          <w:tcPr>
            <w:tcW w:w="812" w:type="pct"/>
            <w:tcBorders>
              <w:top w:val="nil"/>
              <w:left w:val="nil"/>
              <w:bottom w:val="nil"/>
              <w:right w:val="nil"/>
            </w:tcBorders>
            <w:shd w:val="clear" w:color="000000" w:fill="C6EFCE"/>
            <w:noWrap/>
            <w:vAlign w:val="center"/>
            <w:hideMark/>
          </w:tcPr>
          <w:p w14:paraId="66E53BB3" w14:textId="4170A3EB" w:rsidR="00BA7AF2" w:rsidRPr="00533A39" w:rsidDel="000A46D8" w:rsidRDefault="00BA7AF2" w:rsidP="00BA7AF2">
            <w:pPr>
              <w:jc w:val="center"/>
              <w:rPr>
                <w:del w:id="1817" w:author="Sean Gordon" w:date="2017-04-05T15:53:00Z"/>
                <w:rFonts w:ascii="Calibri" w:eastAsia="Times New Roman" w:hAnsi="Calibri"/>
                <w:color w:val="006100"/>
                <w:sz w:val="18"/>
                <w:szCs w:val="18"/>
              </w:rPr>
            </w:pPr>
            <w:del w:id="1818"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FFEB9C"/>
            <w:noWrap/>
            <w:vAlign w:val="center"/>
            <w:hideMark/>
          </w:tcPr>
          <w:p w14:paraId="03302071" w14:textId="194D3F12" w:rsidR="00BA7AF2" w:rsidRPr="00533A39" w:rsidDel="000A46D8" w:rsidRDefault="00BA7AF2" w:rsidP="00BA7AF2">
            <w:pPr>
              <w:jc w:val="center"/>
              <w:rPr>
                <w:del w:id="1819" w:author="Sean Gordon" w:date="2017-04-05T15:53:00Z"/>
                <w:rFonts w:ascii="Calibri" w:eastAsia="Times New Roman" w:hAnsi="Calibri"/>
                <w:color w:val="9C5700"/>
                <w:sz w:val="18"/>
                <w:szCs w:val="18"/>
              </w:rPr>
            </w:pPr>
            <w:del w:id="1820"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000000" w:fill="FFC7CE"/>
            <w:noWrap/>
            <w:vAlign w:val="center"/>
            <w:hideMark/>
          </w:tcPr>
          <w:p w14:paraId="68593D6E" w14:textId="43796111" w:rsidR="00BA7AF2" w:rsidRPr="00533A39" w:rsidDel="000A46D8" w:rsidRDefault="00BA7AF2" w:rsidP="00BA7AF2">
            <w:pPr>
              <w:jc w:val="center"/>
              <w:rPr>
                <w:del w:id="1821" w:author="Sean Gordon" w:date="2017-04-05T15:53:00Z"/>
                <w:rFonts w:ascii="Calibri" w:eastAsia="Times New Roman" w:hAnsi="Calibri"/>
                <w:color w:val="9C0006"/>
                <w:sz w:val="18"/>
                <w:szCs w:val="18"/>
              </w:rPr>
            </w:pPr>
            <w:del w:id="1822" w:author="Sean Gordon" w:date="2017-04-05T15:53:00Z">
              <w:r w:rsidRPr="00533A39" w:rsidDel="000A46D8">
                <w:rPr>
                  <w:rFonts w:ascii="Calibri" w:eastAsia="Times New Roman" w:hAnsi="Calibri"/>
                  <w:color w:val="9C0006"/>
                  <w:sz w:val="18"/>
                  <w:szCs w:val="18"/>
                </w:rPr>
                <w:delText>-100%</w:delText>
              </w:r>
            </w:del>
          </w:p>
        </w:tc>
        <w:tc>
          <w:tcPr>
            <w:tcW w:w="797" w:type="pct"/>
            <w:tcBorders>
              <w:top w:val="nil"/>
              <w:left w:val="nil"/>
              <w:bottom w:val="nil"/>
              <w:right w:val="nil"/>
            </w:tcBorders>
            <w:shd w:val="clear" w:color="000000" w:fill="C6EFCE"/>
            <w:noWrap/>
            <w:vAlign w:val="center"/>
            <w:hideMark/>
          </w:tcPr>
          <w:p w14:paraId="42968F83" w14:textId="2F3D9BEB" w:rsidR="00BA7AF2" w:rsidRPr="00533A39" w:rsidDel="000A46D8" w:rsidRDefault="00BA7AF2" w:rsidP="00BA7AF2">
            <w:pPr>
              <w:jc w:val="center"/>
              <w:rPr>
                <w:del w:id="1823" w:author="Sean Gordon" w:date="2017-04-05T15:53:00Z"/>
                <w:rFonts w:ascii="Calibri" w:eastAsia="Times New Roman" w:hAnsi="Calibri"/>
                <w:color w:val="006100"/>
                <w:sz w:val="18"/>
                <w:szCs w:val="18"/>
              </w:rPr>
            </w:pPr>
            <w:del w:id="1824"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C6EFCE"/>
            <w:noWrap/>
            <w:vAlign w:val="center"/>
            <w:hideMark/>
          </w:tcPr>
          <w:p w14:paraId="250C6A4F" w14:textId="699359C4" w:rsidR="00BA7AF2" w:rsidRPr="00533A39" w:rsidDel="000A46D8" w:rsidRDefault="00BA7AF2" w:rsidP="00BA7AF2">
            <w:pPr>
              <w:jc w:val="center"/>
              <w:rPr>
                <w:del w:id="1825" w:author="Sean Gordon" w:date="2017-04-05T15:53:00Z"/>
                <w:rFonts w:ascii="Calibri" w:eastAsia="Times New Roman" w:hAnsi="Calibri"/>
                <w:color w:val="006100"/>
                <w:sz w:val="18"/>
                <w:szCs w:val="18"/>
              </w:rPr>
            </w:pPr>
            <w:del w:id="1826" w:author="Sean Gordon" w:date="2017-04-05T15:53:00Z">
              <w:r w:rsidRPr="00533A39" w:rsidDel="000A46D8">
                <w:rPr>
                  <w:rFonts w:ascii="Calibri" w:eastAsia="Times New Roman" w:hAnsi="Calibri"/>
                  <w:color w:val="006100"/>
                  <w:sz w:val="18"/>
                  <w:szCs w:val="18"/>
                </w:rPr>
                <w:delText>100%</w:delText>
              </w:r>
            </w:del>
          </w:p>
        </w:tc>
      </w:tr>
    </w:tbl>
    <w:p w14:paraId="43BFA583" w14:textId="77777777" w:rsidR="00BA7AF2" w:rsidRPr="004C0AF1" w:rsidDel="002E2C9B" w:rsidRDefault="00BA7AF2" w:rsidP="009E3600">
      <w:pPr>
        <w:rPr>
          <w:del w:id="1827" w:author="Sean Gordon" w:date="2017-04-06T14:55:00Z"/>
        </w:rPr>
      </w:pPr>
    </w:p>
    <w:p w14:paraId="73703C45" w14:textId="4949C49D" w:rsidR="003E2AC5" w:rsidRDefault="003E2AC5" w:rsidP="003E2AC5">
      <w:pPr>
        <w:pStyle w:val="Heading3"/>
      </w:pPr>
      <w:bookmarkStart w:id="1828" w:name="_Toc479340681"/>
      <w:bookmarkStart w:id="1829" w:name="_Toc482694773"/>
      <w:r>
        <w:t>Access Level</w:t>
      </w:r>
      <w:bookmarkEnd w:id="1828"/>
      <w:bookmarkEnd w:id="1829"/>
    </w:p>
    <w:p w14:paraId="7212424C" w14:textId="740B8720" w:rsidR="00C36A4E" w:rsidRDefault="00C36A4E" w:rsidP="00C36A4E">
      <w:r w:rsidRPr="732CAC2F">
        <w:t xml:space="preserve">   </w:t>
      </w:r>
      <w:ins w:id="1830" w:author="Sean Gordon" w:date="2017-04-06T13:43:00Z">
        <w:r w:rsidRPr="004C0AF1">
          <w:t xml:space="preserve">   The </w:t>
        </w:r>
      </w:ins>
      <w:r>
        <w:t>access</w:t>
      </w:r>
      <w:ins w:id="1831" w:author="Sean Gordon" w:date="2017-04-06T13:43:00Z">
        <w:r w:rsidRPr="004C0AF1">
          <w:t xml:space="preserve"> level of the LTER recommendation </w:t>
        </w:r>
      </w:ins>
      <w:r>
        <w:t xml:space="preserve">includes two concepts. The entire DataOnce collection is 61% complete for this level, the EML collections are 54% complete, and the CSDGM collections are 81% complete. Five EML collections (SANPARKS, </w:t>
      </w:r>
      <w:r w:rsidR="001340D7">
        <w:t>GOA</w:t>
      </w:r>
      <w:r>
        <w:t>, GLEON, USANPN, and CLOEBIRD) are more complete than LTER. Three CSDGM collections (EDACGSTORE, USGSCSAS, and NMEPSCORE) are more complete than LTER.</w:t>
      </w:r>
    </w:p>
    <w:p w14:paraId="4887FE11" w14:textId="77777777" w:rsidR="00C36A4E" w:rsidRDefault="00C36A4E" w:rsidP="003E2AC5"/>
    <w:p w14:paraId="33C525F8" w14:textId="04E65B8C" w:rsidR="003E2AC5" w:rsidDel="00AB2057" w:rsidRDefault="00F54A6A" w:rsidP="003E2AC5">
      <w:pPr>
        <w:rPr>
          <w:del w:id="1832" w:author="Sean Gordon" w:date="2017-04-05T15:53:00Z"/>
        </w:rPr>
      </w:pPr>
      <w:r>
        <w:t xml:space="preserve">   The Access level is close to complete for all </w:t>
      </w:r>
      <w:del w:id="1833" w:author="Ted Habermann" w:date="2017-04-04T08:36:00Z">
        <w:r w:rsidDel="00AA0B11">
          <w:delText xml:space="preserve">of </w:delText>
        </w:r>
      </w:del>
      <w:r>
        <w:t xml:space="preserve">the collections documented in the CSDGM dialect. Only CDL and </w:t>
      </w:r>
      <w:r w:rsidR="008C37E2">
        <w:t>most of</w:t>
      </w:r>
      <w:r>
        <w:t xml:space="preserve"> the SEAD collection are missing the Resource Format concept. </w:t>
      </w:r>
      <w:r w:rsidR="006B5EB2">
        <w:t xml:space="preserve">LTER is close to complete in documenting constraints on accessing the resource but only 58% of records contain the </w:t>
      </w:r>
      <w:r w:rsidR="00C36A4E">
        <w:t>resource</w:t>
      </w:r>
      <w:r w:rsidR="006B5EB2">
        <w:t xml:space="preserve"> format.</w:t>
      </w:r>
      <w:ins w:id="1834" w:author="Sean Gordon" w:date="2017-04-05T15:59:00Z">
        <w:r w:rsidR="006A3057" w:rsidRPr="732CAC2F">
          <w:t xml:space="preserve"> </w:t>
        </w:r>
      </w:ins>
    </w:p>
    <w:p w14:paraId="1496E466" w14:textId="77777777" w:rsidR="00AB2057" w:rsidRDefault="00AB2057" w:rsidP="003E2AC5">
      <w:pPr>
        <w:rPr>
          <w:ins w:id="1835" w:author="Sean Gordon" w:date="2017-04-06T13:57:00Z"/>
        </w:rPr>
      </w:pPr>
    </w:p>
    <w:p w14:paraId="1E0561B2" w14:textId="77777777" w:rsidR="00AB2057" w:rsidRDefault="00AB2057" w:rsidP="003E2AC5">
      <w:pPr>
        <w:rPr>
          <w:ins w:id="1836" w:author="Sean Gordon" w:date="2017-04-06T13:57:00Z"/>
        </w:rPr>
      </w:pPr>
    </w:p>
    <w:p w14:paraId="6EBCBC3E" w14:textId="15BFC38A" w:rsidR="00AB2057" w:rsidRDefault="00AB2057" w:rsidP="003E2AC5">
      <w:pPr>
        <w:rPr>
          <w:ins w:id="1837" w:author="Sean Gordon" w:date="2017-04-06T13:57:00Z"/>
        </w:rPr>
      </w:pPr>
      <w:ins w:id="1838" w:author="Sean Gordon" w:date="2017-04-06T13:57:00Z">
        <w:r>
          <w:t xml:space="preserve">The Access level has </w:t>
        </w:r>
      </w:ins>
      <w:r w:rsidR="00C36A4E">
        <w:t>t</w:t>
      </w:r>
      <w:ins w:id="1839" w:author="Sean Gordon" w:date="2017-04-06T13:57:00Z">
        <w:r w:rsidR="00C36A4E">
          <w:t>wo</w:t>
        </w:r>
        <w:r>
          <w:t xml:space="preserve"> EML collections and three CSDGM collections</w:t>
        </w:r>
      </w:ins>
      <w:r w:rsidR="00C36A4E">
        <w:t xml:space="preserve"> </w:t>
      </w:r>
      <w:ins w:id="1840" w:author="Sean Gordon" w:date="2017-04-06T13:57:00Z">
        <w:r>
          <w:t xml:space="preserve">with 100% completeness. </w:t>
        </w:r>
      </w:ins>
    </w:p>
    <w:p w14:paraId="19F6FB6B" w14:textId="77777777" w:rsidR="00B4231D" w:rsidRDefault="00B4231D" w:rsidP="003E2AC5">
      <w:pPr>
        <w:rPr>
          <w:ins w:id="1841" w:author="Sean Gordon" w:date="2017-04-06T13:50:00Z"/>
        </w:rPr>
      </w:pPr>
    </w:p>
    <w:p w14:paraId="7E144732" w14:textId="77777777" w:rsidR="00B4231D" w:rsidRDefault="00B4231D" w:rsidP="003E2AC5">
      <w:pPr>
        <w:rPr>
          <w:ins w:id="1842" w:author="Sean Gordon" w:date="2017-04-06T13:50:00Z"/>
        </w:rPr>
      </w:pPr>
    </w:p>
    <w:p w14:paraId="720E5ACE" w14:textId="77777777" w:rsidR="00B4231D" w:rsidRDefault="00B4231D" w:rsidP="003E2AC5">
      <w:pPr>
        <w:rPr>
          <w:ins w:id="1843" w:author="Sean Gordon" w:date="2017-04-06T13:50:00Z"/>
        </w:rPr>
        <w:sectPr w:rsidR="00B4231D" w:rsidSect="00D562D9">
          <w:pgSz w:w="12240" w:h="15840"/>
          <w:pgMar w:top="1440" w:right="1440" w:bottom="1440" w:left="1440" w:header="720" w:footer="720" w:gutter="0"/>
          <w:cols w:space="720"/>
          <w:docGrid w:linePitch="360"/>
        </w:sectPr>
      </w:pPr>
    </w:p>
    <w:p w14:paraId="0AD4A3FA" w14:textId="535DE740" w:rsidR="00547A6B" w:rsidRDefault="00547A6B" w:rsidP="00547A6B">
      <w:pPr>
        <w:pStyle w:val="Caption"/>
        <w:keepNext/>
      </w:pPr>
      <w:r>
        <w:lastRenderedPageBreak/>
        <w:t xml:space="preserve">Table </w:t>
      </w:r>
      <w:fldSimple w:instr=" SEQ Table \* ARABIC ">
        <w:r w:rsidR="00274251">
          <w:rPr>
            <w:noProof/>
          </w:rPr>
          <w:t>8</w:t>
        </w:r>
      </w:fldSimple>
      <w:r>
        <w:t xml:space="preserve">. </w:t>
      </w:r>
      <w:r w:rsidRPr="00116C90">
        <w:t xml:space="preserve">Concept occurrence percentages for </w:t>
      </w:r>
      <w:r>
        <w:t>Access</w:t>
      </w:r>
      <w:r w:rsidRPr="00116C90">
        <w:t xml:space="preserve"> Level</w:t>
      </w:r>
    </w:p>
    <w:p w14:paraId="23CFD8F2" w14:textId="77777777" w:rsidR="00B4231D" w:rsidRDefault="00B4231D" w:rsidP="003E2AC5"/>
    <w:tbl>
      <w:tblPr>
        <w:tblW w:w="5000" w:type="pct"/>
        <w:tblLook w:val="04A0" w:firstRow="1" w:lastRow="0" w:firstColumn="1" w:lastColumn="0" w:noHBand="0" w:noVBand="1"/>
      </w:tblPr>
      <w:tblGrid>
        <w:gridCol w:w="2214"/>
        <w:gridCol w:w="1213"/>
        <w:gridCol w:w="2352"/>
        <w:gridCol w:w="2957"/>
        <w:gridCol w:w="870"/>
        <w:gridCol w:w="3570"/>
      </w:tblGrid>
      <w:tr w:rsidR="00C227FA" w:rsidRPr="006A0EEC" w14:paraId="0ECB9EE5" w14:textId="77777777" w:rsidTr="006A0EEC">
        <w:trPr>
          <w:trHeight w:val="340"/>
        </w:trPr>
        <w:tc>
          <w:tcPr>
            <w:tcW w:w="860" w:type="pct"/>
            <w:tcBorders>
              <w:top w:val="single" w:sz="4" w:space="0" w:color="auto"/>
              <w:left w:val="single" w:sz="4" w:space="0" w:color="auto"/>
              <w:bottom w:val="nil"/>
              <w:right w:val="nil"/>
            </w:tcBorders>
            <w:shd w:val="clear" w:color="auto" w:fill="auto"/>
            <w:noWrap/>
            <w:vAlign w:val="center"/>
            <w:hideMark/>
          </w:tcPr>
          <w:p w14:paraId="367097FF" w14:textId="283E9CC8" w:rsidR="00C227FA" w:rsidRPr="006A0EEC" w:rsidRDefault="00C227FA" w:rsidP="006A0EEC">
            <w:pPr>
              <w:rPr>
                <w:rFonts w:asciiTheme="minorHAnsi" w:eastAsia="Times New Roman" w:hAnsiTheme="minorHAnsi"/>
                <w:color w:val="000000"/>
                <w:sz w:val="18"/>
                <w:szCs w:val="18"/>
              </w:rPr>
            </w:pPr>
          </w:p>
        </w:tc>
        <w:tc>
          <w:tcPr>
            <w:tcW w:w="414" w:type="pct"/>
            <w:tcBorders>
              <w:top w:val="single" w:sz="4" w:space="0" w:color="auto"/>
              <w:left w:val="nil"/>
              <w:bottom w:val="nil"/>
              <w:right w:val="nil"/>
            </w:tcBorders>
            <w:shd w:val="clear" w:color="auto" w:fill="auto"/>
            <w:noWrap/>
            <w:vAlign w:val="center"/>
            <w:hideMark/>
          </w:tcPr>
          <w:p w14:paraId="1883E37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Record Count</w:t>
            </w:r>
          </w:p>
        </w:tc>
        <w:tc>
          <w:tcPr>
            <w:tcW w:w="860" w:type="pct"/>
            <w:tcBorders>
              <w:top w:val="single" w:sz="4" w:space="0" w:color="auto"/>
              <w:left w:val="nil"/>
              <w:bottom w:val="nil"/>
              <w:right w:val="nil"/>
            </w:tcBorders>
            <w:shd w:val="clear" w:color="auto" w:fill="auto"/>
            <w:noWrap/>
            <w:vAlign w:val="center"/>
            <w:hideMark/>
          </w:tcPr>
          <w:p w14:paraId="16B9E6D5" w14:textId="24FE50C0"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Resource Access Constraints</w:t>
            </w:r>
            <w:r w:rsidR="00AC17E0" w:rsidRPr="00AC17E0">
              <w:rPr>
                <w:rFonts w:asciiTheme="minorHAnsi" w:eastAsia="Times New Roman" w:hAnsiTheme="minorHAnsi"/>
                <w:color w:val="000000"/>
                <w:sz w:val="18"/>
                <w:szCs w:val="18"/>
                <w:vertAlign w:val="superscript"/>
              </w:rPr>
              <w:t>*</w:t>
            </w:r>
          </w:p>
        </w:tc>
        <w:tc>
          <w:tcPr>
            <w:tcW w:w="1142" w:type="pct"/>
            <w:tcBorders>
              <w:top w:val="single" w:sz="4" w:space="0" w:color="auto"/>
              <w:left w:val="nil"/>
              <w:bottom w:val="nil"/>
              <w:right w:val="nil"/>
            </w:tcBorders>
            <w:shd w:val="clear" w:color="auto" w:fill="auto"/>
            <w:noWrap/>
            <w:vAlign w:val="center"/>
            <w:hideMark/>
          </w:tcPr>
          <w:p w14:paraId="74D93F5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Resource Format</w:t>
            </w:r>
          </w:p>
        </w:tc>
        <w:tc>
          <w:tcPr>
            <w:tcW w:w="1724" w:type="pct"/>
            <w:gridSpan w:val="2"/>
            <w:tcBorders>
              <w:top w:val="single" w:sz="4" w:space="0" w:color="auto"/>
              <w:left w:val="nil"/>
              <w:bottom w:val="nil"/>
              <w:right w:val="single" w:sz="4" w:space="0" w:color="000000"/>
            </w:tcBorders>
            <w:shd w:val="clear" w:color="auto" w:fill="auto"/>
            <w:noWrap/>
            <w:vAlign w:val="center"/>
            <w:hideMark/>
          </w:tcPr>
          <w:p w14:paraId="4D609F49"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Collection Average</w:t>
            </w:r>
          </w:p>
        </w:tc>
      </w:tr>
      <w:tr w:rsidR="00C227FA" w:rsidRPr="006A0EEC" w14:paraId="55DCA3D9" w14:textId="77777777" w:rsidTr="006A0EEC">
        <w:trPr>
          <w:trHeight w:val="340"/>
        </w:trPr>
        <w:tc>
          <w:tcPr>
            <w:tcW w:w="860" w:type="pct"/>
            <w:tcBorders>
              <w:top w:val="single" w:sz="8" w:space="0" w:color="A5A5A5"/>
              <w:left w:val="single" w:sz="4" w:space="0" w:color="auto"/>
              <w:bottom w:val="single" w:sz="8" w:space="0" w:color="A5A5A5"/>
              <w:right w:val="single" w:sz="8" w:space="0" w:color="A5A5A5"/>
            </w:tcBorders>
            <w:shd w:val="clear" w:color="auto" w:fill="auto"/>
            <w:noWrap/>
            <w:vAlign w:val="center"/>
            <w:hideMark/>
          </w:tcPr>
          <w:p w14:paraId="349B75D5"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DataONE</w:t>
            </w:r>
          </w:p>
        </w:tc>
        <w:tc>
          <w:tcPr>
            <w:tcW w:w="414" w:type="pct"/>
            <w:tcBorders>
              <w:top w:val="single" w:sz="8" w:space="0" w:color="A5A5A5"/>
              <w:left w:val="nil"/>
              <w:bottom w:val="single" w:sz="8" w:space="0" w:color="A5A5A5"/>
              <w:right w:val="single" w:sz="8" w:space="0" w:color="A5A5A5"/>
            </w:tcBorders>
            <w:shd w:val="clear" w:color="auto" w:fill="auto"/>
            <w:noWrap/>
            <w:vAlign w:val="center"/>
            <w:hideMark/>
          </w:tcPr>
          <w:p w14:paraId="4B04408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2869</w:t>
            </w:r>
          </w:p>
        </w:tc>
        <w:tc>
          <w:tcPr>
            <w:tcW w:w="860" w:type="pct"/>
            <w:tcBorders>
              <w:top w:val="single" w:sz="8" w:space="0" w:color="A5A5A5"/>
              <w:left w:val="nil"/>
              <w:bottom w:val="single" w:sz="8" w:space="0" w:color="A5A5A5"/>
              <w:right w:val="single" w:sz="8" w:space="0" w:color="A5A5A5"/>
            </w:tcBorders>
            <w:shd w:val="clear" w:color="auto" w:fill="auto"/>
            <w:noWrap/>
            <w:vAlign w:val="center"/>
            <w:hideMark/>
          </w:tcPr>
          <w:p w14:paraId="7D2C2DD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70%</w:t>
            </w:r>
          </w:p>
        </w:tc>
        <w:tc>
          <w:tcPr>
            <w:tcW w:w="1142" w:type="pct"/>
            <w:tcBorders>
              <w:top w:val="single" w:sz="8" w:space="0" w:color="A5A5A5"/>
              <w:left w:val="nil"/>
              <w:bottom w:val="single" w:sz="8" w:space="0" w:color="A5A5A5"/>
              <w:right w:val="single" w:sz="8" w:space="0" w:color="A5A5A5"/>
            </w:tcBorders>
            <w:shd w:val="clear" w:color="auto" w:fill="auto"/>
            <w:noWrap/>
            <w:vAlign w:val="center"/>
            <w:hideMark/>
          </w:tcPr>
          <w:p w14:paraId="22E7972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52%</w:t>
            </w:r>
          </w:p>
        </w:tc>
        <w:tc>
          <w:tcPr>
            <w:tcW w:w="350" w:type="pct"/>
            <w:tcBorders>
              <w:top w:val="single" w:sz="8" w:space="0" w:color="A5A5A5"/>
              <w:left w:val="nil"/>
              <w:bottom w:val="single" w:sz="8" w:space="0" w:color="A5A5A5"/>
              <w:right w:val="single" w:sz="8" w:space="0" w:color="A5A5A5"/>
            </w:tcBorders>
            <w:shd w:val="clear" w:color="auto" w:fill="auto"/>
            <w:noWrap/>
            <w:vAlign w:val="center"/>
            <w:hideMark/>
          </w:tcPr>
          <w:p w14:paraId="299E8B5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61%</w:t>
            </w:r>
          </w:p>
        </w:tc>
        <w:tc>
          <w:tcPr>
            <w:tcW w:w="1374" w:type="pct"/>
            <w:tcBorders>
              <w:top w:val="nil"/>
              <w:left w:val="nil"/>
              <w:bottom w:val="nil"/>
              <w:right w:val="single" w:sz="4" w:space="0" w:color="auto"/>
            </w:tcBorders>
            <w:shd w:val="clear" w:color="auto" w:fill="auto"/>
            <w:noWrap/>
            <w:vAlign w:val="center"/>
            <w:hideMark/>
          </w:tcPr>
          <w:p w14:paraId="42551A3E" w14:textId="77777777" w:rsidR="00C227FA" w:rsidRPr="006A0EEC" w:rsidRDefault="00C227FA" w:rsidP="006A0EEC">
            <w:pPr>
              <w:rPr>
                <w:rFonts w:asciiTheme="minorHAnsi" w:eastAsia="Times New Roman" w:hAnsiTheme="minorHAnsi"/>
                <w:color w:val="000000"/>
                <w:sz w:val="18"/>
                <w:szCs w:val="18"/>
              </w:rPr>
            </w:pPr>
            <w:r w:rsidRPr="006A0EEC">
              <w:rPr>
                <w:rFonts w:ascii="MS Mincho" w:eastAsia="MS Mincho" w:hAnsi="MS Mincho" w:cs="MS Mincho"/>
                <w:color w:val="000000"/>
                <w:sz w:val="18"/>
                <w:szCs w:val="18"/>
              </w:rPr>
              <w:t>████████████</w:t>
            </w:r>
          </w:p>
        </w:tc>
      </w:tr>
      <w:tr w:rsidR="00C227FA" w:rsidRPr="006A0EEC" w14:paraId="403B3616" w14:textId="77777777" w:rsidTr="006A0EEC">
        <w:trPr>
          <w:trHeight w:val="340"/>
        </w:trPr>
        <w:tc>
          <w:tcPr>
            <w:tcW w:w="860" w:type="pct"/>
            <w:tcBorders>
              <w:top w:val="nil"/>
              <w:left w:val="single" w:sz="4" w:space="0" w:color="auto"/>
              <w:bottom w:val="single" w:sz="8" w:space="0" w:color="A5A5A5"/>
              <w:right w:val="single" w:sz="8" w:space="0" w:color="A5A5A5"/>
            </w:tcBorders>
            <w:shd w:val="clear" w:color="auto" w:fill="auto"/>
            <w:noWrap/>
            <w:vAlign w:val="center"/>
            <w:hideMark/>
          </w:tcPr>
          <w:p w14:paraId="0C86A82F"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EML</w:t>
            </w:r>
          </w:p>
        </w:tc>
        <w:tc>
          <w:tcPr>
            <w:tcW w:w="414" w:type="pct"/>
            <w:tcBorders>
              <w:top w:val="nil"/>
              <w:left w:val="nil"/>
              <w:bottom w:val="single" w:sz="8" w:space="0" w:color="A5A5A5"/>
              <w:right w:val="single" w:sz="8" w:space="0" w:color="A5A5A5"/>
            </w:tcBorders>
            <w:shd w:val="clear" w:color="auto" w:fill="auto"/>
            <w:noWrap/>
            <w:vAlign w:val="center"/>
            <w:hideMark/>
          </w:tcPr>
          <w:p w14:paraId="24EEB93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2104</w:t>
            </w:r>
          </w:p>
        </w:tc>
        <w:tc>
          <w:tcPr>
            <w:tcW w:w="860" w:type="pct"/>
            <w:tcBorders>
              <w:top w:val="nil"/>
              <w:left w:val="nil"/>
              <w:bottom w:val="single" w:sz="8" w:space="0" w:color="A5A5A5"/>
              <w:right w:val="single" w:sz="8" w:space="0" w:color="A5A5A5"/>
            </w:tcBorders>
            <w:shd w:val="clear" w:color="auto" w:fill="auto"/>
            <w:noWrap/>
            <w:vAlign w:val="center"/>
            <w:hideMark/>
          </w:tcPr>
          <w:p w14:paraId="754437E9"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60%</w:t>
            </w:r>
          </w:p>
        </w:tc>
        <w:tc>
          <w:tcPr>
            <w:tcW w:w="1142" w:type="pct"/>
            <w:tcBorders>
              <w:top w:val="nil"/>
              <w:left w:val="nil"/>
              <w:bottom w:val="single" w:sz="8" w:space="0" w:color="A5A5A5"/>
              <w:right w:val="single" w:sz="8" w:space="0" w:color="A5A5A5"/>
            </w:tcBorders>
            <w:shd w:val="clear" w:color="auto" w:fill="auto"/>
            <w:noWrap/>
            <w:vAlign w:val="center"/>
            <w:hideMark/>
          </w:tcPr>
          <w:p w14:paraId="5521EA0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49%</w:t>
            </w:r>
          </w:p>
        </w:tc>
        <w:tc>
          <w:tcPr>
            <w:tcW w:w="350" w:type="pct"/>
            <w:tcBorders>
              <w:top w:val="nil"/>
              <w:left w:val="nil"/>
              <w:bottom w:val="single" w:sz="8" w:space="0" w:color="A5A5A5"/>
              <w:right w:val="single" w:sz="8" w:space="0" w:color="A5A5A5"/>
            </w:tcBorders>
            <w:shd w:val="clear" w:color="auto" w:fill="auto"/>
            <w:noWrap/>
            <w:vAlign w:val="center"/>
            <w:hideMark/>
          </w:tcPr>
          <w:p w14:paraId="111C805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54%</w:t>
            </w:r>
          </w:p>
        </w:tc>
        <w:tc>
          <w:tcPr>
            <w:tcW w:w="1374" w:type="pct"/>
            <w:tcBorders>
              <w:top w:val="nil"/>
              <w:left w:val="nil"/>
              <w:bottom w:val="nil"/>
              <w:right w:val="single" w:sz="4" w:space="0" w:color="auto"/>
            </w:tcBorders>
            <w:shd w:val="clear" w:color="auto" w:fill="auto"/>
            <w:noWrap/>
            <w:vAlign w:val="center"/>
            <w:hideMark/>
          </w:tcPr>
          <w:p w14:paraId="0D744301" w14:textId="77777777" w:rsidR="00C227FA" w:rsidRPr="006A0EEC" w:rsidRDefault="00C227FA" w:rsidP="006A0EEC">
            <w:pPr>
              <w:rPr>
                <w:rFonts w:asciiTheme="minorHAnsi" w:eastAsia="Times New Roman" w:hAnsiTheme="minorHAnsi"/>
                <w:color w:val="000000"/>
                <w:sz w:val="18"/>
                <w:szCs w:val="18"/>
              </w:rPr>
            </w:pPr>
            <w:r w:rsidRPr="006A0EEC">
              <w:rPr>
                <w:rFonts w:ascii="MS Mincho" w:eastAsia="MS Mincho" w:hAnsi="MS Mincho" w:cs="MS Mincho"/>
                <w:color w:val="000000"/>
                <w:sz w:val="18"/>
                <w:szCs w:val="18"/>
              </w:rPr>
              <w:t>██████████</w:t>
            </w:r>
          </w:p>
        </w:tc>
      </w:tr>
      <w:tr w:rsidR="00C227FA" w:rsidRPr="006A0EEC" w14:paraId="43A6D0A9" w14:textId="77777777" w:rsidTr="006A0EEC">
        <w:trPr>
          <w:trHeight w:val="340"/>
        </w:trPr>
        <w:tc>
          <w:tcPr>
            <w:tcW w:w="860" w:type="pct"/>
            <w:tcBorders>
              <w:top w:val="nil"/>
              <w:left w:val="single" w:sz="4" w:space="0" w:color="auto"/>
              <w:bottom w:val="single" w:sz="8" w:space="0" w:color="A5A5A5"/>
              <w:right w:val="single" w:sz="8" w:space="0" w:color="A5A5A5"/>
            </w:tcBorders>
            <w:shd w:val="clear" w:color="auto" w:fill="auto"/>
            <w:noWrap/>
            <w:vAlign w:val="center"/>
            <w:hideMark/>
          </w:tcPr>
          <w:p w14:paraId="3A96B0BA"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CSDGM</w:t>
            </w:r>
          </w:p>
        </w:tc>
        <w:tc>
          <w:tcPr>
            <w:tcW w:w="414" w:type="pct"/>
            <w:tcBorders>
              <w:top w:val="nil"/>
              <w:left w:val="nil"/>
              <w:bottom w:val="single" w:sz="8" w:space="0" w:color="A5A5A5"/>
              <w:right w:val="single" w:sz="8" w:space="0" w:color="A5A5A5"/>
            </w:tcBorders>
            <w:shd w:val="clear" w:color="auto" w:fill="auto"/>
            <w:noWrap/>
            <w:vAlign w:val="center"/>
            <w:hideMark/>
          </w:tcPr>
          <w:p w14:paraId="4206950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765</w:t>
            </w:r>
          </w:p>
        </w:tc>
        <w:tc>
          <w:tcPr>
            <w:tcW w:w="860" w:type="pct"/>
            <w:tcBorders>
              <w:top w:val="single" w:sz="8" w:space="0" w:color="A5A5A5"/>
              <w:left w:val="single" w:sz="8" w:space="0" w:color="A5A5A5"/>
              <w:bottom w:val="single" w:sz="8" w:space="0" w:color="A5A5A5"/>
              <w:right w:val="single" w:sz="8" w:space="0" w:color="A5A5A5"/>
            </w:tcBorders>
            <w:shd w:val="clear" w:color="000000" w:fill="C6EFCE"/>
            <w:noWrap/>
            <w:vAlign w:val="center"/>
            <w:hideMark/>
          </w:tcPr>
          <w:p w14:paraId="119015F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142" w:type="pct"/>
            <w:tcBorders>
              <w:top w:val="nil"/>
              <w:left w:val="nil"/>
              <w:bottom w:val="single" w:sz="8" w:space="0" w:color="A5A5A5"/>
              <w:right w:val="single" w:sz="8" w:space="0" w:color="A5A5A5"/>
            </w:tcBorders>
            <w:shd w:val="clear" w:color="auto" w:fill="auto"/>
            <w:noWrap/>
            <w:vAlign w:val="center"/>
            <w:hideMark/>
          </w:tcPr>
          <w:p w14:paraId="5FA8930E"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61%</w:t>
            </w:r>
          </w:p>
        </w:tc>
        <w:tc>
          <w:tcPr>
            <w:tcW w:w="350" w:type="pct"/>
            <w:tcBorders>
              <w:top w:val="nil"/>
              <w:left w:val="nil"/>
              <w:bottom w:val="single" w:sz="8" w:space="0" w:color="A5A5A5"/>
              <w:right w:val="single" w:sz="8" w:space="0" w:color="A5A5A5"/>
            </w:tcBorders>
            <w:shd w:val="clear" w:color="auto" w:fill="auto"/>
            <w:noWrap/>
            <w:vAlign w:val="center"/>
            <w:hideMark/>
          </w:tcPr>
          <w:p w14:paraId="611E5B7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81%</w:t>
            </w:r>
          </w:p>
        </w:tc>
        <w:tc>
          <w:tcPr>
            <w:tcW w:w="1374" w:type="pct"/>
            <w:tcBorders>
              <w:top w:val="nil"/>
              <w:left w:val="nil"/>
              <w:bottom w:val="nil"/>
              <w:right w:val="single" w:sz="4" w:space="0" w:color="auto"/>
            </w:tcBorders>
            <w:shd w:val="clear" w:color="auto" w:fill="auto"/>
            <w:noWrap/>
            <w:vAlign w:val="center"/>
            <w:hideMark/>
          </w:tcPr>
          <w:p w14:paraId="64A9080D" w14:textId="77777777" w:rsidR="00C227FA" w:rsidRPr="006A0EEC" w:rsidRDefault="00C227FA" w:rsidP="006A0EEC">
            <w:pPr>
              <w:rPr>
                <w:rFonts w:asciiTheme="minorHAnsi" w:eastAsia="Times New Roman" w:hAnsiTheme="minorHAnsi"/>
                <w:color w:val="000000"/>
                <w:sz w:val="18"/>
                <w:szCs w:val="18"/>
              </w:rPr>
            </w:pPr>
            <w:r w:rsidRPr="006A0EEC">
              <w:rPr>
                <w:rFonts w:ascii="MS Mincho" w:eastAsia="MS Mincho" w:hAnsi="MS Mincho" w:cs="MS Mincho"/>
                <w:color w:val="000000"/>
                <w:sz w:val="18"/>
                <w:szCs w:val="18"/>
              </w:rPr>
              <w:t>████████████████</w:t>
            </w:r>
          </w:p>
        </w:tc>
      </w:tr>
      <w:tr w:rsidR="00C227FA" w:rsidRPr="006A0EEC" w14:paraId="244E9B41" w14:textId="77777777" w:rsidTr="006A0EEC">
        <w:trPr>
          <w:trHeight w:val="340"/>
        </w:trPr>
        <w:tc>
          <w:tcPr>
            <w:tcW w:w="860" w:type="pct"/>
            <w:tcBorders>
              <w:top w:val="nil"/>
              <w:left w:val="single" w:sz="4" w:space="0" w:color="auto"/>
              <w:bottom w:val="single" w:sz="8" w:space="0" w:color="4472C4"/>
              <w:right w:val="single" w:sz="8" w:space="0" w:color="4472C4"/>
            </w:tcBorders>
            <w:shd w:val="clear" w:color="auto" w:fill="auto"/>
            <w:noWrap/>
            <w:vAlign w:val="center"/>
            <w:hideMark/>
          </w:tcPr>
          <w:p w14:paraId="719FB97C"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LTER</w:t>
            </w:r>
          </w:p>
        </w:tc>
        <w:tc>
          <w:tcPr>
            <w:tcW w:w="414" w:type="pct"/>
            <w:tcBorders>
              <w:top w:val="nil"/>
              <w:left w:val="nil"/>
              <w:bottom w:val="single" w:sz="8" w:space="0" w:color="4472C4"/>
              <w:right w:val="single" w:sz="8" w:space="0" w:color="4472C4"/>
            </w:tcBorders>
            <w:shd w:val="clear" w:color="auto" w:fill="auto"/>
            <w:noWrap/>
            <w:vAlign w:val="center"/>
            <w:hideMark/>
          </w:tcPr>
          <w:p w14:paraId="179BBEF0"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860" w:type="pct"/>
            <w:tcBorders>
              <w:top w:val="nil"/>
              <w:left w:val="nil"/>
              <w:bottom w:val="single" w:sz="8" w:space="0" w:color="4472C4"/>
              <w:right w:val="single" w:sz="8" w:space="0" w:color="4472C4"/>
            </w:tcBorders>
            <w:shd w:val="clear" w:color="auto" w:fill="auto"/>
            <w:noWrap/>
            <w:vAlign w:val="center"/>
            <w:hideMark/>
          </w:tcPr>
          <w:p w14:paraId="4CF8BE7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93%</w:t>
            </w:r>
          </w:p>
        </w:tc>
        <w:tc>
          <w:tcPr>
            <w:tcW w:w="1142" w:type="pct"/>
            <w:tcBorders>
              <w:top w:val="nil"/>
              <w:left w:val="nil"/>
              <w:bottom w:val="single" w:sz="8" w:space="0" w:color="4472C4"/>
              <w:right w:val="single" w:sz="8" w:space="0" w:color="4472C4"/>
            </w:tcBorders>
            <w:shd w:val="clear" w:color="auto" w:fill="auto"/>
            <w:noWrap/>
            <w:vAlign w:val="center"/>
            <w:hideMark/>
          </w:tcPr>
          <w:p w14:paraId="7DAF23A1"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58%</w:t>
            </w:r>
          </w:p>
        </w:tc>
        <w:tc>
          <w:tcPr>
            <w:tcW w:w="350" w:type="pct"/>
            <w:tcBorders>
              <w:top w:val="nil"/>
              <w:left w:val="nil"/>
              <w:bottom w:val="single" w:sz="8" w:space="0" w:color="4472C4"/>
              <w:right w:val="single" w:sz="8" w:space="0" w:color="4472C4"/>
            </w:tcBorders>
            <w:shd w:val="clear" w:color="auto" w:fill="auto"/>
            <w:noWrap/>
            <w:vAlign w:val="center"/>
            <w:hideMark/>
          </w:tcPr>
          <w:p w14:paraId="42F6E03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75%</w:t>
            </w:r>
          </w:p>
        </w:tc>
        <w:tc>
          <w:tcPr>
            <w:tcW w:w="1374" w:type="pct"/>
            <w:tcBorders>
              <w:top w:val="nil"/>
              <w:left w:val="nil"/>
              <w:bottom w:val="nil"/>
              <w:right w:val="single" w:sz="4" w:space="0" w:color="auto"/>
            </w:tcBorders>
            <w:shd w:val="clear" w:color="auto" w:fill="auto"/>
            <w:noWrap/>
            <w:vAlign w:val="center"/>
            <w:hideMark/>
          </w:tcPr>
          <w:p w14:paraId="1405244F" w14:textId="77777777" w:rsidR="00C227FA" w:rsidRPr="006A0EEC" w:rsidRDefault="00C227FA" w:rsidP="006A0EEC">
            <w:pPr>
              <w:rPr>
                <w:rFonts w:asciiTheme="minorHAnsi" w:eastAsia="Times New Roman" w:hAnsiTheme="minorHAnsi"/>
                <w:color w:val="ED7D31"/>
                <w:sz w:val="18"/>
                <w:szCs w:val="18"/>
              </w:rPr>
            </w:pPr>
            <w:r w:rsidRPr="006A0EEC">
              <w:rPr>
                <w:rFonts w:ascii="MS Mincho" w:eastAsia="MS Mincho" w:hAnsi="MS Mincho" w:cs="MS Mincho"/>
                <w:color w:val="ED7D31"/>
                <w:sz w:val="18"/>
                <w:szCs w:val="18"/>
              </w:rPr>
              <w:t>███████████████</w:t>
            </w:r>
          </w:p>
        </w:tc>
      </w:tr>
      <w:tr w:rsidR="00C227FA" w:rsidRPr="006A0EEC" w14:paraId="7226FADF" w14:textId="77777777" w:rsidTr="006A0EEC">
        <w:trPr>
          <w:trHeight w:val="340"/>
        </w:trPr>
        <w:tc>
          <w:tcPr>
            <w:tcW w:w="860" w:type="pct"/>
            <w:tcBorders>
              <w:top w:val="nil"/>
              <w:left w:val="single" w:sz="4" w:space="0" w:color="auto"/>
              <w:bottom w:val="single" w:sz="8" w:space="0" w:color="4472C4"/>
              <w:right w:val="single" w:sz="8" w:space="0" w:color="4472C4"/>
            </w:tcBorders>
            <w:shd w:val="clear" w:color="auto" w:fill="auto"/>
            <w:noWrap/>
            <w:vAlign w:val="center"/>
            <w:hideMark/>
          </w:tcPr>
          <w:p w14:paraId="76A6DB0F"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TERN</w:t>
            </w:r>
          </w:p>
        </w:tc>
        <w:tc>
          <w:tcPr>
            <w:tcW w:w="414" w:type="pct"/>
            <w:tcBorders>
              <w:top w:val="nil"/>
              <w:left w:val="nil"/>
              <w:bottom w:val="single" w:sz="8" w:space="0" w:color="4472C4"/>
              <w:right w:val="single" w:sz="8" w:space="0" w:color="4472C4"/>
            </w:tcBorders>
            <w:shd w:val="clear" w:color="auto" w:fill="auto"/>
            <w:noWrap/>
            <w:vAlign w:val="center"/>
            <w:hideMark/>
          </w:tcPr>
          <w:p w14:paraId="7A2ED57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860"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71C042B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1142"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77CC7CD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0" w:type="pct"/>
            <w:tcBorders>
              <w:top w:val="nil"/>
              <w:left w:val="nil"/>
              <w:bottom w:val="single" w:sz="8" w:space="0" w:color="4472C4"/>
              <w:right w:val="single" w:sz="8" w:space="0" w:color="4472C4"/>
            </w:tcBorders>
            <w:shd w:val="clear" w:color="auto" w:fill="auto"/>
            <w:noWrap/>
            <w:vAlign w:val="center"/>
            <w:hideMark/>
          </w:tcPr>
          <w:p w14:paraId="7ADEF30A"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1374" w:type="pct"/>
            <w:tcBorders>
              <w:top w:val="nil"/>
              <w:left w:val="nil"/>
              <w:bottom w:val="nil"/>
              <w:right w:val="single" w:sz="4" w:space="0" w:color="auto"/>
            </w:tcBorders>
            <w:shd w:val="clear" w:color="auto" w:fill="auto"/>
            <w:noWrap/>
            <w:vAlign w:val="center"/>
            <w:hideMark/>
          </w:tcPr>
          <w:p w14:paraId="561EAEDB" w14:textId="05117176" w:rsidR="00C227FA" w:rsidRPr="006A0EEC" w:rsidRDefault="00C227FA" w:rsidP="006A0EEC">
            <w:pPr>
              <w:rPr>
                <w:rFonts w:asciiTheme="minorHAnsi" w:eastAsia="Times New Roman" w:hAnsiTheme="minorHAnsi"/>
                <w:color w:val="4472C4"/>
                <w:sz w:val="18"/>
                <w:szCs w:val="18"/>
              </w:rPr>
            </w:pPr>
          </w:p>
        </w:tc>
      </w:tr>
      <w:tr w:rsidR="00C227FA" w:rsidRPr="006A0EEC" w14:paraId="014D5472" w14:textId="77777777" w:rsidTr="006A0EEC">
        <w:trPr>
          <w:trHeight w:val="340"/>
        </w:trPr>
        <w:tc>
          <w:tcPr>
            <w:tcW w:w="860" w:type="pct"/>
            <w:tcBorders>
              <w:top w:val="nil"/>
              <w:left w:val="single" w:sz="4" w:space="0" w:color="auto"/>
              <w:bottom w:val="single" w:sz="8" w:space="0" w:color="4472C4"/>
              <w:right w:val="single" w:sz="8" w:space="0" w:color="4472C4"/>
            </w:tcBorders>
            <w:shd w:val="clear" w:color="auto" w:fill="auto"/>
            <w:noWrap/>
            <w:vAlign w:val="center"/>
            <w:hideMark/>
          </w:tcPr>
          <w:p w14:paraId="5C732BC1"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TFRI</w:t>
            </w:r>
          </w:p>
        </w:tc>
        <w:tc>
          <w:tcPr>
            <w:tcW w:w="414" w:type="pct"/>
            <w:tcBorders>
              <w:top w:val="nil"/>
              <w:left w:val="nil"/>
              <w:bottom w:val="single" w:sz="8" w:space="0" w:color="4472C4"/>
              <w:right w:val="single" w:sz="8" w:space="0" w:color="4472C4"/>
            </w:tcBorders>
            <w:shd w:val="clear" w:color="auto" w:fill="auto"/>
            <w:noWrap/>
            <w:vAlign w:val="center"/>
            <w:hideMark/>
          </w:tcPr>
          <w:p w14:paraId="496276E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860" w:type="pct"/>
            <w:tcBorders>
              <w:top w:val="nil"/>
              <w:left w:val="nil"/>
              <w:bottom w:val="single" w:sz="8" w:space="0" w:color="4472C4"/>
              <w:right w:val="single" w:sz="8" w:space="0" w:color="4472C4"/>
            </w:tcBorders>
            <w:shd w:val="clear" w:color="auto" w:fill="auto"/>
            <w:noWrap/>
            <w:vAlign w:val="center"/>
            <w:hideMark/>
          </w:tcPr>
          <w:p w14:paraId="6179974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18%</w:t>
            </w:r>
          </w:p>
        </w:tc>
        <w:tc>
          <w:tcPr>
            <w:tcW w:w="1142" w:type="pct"/>
            <w:tcBorders>
              <w:top w:val="nil"/>
              <w:left w:val="nil"/>
              <w:bottom w:val="single" w:sz="8" w:space="0" w:color="4472C4"/>
              <w:right w:val="single" w:sz="8" w:space="0" w:color="4472C4"/>
            </w:tcBorders>
            <w:shd w:val="clear" w:color="auto" w:fill="auto"/>
            <w:noWrap/>
            <w:vAlign w:val="center"/>
            <w:hideMark/>
          </w:tcPr>
          <w:p w14:paraId="10AD3A3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90%</w:t>
            </w:r>
          </w:p>
        </w:tc>
        <w:tc>
          <w:tcPr>
            <w:tcW w:w="350" w:type="pct"/>
            <w:tcBorders>
              <w:top w:val="nil"/>
              <w:left w:val="nil"/>
              <w:bottom w:val="single" w:sz="8" w:space="0" w:color="4472C4"/>
              <w:right w:val="single" w:sz="8" w:space="0" w:color="4472C4"/>
            </w:tcBorders>
            <w:shd w:val="clear" w:color="auto" w:fill="auto"/>
            <w:noWrap/>
            <w:vAlign w:val="center"/>
            <w:hideMark/>
          </w:tcPr>
          <w:p w14:paraId="609F0507"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54%</w:t>
            </w:r>
          </w:p>
        </w:tc>
        <w:tc>
          <w:tcPr>
            <w:tcW w:w="1374" w:type="pct"/>
            <w:tcBorders>
              <w:top w:val="nil"/>
              <w:left w:val="nil"/>
              <w:bottom w:val="nil"/>
              <w:right w:val="single" w:sz="4" w:space="0" w:color="auto"/>
            </w:tcBorders>
            <w:shd w:val="clear" w:color="auto" w:fill="auto"/>
            <w:noWrap/>
            <w:vAlign w:val="center"/>
            <w:hideMark/>
          </w:tcPr>
          <w:p w14:paraId="4F90CE76"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7B14B5BB" w14:textId="77777777" w:rsidTr="006A0EEC">
        <w:trPr>
          <w:trHeight w:val="340"/>
        </w:trPr>
        <w:tc>
          <w:tcPr>
            <w:tcW w:w="860" w:type="pct"/>
            <w:tcBorders>
              <w:top w:val="nil"/>
              <w:left w:val="single" w:sz="4" w:space="0" w:color="auto"/>
              <w:bottom w:val="single" w:sz="8" w:space="0" w:color="4472C4"/>
              <w:right w:val="single" w:sz="8" w:space="0" w:color="4472C4"/>
            </w:tcBorders>
            <w:shd w:val="clear" w:color="auto" w:fill="auto"/>
            <w:noWrap/>
            <w:vAlign w:val="center"/>
            <w:hideMark/>
          </w:tcPr>
          <w:p w14:paraId="0EAD4926"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PISCO</w:t>
            </w:r>
          </w:p>
        </w:tc>
        <w:tc>
          <w:tcPr>
            <w:tcW w:w="414" w:type="pct"/>
            <w:tcBorders>
              <w:top w:val="nil"/>
              <w:left w:val="nil"/>
              <w:bottom w:val="single" w:sz="8" w:space="0" w:color="4472C4"/>
              <w:right w:val="single" w:sz="8" w:space="0" w:color="4472C4"/>
            </w:tcBorders>
            <w:shd w:val="clear" w:color="auto" w:fill="auto"/>
            <w:noWrap/>
            <w:vAlign w:val="center"/>
            <w:hideMark/>
          </w:tcPr>
          <w:p w14:paraId="28DBDEF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248</w:t>
            </w:r>
          </w:p>
        </w:tc>
        <w:tc>
          <w:tcPr>
            <w:tcW w:w="860"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16059CD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1142"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05F6E10"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350" w:type="pct"/>
            <w:tcBorders>
              <w:top w:val="nil"/>
              <w:left w:val="nil"/>
              <w:bottom w:val="single" w:sz="8" w:space="0" w:color="4472C4"/>
              <w:right w:val="single" w:sz="8" w:space="0" w:color="4472C4"/>
            </w:tcBorders>
            <w:shd w:val="clear" w:color="auto" w:fill="auto"/>
            <w:noWrap/>
            <w:vAlign w:val="center"/>
            <w:hideMark/>
          </w:tcPr>
          <w:p w14:paraId="180E3E9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50%</w:t>
            </w:r>
          </w:p>
        </w:tc>
        <w:tc>
          <w:tcPr>
            <w:tcW w:w="1374" w:type="pct"/>
            <w:tcBorders>
              <w:top w:val="nil"/>
              <w:left w:val="nil"/>
              <w:bottom w:val="nil"/>
              <w:right w:val="single" w:sz="4" w:space="0" w:color="auto"/>
            </w:tcBorders>
            <w:shd w:val="clear" w:color="auto" w:fill="auto"/>
            <w:noWrap/>
            <w:vAlign w:val="center"/>
            <w:hideMark/>
          </w:tcPr>
          <w:p w14:paraId="758499FF"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01623DA3" w14:textId="77777777" w:rsidTr="006A0EEC">
        <w:trPr>
          <w:trHeight w:val="340"/>
        </w:trPr>
        <w:tc>
          <w:tcPr>
            <w:tcW w:w="860" w:type="pct"/>
            <w:tcBorders>
              <w:top w:val="nil"/>
              <w:left w:val="single" w:sz="4" w:space="0" w:color="auto"/>
              <w:bottom w:val="single" w:sz="8" w:space="0" w:color="4472C4"/>
              <w:right w:val="single" w:sz="8" w:space="0" w:color="4472C4"/>
            </w:tcBorders>
            <w:shd w:val="clear" w:color="auto" w:fill="auto"/>
            <w:noWrap/>
            <w:vAlign w:val="center"/>
            <w:hideMark/>
          </w:tcPr>
          <w:p w14:paraId="648CCEED"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SANPARKS</w:t>
            </w:r>
          </w:p>
        </w:tc>
        <w:tc>
          <w:tcPr>
            <w:tcW w:w="414" w:type="pct"/>
            <w:tcBorders>
              <w:top w:val="nil"/>
              <w:left w:val="nil"/>
              <w:bottom w:val="single" w:sz="8" w:space="0" w:color="4472C4"/>
              <w:right w:val="single" w:sz="8" w:space="0" w:color="4472C4"/>
            </w:tcBorders>
            <w:shd w:val="clear" w:color="auto" w:fill="auto"/>
            <w:noWrap/>
            <w:vAlign w:val="center"/>
            <w:hideMark/>
          </w:tcPr>
          <w:p w14:paraId="08EB4E04"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247</w:t>
            </w:r>
          </w:p>
        </w:tc>
        <w:tc>
          <w:tcPr>
            <w:tcW w:w="860" w:type="pct"/>
            <w:tcBorders>
              <w:top w:val="nil"/>
              <w:left w:val="nil"/>
              <w:bottom w:val="single" w:sz="8" w:space="0" w:color="4472C4"/>
              <w:right w:val="single" w:sz="8" w:space="0" w:color="4472C4"/>
            </w:tcBorders>
            <w:shd w:val="clear" w:color="auto" w:fill="auto"/>
            <w:noWrap/>
            <w:vAlign w:val="center"/>
            <w:hideMark/>
          </w:tcPr>
          <w:p w14:paraId="461CA2D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90%</w:t>
            </w:r>
          </w:p>
        </w:tc>
        <w:tc>
          <w:tcPr>
            <w:tcW w:w="1142" w:type="pct"/>
            <w:tcBorders>
              <w:top w:val="nil"/>
              <w:left w:val="nil"/>
              <w:bottom w:val="single" w:sz="8" w:space="0" w:color="4472C4"/>
              <w:right w:val="single" w:sz="8" w:space="0" w:color="4472C4"/>
            </w:tcBorders>
            <w:shd w:val="clear" w:color="auto" w:fill="auto"/>
            <w:noWrap/>
            <w:vAlign w:val="center"/>
            <w:hideMark/>
          </w:tcPr>
          <w:p w14:paraId="53A0764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69%</w:t>
            </w:r>
          </w:p>
        </w:tc>
        <w:tc>
          <w:tcPr>
            <w:tcW w:w="350" w:type="pct"/>
            <w:tcBorders>
              <w:top w:val="nil"/>
              <w:left w:val="nil"/>
              <w:bottom w:val="single" w:sz="8" w:space="0" w:color="4472C4"/>
              <w:right w:val="single" w:sz="8" w:space="0" w:color="4472C4"/>
            </w:tcBorders>
            <w:shd w:val="clear" w:color="auto" w:fill="auto"/>
            <w:noWrap/>
            <w:vAlign w:val="center"/>
            <w:hideMark/>
          </w:tcPr>
          <w:p w14:paraId="4DE5C5DA"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80%</w:t>
            </w:r>
          </w:p>
        </w:tc>
        <w:tc>
          <w:tcPr>
            <w:tcW w:w="1374" w:type="pct"/>
            <w:tcBorders>
              <w:top w:val="nil"/>
              <w:left w:val="nil"/>
              <w:bottom w:val="nil"/>
              <w:right w:val="single" w:sz="4" w:space="0" w:color="auto"/>
            </w:tcBorders>
            <w:shd w:val="clear" w:color="auto" w:fill="auto"/>
            <w:noWrap/>
            <w:vAlign w:val="center"/>
            <w:hideMark/>
          </w:tcPr>
          <w:p w14:paraId="02E40A0D"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746EF00F" w14:textId="77777777" w:rsidTr="006A0EEC">
        <w:trPr>
          <w:trHeight w:val="340"/>
        </w:trPr>
        <w:tc>
          <w:tcPr>
            <w:tcW w:w="860" w:type="pct"/>
            <w:tcBorders>
              <w:top w:val="nil"/>
              <w:left w:val="single" w:sz="4" w:space="0" w:color="auto"/>
              <w:bottom w:val="single" w:sz="8" w:space="0" w:color="4472C4"/>
              <w:right w:val="single" w:sz="8" w:space="0" w:color="4472C4"/>
            </w:tcBorders>
            <w:shd w:val="clear" w:color="auto" w:fill="auto"/>
            <w:noWrap/>
            <w:vAlign w:val="center"/>
            <w:hideMark/>
          </w:tcPr>
          <w:p w14:paraId="30E35070"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KNB</w:t>
            </w:r>
          </w:p>
        </w:tc>
        <w:tc>
          <w:tcPr>
            <w:tcW w:w="414" w:type="pct"/>
            <w:tcBorders>
              <w:top w:val="nil"/>
              <w:left w:val="nil"/>
              <w:bottom w:val="single" w:sz="8" w:space="0" w:color="4472C4"/>
              <w:right w:val="single" w:sz="8" w:space="0" w:color="4472C4"/>
            </w:tcBorders>
            <w:shd w:val="clear" w:color="auto" w:fill="auto"/>
            <w:noWrap/>
            <w:vAlign w:val="center"/>
            <w:hideMark/>
          </w:tcPr>
          <w:p w14:paraId="1B91A855"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218</w:t>
            </w:r>
          </w:p>
        </w:tc>
        <w:tc>
          <w:tcPr>
            <w:tcW w:w="860" w:type="pct"/>
            <w:tcBorders>
              <w:top w:val="nil"/>
              <w:left w:val="nil"/>
              <w:bottom w:val="single" w:sz="8" w:space="0" w:color="4472C4"/>
              <w:right w:val="single" w:sz="8" w:space="0" w:color="4472C4"/>
            </w:tcBorders>
            <w:shd w:val="clear" w:color="auto" w:fill="auto"/>
            <w:noWrap/>
            <w:vAlign w:val="center"/>
            <w:hideMark/>
          </w:tcPr>
          <w:p w14:paraId="3DF38EC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39%</w:t>
            </w:r>
          </w:p>
        </w:tc>
        <w:tc>
          <w:tcPr>
            <w:tcW w:w="1142" w:type="pct"/>
            <w:tcBorders>
              <w:top w:val="nil"/>
              <w:left w:val="nil"/>
              <w:bottom w:val="single" w:sz="8" w:space="0" w:color="4472C4"/>
              <w:right w:val="single" w:sz="8" w:space="0" w:color="4472C4"/>
            </w:tcBorders>
            <w:shd w:val="clear" w:color="auto" w:fill="auto"/>
            <w:noWrap/>
            <w:vAlign w:val="center"/>
            <w:hideMark/>
          </w:tcPr>
          <w:p w14:paraId="43B9F5F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20%</w:t>
            </w:r>
          </w:p>
        </w:tc>
        <w:tc>
          <w:tcPr>
            <w:tcW w:w="350" w:type="pct"/>
            <w:tcBorders>
              <w:top w:val="nil"/>
              <w:left w:val="nil"/>
              <w:bottom w:val="single" w:sz="8" w:space="0" w:color="4472C4"/>
              <w:right w:val="single" w:sz="8" w:space="0" w:color="4472C4"/>
            </w:tcBorders>
            <w:shd w:val="clear" w:color="auto" w:fill="auto"/>
            <w:noWrap/>
            <w:vAlign w:val="center"/>
            <w:hideMark/>
          </w:tcPr>
          <w:p w14:paraId="501F1D8A"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30%</w:t>
            </w:r>
          </w:p>
        </w:tc>
        <w:tc>
          <w:tcPr>
            <w:tcW w:w="1374" w:type="pct"/>
            <w:tcBorders>
              <w:top w:val="nil"/>
              <w:left w:val="nil"/>
              <w:bottom w:val="nil"/>
              <w:right w:val="single" w:sz="4" w:space="0" w:color="auto"/>
            </w:tcBorders>
            <w:shd w:val="clear" w:color="auto" w:fill="auto"/>
            <w:noWrap/>
            <w:vAlign w:val="center"/>
            <w:hideMark/>
          </w:tcPr>
          <w:p w14:paraId="54BD122B"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1B0A28B3" w14:textId="77777777" w:rsidTr="006A0EEC">
        <w:trPr>
          <w:trHeight w:val="340"/>
        </w:trPr>
        <w:tc>
          <w:tcPr>
            <w:tcW w:w="860" w:type="pct"/>
            <w:tcBorders>
              <w:top w:val="nil"/>
              <w:left w:val="single" w:sz="4" w:space="0" w:color="auto"/>
              <w:bottom w:val="single" w:sz="8" w:space="0" w:color="4472C4"/>
              <w:right w:val="single" w:sz="8" w:space="0" w:color="4472C4"/>
            </w:tcBorders>
            <w:shd w:val="clear" w:color="auto" w:fill="auto"/>
            <w:noWrap/>
            <w:vAlign w:val="center"/>
            <w:hideMark/>
          </w:tcPr>
          <w:p w14:paraId="5EFC53A0"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KUBI</w:t>
            </w:r>
          </w:p>
        </w:tc>
        <w:tc>
          <w:tcPr>
            <w:tcW w:w="414" w:type="pct"/>
            <w:tcBorders>
              <w:top w:val="nil"/>
              <w:left w:val="nil"/>
              <w:bottom w:val="single" w:sz="8" w:space="0" w:color="4472C4"/>
              <w:right w:val="single" w:sz="8" w:space="0" w:color="4472C4"/>
            </w:tcBorders>
            <w:shd w:val="clear" w:color="auto" w:fill="auto"/>
            <w:noWrap/>
            <w:vAlign w:val="center"/>
            <w:hideMark/>
          </w:tcPr>
          <w:p w14:paraId="11211BC9"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172</w:t>
            </w:r>
          </w:p>
        </w:tc>
        <w:tc>
          <w:tcPr>
            <w:tcW w:w="860"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E33AEC2"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1142"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5FC41FE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0" w:type="pct"/>
            <w:tcBorders>
              <w:top w:val="nil"/>
              <w:left w:val="nil"/>
              <w:bottom w:val="single" w:sz="8" w:space="0" w:color="4472C4"/>
              <w:right w:val="single" w:sz="8" w:space="0" w:color="4472C4"/>
            </w:tcBorders>
            <w:shd w:val="clear" w:color="auto" w:fill="auto"/>
            <w:noWrap/>
            <w:vAlign w:val="center"/>
            <w:hideMark/>
          </w:tcPr>
          <w:p w14:paraId="0209533D"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1374" w:type="pct"/>
            <w:tcBorders>
              <w:top w:val="nil"/>
              <w:left w:val="nil"/>
              <w:bottom w:val="nil"/>
              <w:right w:val="single" w:sz="4" w:space="0" w:color="auto"/>
            </w:tcBorders>
            <w:shd w:val="clear" w:color="auto" w:fill="auto"/>
            <w:noWrap/>
            <w:vAlign w:val="center"/>
            <w:hideMark/>
          </w:tcPr>
          <w:p w14:paraId="3ACB0EF9" w14:textId="093A7651" w:rsidR="00C227FA" w:rsidRPr="006A0EEC" w:rsidRDefault="00C227FA" w:rsidP="006A0EEC">
            <w:pPr>
              <w:rPr>
                <w:rFonts w:asciiTheme="minorHAnsi" w:eastAsia="Times New Roman" w:hAnsiTheme="minorHAnsi"/>
                <w:color w:val="4472C4"/>
                <w:sz w:val="18"/>
                <w:szCs w:val="18"/>
              </w:rPr>
            </w:pPr>
          </w:p>
        </w:tc>
      </w:tr>
      <w:tr w:rsidR="00C227FA" w:rsidRPr="006A0EEC" w14:paraId="51DB4785" w14:textId="77777777" w:rsidTr="006A0EEC">
        <w:trPr>
          <w:trHeight w:val="340"/>
        </w:trPr>
        <w:tc>
          <w:tcPr>
            <w:tcW w:w="860" w:type="pct"/>
            <w:tcBorders>
              <w:top w:val="nil"/>
              <w:left w:val="single" w:sz="4" w:space="0" w:color="auto"/>
              <w:bottom w:val="single" w:sz="8" w:space="0" w:color="4472C4"/>
              <w:right w:val="single" w:sz="8" w:space="0" w:color="4472C4"/>
            </w:tcBorders>
            <w:shd w:val="clear" w:color="auto" w:fill="auto"/>
            <w:noWrap/>
            <w:vAlign w:val="center"/>
            <w:hideMark/>
          </w:tcPr>
          <w:p w14:paraId="6FC81505"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LTER_EUROPE</w:t>
            </w:r>
          </w:p>
        </w:tc>
        <w:tc>
          <w:tcPr>
            <w:tcW w:w="414" w:type="pct"/>
            <w:tcBorders>
              <w:top w:val="nil"/>
              <w:left w:val="nil"/>
              <w:bottom w:val="single" w:sz="8" w:space="0" w:color="4472C4"/>
              <w:right w:val="single" w:sz="8" w:space="0" w:color="4472C4"/>
            </w:tcBorders>
            <w:shd w:val="clear" w:color="auto" w:fill="auto"/>
            <w:noWrap/>
            <w:vAlign w:val="center"/>
            <w:hideMark/>
          </w:tcPr>
          <w:p w14:paraId="69DB514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165</w:t>
            </w:r>
          </w:p>
        </w:tc>
        <w:tc>
          <w:tcPr>
            <w:tcW w:w="860"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DCA29B9"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142"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6FAF6DA1"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0" w:type="pct"/>
            <w:tcBorders>
              <w:top w:val="nil"/>
              <w:left w:val="nil"/>
              <w:bottom w:val="single" w:sz="8" w:space="0" w:color="4472C4"/>
              <w:right w:val="single" w:sz="8" w:space="0" w:color="4472C4"/>
            </w:tcBorders>
            <w:shd w:val="clear" w:color="auto" w:fill="auto"/>
            <w:noWrap/>
            <w:vAlign w:val="center"/>
            <w:hideMark/>
          </w:tcPr>
          <w:p w14:paraId="380DA802"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50%</w:t>
            </w:r>
          </w:p>
        </w:tc>
        <w:tc>
          <w:tcPr>
            <w:tcW w:w="1374" w:type="pct"/>
            <w:tcBorders>
              <w:top w:val="nil"/>
              <w:left w:val="nil"/>
              <w:bottom w:val="nil"/>
              <w:right w:val="single" w:sz="4" w:space="0" w:color="auto"/>
            </w:tcBorders>
            <w:shd w:val="clear" w:color="auto" w:fill="auto"/>
            <w:noWrap/>
            <w:vAlign w:val="center"/>
            <w:hideMark/>
          </w:tcPr>
          <w:p w14:paraId="7EF32B91"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5EA04E36" w14:textId="77777777" w:rsidTr="006A0EEC">
        <w:trPr>
          <w:trHeight w:val="340"/>
        </w:trPr>
        <w:tc>
          <w:tcPr>
            <w:tcW w:w="860" w:type="pct"/>
            <w:tcBorders>
              <w:top w:val="nil"/>
              <w:left w:val="single" w:sz="4" w:space="0" w:color="auto"/>
              <w:bottom w:val="single" w:sz="8" w:space="0" w:color="4472C4"/>
              <w:right w:val="single" w:sz="8" w:space="0" w:color="4472C4"/>
            </w:tcBorders>
            <w:shd w:val="clear" w:color="auto" w:fill="auto"/>
            <w:noWrap/>
            <w:vAlign w:val="center"/>
            <w:hideMark/>
          </w:tcPr>
          <w:p w14:paraId="64539E3E"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ONEShare</w:t>
            </w:r>
          </w:p>
        </w:tc>
        <w:tc>
          <w:tcPr>
            <w:tcW w:w="414" w:type="pct"/>
            <w:tcBorders>
              <w:top w:val="nil"/>
              <w:left w:val="nil"/>
              <w:bottom w:val="single" w:sz="8" w:space="0" w:color="4472C4"/>
              <w:right w:val="single" w:sz="8" w:space="0" w:color="4472C4"/>
            </w:tcBorders>
            <w:shd w:val="clear" w:color="auto" w:fill="auto"/>
            <w:noWrap/>
            <w:vAlign w:val="center"/>
            <w:hideMark/>
          </w:tcPr>
          <w:p w14:paraId="76EAA40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109</w:t>
            </w:r>
          </w:p>
        </w:tc>
        <w:tc>
          <w:tcPr>
            <w:tcW w:w="860"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22A4D71A"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1142"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28DCB97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0" w:type="pct"/>
            <w:tcBorders>
              <w:top w:val="nil"/>
              <w:left w:val="nil"/>
              <w:bottom w:val="single" w:sz="8" w:space="0" w:color="4472C4"/>
              <w:right w:val="single" w:sz="8" w:space="0" w:color="4472C4"/>
            </w:tcBorders>
            <w:shd w:val="clear" w:color="auto" w:fill="auto"/>
            <w:noWrap/>
            <w:vAlign w:val="center"/>
            <w:hideMark/>
          </w:tcPr>
          <w:p w14:paraId="36C3ECD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1374" w:type="pct"/>
            <w:tcBorders>
              <w:top w:val="nil"/>
              <w:left w:val="nil"/>
              <w:bottom w:val="nil"/>
              <w:right w:val="single" w:sz="4" w:space="0" w:color="auto"/>
            </w:tcBorders>
            <w:shd w:val="clear" w:color="auto" w:fill="auto"/>
            <w:noWrap/>
            <w:vAlign w:val="center"/>
            <w:hideMark/>
          </w:tcPr>
          <w:p w14:paraId="1561A915" w14:textId="22D9A89E" w:rsidR="00C227FA" w:rsidRPr="006A0EEC" w:rsidRDefault="00C227FA" w:rsidP="006A0EEC">
            <w:pPr>
              <w:rPr>
                <w:rFonts w:asciiTheme="minorHAnsi" w:eastAsia="Times New Roman" w:hAnsiTheme="minorHAnsi"/>
                <w:color w:val="4472C4"/>
                <w:sz w:val="18"/>
                <w:szCs w:val="18"/>
              </w:rPr>
            </w:pPr>
          </w:p>
        </w:tc>
      </w:tr>
      <w:tr w:rsidR="00C227FA" w:rsidRPr="006A0EEC" w14:paraId="7AE9D516" w14:textId="77777777" w:rsidTr="006A0EEC">
        <w:trPr>
          <w:trHeight w:val="340"/>
        </w:trPr>
        <w:tc>
          <w:tcPr>
            <w:tcW w:w="860" w:type="pct"/>
            <w:tcBorders>
              <w:top w:val="nil"/>
              <w:left w:val="single" w:sz="4" w:space="0" w:color="auto"/>
              <w:bottom w:val="single" w:sz="8" w:space="0" w:color="4472C4"/>
              <w:right w:val="single" w:sz="8" w:space="0" w:color="4472C4"/>
            </w:tcBorders>
            <w:shd w:val="clear" w:color="auto" w:fill="auto"/>
            <w:noWrap/>
            <w:vAlign w:val="center"/>
            <w:hideMark/>
          </w:tcPr>
          <w:p w14:paraId="46E567AD"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GOA</w:t>
            </w:r>
          </w:p>
        </w:tc>
        <w:tc>
          <w:tcPr>
            <w:tcW w:w="414" w:type="pct"/>
            <w:tcBorders>
              <w:top w:val="nil"/>
              <w:left w:val="nil"/>
              <w:bottom w:val="single" w:sz="8" w:space="0" w:color="4472C4"/>
              <w:right w:val="single" w:sz="8" w:space="0" w:color="4472C4"/>
            </w:tcBorders>
            <w:shd w:val="clear" w:color="auto" w:fill="auto"/>
            <w:noWrap/>
            <w:vAlign w:val="center"/>
            <w:hideMark/>
          </w:tcPr>
          <w:p w14:paraId="69C72D90"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98</w:t>
            </w:r>
          </w:p>
        </w:tc>
        <w:tc>
          <w:tcPr>
            <w:tcW w:w="860"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192BE5BA"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142" w:type="pct"/>
            <w:tcBorders>
              <w:top w:val="nil"/>
              <w:left w:val="nil"/>
              <w:bottom w:val="single" w:sz="8" w:space="0" w:color="4472C4"/>
              <w:right w:val="single" w:sz="8" w:space="0" w:color="4472C4"/>
            </w:tcBorders>
            <w:shd w:val="clear" w:color="auto" w:fill="auto"/>
            <w:noWrap/>
            <w:vAlign w:val="center"/>
            <w:hideMark/>
          </w:tcPr>
          <w:p w14:paraId="4418C01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84%</w:t>
            </w:r>
          </w:p>
        </w:tc>
        <w:tc>
          <w:tcPr>
            <w:tcW w:w="350" w:type="pct"/>
            <w:tcBorders>
              <w:top w:val="nil"/>
              <w:left w:val="nil"/>
              <w:bottom w:val="single" w:sz="8" w:space="0" w:color="4472C4"/>
              <w:right w:val="single" w:sz="8" w:space="0" w:color="4472C4"/>
            </w:tcBorders>
            <w:shd w:val="clear" w:color="auto" w:fill="auto"/>
            <w:noWrap/>
            <w:vAlign w:val="center"/>
            <w:hideMark/>
          </w:tcPr>
          <w:p w14:paraId="048D78E4"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92%</w:t>
            </w:r>
          </w:p>
        </w:tc>
        <w:tc>
          <w:tcPr>
            <w:tcW w:w="1374" w:type="pct"/>
            <w:tcBorders>
              <w:top w:val="nil"/>
              <w:left w:val="nil"/>
              <w:bottom w:val="nil"/>
              <w:right w:val="single" w:sz="4" w:space="0" w:color="auto"/>
            </w:tcBorders>
            <w:shd w:val="clear" w:color="auto" w:fill="auto"/>
            <w:noWrap/>
            <w:vAlign w:val="center"/>
            <w:hideMark/>
          </w:tcPr>
          <w:p w14:paraId="42636A17"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41CF079D" w14:textId="77777777" w:rsidTr="006A0EEC">
        <w:trPr>
          <w:trHeight w:val="340"/>
        </w:trPr>
        <w:tc>
          <w:tcPr>
            <w:tcW w:w="860" w:type="pct"/>
            <w:tcBorders>
              <w:top w:val="nil"/>
              <w:left w:val="single" w:sz="4" w:space="0" w:color="auto"/>
              <w:bottom w:val="single" w:sz="8" w:space="0" w:color="4472C4"/>
              <w:right w:val="single" w:sz="8" w:space="0" w:color="4472C4"/>
            </w:tcBorders>
            <w:shd w:val="clear" w:color="auto" w:fill="auto"/>
            <w:noWrap/>
            <w:vAlign w:val="center"/>
            <w:hideMark/>
          </w:tcPr>
          <w:p w14:paraId="77A099EF"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ESA</w:t>
            </w:r>
          </w:p>
        </w:tc>
        <w:tc>
          <w:tcPr>
            <w:tcW w:w="414" w:type="pct"/>
            <w:tcBorders>
              <w:top w:val="nil"/>
              <w:left w:val="nil"/>
              <w:bottom w:val="single" w:sz="8" w:space="0" w:color="4472C4"/>
              <w:right w:val="single" w:sz="8" w:space="0" w:color="4472C4"/>
            </w:tcBorders>
            <w:shd w:val="clear" w:color="auto" w:fill="auto"/>
            <w:noWrap/>
            <w:vAlign w:val="center"/>
            <w:hideMark/>
          </w:tcPr>
          <w:p w14:paraId="673E6A3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53</w:t>
            </w:r>
          </w:p>
        </w:tc>
        <w:tc>
          <w:tcPr>
            <w:tcW w:w="860" w:type="pct"/>
            <w:tcBorders>
              <w:top w:val="nil"/>
              <w:left w:val="nil"/>
              <w:bottom w:val="single" w:sz="8" w:space="0" w:color="4472C4"/>
              <w:right w:val="single" w:sz="8" w:space="0" w:color="4472C4"/>
            </w:tcBorders>
            <w:shd w:val="clear" w:color="auto" w:fill="auto"/>
            <w:noWrap/>
            <w:vAlign w:val="center"/>
            <w:hideMark/>
          </w:tcPr>
          <w:p w14:paraId="607DE50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68%</w:t>
            </w:r>
          </w:p>
        </w:tc>
        <w:tc>
          <w:tcPr>
            <w:tcW w:w="1142"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58C8DD1E"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0" w:type="pct"/>
            <w:tcBorders>
              <w:top w:val="nil"/>
              <w:left w:val="nil"/>
              <w:bottom w:val="single" w:sz="8" w:space="0" w:color="4472C4"/>
              <w:right w:val="single" w:sz="8" w:space="0" w:color="4472C4"/>
            </w:tcBorders>
            <w:shd w:val="clear" w:color="auto" w:fill="auto"/>
            <w:noWrap/>
            <w:vAlign w:val="center"/>
            <w:hideMark/>
          </w:tcPr>
          <w:p w14:paraId="2CD7A6F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34%</w:t>
            </w:r>
          </w:p>
        </w:tc>
        <w:tc>
          <w:tcPr>
            <w:tcW w:w="1374" w:type="pct"/>
            <w:tcBorders>
              <w:top w:val="nil"/>
              <w:left w:val="nil"/>
              <w:bottom w:val="nil"/>
              <w:right w:val="single" w:sz="4" w:space="0" w:color="auto"/>
            </w:tcBorders>
            <w:shd w:val="clear" w:color="auto" w:fill="auto"/>
            <w:noWrap/>
            <w:vAlign w:val="center"/>
            <w:hideMark/>
          </w:tcPr>
          <w:p w14:paraId="682DD847"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2DAFD922" w14:textId="77777777" w:rsidTr="006A0EEC">
        <w:trPr>
          <w:trHeight w:val="340"/>
        </w:trPr>
        <w:tc>
          <w:tcPr>
            <w:tcW w:w="860" w:type="pct"/>
            <w:tcBorders>
              <w:top w:val="nil"/>
              <w:left w:val="single" w:sz="4" w:space="0" w:color="auto"/>
              <w:bottom w:val="single" w:sz="8" w:space="0" w:color="4472C4"/>
              <w:right w:val="single" w:sz="8" w:space="0" w:color="4472C4"/>
            </w:tcBorders>
            <w:shd w:val="clear" w:color="auto" w:fill="auto"/>
            <w:noWrap/>
            <w:vAlign w:val="center"/>
            <w:hideMark/>
          </w:tcPr>
          <w:p w14:paraId="3E63FA7C"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IOE</w:t>
            </w:r>
          </w:p>
        </w:tc>
        <w:tc>
          <w:tcPr>
            <w:tcW w:w="414" w:type="pct"/>
            <w:tcBorders>
              <w:top w:val="nil"/>
              <w:left w:val="nil"/>
              <w:bottom w:val="single" w:sz="8" w:space="0" w:color="4472C4"/>
              <w:right w:val="single" w:sz="8" w:space="0" w:color="4472C4"/>
            </w:tcBorders>
            <w:shd w:val="clear" w:color="auto" w:fill="auto"/>
            <w:noWrap/>
            <w:vAlign w:val="center"/>
            <w:hideMark/>
          </w:tcPr>
          <w:p w14:paraId="1C8D48D5"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w:t>
            </w:r>
          </w:p>
        </w:tc>
        <w:tc>
          <w:tcPr>
            <w:tcW w:w="860"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732FC86D"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142" w:type="pct"/>
            <w:tcBorders>
              <w:top w:val="nil"/>
              <w:left w:val="nil"/>
              <w:bottom w:val="single" w:sz="8" w:space="0" w:color="4472C4"/>
              <w:right w:val="single" w:sz="8" w:space="0" w:color="4472C4"/>
            </w:tcBorders>
            <w:shd w:val="clear" w:color="auto" w:fill="auto"/>
            <w:noWrap/>
            <w:vAlign w:val="center"/>
            <w:hideMark/>
          </w:tcPr>
          <w:p w14:paraId="0B28EE85"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29%</w:t>
            </w:r>
          </w:p>
        </w:tc>
        <w:tc>
          <w:tcPr>
            <w:tcW w:w="350" w:type="pct"/>
            <w:tcBorders>
              <w:top w:val="nil"/>
              <w:left w:val="nil"/>
              <w:bottom w:val="single" w:sz="8" w:space="0" w:color="4472C4"/>
              <w:right w:val="single" w:sz="8" w:space="0" w:color="4472C4"/>
            </w:tcBorders>
            <w:shd w:val="clear" w:color="auto" w:fill="auto"/>
            <w:noWrap/>
            <w:vAlign w:val="center"/>
            <w:hideMark/>
          </w:tcPr>
          <w:p w14:paraId="3C530D9A"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65%</w:t>
            </w:r>
          </w:p>
        </w:tc>
        <w:tc>
          <w:tcPr>
            <w:tcW w:w="1374" w:type="pct"/>
            <w:tcBorders>
              <w:top w:val="nil"/>
              <w:left w:val="nil"/>
              <w:bottom w:val="nil"/>
              <w:right w:val="single" w:sz="4" w:space="0" w:color="auto"/>
            </w:tcBorders>
            <w:shd w:val="clear" w:color="auto" w:fill="auto"/>
            <w:noWrap/>
            <w:vAlign w:val="center"/>
            <w:hideMark/>
          </w:tcPr>
          <w:p w14:paraId="593DAA01"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6B4C4408" w14:textId="77777777" w:rsidTr="006A0EEC">
        <w:trPr>
          <w:trHeight w:val="340"/>
        </w:trPr>
        <w:tc>
          <w:tcPr>
            <w:tcW w:w="860" w:type="pct"/>
            <w:tcBorders>
              <w:top w:val="nil"/>
              <w:left w:val="single" w:sz="4" w:space="0" w:color="auto"/>
              <w:bottom w:val="single" w:sz="8" w:space="0" w:color="4472C4"/>
              <w:right w:val="single" w:sz="8" w:space="0" w:color="4472C4"/>
            </w:tcBorders>
            <w:shd w:val="clear" w:color="auto" w:fill="auto"/>
            <w:noWrap/>
            <w:vAlign w:val="center"/>
            <w:hideMark/>
          </w:tcPr>
          <w:p w14:paraId="4E29AEFD"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GLEON</w:t>
            </w:r>
          </w:p>
        </w:tc>
        <w:tc>
          <w:tcPr>
            <w:tcW w:w="414" w:type="pct"/>
            <w:tcBorders>
              <w:top w:val="nil"/>
              <w:left w:val="nil"/>
              <w:bottom w:val="single" w:sz="8" w:space="0" w:color="4472C4"/>
              <w:right w:val="single" w:sz="8" w:space="0" w:color="4472C4"/>
            </w:tcBorders>
            <w:shd w:val="clear" w:color="auto" w:fill="auto"/>
            <w:noWrap/>
            <w:vAlign w:val="center"/>
            <w:hideMark/>
          </w:tcPr>
          <w:p w14:paraId="302AFE3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13</w:t>
            </w:r>
          </w:p>
        </w:tc>
        <w:tc>
          <w:tcPr>
            <w:tcW w:w="860" w:type="pct"/>
            <w:tcBorders>
              <w:top w:val="nil"/>
              <w:left w:val="nil"/>
              <w:bottom w:val="single" w:sz="8" w:space="0" w:color="4472C4"/>
              <w:right w:val="single" w:sz="8" w:space="0" w:color="4472C4"/>
            </w:tcBorders>
            <w:shd w:val="clear" w:color="auto" w:fill="auto"/>
            <w:noWrap/>
            <w:vAlign w:val="center"/>
            <w:hideMark/>
          </w:tcPr>
          <w:p w14:paraId="7C6884A9"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92%</w:t>
            </w:r>
          </w:p>
        </w:tc>
        <w:tc>
          <w:tcPr>
            <w:tcW w:w="1142" w:type="pct"/>
            <w:tcBorders>
              <w:top w:val="nil"/>
              <w:left w:val="nil"/>
              <w:bottom w:val="single" w:sz="8" w:space="0" w:color="4472C4"/>
              <w:right w:val="single" w:sz="8" w:space="0" w:color="4472C4"/>
            </w:tcBorders>
            <w:shd w:val="clear" w:color="auto" w:fill="auto"/>
            <w:noWrap/>
            <w:vAlign w:val="center"/>
            <w:hideMark/>
          </w:tcPr>
          <w:p w14:paraId="50B63610"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85%</w:t>
            </w:r>
          </w:p>
        </w:tc>
        <w:tc>
          <w:tcPr>
            <w:tcW w:w="350" w:type="pct"/>
            <w:tcBorders>
              <w:top w:val="nil"/>
              <w:left w:val="nil"/>
              <w:bottom w:val="single" w:sz="8" w:space="0" w:color="4472C4"/>
              <w:right w:val="single" w:sz="8" w:space="0" w:color="4472C4"/>
            </w:tcBorders>
            <w:shd w:val="clear" w:color="auto" w:fill="auto"/>
            <w:noWrap/>
            <w:vAlign w:val="center"/>
            <w:hideMark/>
          </w:tcPr>
          <w:p w14:paraId="7944E89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88%</w:t>
            </w:r>
          </w:p>
        </w:tc>
        <w:tc>
          <w:tcPr>
            <w:tcW w:w="1374" w:type="pct"/>
            <w:tcBorders>
              <w:top w:val="nil"/>
              <w:left w:val="nil"/>
              <w:bottom w:val="nil"/>
              <w:right w:val="single" w:sz="4" w:space="0" w:color="auto"/>
            </w:tcBorders>
            <w:shd w:val="clear" w:color="auto" w:fill="auto"/>
            <w:noWrap/>
            <w:vAlign w:val="center"/>
            <w:hideMark/>
          </w:tcPr>
          <w:p w14:paraId="639BCE75"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3EEDDA84" w14:textId="77777777" w:rsidTr="00CC4CFB">
        <w:trPr>
          <w:trHeight w:val="340"/>
        </w:trPr>
        <w:tc>
          <w:tcPr>
            <w:tcW w:w="860" w:type="pct"/>
            <w:tcBorders>
              <w:top w:val="nil"/>
              <w:left w:val="single" w:sz="4" w:space="0" w:color="auto"/>
              <w:bottom w:val="single" w:sz="8" w:space="0" w:color="4472C4"/>
              <w:right w:val="single" w:sz="8" w:space="0" w:color="4472C4"/>
            </w:tcBorders>
            <w:shd w:val="clear" w:color="auto" w:fill="auto"/>
            <w:noWrap/>
            <w:vAlign w:val="center"/>
            <w:hideMark/>
          </w:tcPr>
          <w:p w14:paraId="67DAC577"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USANPN</w:t>
            </w:r>
          </w:p>
        </w:tc>
        <w:tc>
          <w:tcPr>
            <w:tcW w:w="414" w:type="pct"/>
            <w:tcBorders>
              <w:top w:val="nil"/>
              <w:left w:val="nil"/>
              <w:bottom w:val="single" w:sz="8" w:space="0" w:color="4472C4"/>
              <w:right w:val="single" w:sz="8" w:space="0" w:color="4472C4"/>
            </w:tcBorders>
            <w:shd w:val="clear" w:color="auto" w:fill="auto"/>
            <w:noWrap/>
            <w:vAlign w:val="center"/>
            <w:hideMark/>
          </w:tcPr>
          <w:p w14:paraId="4ED6490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w:t>
            </w:r>
          </w:p>
        </w:tc>
        <w:tc>
          <w:tcPr>
            <w:tcW w:w="860"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0DBDB4B2"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142"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1C9C7E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350" w:type="pct"/>
            <w:tcBorders>
              <w:top w:val="nil"/>
              <w:left w:val="nil"/>
              <w:bottom w:val="single" w:sz="8" w:space="0" w:color="4472C4"/>
              <w:right w:val="single" w:sz="8" w:space="0" w:color="4472C4"/>
            </w:tcBorders>
            <w:shd w:val="clear" w:color="auto" w:fill="C7F0CF"/>
            <w:noWrap/>
            <w:vAlign w:val="center"/>
            <w:hideMark/>
          </w:tcPr>
          <w:p w14:paraId="7506244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374" w:type="pct"/>
            <w:tcBorders>
              <w:top w:val="nil"/>
              <w:left w:val="nil"/>
              <w:bottom w:val="nil"/>
              <w:right w:val="single" w:sz="4" w:space="0" w:color="auto"/>
            </w:tcBorders>
            <w:shd w:val="clear" w:color="auto" w:fill="auto"/>
            <w:noWrap/>
            <w:vAlign w:val="center"/>
            <w:hideMark/>
          </w:tcPr>
          <w:p w14:paraId="07AACFAD"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0209F8D6" w14:textId="77777777" w:rsidTr="00CC4CFB">
        <w:trPr>
          <w:trHeight w:val="340"/>
        </w:trPr>
        <w:tc>
          <w:tcPr>
            <w:tcW w:w="860" w:type="pct"/>
            <w:tcBorders>
              <w:top w:val="nil"/>
              <w:left w:val="single" w:sz="4" w:space="0" w:color="auto"/>
              <w:bottom w:val="single" w:sz="8" w:space="0" w:color="4472C4"/>
              <w:right w:val="single" w:sz="8" w:space="0" w:color="4472C4"/>
            </w:tcBorders>
            <w:shd w:val="clear" w:color="auto" w:fill="auto"/>
            <w:noWrap/>
            <w:vAlign w:val="center"/>
            <w:hideMark/>
          </w:tcPr>
          <w:p w14:paraId="45E4DC69"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CLOEBIRD</w:t>
            </w:r>
          </w:p>
        </w:tc>
        <w:tc>
          <w:tcPr>
            <w:tcW w:w="414" w:type="pct"/>
            <w:tcBorders>
              <w:top w:val="nil"/>
              <w:left w:val="nil"/>
              <w:bottom w:val="single" w:sz="8" w:space="0" w:color="4472C4"/>
              <w:right w:val="single" w:sz="8" w:space="0" w:color="4472C4"/>
            </w:tcBorders>
            <w:shd w:val="clear" w:color="auto" w:fill="auto"/>
            <w:noWrap/>
            <w:vAlign w:val="center"/>
            <w:hideMark/>
          </w:tcPr>
          <w:p w14:paraId="77E8758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w:t>
            </w:r>
          </w:p>
        </w:tc>
        <w:tc>
          <w:tcPr>
            <w:tcW w:w="860"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2BF247B0"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142"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08B4FDE3"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350" w:type="pct"/>
            <w:tcBorders>
              <w:top w:val="nil"/>
              <w:left w:val="nil"/>
              <w:bottom w:val="single" w:sz="8" w:space="0" w:color="4472C4"/>
              <w:right w:val="single" w:sz="8" w:space="0" w:color="4472C4"/>
            </w:tcBorders>
            <w:shd w:val="clear" w:color="auto" w:fill="C7F0CF"/>
            <w:noWrap/>
            <w:vAlign w:val="center"/>
            <w:hideMark/>
          </w:tcPr>
          <w:p w14:paraId="227CA3DD"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374" w:type="pct"/>
            <w:tcBorders>
              <w:top w:val="nil"/>
              <w:left w:val="nil"/>
              <w:bottom w:val="nil"/>
              <w:right w:val="single" w:sz="4" w:space="0" w:color="auto"/>
            </w:tcBorders>
            <w:shd w:val="clear" w:color="auto" w:fill="auto"/>
            <w:noWrap/>
            <w:vAlign w:val="center"/>
            <w:hideMark/>
          </w:tcPr>
          <w:p w14:paraId="22A72A2E" w14:textId="77777777" w:rsidR="00C227FA" w:rsidRPr="006A0EEC" w:rsidRDefault="00C227FA" w:rsidP="006A0EEC">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2447D911" w14:textId="77777777" w:rsidTr="006A0EEC">
        <w:trPr>
          <w:trHeight w:val="340"/>
        </w:trPr>
        <w:tc>
          <w:tcPr>
            <w:tcW w:w="860" w:type="pct"/>
            <w:tcBorders>
              <w:top w:val="nil"/>
              <w:left w:val="single" w:sz="4" w:space="0" w:color="auto"/>
              <w:bottom w:val="single" w:sz="8" w:space="0" w:color="FFC000"/>
              <w:right w:val="single" w:sz="8" w:space="0" w:color="FFC000"/>
            </w:tcBorders>
            <w:shd w:val="clear" w:color="auto" w:fill="auto"/>
            <w:noWrap/>
            <w:vAlign w:val="center"/>
            <w:hideMark/>
          </w:tcPr>
          <w:p w14:paraId="539BE037"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CDL</w:t>
            </w:r>
          </w:p>
        </w:tc>
        <w:tc>
          <w:tcPr>
            <w:tcW w:w="414" w:type="pct"/>
            <w:tcBorders>
              <w:top w:val="nil"/>
              <w:left w:val="nil"/>
              <w:bottom w:val="single" w:sz="8" w:space="0" w:color="FFC000"/>
              <w:right w:val="single" w:sz="8" w:space="0" w:color="FFC000"/>
            </w:tcBorders>
            <w:shd w:val="clear" w:color="auto" w:fill="auto"/>
            <w:noWrap/>
            <w:vAlign w:val="center"/>
            <w:hideMark/>
          </w:tcPr>
          <w:p w14:paraId="1DF579D9"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860" w:type="pct"/>
            <w:tcBorders>
              <w:top w:val="nil"/>
              <w:left w:val="single" w:sz="8" w:space="0" w:color="FFC000"/>
              <w:bottom w:val="single" w:sz="8" w:space="0" w:color="FFC000"/>
              <w:right w:val="single" w:sz="8" w:space="0" w:color="FFC000"/>
            </w:tcBorders>
            <w:shd w:val="clear" w:color="000000" w:fill="C6EFCE"/>
            <w:noWrap/>
            <w:vAlign w:val="center"/>
            <w:hideMark/>
          </w:tcPr>
          <w:p w14:paraId="6D50387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142" w:type="pct"/>
            <w:tcBorders>
              <w:top w:val="nil"/>
              <w:left w:val="single" w:sz="8" w:space="0" w:color="FFC000"/>
              <w:bottom w:val="single" w:sz="8" w:space="0" w:color="FFC000"/>
              <w:right w:val="single" w:sz="8" w:space="0" w:color="FFC000"/>
            </w:tcBorders>
            <w:shd w:val="clear" w:color="000000" w:fill="FFEB9C"/>
            <w:noWrap/>
            <w:vAlign w:val="center"/>
            <w:hideMark/>
          </w:tcPr>
          <w:p w14:paraId="39934E1A"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0" w:type="pct"/>
            <w:tcBorders>
              <w:top w:val="nil"/>
              <w:left w:val="nil"/>
              <w:bottom w:val="single" w:sz="8" w:space="0" w:color="FFC000"/>
              <w:right w:val="single" w:sz="8" w:space="0" w:color="FFC000"/>
            </w:tcBorders>
            <w:shd w:val="clear" w:color="auto" w:fill="auto"/>
            <w:noWrap/>
            <w:vAlign w:val="center"/>
            <w:hideMark/>
          </w:tcPr>
          <w:p w14:paraId="632814A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50%</w:t>
            </w:r>
          </w:p>
        </w:tc>
        <w:tc>
          <w:tcPr>
            <w:tcW w:w="1374" w:type="pct"/>
            <w:tcBorders>
              <w:top w:val="nil"/>
              <w:left w:val="nil"/>
              <w:bottom w:val="nil"/>
              <w:right w:val="single" w:sz="4" w:space="0" w:color="auto"/>
            </w:tcBorders>
            <w:shd w:val="clear" w:color="auto" w:fill="auto"/>
            <w:noWrap/>
            <w:vAlign w:val="center"/>
            <w:hideMark/>
          </w:tcPr>
          <w:p w14:paraId="13AE643B" w14:textId="77777777" w:rsidR="00C227FA" w:rsidRPr="006A0EEC" w:rsidRDefault="00C227FA" w:rsidP="006A0EEC">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r w:rsidR="00C227FA" w:rsidRPr="006A0EEC" w14:paraId="6EF984E2" w14:textId="77777777" w:rsidTr="00CC4CFB">
        <w:trPr>
          <w:trHeight w:val="340"/>
        </w:trPr>
        <w:tc>
          <w:tcPr>
            <w:tcW w:w="860" w:type="pct"/>
            <w:tcBorders>
              <w:top w:val="nil"/>
              <w:left w:val="single" w:sz="4" w:space="0" w:color="auto"/>
              <w:bottom w:val="single" w:sz="8" w:space="0" w:color="FFC000"/>
              <w:right w:val="single" w:sz="8" w:space="0" w:color="FFC000"/>
            </w:tcBorders>
            <w:shd w:val="clear" w:color="auto" w:fill="auto"/>
            <w:noWrap/>
            <w:vAlign w:val="center"/>
            <w:hideMark/>
          </w:tcPr>
          <w:p w14:paraId="735F2C67"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EDACGSTORE</w:t>
            </w:r>
          </w:p>
        </w:tc>
        <w:tc>
          <w:tcPr>
            <w:tcW w:w="414" w:type="pct"/>
            <w:tcBorders>
              <w:top w:val="nil"/>
              <w:left w:val="nil"/>
              <w:bottom w:val="single" w:sz="8" w:space="0" w:color="FFC000"/>
              <w:right w:val="single" w:sz="8" w:space="0" w:color="FFC000"/>
            </w:tcBorders>
            <w:shd w:val="clear" w:color="auto" w:fill="auto"/>
            <w:noWrap/>
            <w:vAlign w:val="center"/>
            <w:hideMark/>
          </w:tcPr>
          <w:p w14:paraId="2537535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860"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56852E69"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142"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4E524B02"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350" w:type="pct"/>
            <w:tcBorders>
              <w:top w:val="nil"/>
              <w:left w:val="nil"/>
              <w:bottom w:val="single" w:sz="8" w:space="0" w:color="FFC000"/>
              <w:right w:val="single" w:sz="8" w:space="0" w:color="FFC000"/>
            </w:tcBorders>
            <w:shd w:val="clear" w:color="auto" w:fill="C7F0CF"/>
            <w:noWrap/>
            <w:vAlign w:val="center"/>
            <w:hideMark/>
          </w:tcPr>
          <w:p w14:paraId="461475E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374" w:type="pct"/>
            <w:tcBorders>
              <w:top w:val="nil"/>
              <w:left w:val="nil"/>
              <w:bottom w:val="nil"/>
              <w:right w:val="single" w:sz="4" w:space="0" w:color="auto"/>
            </w:tcBorders>
            <w:shd w:val="clear" w:color="auto" w:fill="auto"/>
            <w:noWrap/>
            <w:vAlign w:val="center"/>
            <w:hideMark/>
          </w:tcPr>
          <w:p w14:paraId="19FBE128" w14:textId="77777777" w:rsidR="00C227FA" w:rsidRPr="006A0EEC" w:rsidRDefault="00C227FA" w:rsidP="006A0EEC">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r w:rsidR="00C227FA" w:rsidRPr="006A0EEC" w14:paraId="75F6814C" w14:textId="77777777" w:rsidTr="00CC4CFB">
        <w:trPr>
          <w:trHeight w:val="340"/>
        </w:trPr>
        <w:tc>
          <w:tcPr>
            <w:tcW w:w="860" w:type="pct"/>
            <w:tcBorders>
              <w:top w:val="nil"/>
              <w:left w:val="single" w:sz="4" w:space="0" w:color="auto"/>
              <w:bottom w:val="single" w:sz="8" w:space="0" w:color="FFC000"/>
              <w:right w:val="single" w:sz="8" w:space="0" w:color="FFC000"/>
            </w:tcBorders>
            <w:shd w:val="clear" w:color="auto" w:fill="auto"/>
            <w:noWrap/>
            <w:vAlign w:val="center"/>
            <w:hideMark/>
          </w:tcPr>
          <w:p w14:paraId="756BCBA2"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USGSCSAS</w:t>
            </w:r>
          </w:p>
        </w:tc>
        <w:tc>
          <w:tcPr>
            <w:tcW w:w="414" w:type="pct"/>
            <w:tcBorders>
              <w:top w:val="nil"/>
              <w:left w:val="nil"/>
              <w:bottom w:val="single" w:sz="8" w:space="0" w:color="FFC000"/>
              <w:right w:val="single" w:sz="8" w:space="0" w:color="FFC000"/>
            </w:tcBorders>
            <w:shd w:val="clear" w:color="auto" w:fill="auto"/>
            <w:noWrap/>
            <w:vAlign w:val="center"/>
            <w:hideMark/>
          </w:tcPr>
          <w:p w14:paraId="436FF7AB"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240</w:t>
            </w:r>
          </w:p>
        </w:tc>
        <w:tc>
          <w:tcPr>
            <w:tcW w:w="860"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397D31AA"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142"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12E718BC"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350" w:type="pct"/>
            <w:tcBorders>
              <w:top w:val="nil"/>
              <w:left w:val="nil"/>
              <w:bottom w:val="single" w:sz="8" w:space="0" w:color="FFC000"/>
              <w:right w:val="single" w:sz="8" w:space="0" w:color="FFC000"/>
            </w:tcBorders>
            <w:shd w:val="clear" w:color="auto" w:fill="C7F0CF"/>
            <w:noWrap/>
            <w:vAlign w:val="center"/>
            <w:hideMark/>
          </w:tcPr>
          <w:p w14:paraId="46AC8CD5"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374" w:type="pct"/>
            <w:tcBorders>
              <w:top w:val="nil"/>
              <w:left w:val="nil"/>
              <w:bottom w:val="nil"/>
              <w:right w:val="single" w:sz="4" w:space="0" w:color="auto"/>
            </w:tcBorders>
            <w:shd w:val="clear" w:color="auto" w:fill="auto"/>
            <w:noWrap/>
            <w:vAlign w:val="center"/>
            <w:hideMark/>
          </w:tcPr>
          <w:p w14:paraId="64A3AB7B" w14:textId="77777777" w:rsidR="00C227FA" w:rsidRPr="006A0EEC" w:rsidRDefault="00C227FA" w:rsidP="006A0EEC">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r w:rsidR="00C227FA" w:rsidRPr="006A0EEC" w14:paraId="37F5E8C2" w14:textId="77777777" w:rsidTr="006A0EEC">
        <w:trPr>
          <w:trHeight w:val="340"/>
        </w:trPr>
        <w:tc>
          <w:tcPr>
            <w:tcW w:w="860" w:type="pct"/>
            <w:tcBorders>
              <w:top w:val="nil"/>
              <w:left w:val="single" w:sz="4" w:space="0" w:color="auto"/>
              <w:bottom w:val="single" w:sz="8" w:space="0" w:color="FFC000"/>
              <w:right w:val="single" w:sz="8" w:space="0" w:color="FFC000"/>
            </w:tcBorders>
            <w:shd w:val="clear" w:color="auto" w:fill="auto"/>
            <w:noWrap/>
            <w:vAlign w:val="center"/>
            <w:hideMark/>
          </w:tcPr>
          <w:p w14:paraId="0CCB24DE"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SEAD</w:t>
            </w:r>
          </w:p>
        </w:tc>
        <w:tc>
          <w:tcPr>
            <w:tcW w:w="414" w:type="pct"/>
            <w:tcBorders>
              <w:top w:val="nil"/>
              <w:left w:val="nil"/>
              <w:bottom w:val="single" w:sz="8" w:space="0" w:color="FFC000"/>
              <w:right w:val="single" w:sz="8" w:space="0" w:color="FFC000"/>
            </w:tcBorders>
            <w:shd w:val="clear" w:color="auto" w:fill="auto"/>
            <w:noWrap/>
            <w:vAlign w:val="center"/>
            <w:hideMark/>
          </w:tcPr>
          <w:p w14:paraId="68520D9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18</w:t>
            </w:r>
          </w:p>
        </w:tc>
        <w:tc>
          <w:tcPr>
            <w:tcW w:w="860"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2EE176B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142" w:type="pct"/>
            <w:tcBorders>
              <w:top w:val="nil"/>
              <w:left w:val="nil"/>
              <w:bottom w:val="single" w:sz="8" w:space="0" w:color="FFC000"/>
              <w:right w:val="single" w:sz="8" w:space="0" w:color="FFC000"/>
            </w:tcBorders>
            <w:shd w:val="clear" w:color="auto" w:fill="auto"/>
            <w:noWrap/>
            <w:vAlign w:val="center"/>
            <w:hideMark/>
          </w:tcPr>
          <w:p w14:paraId="1A93F7D1"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w:t>
            </w:r>
          </w:p>
        </w:tc>
        <w:tc>
          <w:tcPr>
            <w:tcW w:w="350" w:type="pct"/>
            <w:tcBorders>
              <w:top w:val="nil"/>
              <w:left w:val="nil"/>
              <w:bottom w:val="single" w:sz="8" w:space="0" w:color="FFC000"/>
              <w:right w:val="single" w:sz="8" w:space="0" w:color="FFC000"/>
            </w:tcBorders>
            <w:shd w:val="clear" w:color="auto" w:fill="auto"/>
            <w:noWrap/>
            <w:vAlign w:val="center"/>
            <w:hideMark/>
          </w:tcPr>
          <w:p w14:paraId="3996BC48"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53%</w:t>
            </w:r>
          </w:p>
        </w:tc>
        <w:tc>
          <w:tcPr>
            <w:tcW w:w="1374" w:type="pct"/>
            <w:tcBorders>
              <w:top w:val="nil"/>
              <w:left w:val="nil"/>
              <w:bottom w:val="nil"/>
              <w:right w:val="single" w:sz="4" w:space="0" w:color="auto"/>
            </w:tcBorders>
            <w:shd w:val="clear" w:color="auto" w:fill="auto"/>
            <w:noWrap/>
            <w:vAlign w:val="center"/>
            <w:hideMark/>
          </w:tcPr>
          <w:p w14:paraId="66C1E833" w14:textId="77777777" w:rsidR="00C227FA" w:rsidRPr="006A0EEC" w:rsidRDefault="00C227FA" w:rsidP="006A0EEC">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r w:rsidR="00C227FA" w:rsidRPr="006A0EEC" w14:paraId="1B6B80D3" w14:textId="77777777" w:rsidTr="00CC4CFB">
        <w:trPr>
          <w:trHeight w:val="320"/>
        </w:trPr>
        <w:tc>
          <w:tcPr>
            <w:tcW w:w="860" w:type="pct"/>
            <w:tcBorders>
              <w:top w:val="nil"/>
              <w:left w:val="single" w:sz="4" w:space="0" w:color="auto"/>
              <w:bottom w:val="single" w:sz="4" w:space="0" w:color="auto"/>
              <w:right w:val="single" w:sz="8" w:space="0" w:color="FFC000"/>
            </w:tcBorders>
            <w:shd w:val="clear" w:color="auto" w:fill="auto"/>
            <w:noWrap/>
            <w:vAlign w:val="center"/>
            <w:hideMark/>
          </w:tcPr>
          <w:p w14:paraId="6FEF3A75" w14:textId="77777777" w:rsidR="00C227FA" w:rsidRPr="006A0EEC" w:rsidRDefault="00C227FA" w:rsidP="006A0EEC">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NMEPSCOR</w:t>
            </w:r>
          </w:p>
        </w:tc>
        <w:tc>
          <w:tcPr>
            <w:tcW w:w="414" w:type="pct"/>
            <w:tcBorders>
              <w:top w:val="nil"/>
              <w:left w:val="nil"/>
              <w:bottom w:val="single" w:sz="4" w:space="0" w:color="auto"/>
              <w:right w:val="single" w:sz="8" w:space="0" w:color="FFC000"/>
            </w:tcBorders>
            <w:shd w:val="clear" w:color="auto" w:fill="auto"/>
            <w:noWrap/>
            <w:vAlign w:val="center"/>
            <w:hideMark/>
          </w:tcPr>
          <w:p w14:paraId="47A28E7E"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w:t>
            </w:r>
          </w:p>
        </w:tc>
        <w:tc>
          <w:tcPr>
            <w:tcW w:w="860" w:type="pct"/>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42415882"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142" w:type="pct"/>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5FED39CF"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350" w:type="pct"/>
            <w:tcBorders>
              <w:top w:val="nil"/>
              <w:left w:val="nil"/>
              <w:bottom w:val="single" w:sz="4" w:space="0" w:color="auto"/>
              <w:right w:val="single" w:sz="8" w:space="0" w:color="FFC000"/>
            </w:tcBorders>
            <w:shd w:val="clear" w:color="auto" w:fill="C7F0CF"/>
            <w:noWrap/>
            <w:vAlign w:val="center"/>
            <w:hideMark/>
          </w:tcPr>
          <w:p w14:paraId="2ACF9816" w14:textId="77777777" w:rsidR="00C227FA" w:rsidRPr="006A0EEC" w:rsidRDefault="00C227FA" w:rsidP="006A0EEC">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1374" w:type="pct"/>
            <w:tcBorders>
              <w:top w:val="nil"/>
              <w:left w:val="nil"/>
              <w:bottom w:val="single" w:sz="4" w:space="0" w:color="auto"/>
              <w:right w:val="single" w:sz="4" w:space="0" w:color="auto"/>
            </w:tcBorders>
            <w:shd w:val="clear" w:color="auto" w:fill="auto"/>
            <w:noWrap/>
            <w:vAlign w:val="center"/>
            <w:hideMark/>
          </w:tcPr>
          <w:p w14:paraId="790A4E51" w14:textId="77777777" w:rsidR="00C227FA" w:rsidRPr="006A0EEC" w:rsidRDefault="00C227FA" w:rsidP="006A0EEC">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bl>
    <w:p w14:paraId="30C2942E" w14:textId="77777777" w:rsidR="00C227FA" w:rsidRDefault="00C227FA" w:rsidP="003E2AC5">
      <w:pPr>
        <w:rPr>
          <w:ins w:id="1844" w:author="Sean Gordon" w:date="2017-04-06T13:50:00Z"/>
        </w:rPr>
        <w:sectPr w:rsidR="00C227FA" w:rsidSect="00274251">
          <w:pgSz w:w="15840" w:h="12240" w:orient="landscape"/>
          <w:pgMar w:top="1440" w:right="1440" w:bottom="1440" w:left="1440" w:header="720" w:footer="720" w:gutter="0"/>
          <w:cols w:space="720"/>
          <w:docGrid w:linePitch="360"/>
        </w:sectPr>
      </w:pPr>
    </w:p>
    <w:p w14:paraId="6B20A65C" w14:textId="1B6C4640" w:rsidR="00B40246" w:rsidRPr="003E2AC5" w:rsidRDefault="00B40246" w:rsidP="003E2AC5"/>
    <w:tbl>
      <w:tblPr>
        <w:tblW w:w="5000" w:type="pct"/>
        <w:tblLook w:val="04A0" w:firstRow="1" w:lastRow="0" w:firstColumn="1" w:lastColumn="0" w:noHBand="0" w:noVBand="1"/>
      </w:tblPr>
      <w:tblGrid>
        <w:gridCol w:w="1817"/>
        <w:gridCol w:w="4815"/>
        <w:gridCol w:w="2944"/>
        <w:tblGridChange w:id="1845">
          <w:tblGrid>
            <w:gridCol w:w="1817"/>
            <w:gridCol w:w="4815"/>
            <w:gridCol w:w="2944"/>
          </w:tblGrid>
        </w:tblGridChange>
      </w:tblGrid>
      <w:tr w:rsidR="00BA7AF2" w:rsidRPr="00BA7AF2" w:rsidDel="000A46D8" w14:paraId="35F8EA48" w14:textId="1C3D4EFF" w:rsidTr="00BA7AF2">
        <w:trPr>
          <w:trHeight w:val="340"/>
          <w:del w:id="1846" w:author="Sean Gordon" w:date="2017-04-05T15:53:00Z"/>
        </w:trPr>
        <w:tc>
          <w:tcPr>
            <w:tcW w:w="949" w:type="pct"/>
            <w:tcBorders>
              <w:top w:val="nil"/>
              <w:left w:val="nil"/>
              <w:bottom w:val="nil"/>
              <w:right w:val="nil"/>
            </w:tcBorders>
            <w:shd w:val="clear" w:color="auto" w:fill="auto"/>
            <w:noWrap/>
            <w:vAlign w:val="center"/>
            <w:hideMark/>
          </w:tcPr>
          <w:p w14:paraId="6B7377EF" w14:textId="6541D1EA" w:rsidR="00BA7AF2" w:rsidRPr="00BA7AF2" w:rsidDel="000A46D8" w:rsidRDefault="00BA7AF2" w:rsidP="00BA7AF2">
            <w:pPr>
              <w:jc w:val="center"/>
              <w:rPr>
                <w:del w:id="1847" w:author="Sean Gordon" w:date="2017-04-05T15:53:00Z"/>
                <w:rFonts w:ascii="Calibri" w:eastAsia="Times New Roman" w:hAnsi="Calibri"/>
                <w:color w:val="000000"/>
                <w:sz w:val="15"/>
                <w:szCs w:val="15"/>
              </w:rPr>
            </w:pPr>
            <w:del w:id="1848" w:author="Sean Gordon" w:date="2017-04-05T15:53:00Z">
              <w:r w:rsidRPr="00BA7AF2" w:rsidDel="000A46D8">
                <w:rPr>
                  <w:rFonts w:ascii="Calibri" w:eastAsia="Times New Roman" w:hAnsi="Calibri"/>
                  <w:color w:val="000000"/>
                  <w:sz w:val="15"/>
                  <w:szCs w:val="15"/>
                </w:rPr>
                <w:delText>Access</w:delText>
              </w:r>
            </w:del>
          </w:p>
        </w:tc>
        <w:tc>
          <w:tcPr>
            <w:tcW w:w="2514" w:type="pct"/>
            <w:tcBorders>
              <w:top w:val="nil"/>
              <w:left w:val="single" w:sz="8" w:space="0" w:color="auto"/>
              <w:bottom w:val="nil"/>
              <w:right w:val="nil"/>
            </w:tcBorders>
            <w:shd w:val="clear" w:color="auto" w:fill="auto"/>
            <w:noWrap/>
            <w:vAlign w:val="center"/>
            <w:hideMark/>
          </w:tcPr>
          <w:p w14:paraId="47CD09DA" w14:textId="291EE45D" w:rsidR="00BA7AF2" w:rsidRPr="00BA7AF2" w:rsidDel="000A46D8" w:rsidRDefault="00BA7AF2" w:rsidP="00BA7AF2">
            <w:pPr>
              <w:jc w:val="center"/>
              <w:rPr>
                <w:del w:id="1849" w:author="Sean Gordon" w:date="2017-04-05T15:53:00Z"/>
                <w:rFonts w:ascii="Calibri" w:eastAsia="Times New Roman" w:hAnsi="Calibri"/>
                <w:color w:val="000000"/>
                <w:sz w:val="15"/>
                <w:szCs w:val="15"/>
              </w:rPr>
            </w:pPr>
            <w:del w:id="1850" w:author="Sean Gordon" w:date="2017-04-05T15:53:00Z">
              <w:r w:rsidRPr="00BA7AF2" w:rsidDel="000A46D8">
                <w:rPr>
                  <w:rFonts w:ascii="Calibri" w:eastAsia="Times New Roman" w:hAnsi="Calibri"/>
                  <w:color w:val="000000"/>
                  <w:sz w:val="15"/>
                  <w:szCs w:val="15"/>
                </w:rPr>
                <w:delText>Resource Access Constraints</w:delText>
              </w:r>
            </w:del>
          </w:p>
        </w:tc>
        <w:tc>
          <w:tcPr>
            <w:tcW w:w="1537" w:type="pct"/>
            <w:tcBorders>
              <w:top w:val="nil"/>
              <w:left w:val="single" w:sz="8" w:space="0" w:color="auto"/>
              <w:bottom w:val="nil"/>
              <w:right w:val="nil"/>
            </w:tcBorders>
            <w:shd w:val="clear" w:color="auto" w:fill="auto"/>
            <w:noWrap/>
            <w:vAlign w:val="center"/>
            <w:hideMark/>
          </w:tcPr>
          <w:p w14:paraId="1FFFDE1E" w14:textId="212B7BE9" w:rsidR="00BA7AF2" w:rsidRPr="00BA7AF2" w:rsidDel="000A46D8" w:rsidRDefault="00BA7AF2" w:rsidP="00BA7AF2">
            <w:pPr>
              <w:jc w:val="center"/>
              <w:rPr>
                <w:del w:id="1851" w:author="Sean Gordon" w:date="2017-04-05T15:53:00Z"/>
                <w:rFonts w:ascii="Calibri" w:eastAsia="Times New Roman" w:hAnsi="Calibri"/>
                <w:color w:val="000000"/>
                <w:sz w:val="15"/>
                <w:szCs w:val="15"/>
              </w:rPr>
            </w:pPr>
            <w:del w:id="1852" w:author="Sean Gordon" w:date="2017-04-05T15:53:00Z">
              <w:r w:rsidRPr="00BA7AF2" w:rsidDel="000A46D8">
                <w:rPr>
                  <w:rFonts w:ascii="Calibri" w:eastAsia="Times New Roman" w:hAnsi="Calibri"/>
                  <w:color w:val="000000"/>
                  <w:sz w:val="15"/>
                  <w:szCs w:val="15"/>
                </w:rPr>
                <w:delText>Resource Format</w:delText>
              </w:r>
            </w:del>
          </w:p>
        </w:tc>
      </w:tr>
      <w:tr w:rsidR="00BA7AF2" w:rsidRPr="00BA7AF2" w:rsidDel="000A46D8" w14:paraId="3BB4A643" w14:textId="198285FA" w:rsidTr="00BA7AF2">
        <w:trPr>
          <w:trHeight w:val="320"/>
          <w:del w:id="1853" w:author="Sean Gordon" w:date="2017-04-05T15:53:00Z"/>
        </w:trPr>
        <w:tc>
          <w:tcPr>
            <w:tcW w:w="949" w:type="pct"/>
            <w:tcBorders>
              <w:top w:val="nil"/>
              <w:left w:val="nil"/>
              <w:bottom w:val="nil"/>
              <w:right w:val="nil"/>
            </w:tcBorders>
            <w:shd w:val="clear" w:color="auto" w:fill="auto"/>
            <w:noWrap/>
            <w:vAlign w:val="center"/>
            <w:hideMark/>
          </w:tcPr>
          <w:p w14:paraId="2940ADA4" w14:textId="770C4CB3" w:rsidR="00BA7AF2" w:rsidRPr="002A6851" w:rsidDel="000A46D8" w:rsidRDefault="00BA7AF2" w:rsidP="00BA7AF2">
            <w:pPr>
              <w:jc w:val="center"/>
              <w:rPr>
                <w:del w:id="1854" w:author="Sean Gordon" w:date="2017-04-05T15:53:00Z"/>
                <w:rFonts w:ascii="Calibri" w:eastAsia="Times New Roman" w:hAnsi="Calibri"/>
                <w:color w:val="000000"/>
                <w:sz w:val="18"/>
                <w:szCs w:val="18"/>
              </w:rPr>
            </w:pPr>
            <w:del w:id="1855" w:author="Sean Gordon" w:date="2017-04-05T15:53:00Z">
              <w:r w:rsidRPr="002A6851" w:rsidDel="000A46D8">
                <w:rPr>
                  <w:rFonts w:ascii="Calibri" w:eastAsia="Times New Roman" w:hAnsi="Calibri"/>
                  <w:color w:val="000000"/>
                  <w:sz w:val="18"/>
                  <w:szCs w:val="18"/>
                </w:rPr>
                <w:delText>CLOEBIRD</w:delText>
              </w:r>
            </w:del>
          </w:p>
        </w:tc>
        <w:tc>
          <w:tcPr>
            <w:tcW w:w="2514" w:type="pct"/>
            <w:tcBorders>
              <w:top w:val="nil"/>
              <w:left w:val="nil"/>
              <w:bottom w:val="nil"/>
              <w:right w:val="nil"/>
            </w:tcBorders>
            <w:shd w:val="clear" w:color="000000" w:fill="C6EFCE"/>
            <w:noWrap/>
            <w:vAlign w:val="center"/>
            <w:hideMark/>
          </w:tcPr>
          <w:p w14:paraId="31522C1E" w14:textId="2DE7547B" w:rsidR="00BA7AF2" w:rsidRPr="002A6851" w:rsidDel="000A46D8" w:rsidRDefault="00BA7AF2" w:rsidP="00BA7AF2">
            <w:pPr>
              <w:jc w:val="center"/>
              <w:rPr>
                <w:del w:id="1856" w:author="Sean Gordon" w:date="2017-04-05T15:53:00Z"/>
                <w:rFonts w:ascii="Calibri" w:eastAsia="Times New Roman" w:hAnsi="Calibri"/>
                <w:color w:val="006100"/>
                <w:sz w:val="18"/>
                <w:szCs w:val="18"/>
              </w:rPr>
            </w:pPr>
            <w:del w:id="1857"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nil"/>
              <w:right w:val="nil"/>
            </w:tcBorders>
            <w:shd w:val="clear" w:color="000000" w:fill="C6EFCE"/>
            <w:noWrap/>
            <w:vAlign w:val="center"/>
            <w:hideMark/>
          </w:tcPr>
          <w:p w14:paraId="387355F0" w14:textId="1EA0CA6D" w:rsidR="00BA7AF2" w:rsidRPr="002A6851" w:rsidDel="000A46D8" w:rsidRDefault="00BA7AF2" w:rsidP="00BA7AF2">
            <w:pPr>
              <w:jc w:val="center"/>
              <w:rPr>
                <w:del w:id="1858" w:author="Sean Gordon" w:date="2017-04-05T15:53:00Z"/>
                <w:rFonts w:ascii="Calibri" w:eastAsia="Times New Roman" w:hAnsi="Calibri"/>
                <w:color w:val="006100"/>
                <w:sz w:val="18"/>
                <w:szCs w:val="18"/>
              </w:rPr>
            </w:pPr>
            <w:del w:id="1859" w:author="Sean Gordon" w:date="2017-04-05T15:53:00Z">
              <w:r w:rsidRPr="002A6851" w:rsidDel="000A46D8">
                <w:rPr>
                  <w:rFonts w:ascii="Calibri" w:eastAsia="Times New Roman" w:hAnsi="Calibri"/>
                  <w:color w:val="006100"/>
                  <w:sz w:val="18"/>
                  <w:szCs w:val="18"/>
                </w:rPr>
                <w:delText>100%</w:delText>
              </w:r>
            </w:del>
          </w:p>
        </w:tc>
      </w:tr>
      <w:tr w:rsidR="00BA7AF2" w:rsidRPr="00BA7AF2" w:rsidDel="000A46D8" w14:paraId="6E36628E" w14:textId="6C5063AD" w:rsidTr="00BA7AF2">
        <w:trPr>
          <w:trHeight w:val="320"/>
          <w:del w:id="1860" w:author="Sean Gordon" w:date="2017-04-05T15:53:00Z"/>
        </w:trPr>
        <w:tc>
          <w:tcPr>
            <w:tcW w:w="949" w:type="pct"/>
            <w:tcBorders>
              <w:top w:val="nil"/>
              <w:left w:val="nil"/>
              <w:bottom w:val="nil"/>
              <w:right w:val="nil"/>
            </w:tcBorders>
            <w:shd w:val="clear" w:color="auto" w:fill="auto"/>
            <w:noWrap/>
            <w:vAlign w:val="center"/>
            <w:hideMark/>
          </w:tcPr>
          <w:p w14:paraId="1C5B3C85" w14:textId="3F5A7B26" w:rsidR="00BA7AF2" w:rsidRPr="002A6851" w:rsidDel="000A46D8" w:rsidRDefault="00BA7AF2" w:rsidP="00BA7AF2">
            <w:pPr>
              <w:jc w:val="center"/>
              <w:rPr>
                <w:del w:id="1861" w:author="Sean Gordon" w:date="2017-04-05T15:53:00Z"/>
                <w:rFonts w:ascii="Calibri" w:eastAsia="Times New Roman" w:hAnsi="Calibri"/>
                <w:color w:val="000000"/>
                <w:sz w:val="18"/>
                <w:szCs w:val="18"/>
              </w:rPr>
            </w:pPr>
            <w:del w:id="1862" w:author="Sean Gordon" w:date="2017-04-05T15:53:00Z">
              <w:r w:rsidRPr="002A6851" w:rsidDel="000A46D8">
                <w:rPr>
                  <w:rFonts w:ascii="Calibri" w:eastAsia="Times New Roman" w:hAnsi="Calibri"/>
                  <w:color w:val="000000"/>
                  <w:sz w:val="18"/>
                  <w:szCs w:val="18"/>
                </w:rPr>
                <w:delText>ESA</w:delText>
              </w:r>
            </w:del>
          </w:p>
        </w:tc>
        <w:tc>
          <w:tcPr>
            <w:tcW w:w="2514" w:type="pct"/>
            <w:tcBorders>
              <w:top w:val="nil"/>
              <w:left w:val="nil"/>
              <w:bottom w:val="nil"/>
              <w:right w:val="nil"/>
            </w:tcBorders>
            <w:shd w:val="clear" w:color="auto" w:fill="auto"/>
            <w:noWrap/>
            <w:vAlign w:val="center"/>
            <w:hideMark/>
          </w:tcPr>
          <w:p w14:paraId="732D8E88" w14:textId="0D33248B" w:rsidR="00BA7AF2" w:rsidRPr="002A6851" w:rsidDel="000A46D8" w:rsidRDefault="00BA7AF2" w:rsidP="00BA7AF2">
            <w:pPr>
              <w:jc w:val="center"/>
              <w:rPr>
                <w:del w:id="1863" w:author="Sean Gordon" w:date="2017-04-05T15:53:00Z"/>
                <w:rFonts w:ascii="Calibri" w:eastAsia="Times New Roman" w:hAnsi="Calibri"/>
                <w:color w:val="000000"/>
                <w:sz w:val="18"/>
                <w:szCs w:val="18"/>
              </w:rPr>
            </w:pPr>
            <w:del w:id="1864" w:author="Sean Gordon" w:date="2017-04-05T15:53:00Z">
              <w:r w:rsidRPr="002A6851" w:rsidDel="000A46D8">
                <w:rPr>
                  <w:rFonts w:ascii="Calibri" w:eastAsia="Times New Roman" w:hAnsi="Calibri"/>
                  <w:color w:val="000000"/>
                  <w:sz w:val="18"/>
                  <w:szCs w:val="18"/>
                </w:rPr>
                <w:delText>68%</w:delText>
              </w:r>
            </w:del>
          </w:p>
        </w:tc>
        <w:tc>
          <w:tcPr>
            <w:tcW w:w="1537" w:type="pct"/>
            <w:tcBorders>
              <w:top w:val="nil"/>
              <w:left w:val="nil"/>
              <w:bottom w:val="nil"/>
              <w:right w:val="nil"/>
            </w:tcBorders>
            <w:shd w:val="clear" w:color="000000" w:fill="FFEB9C"/>
            <w:noWrap/>
            <w:vAlign w:val="center"/>
            <w:hideMark/>
          </w:tcPr>
          <w:p w14:paraId="35C1FDE7" w14:textId="7E0DA3C3" w:rsidR="00BA7AF2" w:rsidRPr="002A6851" w:rsidDel="000A46D8" w:rsidRDefault="00BA7AF2" w:rsidP="00BA7AF2">
            <w:pPr>
              <w:jc w:val="center"/>
              <w:rPr>
                <w:del w:id="1865" w:author="Sean Gordon" w:date="2017-04-05T15:53:00Z"/>
                <w:rFonts w:ascii="Calibri" w:eastAsia="Times New Roman" w:hAnsi="Calibri"/>
                <w:color w:val="9C5700"/>
                <w:sz w:val="18"/>
                <w:szCs w:val="18"/>
              </w:rPr>
            </w:pPr>
            <w:del w:id="1866" w:author="Sean Gordon" w:date="2017-04-05T15:53:00Z">
              <w:r w:rsidRPr="002A6851" w:rsidDel="000A46D8">
                <w:rPr>
                  <w:rFonts w:ascii="Calibri" w:eastAsia="Times New Roman" w:hAnsi="Calibri"/>
                  <w:color w:val="9C5700"/>
                  <w:sz w:val="18"/>
                  <w:szCs w:val="18"/>
                </w:rPr>
                <w:delText>0%</w:delText>
              </w:r>
            </w:del>
          </w:p>
        </w:tc>
      </w:tr>
      <w:tr w:rsidR="00BA7AF2" w:rsidRPr="00BA7AF2" w:rsidDel="000A46D8" w14:paraId="20885FB8" w14:textId="29286F3E" w:rsidTr="00BA7AF2">
        <w:trPr>
          <w:trHeight w:val="320"/>
          <w:del w:id="1867" w:author="Sean Gordon" w:date="2017-04-05T15:53:00Z"/>
        </w:trPr>
        <w:tc>
          <w:tcPr>
            <w:tcW w:w="949" w:type="pct"/>
            <w:tcBorders>
              <w:top w:val="nil"/>
              <w:left w:val="nil"/>
              <w:bottom w:val="nil"/>
              <w:right w:val="nil"/>
            </w:tcBorders>
            <w:shd w:val="clear" w:color="auto" w:fill="auto"/>
            <w:noWrap/>
            <w:vAlign w:val="center"/>
            <w:hideMark/>
          </w:tcPr>
          <w:p w14:paraId="376FC10C" w14:textId="630CDD28" w:rsidR="00BA7AF2" w:rsidRPr="002A6851" w:rsidDel="000A46D8" w:rsidRDefault="00BA7AF2" w:rsidP="00BA7AF2">
            <w:pPr>
              <w:jc w:val="center"/>
              <w:rPr>
                <w:del w:id="1868" w:author="Sean Gordon" w:date="2017-04-05T15:53:00Z"/>
                <w:rFonts w:ascii="Calibri" w:eastAsia="Times New Roman" w:hAnsi="Calibri"/>
                <w:color w:val="000000"/>
                <w:sz w:val="18"/>
                <w:szCs w:val="18"/>
              </w:rPr>
            </w:pPr>
            <w:del w:id="1869" w:author="Sean Gordon" w:date="2017-04-05T15:53:00Z">
              <w:r w:rsidRPr="002A6851" w:rsidDel="000A46D8">
                <w:rPr>
                  <w:rFonts w:ascii="Calibri" w:eastAsia="Times New Roman" w:hAnsi="Calibri"/>
                  <w:color w:val="000000"/>
                  <w:sz w:val="18"/>
                  <w:szCs w:val="18"/>
                </w:rPr>
                <w:delText>GLEON</w:delText>
              </w:r>
            </w:del>
          </w:p>
        </w:tc>
        <w:tc>
          <w:tcPr>
            <w:tcW w:w="2514" w:type="pct"/>
            <w:tcBorders>
              <w:top w:val="nil"/>
              <w:left w:val="nil"/>
              <w:bottom w:val="nil"/>
              <w:right w:val="nil"/>
            </w:tcBorders>
            <w:shd w:val="clear" w:color="auto" w:fill="auto"/>
            <w:noWrap/>
            <w:vAlign w:val="center"/>
            <w:hideMark/>
          </w:tcPr>
          <w:p w14:paraId="554DACB8" w14:textId="7F8D245D" w:rsidR="00BA7AF2" w:rsidRPr="002A6851" w:rsidDel="000A46D8" w:rsidRDefault="00BA7AF2" w:rsidP="00BA7AF2">
            <w:pPr>
              <w:jc w:val="center"/>
              <w:rPr>
                <w:del w:id="1870" w:author="Sean Gordon" w:date="2017-04-05T15:53:00Z"/>
                <w:rFonts w:ascii="Calibri" w:eastAsia="Times New Roman" w:hAnsi="Calibri"/>
                <w:color w:val="000000"/>
                <w:sz w:val="18"/>
                <w:szCs w:val="18"/>
              </w:rPr>
            </w:pPr>
            <w:del w:id="1871" w:author="Sean Gordon" w:date="2017-04-05T15:53:00Z">
              <w:r w:rsidRPr="002A6851" w:rsidDel="000A46D8">
                <w:rPr>
                  <w:rFonts w:ascii="Calibri" w:eastAsia="Times New Roman" w:hAnsi="Calibri"/>
                  <w:color w:val="000000"/>
                  <w:sz w:val="18"/>
                  <w:szCs w:val="18"/>
                </w:rPr>
                <w:delText>92%</w:delText>
              </w:r>
            </w:del>
          </w:p>
        </w:tc>
        <w:tc>
          <w:tcPr>
            <w:tcW w:w="1537" w:type="pct"/>
            <w:tcBorders>
              <w:top w:val="nil"/>
              <w:left w:val="nil"/>
              <w:bottom w:val="nil"/>
              <w:right w:val="nil"/>
            </w:tcBorders>
            <w:shd w:val="clear" w:color="auto" w:fill="auto"/>
            <w:noWrap/>
            <w:vAlign w:val="center"/>
            <w:hideMark/>
          </w:tcPr>
          <w:p w14:paraId="1FE7F400" w14:textId="64B90602" w:rsidR="00BA7AF2" w:rsidRPr="002A6851" w:rsidDel="000A46D8" w:rsidRDefault="00BA7AF2" w:rsidP="00BA7AF2">
            <w:pPr>
              <w:jc w:val="center"/>
              <w:rPr>
                <w:del w:id="1872" w:author="Sean Gordon" w:date="2017-04-05T15:53:00Z"/>
                <w:rFonts w:ascii="Calibri" w:eastAsia="Times New Roman" w:hAnsi="Calibri"/>
                <w:color w:val="000000"/>
                <w:sz w:val="18"/>
                <w:szCs w:val="18"/>
              </w:rPr>
            </w:pPr>
            <w:del w:id="1873" w:author="Sean Gordon" w:date="2017-04-05T15:53:00Z">
              <w:r w:rsidRPr="002A6851" w:rsidDel="000A46D8">
                <w:rPr>
                  <w:rFonts w:ascii="Calibri" w:eastAsia="Times New Roman" w:hAnsi="Calibri"/>
                  <w:color w:val="000000"/>
                  <w:sz w:val="18"/>
                  <w:szCs w:val="18"/>
                </w:rPr>
                <w:delText>85%</w:delText>
              </w:r>
            </w:del>
          </w:p>
        </w:tc>
      </w:tr>
      <w:tr w:rsidR="00BA7AF2" w:rsidRPr="00BA7AF2" w:rsidDel="000A46D8" w14:paraId="003259E5" w14:textId="1E932F71" w:rsidTr="00BA7AF2">
        <w:trPr>
          <w:trHeight w:val="320"/>
          <w:del w:id="1874" w:author="Sean Gordon" w:date="2017-04-05T15:53:00Z"/>
        </w:trPr>
        <w:tc>
          <w:tcPr>
            <w:tcW w:w="949" w:type="pct"/>
            <w:tcBorders>
              <w:top w:val="nil"/>
              <w:left w:val="nil"/>
              <w:bottom w:val="nil"/>
              <w:right w:val="nil"/>
            </w:tcBorders>
            <w:shd w:val="clear" w:color="auto" w:fill="auto"/>
            <w:noWrap/>
            <w:vAlign w:val="center"/>
            <w:hideMark/>
          </w:tcPr>
          <w:p w14:paraId="2ACCE6C5" w14:textId="0F406250" w:rsidR="00BA7AF2" w:rsidRPr="002A6851" w:rsidDel="000A46D8" w:rsidRDefault="00BA7AF2" w:rsidP="00BA7AF2">
            <w:pPr>
              <w:jc w:val="center"/>
              <w:rPr>
                <w:del w:id="1875" w:author="Sean Gordon" w:date="2017-04-05T15:53:00Z"/>
                <w:rFonts w:ascii="Calibri" w:eastAsia="Times New Roman" w:hAnsi="Calibri"/>
                <w:color w:val="000000"/>
                <w:sz w:val="18"/>
                <w:szCs w:val="18"/>
              </w:rPr>
            </w:pPr>
            <w:del w:id="1876" w:author="Sean Gordon" w:date="2017-04-05T15:53:00Z">
              <w:r w:rsidRPr="002A6851" w:rsidDel="000A46D8">
                <w:rPr>
                  <w:rFonts w:ascii="Calibri" w:eastAsia="Times New Roman" w:hAnsi="Calibri"/>
                  <w:color w:val="000000"/>
                  <w:sz w:val="18"/>
                  <w:szCs w:val="18"/>
                </w:rPr>
                <w:delText>GOA</w:delText>
              </w:r>
            </w:del>
          </w:p>
        </w:tc>
        <w:tc>
          <w:tcPr>
            <w:tcW w:w="2514" w:type="pct"/>
            <w:tcBorders>
              <w:top w:val="nil"/>
              <w:left w:val="nil"/>
              <w:bottom w:val="nil"/>
              <w:right w:val="nil"/>
            </w:tcBorders>
            <w:shd w:val="clear" w:color="000000" w:fill="C6EFCE"/>
            <w:noWrap/>
            <w:vAlign w:val="center"/>
            <w:hideMark/>
          </w:tcPr>
          <w:p w14:paraId="11BDCDA4" w14:textId="340840CC" w:rsidR="00BA7AF2" w:rsidRPr="002A6851" w:rsidDel="000A46D8" w:rsidRDefault="00BA7AF2" w:rsidP="00BA7AF2">
            <w:pPr>
              <w:jc w:val="center"/>
              <w:rPr>
                <w:del w:id="1877" w:author="Sean Gordon" w:date="2017-04-05T15:53:00Z"/>
                <w:rFonts w:ascii="Calibri" w:eastAsia="Times New Roman" w:hAnsi="Calibri"/>
                <w:color w:val="006100"/>
                <w:sz w:val="18"/>
                <w:szCs w:val="18"/>
              </w:rPr>
            </w:pPr>
            <w:del w:id="1878"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nil"/>
              <w:right w:val="nil"/>
            </w:tcBorders>
            <w:shd w:val="clear" w:color="auto" w:fill="auto"/>
            <w:noWrap/>
            <w:vAlign w:val="center"/>
            <w:hideMark/>
          </w:tcPr>
          <w:p w14:paraId="3986B74A" w14:textId="3BAAB29E" w:rsidR="00BA7AF2" w:rsidRPr="002A6851" w:rsidDel="000A46D8" w:rsidRDefault="00BA7AF2" w:rsidP="00BA7AF2">
            <w:pPr>
              <w:jc w:val="center"/>
              <w:rPr>
                <w:del w:id="1879" w:author="Sean Gordon" w:date="2017-04-05T15:53:00Z"/>
                <w:rFonts w:ascii="Calibri" w:eastAsia="Times New Roman" w:hAnsi="Calibri"/>
                <w:color w:val="000000"/>
                <w:sz w:val="18"/>
                <w:szCs w:val="18"/>
              </w:rPr>
            </w:pPr>
            <w:del w:id="1880" w:author="Sean Gordon" w:date="2017-04-05T15:53:00Z">
              <w:r w:rsidRPr="002A6851" w:rsidDel="000A46D8">
                <w:rPr>
                  <w:rFonts w:ascii="Calibri" w:eastAsia="Times New Roman" w:hAnsi="Calibri"/>
                  <w:color w:val="000000"/>
                  <w:sz w:val="18"/>
                  <w:szCs w:val="18"/>
                </w:rPr>
                <w:delText>84%</w:delText>
              </w:r>
            </w:del>
          </w:p>
        </w:tc>
      </w:tr>
      <w:tr w:rsidR="00BA7AF2" w:rsidRPr="00BA7AF2" w:rsidDel="000A46D8" w14:paraId="17155D16" w14:textId="2E5ADBA5" w:rsidTr="00BA7AF2">
        <w:trPr>
          <w:trHeight w:val="320"/>
          <w:del w:id="1881" w:author="Sean Gordon" w:date="2017-04-05T15:53:00Z"/>
        </w:trPr>
        <w:tc>
          <w:tcPr>
            <w:tcW w:w="949" w:type="pct"/>
            <w:tcBorders>
              <w:top w:val="nil"/>
              <w:left w:val="nil"/>
              <w:bottom w:val="nil"/>
              <w:right w:val="nil"/>
            </w:tcBorders>
            <w:shd w:val="clear" w:color="auto" w:fill="auto"/>
            <w:noWrap/>
            <w:vAlign w:val="center"/>
            <w:hideMark/>
          </w:tcPr>
          <w:p w14:paraId="26AF48A9" w14:textId="0F8FC5F0" w:rsidR="00BA7AF2" w:rsidRPr="002A6851" w:rsidDel="000A46D8" w:rsidRDefault="00BA7AF2" w:rsidP="00BA7AF2">
            <w:pPr>
              <w:jc w:val="center"/>
              <w:rPr>
                <w:del w:id="1882" w:author="Sean Gordon" w:date="2017-04-05T15:53:00Z"/>
                <w:rFonts w:ascii="Calibri" w:eastAsia="Times New Roman" w:hAnsi="Calibri"/>
                <w:color w:val="000000"/>
                <w:sz w:val="18"/>
                <w:szCs w:val="18"/>
              </w:rPr>
            </w:pPr>
            <w:del w:id="1883" w:author="Sean Gordon" w:date="2017-04-05T15:53:00Z">
              <w:r w:rsidRPr="002A6851" w:rsidDel="000A46D8">
                <w:rPr>
                  <w:rFonts w:ascii="Calibri" w:eastAsia="Times New Roman" w:hAnsi="Calibri"/>
                  <w:color w:val="000000"/>
                  <w:sz w:val="18"/>
                  <w:szCs w:val="18"/>
                </w:rPr>
                <w:delText>IOE</w:delText>
              </w:r>
            </w:del>
          </w:p>
        </w:tc>
        <w:tc>
          <w:tcPr>
            <w:tcW w:w="2514" w:type="pct"/>
            <w:tcBorders>
              <w:top w:val="nil"/>
              <w:left w:val="nil"/>
              <w:bottom w:val="nil"/>
              <w:right w:val="nil"/>
            </w:tcBorders>
            <w:shd w:val="clear" w:color="000000" w:fill="C6EFCE"/>
            <w:noWrap/>
            <w:vAlign w:val="center"/>
            <w:hideMark/>
          </w:tcPr>
          <w:p w14:paraId="2D834427" w14:textId="19A95165" w:rsidR="00BA7AF2" w:rsidRPr="002A6851" w:rsidDel="000A46D8" w:rsidRDefault="00BA7AF2" w:rsidP="00BA7AF2">
            <w:pPr>
              <w:jc w:val="center"/>
              <w:rPr>
                <w:del w:id="1884" w:author="Sean Gordon" w:date="2017-04-05T15:53:00Z"/>
                <w:rFonts w:ascii="Calibri" w:eastAsia="Times New Roman" w:hAnsi="Calibri"/>
                <w:color w:val="006100"/>
                <w:sz w:val="18"/>
                <w:szCs w:val="18"/>
              </w:rPr>
            </w:pPr>
            <w:del w:id="1885"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nil"/>
              <w:right w:val="nil"/>
            </w:tcBorders>
            <w:shd w:val="clear" w:color="auto" w:fill="auto"/>
            <w:noWrap/>
            <w:vAlign w:val="center"/>
            <w:hideMark/>
          </w:tcPr>
          <w:p w14:paraId="1FDA5C58" w14:textId="0FA454EE" w:rsidR="00BA7AF2" w:rsidRPr="002A6851" w:rsidDel="000A46D8" w:rsidRDefault="00BA7AF2" w:rsidP="00BA7AF2">
            <w:pPr>
              <w:jc w:val="center"/>
              <w:rPr>
                <w:del w:id="1886" w:author="Sean Gordon" w:date="2017-04-05T15:53:00Z"/>
                <w:rFonts w:ascii="Calibri" w:eastAsia="Times New Roman" w:hAnsi="Calibri"/>
                <w:color w:val="000000"/>
                <w:sz w:val="18"/>
                <w:szCs w:val="18"/>
              </w:rPr>
            </w:pPr>
            <w:del w:id="1887" w:author="Sean Gordon" w:date="2017-04-05T15:53:00Z">
              <w:r w:rsidRPr="002A6851" w:rsidDel="000A46D8">
                <w:rPr>
                  <w:rFonts w:ascii="Calibri" w:eastAsia="Times New Roman" w:hAnsi="Calibri"/>
                  <w:color w:val="000000"/>
                  <w:sz w:val="18"/>
                  <w:szCs w:val="18"/>
                </w:rPr>
                <w:delText>29%</w:delText>
              </w:r>
            </w:del>
          </w:p>
        </w:tc>
      </w:tr>
      <w:tr w:rsidR="00BA7AF2" w:rsidRPr="00BA7AF2" w:rsidDel="000A46D8" w14:paraId="194A25EE" w14:textId="12AA8883" w:rsidTr="00BA7AF2">
        <w:trPr>
          <w:trHeight w:val="320"/>
          <w:del w:id="1888" w:author="Sean Gordon" w:date="2017-04-05T15:53:00Z"/>
        </w:trPr>
        <w:tc>
          <w:tcPr>
            <w:tcW w:w="949" w:type="pct"/>
            <w:tcBorders>
              <w:top w:val="nil"/>
              <w:left w:val="nil"/>
              <w:bottom w:val="nil"/>
              <w:right w:val="nil"/>
            </w:tcBorders>
            <w:shd w:val="clear" w:color="auto" w:fill="auto"/>
            <w:noWrap/>
            <w:vAlign w:val="center"/>
            <w:hideMark/>
          </w:tcPr>
          <w:p w14:paraId="29A0C28D" w14:textId="6EA910B8" w:rsidR="00BA7AF2" w:rsidRPr="002A6851" w:rsidDel="000A46D8" w:rsidRDefault="00BA7AF2" w:rsidP="00BA7AF2">
            <w:pPr>
              <w:jc w:val="center"/>
              <w:rPr>
                <w:del w:id="1889" w:author="Sean Gordon" w:date="2017-04-05T15:53:00Z"/>
                <w:rFonts w:ascii="Calibri" w:eastAsia="Times New Roman" w:hAnsi="Calibri"/>
                <w:color w:val="000000"/>
                <w:sz w:val="18"/>
                <w:szCs w:val="18"/>
              </w:rPr>
            </w:pPr>
            <w:del w:id="1890" w:author="Sean Gordon" w:date="2017-04-05T15:53:00Z">
              <w:r w:rsidRPr="002A6851" w:rsidDel="000A46D8">
                <w:rPr>
                  <w:rFonts w:ascii="Calibri" w:eastAsia="Times New Roman" w:hAnsi="Calibri"/>
                  <w:color w:val="000000"/>
                  <w:sz w:val="18"/>
                  <w:szCs w:val="18"/>
                </w:rPr>
                <w:delText>KNB</w:delText>
              </w:r>
            </w:del>
          </w:p>
        </w:tc>
        <w:tc>
          <w:tcPr>
            <w:tcW w:w="2514" w:type="pct"/>
            <w:tcBorders>
              <w:top w:val="nil"/>
              <w:left w:val="nil"/>
              <w:bottom w:val="nil"/>
              <w:right w:val="nil"/>
            </w:tcBorders>
            <w:shd w:val="clear" w:color="auto" w:fill="auto"/>
            <w:noWrap/>
            <w:vAlign w:val="center"/>
            <w:hideMark/>
          </w:tcPr>
          <w:p w14:paraId="17545F7C" w14:textId="66F3637E" w:rsidR="00BA7AF2" w:rsidRPr="002A6851" w:rsidDel="000A46D8" w:rsidRDefault="00BA7AF2" w:rsidP="00BA7AF2">
            <w:pPr>
              <w:jc w:val="center"/>
              <w:rPr>
                <w:del w:id="1891" w:author="Sean Gordon" w:date="2017-04-05T15:53:00Z"/>
                <w:rFonts w:ascii="Calibri" w:eastAsia="Times New Roman" w:hAnsi="Calibri"/>
                <w:color w:val="000000"/>
                <w:sz w:val="18"/>
                <w:szCs w:val="18"/>
              </w:rPr>
            </w:pPr>
            <w:del w:id="1892" w:author="Sean Gordon" w:date="2017-04-05T15:53:00Z">
              <w:r w:rsidRPr="002A6851" w:rsidDel="000A46D8">
                <w:rPr>
                  <w:rFonts w:ascii="Calibri" w:eastAsia="Times New Roman" w:hAnsi="Calibri"/>
                  <w:color w:val="000000"/>
                  <w:sz w:val="18"/>
                  <w:szCs w:val="18"/>
                </w:rPr>
                <w:delText>39%</w:delText>
              </w:r>
            </w:del>
          </w:p>
        </w:tc>
        <w:tc>
          <w:tcPr>
            <w:tcW w:w="1537" w:type="pct"/>
            <w:tcBorders>
              <w:top w:val="nil"/>
              <w:left w:val="nil"/>
              <w:bottom w:val="nil"/>
              <w:right w:val="nil"/>
            </w:tcBorders>
            <w:shd w:val="clear" w:color="auto" w:fill="auto"/>
            <w:noWrap/>
            <w:vAlign w:val="center"/>
            <w:hideMark/>
          </w:tcPr>
          <w:p w14:paraId="1ADFDDBC" w14:textId="223CD455" w:rsidR="00BA7AF2" w:rsidRPr="002A6851" w:rsidDel="000A46D8" w:rsidRDefault="00BA7AF2" w:rsidP="00BA7AF2">
            <w:pPr>
              <w:jc w:val="center"/>
              <w:rPr>
                <w:del w:id="1893" w:author="Sean Gordon" w:date="2017-04-05T15:53:00Z"/>
                <w:rFonts w:ascii="Calibri" w:eastAsia="Times New Roman" w:hAnsi="Calibri"/>
                <w:color w:val="000000"/>
                <w:sz w:val="18"/>
                <w:szCs w:val="18"/>
              </w:rPr>
            </w:pPr>
            <w:del w:id="1894" w:author="Sean Gordon" w:date="2017-04-05T15:53:00Z">
              <w:r w:rsidRPr="002A6851" w:rsidDel="000A46D8">
                <w:rPr>
                  <w:rFonts w:ascii="Calibri" w:eastAsia="Times New Roman" w:hAnsi="Calibri"/>
                  <w:color w:val="000000"/>
                  <w:sz w:val="18"/>
                  <w:szCs w:val="18"/>
                </w:rPr>
                <w:delText>20%</w:delText>
              </w:r>
            </w:del>
          </w:p>
        </w:tc>
      </w:tr>
      <w:tr w:rsidR="00BA7AF2" w:rsidRPr="00BA7AF2" w:rsidDel="000A46D8" w14:paraId="2C274A53" w14:textId="2A303841" w:rsidTr="00BA7AF2">
        <w:trPr>
          <w:trHeight w:val="320"/>
          <w:del w:id="1895" w:author="Sean Gordon" w:date="2017-04-05T15:53:00Z"/>
        </w:trPr>
        <w:tc>
          <w:tcPr>
            <w:tcW w:w="949" w:type="pct"/>
            <w:tcBorders>
              <w:top w:val="nil"/>
              <w:left w:val="nil"/>
              <w:bottom w:val="nil"/>
              <w:right w:val="nil"/>
            </w:tcBorders>
            <w:shd w:val="clear" w:color="auto" w:fill="auto"/>
            <w:noWrap/>
            <w:vAlign w:val="center"/>
            <w:hideMark/>
          </w:tcPr>
          <w:p w14:paraId="4C9DCA84" w14:textId="3343D5F1" w:rsidR="00BA7AF2" w:rsidRPr="002A6851" w:rsidDel="000A46D8" w:rsidRDefault="00BA7AF2" w:rsidP="00BA7AF2">
            <w:pPr>
              <w:jc w:val="center"/>
              <w:rPr>
                <w:del w:id="1896" w:author="Sean Gordon" w:date="2017-04-05T15:53:00Z"/>
                <w:rFonts w:ascii="Calibri" w:eastAsia="Times New Roman" w:hAnsi="Calibri"/>
                <w:color w:val="000000"/>
                <w:sz w:val="18"/>
                <w:szCs w:val="18"/>
              </w:rPr>
            </w:pPr>
            <w:del w:id="1897" w:author="Sean Gordon" w:date="2017-04-05T15:53:00Z">
              <w:r w:rsidRPr="002A6851" w:rsidDel="000A46D8">
                <w:rPr>
                  <w:rFonts w:ascii="Calibri" w:eastAsia="Times New Roman" w:hAnsi="Calibri"/>
                  <w:color w:val="000000"/>
                  <w:sz w:val="18"/>
                  <w:szCs w:val="18"/>
                </w:rPr>
                <w:delText>KUBI</w:delText>
              </w:r>
            </w:del>
          </w:p>
        </w:tc>
        <w:tc>
          <w:tcPr>
            <w:tcW w:w="2514" w:type="pct"/>
            <w:tcBorders>
              <w:top w:val="nil"/>
              <w:left w:val="nil"/>
              <w:bottom w:val="nil"/>
              <w:right w:val="nil"/>
            </w:tcBorders>
            <w:shd w:val="clear" w:color="000000" w:fill="FFEB9C"/>
            <w:noWrap/>
            <w:vAlign w:val="center"/>
            <w:hideMark/>
          </w:tcPr>
          <w:p w14:paraId="5C6F067D" w14:textId="4C735BE9" w:rsidR="00BA7AF2" w:rsidRPr="002A6851" w:rsidDel="000A46D8" w:rsidRDefault="00BA7AF2" w:rsidP="00BA7AF2">
            <w:pPr>
              <w:jc w:val="center"/>
              <w:rPr>
                <w:del w:id="1898" w:author="Sean Gordon" w:date="2017-04-05T15:53:00Z"/>
                <w:rFonts w:ascii="Calibri" w:eastAsia="Times New Roman" w:hAnsi="Calibri"/>
                <w:color w:val="9C5700"/>
                <w:sz w:val="18"/>
                <w:szCs w:val="18"/>
              </w:rPr>
            </w:pPr>
            <w:del w:id="1899" w:author="Sean Gordon" w:date="2017-04-05T15:53:00Z">
              <w:r w:rsidRPr="002A6851" w:rsidDel="000A46D8">
                <w:rPr>
                  <w:rFonts w:ascii="Calibri" w:eastAsia="Times New Roman" w:hAnsi="Calibri"/>
                  <w:color w:val="9C5700"/>
                  <w:sz w:val="18"/>
                  <w:szCs w:val="18"/>
                </w:rPr>
                <w:delText>0%</w:delText>
              </w:r>
            </w:del>
          </w:p>
        </w:tc>
        <w:tc>
          <w:tcPr>
            <w:tcW w:w="1537" w:type="pct"/>
            <w:tcBorders>
              <w:top w:val="nil"/>
              <w:left w:val="nil"/>
              <w:bottom w:val="nil"/>
              <w:right w:val="nil"/>
            </w:tcBorders>
            <w:shd w:val="clear" w:color="000000" w:fill="FFEB9C"/>
            <w:noWrap/>
            <w:vAlign w:val="center"/>
            <w:hideMark/>
          </w:tcPr>
          <w:p w14:paraId="2A58CFC4" w14:textId="0099DFED" w:rsidR="00BA7AF2" w:rsidRPr="002A6851" w:rsidDel="000A46D8" w:rsidRDefault="00BA7AF2" w:rsidP="00BA7AF2">
            <w:pPr>
              <w:jc w:val="center"/>
              <w:rPr>
                <w:del w:id="1900" w:author="Sean Gordon" w:date="2017-04-05T15:53:00Z"/>
                <w:rFonts w:ascii="Calibri" w:eastAsia="Times New Roman" w:hAnsi="Calibri"/>
                <w:color w:val="9C5700"/>
                <w:sz w:val="18"/>
                <w:szCs w:val="18"/>
              </w:rPr>
            </w:pPr>
            <w:del w:id="1901" w:author="Sean Gordon" w:date="2017-04-05T15:53:00Z">
              <w:r w:rsidRPr="002A6851" w:rsidDel="000A46D8">
                <w:rPr>
                  <w:rFonts w:ascii="Calibri" w:eastAsia="Times New Roman" w:hAnsi="Calibri"/>
                  <w:color w:val="9C5700"/>
                  <w:sz w:val="18"/>
                  <w:szCs w:val="18"/>
                </w:rPr>
                <w:delText>0%</w:delText>
              </w:r>
            </w:del>
          </w:p>
        </w:tc>
      </w:tr>
      <w:tr w:rsidR="00BA7AF2" w:rsidRPr="00BA7AF2" w:rsidDel="000A46D8" w14:paraId="71243C80" w14:textId="2EE3AF87" w:rsidTr="00BA7AF2">
        <w:trPr>
          <w:trHeight w:val="320"/>
          <w:del w:id="1902" w:author="Sean Gordon" w:date="2017-04-05T15:53:00Z"/>
        </w:trPr>
        <w:tc>
          <w:tcPr>
            <w:tcW w:w="949" w:type="pct"/>
            <w:tcBorders>
              <w:top w:val="nil"/>
              <w:left w:val="nil"/>
              <w:bottom w:val="nil"/>
              <w:right w:val="nil"/>
            </w:tcBorders>
            <w:shd w:val="clear" w:color="auto" w:fill="auto"/>
            <w:noWrap/>
            <w:vAlign w:val="center"/>
            <w:hideMark/>
          </w:tcPr>
          <w:p w14:paraId="7A5B2DDD" w14:textId="16EACF16" w:rsidR="00BA7AF2" w:rsidRPr="002A6851" w:rsidDel="000A46D8" w:rsidRDefault="00BA7AF2" w:rsidP="00BA7AF2">
            <w:pPr>
              <w:jc w:val="center"/>
              <w:rPr>
                <w:del w:id="1903" w:author="Sean Gordon" w:date="2017-04-05T15:53:00Z"/>
                <w:rFonts w:ascii="Calibri" w:eastAsia="Times New Roman" w:hAnsi="Calibri"/>
                <w:color w:val="000000"/>
                <w:sz w:val="18"/>
                <w:szCs w:val="18"/>
              </w:rPr>
            </w:pPr>
            <w:del w:id="1904" w:author="Sean Gordon" w:date="2017-04-05T15:53:00Z">
              <w:r w:rsidRPr="002A6851" w:rsidDel="000A46D8">
                <w:rPr>
                  <w:rFonts w:ascii="Calibri" w:eastAsia="Times New Roman" w:hAnsi="Calibri"/>
                  <w:color w:val="000000"/>
                  <w:sz w:val="18"/>
                  <w:szCs w:val="18"/>
                </w:rPr>
                <w:delText>LTER</w:delText>
              </w:r>
            </w:del>
          </w:p>
        </w:tc>
        <w:tc>
          <w:tcPr>
            <w:tcW w:w="2514" w:type="pct"/>
            <w:tcBorders>
              <w:top w:val="nil"/>
              <w:left w:val="nil"/>
              <w:bottom w:val="nil"/>
              <w:right w:val="nil"/>
            </w:tcBorders>
            <w:shd w:val="clear" w:color="auto" w:fill="auto"/>
            <w:noWrap/>
            <w:vAlign w:val="center"/>
            <w:hideMark/>
          </w:tcPr>
          <w:p w14:paraId="16FB5DB7" w14:textId="49174A2F" w:rsidR="00BA7AF2" w:rsidRPr="002A6851" w:rsidDel="000A46D8" w:rsidRDefault="00BA7AF2" w:rsidP="00BA7AF2">
            <w:pPr>
              <w:jc w:val="center"/>
              <w:rPr>
                <w:del w:id="1905" w:author="Sean Gordon" w:date="2017-04-05T15:53:00Z"/>
                <w:rFonts w:ascii="Calibri" w:eastAsia="Times New Roman" w:hAnsi="Calibri"/>
                <w:color w:val="000000"/>
                <w:sz w:val="18"/>
                <w:szCs w:val="18"/>
              </w:rPr>
            </w:pPr>
            <w:del w:id="1906" w:author="Sean Gordon" w:date="2017-04-05T15:53:00Z">
              <w:r w:rsidRPr="002A6851" w:rsidDel="000A46D8">
                <w:rPr>
                  <w:rFonts w:ascii="Calibri" w:eastAsia="Times New Roman" w:hAnsi="Calibri"/>
                  <w:color w:val="000000"/>
                  <w:sz w:val="18"/>
                  <w:szCs w:val="18"/>
                </w:rPr>
                <w:delText>93%</w:delText>
              </w:r>
            </w:del>
          </w:p>
        </w:tc>
        <w:tc>
          <w:tcPr>
            <w:tcW w:w="1537" w:type="pct"/>
            <w:tcBorders>
              <w:top w:val="nil"/>
              <w:left w:val="nil"/>
              <w:bottom w:val="nil"/>
              <w:right w:val="nil"/>
            </w:tcBorders>
            <w:shd w:val="clear" w:color="auto" w:fill="auto"/>
            <w:noWrap/>
            <w:vAlign w:val="center"/>
            <w:hideMark/>
          </w:tcPr>
          <w:p w14:paraId="4446F4A5" w14:textId="1D85BE56" w:rsidR="00BA7AF2" w:rsidRPr="002A6851" w:rsidDel="000A46D8" w:rsidRDefault="00BA7AF2" w:rsidP="00BA7AF2">
            <w:pPr>
              <w:jc w:val="center"/>
              <w:rPr>
                <w:del w:id="1907" w:author="Sean Gordon" w:date="2017-04-05T15:53:00Z"/>
                <w:rFonts w:ascii="Calibri" w:eastAsia="Times New Roman" w:hAnsi="Calibri"/>
                <w:color w:val="000000"/>
                <w:sz w:val="18"/>
                <w:szCs w:val="18"/>
              </w:rPr>
            </w:pPr>
            <w:del w:id="1908" w:author="Sean Gordon" w:date="2017-04-05T15:53:00Z">
              <w:r w:rsidRPr="002A6851" w:rsidDel="000A46D8">
                <w:rPr>
                  <w:rFonts w:ascii="Calibri" w:eastAsia="Times New Roman" w:hAnsi="Calibri"/>
                  <w:color w:val="000000"/>
                  <w:sz w:val="18"/>
                  <w:szCs w:val="18"/>
                </w:rPr>
                <w:delText>58%</w:delText>
              </w:r>
            </w:del>
          </w:p>
        </w:tc>
      </w:tr>
      <w:tr w:rsidR="00BA7AF2" w:rsidRPr="00BA7AF2" w:rsidDel="000A46D8" w14:paraId="3E32BB1E" w14:textId="267EC4DE" w:rsidTr="00BA7AF2">
        <w:trPr>
          <w:trHeight w:val="320"/>
          <w:del w:id="1909" w:author="Sean Gordon" w:date="2017-04-05T15:53:00Z"/>
        </w:trPr>
        <w:tc>
          <w:tcPr>
            <w:tcW w:w="949" w:type="pct"/>
            <w:tcBorders>
              <w:top w:val="nil"/>
              <w:left w:val="nil"/>
              <w:bottom w:val="nil"/>
              <w:right w:val="nil"/>
            </w:tcBorders>
            <w:shd w:val="clear" w:color="auto" w:fill="auto"/>
            <w:noWrap/>
            <w:vAlign w:val="center"/>
            <w:hideMark/>
          </w:tcPr>
          <w:p w14:paraId="1631DD2F" w14:textId="559043E6" w:rsidR="00BA7AF2" w:rsidRPr="002A6851" w:rsidDel="000A46D8" w:rsidRDefault="00BA7AF2" w:rsidP="00BA7AF2">
            <w:pPr>
              <w:jc w:val="center"/>
              <w:rPr>
                <w:del w:id="1910" w:author="Sean Gordon" w:date="2017-04-05T15:53:00Z"/>
                <w:rFonts w:ascii="Calibri" w:eastAsia="Times New Roman" w:hAnsi="Calibri"/>
                <w:color w:val="000000"/>
                <w:sz w:val="18"/>
                <w:szCs w:val="18"/>
              </w:rPr>
            </w:pPr>
            <w:del w:id="1911" w:author="Sean Gordon" w:date="2017-04-05T15:53:00Z">
              <w:r w:rsidRPr="002A6851" w:rsidDel="000A46D8">
                <w:rPr>
                  <w:rFonts w:ascii="Calibri" w:eastAsia="Times New Roman" w:hAnsi="Calibri"/>
                  <w:color w:val="000000"/>
                  <w:sz w:val="18"/>
                  <w:szCs w:val="18"/>
                </w:rPr>
                <w:delText>LTER_EUROPE</w:delText>
              </w:r>
            </w:del>
          </w:p>
        </w:tc>
        <w:tc>
          <w:tcPr>
            <w:tcW w:w="2514" w:type="pct"/>
            <w:tcBorders>
              <w:top w:val="nil"/>
              <w:left w:val="nil"/>
              <w:bottom w:val="nil"/>
              <w:right w:val="nil"/>
            </w:tcBorders>
            <w:shd w:val="clear" w:color="000000" w:fill="C6EFCE"/>
            <w:noWrap/>
            <w:vAlign w:val="center"/>
            <w:hideMark/>
          </w:tcPr>
          <w:p w14:paraId="11FF1018" w14:textId="1A89AE17" w:rsidR="00BA7AF2" w:rsidRPr="002A6851" w:rsidDel="000A46D8" w:rsidRDefault="00BA7AF2" w:rsidP="00BA7AF2">
            <w:pPr>
              <w:jc w:val="center"/>
              <w:rPr>
                <w:del w:id="1912" w:author="Sean Gordon" w:date="2017-04-05T15:53:00Z"/>
                <w:rFonts w:ascii="Calibri" w:eastAsia="Times New Roman" w:hAnsi="Calibri"/>
                <w:color w:val="006100"/>
                <w:sz w:val="18"/>
                <w:szCs w:val="18"/>
              </w:rPr>
            </w:pPr>
            <w:del w:id="1913"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nil"/>
              <w:right w:val="nil"/>
            </w:tcBorders>
            <w:shd w:val="clear" w:color="000000" w:fill="FFEB9C"/>
            <w:noWrap/>
            <w:vAlign w:val="center"/>
            <w:hideMark/>
          </w:tcPr>
          <w:p w14:paraId="01192F28" w14:textId="2EE87289" w:rsidR="00BA7AF2" w:rsidRPr="002A6851" w:rsidDel="000A46D8" w:rsidRDefault="00BA7AF2" w:rsidP="00BA7AF2">
            <w:pPr>
              <w:jc w:val="center"/>
              <w:rPr>
                <w:del w:id="1914" w:author="Sean Gordon" w:date="2017-04-05T15:53:00Z"/>
                <w:rFonts w:ascii="Calibri" w:eastAsia="Times New Roman" w:hAnsi="Calibri"/>
                <w:color w:val="9C5700"/>
                <w:sz w:val="18"/>
                <w:szCs w:val="18"/>
              </w:rPr>
            </w:pPr>
            <w:del w:id="1915" w:author="Sean Gordon" w:date="2017-04-05T15:53:00Z">
              <w:r w:rsidRPr="002A6851" w:rsidDel="000A46D8">
                <w:rPr>
                  <w:rFonts w:ascii="Calibri" w:eastAsia="Times New Roman" w:hAnsi="Calibri"/>
                  <w:color w:val="9C5700"/>
                  <w:sz w:val="18"/>
                  <w:szCs w:val="18"/>
                </w:rPr>
                <w:delText>0%</w:delText>
              </w:r>
            </w:del>
          </w:p>
        </w:tc>
      </w:tr>
      <w:tr w:rsidR="00BA7AF2" w:rsidRPr="00BA7AF2" w:rsidDel="000A46D8" w14:paraId="23712FE6" w14:textId="1EB895DA" w:rsidTr="00BA7AF2">
        <w:trPr>
          <w:trHeight w:val="320"/>
          <w:del w:id="1916" w:author="Sean Gordon" w:date="2017-04-05T15:53:00Z"/>
        </w:trPr>
        <w:tc>
          <w:tcPr>
            <w:tcW w:w="949" w:type="pct"/>
            <w:tcBorders>
              <w:top w:val="nil"/>
              <w:left w:val="nil"/>
              <w:bottom w:val="nil"/>
              <w:right w:val="nil"/>
            </w:tcBorders>
            <w:shd w:val="clear" w:color="auto" w:fill="auto"/>
            <w:noWrap/>
            <w:vAlign w:val="center"/>
            <w:hideMark/>
          </w:tcPr>
          <w:p w14:paraId="3B414079" w14:textId="68533CFB" w:rsidR="00BA7AF2" w:rsidRPr="002A6851" w:rsidDel="000A46D8" w:rsidRDefault="00BA7AF2" w:rsidP="00BA7AF2">
            <w:pPr>
              <w:jc w:val="center"/>
              <w:rPr>
                <w:del w:id="1917" w:author="Sean Gordon" w:date="2017-04-05T15:53:00Z"/>
                <w:rFonts w:ascii="Calibri" w:eastAsia="Times New Roman" w:hAnsi="Calibri"/>
                <w:color w:val="000000"/>
                <w:sz w:val="18"/>
                <w:szCs w:val="18"/>
              </w:rPr>
            </w:pPr>
            <w:del w:id="1918" w:author="Sean Gordon" w:date="2017-04-05T15:53:00Z">
              <w:r w:rsidRPr="002A6851" w:rsidDel="000A46D8">
                <w:rPr>
                  <w:rFonts w:ascii="Calibri" w:eastAsia="Times New Roman" w:hAnsi="Calibri"/>
                  <w:color w:val="000000"/>
                  <w:sz w:val="18"/>
                  <w:szCs w:val="18"/>
                </w:rPr>
                <w:delText>ONEShare</w:delText>
              </w:r>
            </w:del>
          </w:p>
        </w:tc>
        <w:tc>
          <w:tcPr>
            <w:tcW w:w="2514" w:type="pct"/>
            <w:tcBorders>
              <w:top w:val="nil"/>
              <w:left w:val="nil"/>
              <w:bottom w:val="nil"/>
              <w:right w:val="nil"/>
            </w:tcBorders>
            <w:shd w:val="clear" w:color="000000" w:fill="FFEB9C"/>
            <w:noWrap/>
            <w:vAlign w:val="center"/>
            <w:hideMark/>
          </w:tcPr>
          <w:p w14:paraId="51532757" w14:textId="5C575C32" w:rsidR="00BA7AF2" w:rsidRPr="002A6851" w:rsidDel="000A46D8" w:rsidRDefault="00BA7AF2" w:rsidP="00BA7AF2">
            <w:pPr>
              <w:jc w:val="center"/>
              <w:rPr>
                <w:del w:id="1919" w:author="Sean Gordon" w:date="2017-04-05T15:53:00Z"/>
                <w:rFonts w:ascii="Calibri" w:eastAsia="Times New Roman" w:hAnsi="Calibri"/>
                <w:color w:val="9C5700"/>
                <w:sz w:val="18"/>
                <w:szCs w:val="18"/>
              </w:rPr>
            </w:pPr>
            <w:del w:id="1920" w:author="Sean Gordon" w:date="2017-04-05T15:53:00Z">
              <w:r w:rsidRPr="002A6851" w:rsidDel="000A46D8">
                <w:rPr>
                  <w:rFonts w:ascii="Calibri" w:eastAsia="Times New Roman" w:hAnsi="Calibri"/>
                  <w:color w:val="9C5700"/>
                  <w:sz w:val="18"/>
                  <w:szCs w:val="18"/>
                </w:rPr>
                <w:delText>0%</w:delText>
              </w:r>
            </w:del>
          </w:p>
        </w:tc>
        <w:tc>
          <w:tcPr>
            <w:tcW w:w="1537" w:type="pct"/>
            <w:tcBorders>
              <w:top w:val="nil"/>
              <w:left w:val="nil"/>
              <w:bottom w:val="nil"/>
              <w:right w:val="nil"/>
            </w:tcBorders>
            <w:shd w:val="clear" w:color="000000" w:fill="FFEB9C"/>
            <w:noWrap/>
            <w:vAlign w:val="center"/>
            <w:hideMark/>
          </w:tcPr>
          <w:p w14:paraId="7E191615" w14:textId="1E78E367" w:rsidR="00BA7AF2" w:rsidRPr="002A6851" w:rsidDel="000A46D8" w:rsidRDefault="00BA7AF2" w:rsidP="00BA7AF2">
            <w:pPr>
              <w:jc w:val="center"/>
              <w:rPr>
                <w:del w:id="1921" w:author="Sean Gordon" w:date="2017-04-05T15:53:00Z"/>
                <w:rFonts w:ascii="Calibri" w:eastAsia="Times New Roman" w:hAnsi="Calibri"/>
                <w:color w:val="9C5700"/>
                <w:sz w:val="18"/>
                <w:szCs w:val="18"/>
              </w:rPr>
            </w:pPr>
            <w:del w:id="1922" w:author="Sean Gordon" w:date="2017-04-05T15:53:00Z">
              <w:r w:rsidRPr="002A6851" w:rsidDel="000A46D8">
                <w:rPr>
                  <w:rFonts w:ascii="Calibri" w:eastAsia="Times New Roman" w:hAnsi="Calibri"/>
                  <w:color w:val="9C5700"/>
                  <w:sz w:val="18"/>
                  <w:szCs w:val="18"/>
                </w:rPr>
                <w:delText>0%</w:delText>
              </w:r>
            </w:del>
          </w:p>
        </w:tc>
      </w:tr>
      <w:tr w:rsidR="00BA7AF2" w:rsidRPr="00BA7AF2" w:rsidDel="000A46D8" w14:paraId="1D64B514" w14:textId="3C27A7BB" w:rsidTr="00BA7AF2">
        <w:trPr>
          <w:trHeight w:val="320"/>
          <w:del w:id="1923" w:author="Sean Gordon" w:date="2017-04-05T15:53:00Z"/>
        </w:trPr>
        <w:tc>
          <w:tcPr>
            <w:tcW w:w="949" w:type="pct"/>
            <w:tcBorders>
              <w:top w:val="nil"/>
              <w:left w:val="nil"/>
              <w:bottom w:val="nil"/>
              <w:right w:val="nil"/>
            </w:tcBorders>
            <w:shd w:val="clear" w:color="auto" w:fill="auto"/>
            <w:noWrap/>
            <w:vAlign w:val="center"/>
            <w:hideMark/>
          </w:tcPr>
          <w:p w14:paraId="48473F3B" w14:textId="2A597ED9" w:rsidR="00BA7AF2" w:rsidRPr="002A6851" w:rsidDel="000A46D8" w:rsidRDefault="00BA7AF2" w:rsidP="00BA7AF2">
            <w:pPr>
              <w:jc w:val="center"/>
              <w:rPr>
                <w:del w:id="1924" w:author="Sean Gordon" w:date="2017-04-05T15:53:00Z"/>
                <w:rFonts w:ascii="Calibri" w:eastAsia="Times New Roman" w:hAnsi="Calibri"/>
                <w:color w:val="000000"/>
                <w:sz w:val="18"/>
                <w:szCs w:val="18"/>
              </w:rPr>
            </w:pPr>
            <w:del w:id="1925" w:author="Sean Gordon" w:date="2017-04-05T15:53:00Z">
              <w:r w:rsidRPr="002A6851" w:rsidDel="000A46D8">
                <w:rPr>
                  <w:rFonts w:ascii="Calibri" w:eastAsia="Times New Roman" w:hAnsi="Calibri"/>
                  <w:color w:val="000000"/>
                  <w:sz w:val="18"/>
                  <w:szCs w:val="18"/>
                </w:rPr>
                <w:delText>PISCO</w:delText>
              </w:r>
            </w:del>
          </w:p>
        </w:tc>
        <w:tc>
          <w:tcPr>
            <w:tcW w:w="2514" w:type="pct"/>
            <w:tcBorders>
              <w:top w:val="nil"/>
              <w:left w:val="nil"/>
              <w:bottom w:val="nil"/>
              <w:right w:val="nil"/>
            </w:tcBorders>
            <w:shd w:val="clear" w:color="000000" w:fill="FFEB9C"/>
            <w:noWrap/>
            <w:vAlign w:val="center"/>
            <w:hideMark/>
          </w:tcPr>
          <w:p w14:paraId="70518882" w14:textId="46641C94" w:rsidR="00BA7AF2" w:rsidRPr="002A6851" w:rsidDel="000A46D8" w:rsidRDefault="00BA7AF2" w:rsidP="00BA7AF2">
            <w:pPr>
              <w:jc w:val="center"/>
              <w:rPr>
                <w:del w:id="1926" w:author="Sean Gordon" w:date="2017-04-05T15:53:00Z"/>
                <w:rFonts w:ascii="Calibri" w:eastAsia="Times New Roman" w:hAnsi="Calibri"/>
                <w:color w:val="9C5700"/>
                <w:sz w:val="18"/>
                <w:szCs w:val="18"/>
              </w:rPr>
            </w:pPr>
            <w:del w:id="1927" w:author="Sean Gordon" w:date="2017-04-05T15:53:00Z">
              <w:r w:rsidRPr="002A6851" w:rsidDel="000A46D8">
                <w:rPr>
                  <w:rFonts w:ascii="Calibri" w:eastAsia="Times New Roman" w:hAnsi="Calibri"/>
                  <w:color w:val="9C5700"/>
                  <w:sz w:val="18"/>
                  <w:szCs w:val="18"/>
                </w:rPr>
                <w:delText>0%</w:delText>
              </w:r>
            </w:del>
          </w:p>
        </w:tc>
        <w:tc>
          <w:tcPr>
            <w:tcW w:w="1537" w:type="pct"/>
            <w:tcBorders>
              <w:top w:val="nil"/>
              <w:left w:val="nil"/>
              <w:bottom w:val="nil"/>
              <w:right w:val="nil"/>
            </w:tcBorders>
            <w:shd w:val="clear" w:color="000000" w:fill="C6EFCE"/>
            <w:noWrap/>
            <w:vAlign w:val="center"/>
            <w:hideMark/>
          </w:tcPr>
          <w:p w14:paraId="02EEC769" w14:textId="09A93A21" w:rsidR="00BA7AF2" w:rsidRPr="002A6851" w:rsidDel="000A46D8" w:rsidRDefault="00BA7AF2" w:rsidP="00BA7AF2">
            <w:pPr>
              <w:jc w:val="center"/>
              <w:rPr>
                <w:del w:id="1928" w:author="Sean Gordon" w:date="2017-04-05T15:53:00Z"/>
                <w:rFonts w:ascii="Calibri" w:eastAsia="Times New Roman" w:hAnsi="Calibri"/>
                <w:color w:val="006100"/>
                <w:sz w:val="18"/>
                <w:szCs w:val="18"/>
              </w:rPr>
            </w:pPr>
            <w:del w:id="1929" w:author="Sean Gordon" w:date="2017-04-05T15:53:00Z">
              <w:r w:rsidRPr="002A6851" w:rsidDel="000A46D8">
                <w:rPr>
                  <w:rFonts w:ascii="Calibri" w:eastAsia="Times New Roman" w:hAnsi="Calibri"/>
                  <w:color w:val="006100"/>
                  <w:sz w:val="18"/>
                  <w:szCs w:val="18"/>
                </w:rPr>
                <w:delText>100%</w:delText>
              </w:r>
            </w:del>
          </w:p>
        </w:tc>
      </w:tr>
      <w:tr w:rsidR="00BA7AF2" w:rsidRPr="00BA7AF2" w:rsidDel="000A46D8" w14:paraId="05F95EA3" w14:textId="1A014C5D" w:rsidTr="00BA7AF2">
        <w:trPr>
          <w:trHeight w:val="320"/>
          <w:del w:id="1930" w:author="Sean Gordon" w:date="2017-04-05T15:53:00Z"/>
        </w:trPr>
        <w:tc>
          <w:tcPr>
            <w:tcW w:w="949" w:type="pct"/>
            <w:tcBorders>
              <w:top w:val="nil"/>
              <w:left w:val="nil"/>
              <w:bottom w:val="nil"/>
              <w:right w:val="nil"/>
            </w:tcBorders>
            <w:shd w:val="clear" w:color="auto" w:fill="auto"/>
            <w:noWrap/>
            <w:vAlign w:val="center"/>
            <w:hideMark/>
          </w:tcPr>
          <w:p w14:paraId="3B838102" w14:textId="585A7D0F" w:rsidR="00BA7AF2" w:rsidRPr="002A6851" w:rsidDel="000A46D8" w:rsidRDefault="00BA7AF2" w:rsidP="00BA7AF2">
            <w:pPr>
              <w:jc w:val="center"/>
              <w:rPr>
                <w:del w:id="1931" w:author="Sean Gordon" w:date="2017-04-05T15:53:00Z"/>
                <w:rFonts w:ascii="Calibri" w:eastAsia="Times New Roman" w:hAnsi="Calibri"/>
                <w:color w:val="000000"/>
                <w:sz w:val="18"/>
                <w:szCs w:val="18"/>
              </w:rPr>
            </w:pPr>
            <w:del w:id="1932" w:author="Sean Gordon" w:date="2017-04-05T15:53:00Z">
              <w:r w:rsidRPr="002A6851" w:rsidDel="000A46D8">
                <w:rPr>
                  <w:rFonts w:ascii="Calibri" w:eastAsia="Times New Roman" w:hAnsi="Calibri"/>
                  <w:color w:val="000000"/>
                  <w:sz w:val="18"/>
                  <w:szCs w:val="18"/>
                </w:rPr>
                <w:delText>SANPARKS</w:delText>
              </w:r>
            </w:del>
          </w:p>
        </w:tc>
        <w:tc>
          <w:tcPr>
            <w:tcW w:w="2514" w:type="pct"/>
            <w:tcBorders>
              <w:top w:val="nil"/>
              <w:left w:val="nil"/>
              <w:bottom w:val="nil"/>
              <w:right w:val="nil"/>
            </w:tcBorders>
            <w:shd w:val="clear" w:color="auto" w:fill="auto"/>
            <w:noWrap/>
            <w:vAlign w:val="center"/>
            <w:hideMark/>
          </w:tcPr>
          <w:p w14:paraId="3EF8F1CF" w14:textId="227C9745" w:rsidR="00BA7AF2" w:rsidRPr="002A6851" w:rsidDel="000A46D8" w:rsidRDefault="00BA7AF2" w:rsidP="00BA7AF2">
            <w:pPr>
              <w:jc w:val="center"/>
              <w:rPr>
                <w:del w:id="1933" w:author="Sean Gordon" w:date="2017-04-05T15:53:00Z"/>
                <w:rFonts w:ascii="Calibri" w:eastAsia="Times New Roman" w:hAnsi="Calibri"/>
                <w:color w:val="000000"/>
                <w:sz w:val="18"/>
                <w:szCs w:val="18"/>
              </w:rPr>
            </w:pPr>
            <w:del w:id="1934" w:author="Sean Gordon" w:date="2017-04-05T15:53:00Z">
              <w:r w:rsidRPr="002A6851" w:rsidDel="000A46D8">
                <w:rPr>
                  <w:rFonts w:ascii="Calibri" w:eastAsia="Times New Roman" w:hAnsi="Calibri"/>
                  <w:color w:val="000000"/>
                  <w:sz w:val="18"/>
                  <w:szCs w:val="18"/>
                </w:rPr>
                <w:delText>90%</w:delText>
              </w:r>
            </w:del>
          </w:p>
        </w:tc>
        <w:tc>
          <w:tcPr>
            <w:tcW w:w="1537" w:type="pct"/>
            <w:tcBorders>
              <w:top w:val="nil"/>
              <w:left w:val="nil"/>
              <w:bottom w:val="nil"/>
              <w:right w:val="nil"/>
            </w:tcBorders>
            <w:shd w:val="clear" w:color="auto" w:fill="auto"/>
            <w:noWrap/>
            <w:vAlign w:val="center"/>
            <w:hideMark/>
          </w:tcPr>
          <w:p w14:paraId="6F6161FF" w14:textId="20C3FE58" w:rsidR="00BA7AF2" w:rsidRPr="002A6851" w:rsidDel="000A46D8" w:rsidRDefault="00BA7AF2" w:rsidP="00BA7AF2">
            <w:pPr>
              <w:jc w:val="center"/>
              <w:rPr>
                <w:del w:id="1935" w:author="Sean Gordon" w:date="2017-04-05T15:53:00Z"/>
                <w:rFonts w:ascii="Calibri" w:eastAsia="Times New Roman" w:hAnsi="Calibri"/>
                <w:color w:val="000000"/>
                <w:sz w:val="18"/>
                <w:szCs w:val="18"/>
              </w:rPr>
            </w:pPr>
            <w:del w:id="1936" w:author="Sean Gordon" w:date="2017-04-05T15:53:00Z">
              <w:r w:rsidRPr="002A6851" w:rsidDel="000A46D8">
                <w:rPr>
                  <w:rFonts w:ascii="Calibri" w:eastAsia="Times New Roman" w:hAnsi="Calibri"/>
                  <w:color w:val="000000"/>
                  <w:sz w:val="18"/>
                  <w:szCs w:val="18"/>
                </w:rPr>
                <w:delText>69%</w:delText>
              </w:r>
            </w:del>
          </w:p>
        </w:tc>
      </w:tr>
      <w:tr w:rsidR="00BA7AF2" w:rsidRPr="00BA7AF2" w:rsidDel="000A46D8" w14:paraId="19294CCD" w14:textId="7AFC0CDE" w:rsidTr="00BA7AF2">
        <w:trPr>
          <w:trHeight w:val="320"/>
          <w:del w:id="1937" w:author="Sean Gordon" w:date="2017-04-05T15:53:00Z"/>
        </w:trPr>
        <w:tc>
          <w:tcPr>
            <w:tcW w:w="949" w:type="pct"/>
            <w:tcBorders>
              <w:top w:val="nil"/>
              <w:left w:val="nil"/>
              <w:bottom w:val="nil"/>
              <w:right w:val="nil"/>
            </w:tcBorders>
            <w:shd w:val="clear" w:color="auto" w:fill="auto"/>
            <w:noWrap/>
            <w:vAlign w:val="center"/>
            <w:hideMark/>
          </w:tcPr>
          <w:p w14:paraId="4AB05560" w14:textId="3EDB4FD2" w:rsidR="00BA7AF2" w:rsidRPr="002A6851" w:rsidDel="000A46D8" w:rsidRDefault="00BA7AF2" w:rsidP="00BA7AF2">
            <w:pPr>
              <w:jc w:val="center"/>
              <w:rPr>
                <w:del w:id="1938" w:author="Sean Gordon" w:date="2017-04-05T15:53:00Z"/>
                <w:rFonts w:ascii="Calibri" w:eastAsia="Times New Roman" w:hAnsi="Calibri"/>
                <w:color w:val="000000"/>
                <w:sz w:val="18"/>
                <w:szCs w:val="18"/>
              </w:rPr>
            </w:pPr>
            <w:del w:id="1939" w:author="Sean Gordon" w:date="2017-04-05T15:53:00Z">
              <w:r w:rsidRPr="002A6851" w:rsidDel="000A46D8">
                <w:rPr>
                  <w:rFonts w:ascii="Calibri" w:eastAsia="Times New Roman" w:hAnsi="Calibri"/>
                  <w:color w:val="000000"/>
                  <w:sz w:val="18"/>
                  <w:szCs w:val="18"/>
                </w:rPr>
                <w:delText>TERN</w:delText>
              </w:r>
            </w:del>
          </w:p>
        </w:tc>
        <w:tc>
          <w:tcPr>
            <w:tcW w:w="2514" w:type="pct"/>
            <w:tcBorders>
              <w:top w:val="nil"/>
              <w:left w:val="nil"/>
              <w:bottom w:val="nil"/>
              <w:right w:val="nil"/>
            </w:tcBorders>
            <w:shd w:val="clear" w:color="000000" w:fill="FFEB9C"/>
            <w:noWrap/>
            <w:vAlign w:val="center"/>
            <w:hideMark/>
          </w:tcPr>
          <w:p w14:paraId="69C82C9F" w14:textId="7E92026D" w:rsidR="00BA7AF2" w:rsidRPr="002A6851" w:rsidDel="000A46D8" w:rsidRDefault="00BA7AF2" w:rsidP="00BA7AF2">
            <w:pPr>
              <w:jc w:val="center"/>
              <w:rPr>
                <w:del w:id="1940" w:author="Sean Gordon" w:date="2017-04-05T15:53:00Z"/>
                <w:rFonts w:ascii="Calibri" w:eastAsia="Times New Roman" w:hAnsi="Calibri"/>
                <w:color w:val="9C5700"/>
                <w:sz w:val="18"/>
                <w:szCs w:val="18"/>
              </w:rPr>
            </w:pPr>
            <w:del w:id="1941" w:author="Sean Gordon" w:date="2017-04-05T15:53:00Z">
              <w:r w:rsidRPr="002A6851" w:rsidDel="000A46D8">
                <w:rPr>
                  <w:rFonts w:ascii="Calibri" w:eastAsia="Times New Roman" w:hAnsi="Calibri"/>
                  <w:color w:val="9C5700"/>
                  <w:sz w:val="18"/>
                  <w:szCs w:val="18"/>
                </w:rPr>
                <w:delText>0%</w:delText>
              </w:r>
            </w:del>
          </w:p>
        </w:tc>
        <w:tc>
          <w:tcPr>
            <w:tcW w:w="1537" w:type="pct"/>
            <w:tcBorders>
              <w:top w:val="nil"/>
              <w:left w:val="nil"/>
              <w:bottom w:val="nil"/>
              <w:right w:val="nil"/>
            </w:tcBorders>
            <w:shd w:val="clear" w:color="000000" w:fill="FFEB9C"/>
            <w:noWrap/>
            <w:vAlign w:val="center"/>
            <w:hideMark/>
          </w:tcPr>
          <w:p w14:paraId="3F64CD6B" w14:textId="42741951" w:rsidR="00BA7AF2" w:rsidRPr="002A6851" w:rsidDel="000A46D8" w:rsidRDefault="00BA7AF2" w:rsidP="00BA7AF2">
            <w:pPr>
              <w:jc w:val="center"/>
              <w:rPr>
                <w:del w:id="1942" w:author="Sean Gordon" w:date="2017-04-05T15:53:00Z"/>
                <w:rFonts w:ascii="Calibri" w:eastAsia="Times New Roman" w:hAnsi="Calibri"/>
                <w:color w:val="9C5700"/>
                <w:sz w:val="18"/>
                <w:szCs w:val="18"/>
              </w:rPr>
            </w:pPr>
            <w:del w:id="1943" w:author="Sean Gordon" w:date="2017-04-05T15:53:00Z">
              <w:r w:rsidRPr="002A6851" w:rsidDel="000A46D8">
                <w:rPr>
                  <w:rFonts w:ascii="Calibri" w:eastAsia="Times New Roman" w:hAnsi="Calibri"/>
                  <w:color w:val="9C5700"/>
                  <w:sz w:val="18"/>
                  <w:szCs w:val="18"/>
                </w:rPr>
                <w:delText>0%</w:delText>
              </w:r>
            </w:del>
          </w:p>
        </w:tc>
      </w:tr>
      <w:tr w:rsidR="00BA7AF2" w:rsidRPr="00BA7AF2" w:rsidDel="000A46D8" w14:paraId="09B6FDDB" w14:textId="3D48D594" w:rsidTr="00BA7AF2">
        <w:trPr>
          <w:trHeight w:val="320"/>
          <w:del w:id="1944" w:author="Sean Gordon" w:date="2017-04-05T15:53:00Z"/>
        </w:trPr>
        <w:tc>
          <w:tcPr>
            <w:tcW w:w="949" w:type="pct"/>
            <w:tcBorders>
              <w:top w:val="nil"/>
              <w:left w:val="nil"/>
              <w:bottom w:val="nil"/>
              <w:right w:val="nil"/>
            </w:tcBorders>
            <w:shd w:val="clear" w:color="auto" w:fill="auto"/>
            <w:noWrap/>
            <w:vAlign w:val="center"/>
            <w:hideMark/>
          </w:tcPr>
          <w:p w14:paraId="60742086" w14:textId="328695B0" w:rsidR="00BA7AF2" w:rsidRPr="002A6851" w:rsidDel="000A46D8" w:rsidRDefault="00BA7AF2" w:rsidP="00BA7AF2">
            <w:pPr>
              <w:jc w:val="center"/>
              <w:rPr>
                <w:del w:id="1945" w:author="Sean Gordon" w:date="2017-04-05T15:53:00Z"/>
                <w:rFonts w:ascii="Calibri" w:eastAsia="Times New Roman" w:hAnsi="Calibri"/>
                <w:color w:val="000000"/>
                <w:sz w:val="18"/>
                <w:szCs w:val="18"/>
              </w:rPr>
            </w:pPr>
            <w:del w:id="1946" w:author="Sean Gordon" w:date="2017-04-05T15:53:00Z">
              <w:r w:rsidRPr="002A6851" w:rsidDel="000A46D8">
                <w:rPr>
                  <w:rFonts w:ascii="Calibri" w:eastAsia="Times New Roman" w:hAnsi="Calibri"/>
                  <w:color w:val="000000"/>
                  <w:sz w:val="18"/>
                  <w:szCs w:val="18"/>
                </w:rPr>
                <w:delText>TFRI</w:delText>
              </w:r>
            </w:del>
          </w:p>
        </w:tc>
        <w:tc>
          <w:tcPr>
            <w:tcW w:w="2514" w:type="pct"/>
            <w:tcBorders>
              <w:top w:val="nil"/>
              <w:left w:val="nil"/>
              <w:bottom w:val="nil"/>
              <w:right w:val="nil"/>
            </w:tcBorders>
            <w:shd w:val="clear" w:color="auto" w:fill="auto"/>
            <w:noWrap/>
            <w:vAlign w:val="center"/>
            <w:hideMark/>
          </w:tcPr>
          <w:p w14:paraId="62109C87" w14:textId="70295049" w:rsidR="00BA7AF2" w:rsidRPr="002A6851" w:rsidDel="000A46D8" w:rsidRDefault="00BA7AF2" w:rsidP="00BA7AF2">
            <w:pPr>
              <w:jc w:val="center"/>
              <w:rPr>
                <w:del w:id="1947" w:author="Sean Gordon" w:date="2017-04-05T15:53:00Z"/>
                <w:rFonts w:ascii="Calibri" w:eastAsia="Times New Roman" w:hAnsi="Calibri"/>
                <w:color w:val="000000"/>
                <w:sz w:val="18"/>
                <w:szCs w:val="18"/>
              </w:rPr>
            </w:pPr>
            <w:del w:id="1948" w:author="Sean Gordon" w:date="2017-04-05T15:53:00Z">
              <w:r w:rsidRPr="002A6851" w:rsidDel="000A46D8">
                <w:rPr>
                  <w:rFonts w:ascii="Calibri" w:eastAsia="Times New Roman" w:hAnsi="Calibri"/>
                  <w:color w:val="000000"/>
                  <w:sz w:val="18"/>
                  <w:szCs w:val="18"/>
                </w:rPr>
                <w:delText>18%</w:delText>
              </w:r>
            </w:del>
          </w:p>
        </w:tc>
        <w:tc>
          <w:tcPr>
            <w:tcW w:w="1537" w:type="pct"/>
            <w:tcBorders>
              <w:top w:val="nil"/>
              <w:left w:val="nil"/>
              <w:bottom w:val="nil"/>
              <w:right w:val="nil"/>
            </w:tcBorders>
            <w:shd w:val="clear" w:color="auto" w:fill="auto"/>
            <w:noWrap/>
            <w:vAlign w:val="center"/>
            <w:hideMark/>
          </w:tcPr>
          <w:p w14:paraId="3251DDCE" w14:textId="7BF9E811" w:rsidR="00BA7AF2" w:rsidRPr="002A6851" w:rsidDel="000A46D8" w:rsidRDefault="00BA7AF2" w:rsidP="00BA7AF2">
            <w:pPr>
              <w:jc w:val="center"/>
              <w:rPr>
                <w:del w:id="1949" w:author="Sean Gordon" w:date="2017-04-05T15:53:00Z"/>
                <w:rFonts w:ascii="Calibri" w:eastAsia="Times New Roman" w:hAnsi="Calibri"/>
                <w:color w:val="000000"/>
                <w:sz w:val="18"/>
                <w:szCs w:val="18"/>
              </w:rPr>
            </w:pPr>
            <w:del w:id="1950" w:author="Sean Gordon" w:date="2017-04-05T15:53:00Z">
              <w:r w:rsidRPr="002A6851" w:rsidDel="000A46D8">
                <w:rPr>
                  <w:rFonts w:ascii="Calibri" w:eastAsia="Times New Roman" w:hAnsi="Calibri"/>
                  <w:color w:val="000000"/>
                  <w:sz w:val="18"/>
                  <w:szCs w:val="18"/>
                </w:rPr>
                <w:delText>90%</w:delText>
              </w:r>
            </w:del>
          </w:p>
        </w:tc>
      </w:tr>
      <w:tr w:rsidR="00BA7AF2" w:rsidRPr="00BA7AF2" w:rsidDel="000A46D8" w14:paraId="227E601F" w14:textId="38367F12" w:rsidTr="00AA0B11">
        <w:tblPrEx>
          <w:tblW w:w="5000" w:type="pct"/>
          <w:tblPrExChange w:id="1951" w:author="Ted Habermann" w:date="2017-04-04T08:36:00Z">
            <w:tblPrEx>
              <w:tblW w:w="5000" w:type="pct"/>
            </w:tblPrEx>
          </w:tblPrExChange>
        </w:tblPrEx>
        <w:trPr>
          <w:trHeight w:val="320"/>
          <w:del w:id="1952" w:author="Sean Gordon" w:date="2017-04-05T15:53:00Z"/>
          <w:trPrChange w:id="1953" w:author="Ted Habermann" w:date="2017-04-04T08:36:00Z">
            <w:trPr>
              <w:trHeight w:val="320"/>
            </w:trPr>
          </w:trPrChange>
        </w:trPr>
        <w:tc>
          <w:tcPr>
            <w:tcW w:w="949" w:type="pct"/>
            <w:tcBorders>
              <w:top w:val="nil"/>
              <w:left w:val="nil"/>
              <w:bottom w:val="nil"/>
              <w:right w:val="nil"/>
            </w:tcBorders>
            <w:shd w:val="clear" w:color="auto" w:fill="auto"/>
            <w:noWrap/>
            <w:vAlign w:val="center"/>
            <w:hideMark/>
            <w:tcPrChange w:id="1954" w:author="Ted Habermann" w:date="2017-04-04T08:36:00Z">
              <w:tcPr>
                <w:tcW w:w="949" w:type="pct"/>
                <w:tcBorders>
                  <w:top w:val="nil"/>
                  <w:left w:val="nil"/>
                  <w:bottom w:val="nil"/>
                  <w:right w:val="nil"/>
                </w:tcBorders>
                <w:shd w:val="clear" w:color="auto" w:fill="auto"/>
                <w:noWrap/>
                <w:vAlign w:val="center"/>
                <w:hideMark/>
              </w:tcPr>
            </w:tcPrChange>
          </w:tcPr>
          <w:p w14:paraId="4C35821D" w14:textId="2E365CEB" w:rsidR="00BA7AF2" w:rsidRPr="002A6851" w:rsidDel="000A46D8" w:rsidRDefault="00BA7AF2" w:rsidP="00BA7AF2">
            <w:pPr>
              <w:jc w:val="center"/>
              <w:rPr>
                <w:del w:id="1955" w:author="Sean Gordon" w:date="2017-04-05T15:53:00Z"/>
                <w:rFonts w:ascii="Calibri" w:eastAsia="Times New Roman" w:hAnsi="Calibri"/>
                <w:color w:val="000000"/>
                <w:sz w:val="18"/>
                <w:szCs w:val="18"/>
              </w:rPr>
            </w:pPr>
            <w:del w:id="1956" w:author="Sean Gordon" w:date="2017-04-05T15:53:00Z">
              <w:r w:rsidRPr="002A6851" w:rsidDel="000A46D8">
                <w:rPr>
                  <w:rFonts w:ascii="Calibri" w:eastAsia="Times New Roman" w:hAnsi="Calibri"/>
                  <w:color w:val="000000"/>
                  <w:sz w:val="18"/>
                  <w:szCs w:val="18"/>
                </w:rPr>
                <w:delText>USANPN</w:delText>
              </w:r>
            </w:del>
          </w:p>
        </w:tc>
        <w:tc>
          <w:tcPr>
            <w:tcW w:w="2514" w:type="pct"/>
            <w:tcBorders>
              <w:top w:val="nil"/>
              <w:left w:val="nil"/>
              <w:bottom w:val="single" w:sz="24" w:space="0" w:color="auto"/>
              <w:right w:val="nil"/>
            </w:tcBorders>
            <w:shd w:val="clear" w:color="000000" w:fill="C6EFCE"/>
            <w:noWrap/>
            <w:vAlign w:val="center"/>
            <w:hideMark/>
            <w:tcPrChange w:id="1957" w:author="Ted Habermann" w:date="2017-04-04T08:36:00Z">
              <w:tcPr>
                <w:tcW w:w="2514" w:type="pct"/>
                <w:tcBorders>
                  <w:top w:val="nil"/>
                  <w:left w:val="nil"/>
                  <w:bottom w:val="nil"/>
                  <w:right w:val="nil"/>
                </w:tcBorders>
                <w:shd w:val="clear" w:color="000000" w:fill="C6EFCE"/>
                <w:noWrap/>
                <w:vAlign w:val="center"/>
                <w:hideMark/>
              </w:tcPr>
            </w:tcPrChange>
          </w:tcPr>
          <w:p w14:paraId="3BCD7E48" w14:textId="76976827" w:rsidR="00BA7AF2" w:rsidRPr="002A6851" w:rsidDel="000A46D8" w:rsidRDefault="00BA7AF2" w:rsidP="00BA7AF2">
            <w:pPr>
              <w:jc w:val="center"/>
              <w:rPr>
                <w:del w:id="1958" w:author="Sean Gordon" w:date="2017-04-05T15:53:00Z"/>
                <w:rFonts w:ascii="Calibri" w:eastAsia="Times New Roman" w:hAnsi="Calibri"/>
                <w:color w:val="006100"/>
                <w:sz w:val="18"/>
                <w:szCs w:val="18"/>
              </w:rPr>
            </w:pPr>
            <w:del w:id="1959"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single" w:sz="24" w:space="0" w:color="auto"/>
              <w:right w:val="nil"/>
            </w:tcBorders>
            <w:shd w:val="clear" w:color="000000" w:fill="C6EFCE"/>
            <w:noWrap/>
            <w:vAlign w:val="center"/>
            <w:hideMark/>
            <w:tcPrChange w:id="1960" w:author="Ted Habermann" w:date="2017-04-04T08:36:00Z">
              <w:tcPr>
                <w:tcW w:w="1537" w:type="pct"/>
                <w:tcBorders>
                  <w:top w:val="nil"/>
                  <w:left w:val="nil"/>
                  <w:bottom w:val="nil"/>
                  <w:right w:val="nil"/>
                </w:tcBorders>
                <w:shd w:val="clear" w:color="000000" w:fill="C6EFCE"/>
                <w:noWrap/>
                <w:vAlign w:val="center"/>
                <w:hideMark/>
              </w:tcPr>
            </w:tcPrChange>
          </w:tcPr>
          <w:p w14:paraId="557271A3" w14:textId="298396A2" w:rsidR="00BA7AF2" w:rsidRPr="002A6851" w:rsidDel="000A46D8" w:rsidRDefault="00BA7AF2" w:rsidP="00BA7AF2">
            <w:pPr>
              <w:jc w:val="center"/>
              <w:rPr>
                <w:del w:id="1961" w:author="Sean Gordon" w:date="2017-04-05T15:53:00Z"/>
                <w:rFonts w:ascii="Calibri" w:eastAsia="Times New Roman" w:hAnsi="Calibri"/>
                <w:color w:val="006100"/>
                <w:sz w:val="18"/>
                <w:szCs w:val="18"/>
              </w:rPr>
            </w:pPr>
            <w:del w:id="1962" w:author="Sean Gordon" w:date="2017-04-05T15:53:00Z">
              <w:r w:rsidRPr="002A6851" w:rsidDel="000A46D8">
                <w:rPr>
                  <w:rFonts w:ascii="Calibri" w:eastAsia="Times New Roman" w:hAnsi="Calibri"/>
                  <w:color w:val="006100"/>
                  <w:sz w:val="18"/>
                  <w:szCs w:val="18"/>
                </w:rPr>
                <w:delText>100%</w:delText>
              </w:r>
            </w:del>
          </w:p>
        </w:tc>
      </w:tr>
      <w:tr w:rsidR="00BA7AF2" w:rsidRPr="00BA7AF2" w:rsidDel="000A46D8" w14:paraId="2130028A" w14:textId="58420E7C" w:rsidTr="00AA0B11">
        <w:tblPrEx>
          <w:tblW w:w="5000" w:type="pct"/>
          <w:tblPrExChange w:id="1963" w:author="Ted Habermann" w:date="2017-04-04T08:36:00Z">
            <w:tblPrEx>
              <w:tblW w:w="5000" w:type="pct"/>
            </w:tblPrEx>
          </w:tblPrExChange>
        </w:tblPrEx>
        <w:trPr>
          <w:trHeight w:val="320"/>
          <w:del w:id="1964" w:author="Sean Gordon" w:date="2017-04-05T15:53:00Z"/>
          <w:trPrChange w:id="1965" w:author="Ted Habermann" w:date="2017-04-04T08:36:00Z">
            <w:trPr>
              <w:trHeight w:val="320"/>
            </w:trPr>
          </w:trPrChange>
        </w:trPr>
        <w:tc>
          <w:tcPr>
            <w:tcW w:w="949" w:type="pct"/>
            <w:tcBorders>
              <w:top w:val="nil"/>
              <w:left w:val="nil"/>
              <w:bottom w:val="nil"/>
              <w:right w:val="nil"/>
            </w:tcBorders>
            <w:shd w:val="clear" w:color="auto" w:fill="auto"/>
            <w:noWrap/>
            <w:vAlign w:val="center"/>
            <w:hideMark/>
            <w:tcPrChange w:id="1966" w:author="Ted Habermann" w:date="2017-04-04T08:36:00Z">
              <w:tcPr>
                <w:tcW w:w="949" w:type="pct"/>
                <w:tcBorders>
                  <w:top w:val="nil"/>
                  <w:left w:val="nil"/>
                  <w:bottom w:val="nil"/>
                  <w:right w:val="nil"/>
                </w:tcBorders>
                <w:shd w:val="clear" w:color="auto" w:fill="auto"/>
                <w:noWrap/>
                <w:vAlign w:val="center"/>
                <w:hideMark/>
              </w:tcPr>
            </w:tcPrChange>
          </w:tcPr>
          <w:p w14:paraId="653A39EF" w14:textId="1DB5B48D" w:rsidR="00BA7AF2" w:rsidRPr="002A6851" w:rsidDel="000A46D8" w:rsidRDefault="00BA7AF2" w:rsidP="00BA7AF2">
            <w:pPr>
              <w:jc w:val="center"/>
              <w:rPr>
                <w:del w:id="1967" w:author="Sean Gordon" w:date="2017-04-05T15:53:00Z"/>
                <w:rFonts w:ascii="Calibri" w:eastAsia="Times New Roman" w:hAnsi="Calibri"/>
                <w:color w:val="000000"/>
                <w:sz w:val="18"/>
                <w:szCs w:val="18"/>
              </w:rPr>
            </w:pPr>
            <w:del w:id="1968" w:author="Sean Gordon" w:date="2017-04-05T15:53:00Z">
              <w:r w:rsidRPr="002A6851" w:rsidDel="000A46D8">
                <w:rPr>
                  <w:rFonts w:ascii="Calibri" w:eastAsia="Times New Roman" w:hAnsi="Calibri"/>
                  <w:color w:val="000000"/>
                  <w:sz w:val="18"/>
                  <w:szCs w:val="18"/>
                </w:rPr>
                <w:delText>CDL</w:delText>
              </w:r>
            </w:del>
          </w:p>
        </w:tc>
        <w:tc>
          <w:tcPr>
            <w:tcW w:w="2514" w:type="pct"/>
            <w:tcBorders>
              <w:top w:val="single" w:sz="24" w:space="0" w:color="auto"/>
              <w:left w:val="nil"/>
              <w:bottom w:val="nil"/>
              <w:right w:val="nil"/>
            </w:tcBorders>
            <w:shd w:val="clear" w:color="000000" w:fill="C6EFCE"/>
            <w:noWrap/>
            <w:vAlign w:val="center"/>
            <w:hideMark/>
            <w:tcPrChange w:id="1969" w:author="Ted Habermann" w:date="2017-04-04T08:36:00Z">
              <w:tcPr>
                <w:tcW w:w="2514" w:type="pct"/>
                <w:tcBorders>
                  <w:top w:val="nil"/>
                  <w:left w:val="nil"/>
                  <w:bottom w:val="nil"/>
                  <w:right w:val="nil"/>
                </w:tcBorders>
                <w:shd w:val="clear" w:color="000000" w:fill="C6EFCE"/>
                <w:noWrap/>
                <w:vAlign w:val="center"/>
                <w:hideMark/>
              </w:tcPr>
            </w:tcPrChange>
          </w:tcPr>
          <w:p w14:paraId="05CD7A44" w14:textId="5EDC44FC" w:rsidR="00BA7AF2" w:rsidRPr="002A6851" w:rsidDel="000A46D8" w:rsidRDefault="00BA7AF2" w:rsidP="00BA7AF2">
            <w:pPr>
              <w:jc w:val="center"/>
              <w:rPr>
                <w:del w:id="1970" w:author="Sean Gordon" w:date="2017-04-05T15:53:00Z"/>
                <w:rFonts w:ascii="Calibri" w:eastAsia="Times New Roman" w:hAnsi="Calibri"/>
                <w:color w:val="006100"/>
                <w:sz w:val="18"/>
                <w:szCs w:val="18"/>
              </w:rPr>
            </w:pPr>
            <w:del w:id="1971" w:author="Sean Gordon" w:date="2017-04-05T15:53:00Z">
              <w:r w:rsidRPr="002A6851" w:rsidDel="000A46D8">
                <w:rPr>
                  <w:rFonts w:ascii="Calibri" w:eastAsia="Times New Roman" w:hAnsi="Calibri"/>
                  <w:color w:val="006100"/>
                  <w:sz w:val="18"/>
                  <w:szCs w:val="18"/>
                </w:rPr>
                <w:delText>100%</w:delText>
              </w:r>
            </w:del>
          </w:p>
        </w:tc>
        <w:tc>
          <w:tcPr>
            <w:tcW w:w="1537" w:type="pct"/>
            <w:tcBorders>
              <w:top w:val="single" w:sz="24" w:space="0" w:color="auto"/>
              <w:left w:val="nil"/>
              <w:bottom w:val="nil"/>
              <w:right w:val="nil"/>
            </w:tcBorders>
            <w:shd w:val="clear" w:color="000000" w:fill="FFEB9C"/>
            <w:noWrap/>
            <w:vAlign w:val="center"/>
            <w:hideMark/>
            <w:tcPrChange w:id="1972" w:author="Ted Habermann" w:date="2017-04-04T08:36:00Z">
              <w:tcPr>
                <w:tcW w:w="1537" w:type="pct"/>
                <w:tcBorders>
                  <w:top w:val="nil"/>
                  <w:left w:val="nil"/>
                  <w:bottom w:val="nil"/>
                  <w:right w:val="nil"/>
                </w:tcBorders>
                <w:shd w:val="clear" w:color="000000" w:fill="FFEB9C"/>
                <w:noWrap/>
                <w:vAlign w:val="center"/>
                <w:hideMark/>
              </w:tcPr>
            </w:tcPrChange>
          </w:tcPr>
          <w:p w14:paraId="36D84085" w14:textId="434F677D" w:rsidR="00BA7AF2" w:rsidRPr="002A6851" w:rsidDel="000A46D8" w:rsidRDefault="00BA7AF2" w:rsidP="00BA7AF2">
            <w:pPr>
              <w:jc w:val="center"/>
              <w:rPr>
                <w:del w:id="1973" w:author="Sean Gordon" w:date="2017-04-05T15:53:00Z"/>
                <w:rFonts w:ascii="Calibri" w:eastAsia="Times New Roman" w:hAnsi="Calibri"/>
                <w:color w:val="9C5700"/>
                <w:sz w:val="18"/>
                <w:szCs w:val="18"/>
              </w:rPr>
            </w:pPr>
            <w:del w:id="1974" w:author="Sean Gordon" w:date="2017-04-05T15:53:00Z">
              <w:r w:rsidRPr="002A6851" w:rsidDel="000A46D8">
                <w:rPr>
                  <w:rFonts w:ascii="Calibri" w:eastAsia="Times New Roman" w:hAnsi="Calibri"/>
                  <w:color w:val="9C5700"/>
                  <w:sz w:val="18"/>
                  <w:szCs w:val="18"/>
                </w:rPr>
                <w:delText>0%</w:delText>
              </w:r>
            </w:del>
          </w:p>
        </w:tc>
      </w:tr>
      <w:tr w:rsidR="00BA7AF2" w:rsidRPr="00BA7AF2" w:rsidDel="000A46D8" w14:paraId="73B3F6AD" w14:textId="4FB2FAED" w:rsidTr="00BA7AF2">
        <w:trPr>
          <w:trHeight w:val="320"/>
          <w:del w:id="1975" w:author="Sean Gordon" w:date="2017-04-05T15:53:00Z"/>
        </w:trPr>
        <w:tc>
          <w:tcPr>
            <w:tcW w:w="949" w:type="pct"/>
            <w:tcBorders>
              <w:top w:val="nil"/>
              <w:left w:val="nil"/>
              <w:bottom w:val="nil"/>
              <w:right w:val="nil"/>
            </w:tcBorders>
            <w:shd w:val="clear" w:color="auto" w:fill="auto"/>
            <w:noWrap/>
            <w:vAlign w:val="center"/>
            <w:hideMark/>
          </w:tcPr>
          <w:p w14:paraId="49DE21E7" w14:textId="79329059" w:rsidR="00BA7AF2" w:rsidRPr="002A6851" w:rsidDel="000A46D8" w:rsidRDefault="00BA7AF2" w:rsidP="00BA7AF2">
            <w:pPr>
              <w:jc w:val="center"/>
              <w:rPr>
                <w:del w:id="1976" w:author="Sean Gordon" w:date="2017-04-05T15:53:00Z"/>
                <w:rFonts w:ascii="Calibri" w:eastAsia="Times New Roman" w:hAnsi="Calibri"/>
                <w:color w:val="000000"/>
                <w:sz w:val="18"/>
                <w:szCs w:val="18"/>
              </w:rPr>
            </w:pPr>
            <w:del w:id="1977" w:author="Sean Gordon" w:date="2017-04-05T15:53:00Z">
              <w:r w:rsidRPr="002A6851" w:rsidDel="000A46D8">
                <w:rPr>
                  <w:rFonts w:ascii="Calibri" w:eastAsia="Times New Roman" w:hAnsi="Calibri"/>
                  <w:color w:val="000000"/>
                  <w:sz w:val="18"/>
                  <w:szCs w:val="18"/>
                </w:rPr>
                <w:delText>EDACGSTORE</w:delText>
              </w:r>
            </w:del>
          </w:p>
        </w:tc>
        <w:tc>
          <w:tcPr>
            <w:tcW w:w="2514" w:type="pct"/>
            <w:tcBorders>
              <w:top w:val="nil"/>
              <w:left w:val="nil"/>
              <w:bottom w:val="nil"/>
              <w:right w:val="nil"/>
            </w:tcBorders>
            <w:shd w:val="clear" w:color="000000" w:fill="C6EFCE"/>
            <w:noWrap/>
            <w:vAlign w:val="center"/>
            <w:hideMark/>
          </w:tcPr>
          <w:p w14:paraId="69C7767A" w14:textId="23D8965A" w:rsidR="00BA7AF2" w:rsidRPr="002A6851" w:rsidDel="000A46D8" w:rsidRDefault="00BA7AF2" w:rsidP="00BA7AF2">
            <w:pPr>
              <w:jc w:val="center"/>
              <w:rPr>
                <w:del w:id="1978" w:author="Sean Gordon" w:date="2017-04-05T15:53:00Z"/>
                <w:rFonts w:ascii="Calibri" w:eastAsia="Times New Roman" w:hAnsi="Calibri"/>
                <w:color w:val="006100"/>
                <w:sz w:val="18"/>
                <w:szCs w:val="18"/>
              </w:rPr>
            </w:pPr>
            <w:del w:id="1979"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nil"/>
              <w:right w:val="nil"/>
            </w:tcBorders>
            <w:shd w:val="clear" w:color="000000" w:fill="C6EFCE"/>
            <w:noWrap/>
            <w:vAlign w:val="center"/>
            <w:hideMark/>
          </w:tcPr>
          <w:p w14:paraId="2419252D" w14:textId="470CC373" w:rsidR="00BA7AF2" w:rsidRPr="002A6851" w:rsidDel="000A46D8" w:rsidRDefault="00BA7AF2" w:rsidP="00BA7AF2">
            <w:pPr>
              <w:jc w:val="center"/>
              <w:rPr>
                <w:del w:id="1980" w:author="Sean Gordon" w:date="2017-04-05T15:53:00Z"/>
                <w:rFonts w:ascii="Calibri" w:eastAsia="Times New Roman" w:hAnsi="Calibri"/>
                <w:color w:val="006100"/>
                <w:sz w:val="18"/>
                <w:szCs w:val="18"/>
              </w:rPr>
            </w:pPr>
            <w:del w:id="1981" w:author="Sean Gordon" w:date="2017-04-05T15:53:00Z">
              <w:r w:rsidRPr="002A6851" w:rsidDel="000A46D8">
                <w:rPr>
                  <w:rFonts w:ascii="Calibri" w:eastAsia="Times New Roman" w:hAnsi="Calibri"/>
                  <w:color w:val="006100"/>
                  <w:sz w:val="18"/>
                  <w:szCs w:val="18"/>
                </w:rPr>
                <w:delText>100%</w:delText>
              </w:r>
            </w:del>
          </w:p>
        </w:tc>
      </w:tr>
      <w:tr w:rsidR="00BA7AF2" w:rsidRPr="00BA7AF2" w:rsidDel="000A46D8" w14:paraId="4D18BCC9" w14:textId="535BBD2B" w:rsidTr="00BA7AF2">
        <w:trPr>
          <w:trHeight w:val="320"/>
          <w:del w:id="1982" w:author="Sean Gordon" w:date="2017-04-05T15:53:00Z"/>
        </w:trPr>
        <w:tc>
          <w:tcPr>
            <w:tcW w:w="949" w:type="pct"/>
            <w:tcBorders>
              <w:top w:val="nil"/>
              <w:left w:val="nil"/>
              <w:bottom w:val="nil"/>
              <w:right w:val="nil"/>
            </w:tcBorders>
            <w:shd w:val="clear" w:color="auto" w:fill="auto"/>
            <w:noWrap/>
            <w:vAlign w:val="center"/>
            <w:hideMark/>
          </w:tcPr>
          <w:p w14:paraId="5A0B480D" w14:textId="2051425F" w:rsidR="00BA7AF2" w:rsidRPr="004C0AF1" w:rsidDel="000A46D8" w:rsidRDefault="00BA7AF2" w:rsidP="00BA7AF2">
            <w:pPr>
              <w:jc w:val="center"/>
              <w:rPr>
                <w:del w:id="1983" w:author="Sean Gordon" w:date="2017-04-05T15:53:00Z"/>
                <w:rFonts w:eastAsia="Times New Roman"/>
                <w:color w:val="000000"/>
                <w:sz w:val="18"/>
                <w:szCs w:val="18"/>
              </w:rPr>
            </w:pPr>
            <w:del w:id="1984" w:author="Sean Gordon" w:date="2017-04-05T15:53:00Z">
              <w:r w:rsidRPr="004C0AF1" w:rsidDel="000A46D8">
                <w:rPr>
                  <w:rFonts w:eastAsia="Times New Roman"/>
                  <w:color w:val="000000"/>
                  <w:sz w:val="18"/>
                  <w:szCs w:val="18"/>
                </w:rPr>
                <w:delText>NMEPSCOR</w:delText>
              </w:r>
            </w:del>
          </w:p>
        </w:tc>
        <w:tc>
          <w:tcPr>
            <w:tcW w:w="2514" w:type="pct"/>
            <w:tcBorders>
              <w:top w:val="nil"/>
              <w:left w:val="nil"/>
              <w:bottom w:val="nil"/>
              <w:right w:val="nil"/>
            </w:tcBorders>
            <w:shd w:val="clear" w:color="000000" w:fill="C6EFCE"/>
            <w:noWrap/>
            <w:vAlign w:val="center"/>
            <w:hideMark/>
          </w:tcPr>
          <w:p w14:paraId="7DD808A4" w14:textId="686BFC0B" w:rsidR="00BA7AF2" w:rsidRPr="002A6851" w:rsidDel="000A46D8" w:rsidRDefault="00BA7AF2" w:rsidP="00BA7AF2">
            <w:pPr>
              <w:jc w:val="center"/>
              <w:rPr>
                <w:del w:id="1985" w:author="Sean Gordon" w:date="2017-04-05T15:53:00Z"/>
                <w:rFonts w:ascii="Calibri" w:eastAsia="Times New Roman" w:hAnsi="Calibri"/>
                <w:color w:val="006100"/>
                <w:sz w:val="18"/>
                <w:szCs w:val="18"/>
              </w:rPr>
            </w:pPr>
            <w:del w:id="1986"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nil"/>
              <w:right w:val="nil"/>
            </w:tcBorders>
            <w:shd w:val="clear" w:color="000000" w:fill="C6EFCE"/>
            <w:noWrap/>
            <w:vAlign w:val="center"/>
            <w:hideMark/>
          </w:tcPr>
          <w:p w14:paraId="63D06753" w14:textId="11B1216B" w:rsidR="00BA7AF2" w:rsidRPr="002A6851" w:rsidDel="000A46D8" w:rsidRDefault="00BA7AF2" w:rsidP="00BA7AF2">
            <w:pPr>
              <w:jc w:val="center"/>
              <w:rPr>
                <w:del w:id="1987" w:author="Sean Gordon" w:date="2017-04-05T15:53:00Z"/>
                <w:rFonts w:ascii="Calibri" w:eastAsia="Times New Roman" w:hAnsi="Calibri"/>
                <w:color w:val="006100"/>
                <w:sz w:val="18"/>
                <w:szCs w:val="18"/>
              </w:rPr>
            </w:pPr>
            <w:del w:id="1988" w:author="Sean Gordon" w:date="2017-04-05T15:53:00Z">
              <w:r w:rsidRPr="002A6851" w:rsidDel="000A46D8">
                <w:rPr>
                  <w:rFonts w:ascii="Calibri" w:eastAsia="Times New Roman" w:hAnsi="Calibri"/>
                  <w:color w:val="006100"/>
                  <w:sz w:val="18"/>
                  <w:szCs w:val="18"/>
                </w:rPr>
                <w:delText>100%</w:delText>
              </w:r>
            </w:del>
          </w:p>
        </w:tc>
      </w:tr>
      <w:tr w:rsidR="00BA7AF2" w:rsidRPr="00BA7AF2" w:rsidDel="000A46D8" w14:paraId="2269C271" w14:textId="177462CB" w:rsidTr="00BA7AF2">
        <w:trPr>
          <w:trHeight w:val="320"/>
          <w:del w:id="1989" w:author="Sean Gordon" w:date="2017-04-05T15:53:00Z"/>
        </w:trPr>
        <w:tc>
          <w:tcPr>
            <w:tcW w:w="949" w:type="pct"/>
            <w:tcBorders>
              <w:top w:val="nil"/>
              <w:left w:val="nil"/>
              <w:bottom w:val="nil"/>
              <w:right w:val="nil"/>
            </w:tcBorders>
            <w:shd w:val="clear" w:color="auto" w:fill="auto"/>
            <w:noWrap/>
            <w:vAlign w:val="center"/>
            <w:hideMark/>
          </w:tcPr>
          <w:p w14:paraId="490F387F" w14:textId="0174F66A" w:rsidR="00BA7AF2" w:rsidRPr="002A6851" w:rsidDel="000A46D8" w:rsidRDefault="00BA7AF2" w:rsidP="00BA7AF2">
            <w:pPr>
              <w:jc w:val="center"/>
              <w:rPr>
                <w:del w:id="1990" w:author="Sean Gordon" w:date="2017-04-05T15:53:00Z"/>
                <w:rFonts w:ascii="Calibri" w:eastAsia="Times New Roman" w:hAnsi="Calibri"/>
                <w:color w:val="000000"/>
                <w:sz w:val="18"/>
                <w:szCs w:val="18"/>
              </w:rPr>
            </w:pPr>
            <w:del w:id="1991" w:author="Sean Gordon" w:date="2017-04-05T15:53:00Z">
              <w:r w:rsidRPr="002A6851" w:rsidDel="000A46D8">
                <w:rPr>
                  <w:rFonts w:ascii="Calibri" w:eastAsia="Times New Roman" w:hAnsi="Calibri"/>
                  <w:color w:val="000000"/>
                  <w:sz w:val="18"/>
                  <w:szCs w:val="18"/>
                </w:rPr>
                <w:delText>SEAD</w:delText>
              </w:r>
            </w:del>
          </w:p>
        </w:tc>
        <w:tc>
          <w:tcPr>
            <w:tcW w:w="2514" w:type="pct"/>
            <w:tcBorders>
              <w:top w:val="nil"/>
              <w:left w:val="nil"/>
              <w:bottom w:val="nil"/>
              <w:right w:val="nil"/>
            </w:tcBorders>
            <w:shd w:val="clear" w:color="000000" w:fill="C6EFCE"/>
            <w:noWrap/>
            <w:vAlign w:val="center"/>
            <w:hideMark/>
          </w:tcPr>
          <w:p w14:paraId="67F732EE" w14:textId="7F1DE12C" w:rsidR="00BA7AF2" w:rsidRPr="002A6851" w:rsidDel="000A46D8" w:rsidRDefault="00BA7AF2" w:rsidP="00BA7AF2">
            <w:pPr>
              <w:jc w:val="center"/>
              <w:rPr>
                <w:del w:id="1992" w:author="Sean Gordon" w:date="2017-04-05T15:53:00Z"/>
                <w:rFonts w:ascii="Calibri" w:eastAsia="Times New Roman" w:hAnsi="Calibri"/>
                <w:color w:val="006100"/>
                <w:sz w:val="18"/>
                <w:szCs w:val="18"/>
              </w:rPr>
            </w:pPr>
            <w:del w:id="1993"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nil"/>
              <w:right w:val="nil"/>
            </w:tcBorders>
            <w:shd w:val="clear" w:color="auto" w:fill="auto"/>
            <w:noWrap/>
            <w:vAlign w:val="center"/>
            <w:hideMark/>
          </w:tcPr>
          <w:p w14:paraId="1169C9A7" w14:textId="38545CAE" w:rsidR="00BA7AF2" w:rsidRPr="002A6851" w:rsidDel="000A46D8" w:rsidRDefault="00BA7AF2" w:rsidP="00BA7AF2">
            <w:pPr>
              <w:jc w:val="center"/>
              <w:rPr>
                <w:del w:id="1994" w:author="Sean Gordon" w:date="2017-04-05T15:53:00Z"/>
                <w:rFonts w:ascii="Calibri" w:eastAsia="Times New Roman" w:hAnsi="Calibri"/>
                <w:color w:val="000000"/>
                <w:sz w:val="18"/>
                <w:szCs w:val="18"/>
              </w:rPr>
            </w:pPr>
            <w:del w:id="1995" w:author="Sean Gordon" w:date="2017-04-05T15:53:00Z">
              <w:r w:rsidRPr="002A6851" w:rsidDel="000A46D8">
                <w:rPr>
                  <w:rFonts w:ascii="Calibri" w:eastAsia="Times New Roman" w:hAnsi="Calibri"/>
                  <w:color w:val="000000"/>
                  <w:sz w:val="18"/>
                  <w:szCs w:val="18"/>
                </w:rPr>
                <w:delText>6%</w:delText>
              </w:r>
            </w:del>
          </w:p>
        </w:tc>
      </w:tr>
      <w:tr w:rsidR="00BA7AF2" w:rsidRPr="00BA7AF2" w:rsidDel="000A46D8" w14:paraId="57564324" w14:textId="53F29B48" w:rsidTr="00BA7AF2">
        <w:trPr>
          <w:trHeight w:val="340"/>
          <w:del w:id="1996" w:author="Sean Gordon" w:date="2017-04-05T15:53:00Z"/>
        </w:trPr>
        <w:tc>
          <w:tcPr>
            <w:tcW w:w="949" w:type="pct"/>
            <w:tcBorders>
              <w:top w:val="nil"/>
              <w:left w:val="nil"/>
              <w:bottom w:val="nil"/>
              <w:right w:val="nil"/>
            </w:tcBorders>
            <w:shd w:val="clear" w:color="auto" w:fill="auto"/>
            <w:noWrap/>
            <w:vAlign w:val="center"/>
            <w:hideMark/>
          </w:tcPr>
          <w:p w14:paraId="4E553A6C" w14:textId="66FEC895" w:rsidR="00BA7AF2" w:rsidRPr="002A6851" w:rsidDel="000A46D8" w:rsidRDefault="00BA7AF2" w:rsidP="00BA7AF2">
            <w:pPr>
              <w:jc w:val="center"/>
              <w:rPr>
                <w:del w:id="1997" w:author="Sean Gordon" w:date="2017-04-05T15:53:00Z"/>
                <w:rFonts w:ascii="Calibri" w:eastAsia="Times New Roman" w:hAnsi="Calibri"/>
                <w:color w:val="000000"/>
                <w:sz w:val="18"/>
                <w:szCs w:val="18"/>
              </w:rPr>
            </w:pPr>
            <w:del w:id="1998" w:author="Sean Gordon" w:date="2017-04-05T15:53:00Z">
              <w:r w:rsidRPr="002A6851" w:rsidDel="000A46D8">
                <w:rPr>
                  <w:rFonts w:ascii="Calibri" w:eastAsia="Times New Roman" w:hAnsi="Calibri"/>
                  <w:color w:val="000000"/>
                  <w:sz w:val="18"/>
                  <w:szCs w:val="18"/>
                </w:rPr>
                <w:delText>USGSCSAS</w:delText>
              </w:r>
            </w:del>
          </w:p>
        </w:tc>
        <w:tc>
          <w:tcPr>
            <w:tcW w:w="2514" w:type="pct"/>
            <w:tcBorders>
              <w:top w:val="nil"/>
              <w:left w:val="nil"/>
              <w:bottom w:val="nil"/>
              <w:right w:val="nil"/>
            </w:tcBorders>
            <w:shd w:val="clear" w:color="000000" w:fill="C6EFCE"/>
            <w:noWrap/>
            <w:vAlign w:val="center"/>
            <w:hideMark/>
          </w:tcPr>
          <w:p w14:paraId="36AF251D" w14:textId="5761D6DE" w:rsidR="00BA7AF2" w:rsidRPr="002A6851" w:rsidDel="000A46D8" w:rsidRDefault="00BA7AF2" w:rsidP="00BA7AF2">
            <w:pPr>
              <w:jc w:val="center"/>
              <w:rPr>
                <w:del w:id="1999" w:author="Sean Gordon" w:date="2017-04-05T15:53:00Z"/>
                <w:rFonts w:ascii="Calibri" w:eastAsia="Times New Roman" w:hAnsi="Calibri"/>
                <w:color w:val="006100"/>
                <w:sz w:val="18"/>
                <w:szCs w:val="18"/>
              </w:rPr>
            </w:pPr>
            <w:del w:id="2000"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nil"/>
              <w:right w:val="nil"/>
            </w:tcBorders>
            <w:shd w:val="clear" w:color="000000" w:fill="C6EFCE"/>
            <w:noWrap/>
            <w:vAlign w:val="center"/>
            <w:hideMark/>
          </w:tcPr>
          <w:p w14:paraId="782FA83E" w14:textId="5F7CDB36" w:rsidR="00BA7AF2" w:rsidRPr="002A6851" w:rsidDel="000A46D8" w:rsidRDefault="00BA7AF2" w:rsidP="00BA7AF2">
            <w:pPr>
              <w:jc w:val="center"/>
              <w:rPr>
                <w:del w:id="2001" w:author="Sean Gordon" w:date="2017-04-05T15:53:00Z"/>
                <w:rFonts w:ascii="Calibri" w:eastAsia="Times New Roman" w:hAnsi="Calibri"/>
                <w:color w:val="006100"/>
                <w:sz w:val="18"/>
                <w:szCs w:val="18"/>
              </w:rPr>
            </w:pPr>
            <w:del w:id="2002" w:author="Sean Gordon" w:date="2017-04-05T15:53:00Z">
              <w:r w:rsidRPr="002A6851" w:rsidDel="000A46D8">
                <w:rPr>
                  <w:rFonts w:ascii="Calibri" w:eastAsia="Times New Roman" w:hAnsi="Calibri"/>
                  <w:color w:val="006100"/>
                  <w:sz w:val="18"/>
                  <w:szCs w:val="18"/>
                </w:rPr>
                <w:delText>100%</w:delText>
              </w:r>
            </w:del>
          </w:p>
        </w:tc>
      </w:tr>
    </w:tbl>
    <w:p w14:paraId="1927CC8F" w14:textId="77777777" w:rsidR="000933B4" w:rsidRPr="004C0AF1" w:rsidDel="002E2C9B" w:rsidRDefault="000933B4" w:rsidP="009E3600">
      <w:pPr>
        <w:rPr>
          <w:del w:id="2003" w:author="Sean Gordon" w:date="2017-04-06T14:56:00Z"/>
        </w:rPr>
      </w:pPr>
    </w:p>
    <w:p w14:paraId="2A817685" w14:textId="0CB3F5B9" w:rsidR="003E2AC5" w:rsidRDefault="003E2AC5" w:rsidP="003E2AC5">
      <w:pPr>
        <w:pStyle w:val="Heading3"/>
      </w:pPr>
      <w:bookmarkStart w:id="2004" w:name="_Toc479340682"/>
      <w:bookmarkStart w:id="2005" w:name="_Toc482694774"/>
      <w:r>
        <w:t>Integration Level</w:t>
      </w:r>
      <w:bookmarkEnd w:id="2004"/>
      <w:bookmarkEnd w:id="2005"/>
    </w:p>
    <w:p w14:paraId="65A13B1F" w14:textId="36FE2C8D" w:rsidR="00507732" w:rsidRDefault="0011275D" w:rsidP="00507732">
      <w:r w:rsidRPr="732CAC2F">
        <w:t xml:space="preserve">   </w:t>
      </w:r>
      <w:ins w:id="2006" w:author="Sean Gordon" w:date="2017-04-06T13:43:00Z">
        <w:r w:rsidR="00507732" w:rsidRPr="004C0AF1">
          <w:t xml:space="preserve">   The </w:t>
        </w:r>
      </w:ins>
      <w:r w:rsidR="00507732">
        <w:t>integration</w:t>
      </w:r>
      <w:ins w:id="2007" w:author="Sean Gordon" w:date="2017-04-06T13:43:00Z">
        <w:r w:rsidR="00507732" w:rsidRPr="004C0AF1">
          <w:t xml:space="preserve"> level of the LTER recommendation </w:t>
        </w:r>
      </w:ins>
      <w:r w:rsidR="00507732">
        <w:t xml:space="preserve">includes three concepts. The entire DataOnce collection is </w:t>
      </w:r>
      <w:r w:rsidR="001340D7">
        <w:t>27</w:t>
      </w:r>
      <w:r w:rsidR="00507732">
        <w:t xml:space="preserve">% complete for this level, the EML collections are </w:t>
      </w:r>
      <w:r w:rsidR="001340D7">
        <w:t>19</w:t>
      </w:r>
      <w:r w:rsidR="00507732">
        <w:t xml:space="preserve">% complete, and the CSDGM collections are </w:t>
      </w:r>
      <w:r w:rsidR="001340D7">
        <w:t>5</w:t>
      </w:r>
      <w:r w:rsidR="00507732">
        <w:t xml:space="preserve">1% complete. </w:t>
      </w:r>
      <w:r w:rsidR="001340D7">
        <w:t>Eight</w:t>
      </w:r>
      <w:r w:rsidR="00507732">
        <w:t xml:space="preserve"> EML collections (</w:t>
      </w:r>
      <w:r w:rsidR="001340D7">
        <w:t xml:space="preserve">TFRI, PISCO, </w:t>
      </w:r>
      <w:r w:rsidR="00507732">
        <w:t xml:space="preserve">SANPARKS, </w:t>
      </w:r>
      <w:r w:rsidR="001340D7">
        <w:t>OneShare, G</w:t>
      </w:r>
      <w:r w:rsidR="00507732">
        <w:t>O</w:t>
      </w:r>
      <w:r w:rsidR="001340D7">
        <w:t>A</w:t>
      </w:r>
      <w:r w:rsidR="00507732">
        <w:t xml:space="preserve">, GLEON, USANPN, and CLOEBIRD) are more complete than LTER. </w:t>
      </w:r>
      <w:r w:rsidR="001340D7">
        <w:t>Four</w:t>
      </w:r>
      <w:r w:rsidR="00507732">
        <w:t xml:space="preserve"> CSDGM collections (</w:t>
      </w:r>
      <w:r w:rsidR="001340D7">
        <w:t xml:space="preserve">CDL, </w:t>
      </w:r>
      <w:r w:rsidR="00507732">
        <w:t>EDACGSTORE, USGSCSAS, and NMEPSCORE) are more complete than LTER.</w:t>
      </w:r>
    </w:p>
    <w:p w14:paraId="608F8E5D" w14:textId="77777777" w:rsidR="00507732" w:rsidRDefault="00507732"/>
    <w:p w14:paraId="43AC87E2" w14:textId="76F536A2" w:rsidR="003E2AC5" w:rsidDel="00AB2057" w:rsidRDefault="00507732">
      <w:pPr>
        <w:rPr>
          <w:del w:id="2008" w:author="Unknown"/>
        </w:rPr>
      </w:pPr>
      <w:r>
        <w:tab/>
      </w:r>
      <w:r w:rsidR="00B40246">
        <w:t>In the Integration level, there are two collection</w:t>
      </w:r>
      <w:r w:rsidR="00E85155">
        <w:t>s that containing every concept:</w:t>
      </w:r>
      <w:r w:rsidR="00B40246">
        <w:t xml:space="preserve"> LTER and KNB. </w:t>
      </w:r>
      <w:r w:rsidR="00E85155">
        <w:t>Both member nodes helped to create the EML dialect</w:t>
      </w:r>
      <w:r w:rsidR="00B40246" w:rsidRPr="732CAC2F">
        <w:t xml:space="preserve"> </w:t>
      </w:r>
      <w:r w:rsidR="00E85155">
        <w:t>and continue to use it</w:t>
      </w:r>
      <w:r w:rsidR="006A127D">
        <w:t xml:space="preserve">. No other member nodes even use the Attribute Constraints concept. TFRI is the only other EML using member node whose collection contains the Resource Quality Description Concept. All CSDGM collections contain </w:t>
      </w:r>
      <w:r w:rsidR="00F67843">
        <w:t xml:space="preserve">the </w:t>
      </w:r>
      <w:r w:rsidR="006A127D">
        <w:t>Resource Quality Description</w:t>
      </w:r>
      <w:r w:rsidR="00F67843">
        <w:t xml:space="preserve"> concept, but CSDGM does not document Attribute Constraints</w:t>
      </w:r>
      <w:r w:rsidR="00980B43">
        <w:t>. Of the five collections that do not use the Attribute List concept</w:t>
      </w:r>
      <w:r w:rsidR="0011275D">
        <w:t>, SEAD is the only member node that uses CSDGM.</w:t>
      </w:r>
      <w:ins w:id="2009" w:author="Sean Gordon" w:date="2017-04-05T15:59:00Z">
        <w:r w:rsidR="006A3057" w:rsidRPr="732CAC2F">
          <w:t xml:space="preserve"> </w:t>
        </w:r>
      </w:ins>
    </w:p>
    <w:p w14:paraId="6E003FBB" w14:textId="77777777" w:rsidR="00AB2057" w:rsidRDefault="00AB2057">
      <w:pPr>
        <w:rPr>
          <w:ins w:id="2010" w:author="Sean Gordon" w:date="2017-04-06T13:57:00Z"/>
        </w:rPr>
      </w:pPr>
    </w:p>
    <w:p w14:paraId="37E7D9ED" w14:textId="77777777" w:rsidR="00AB2057" w:rsidRDefault="00AB2057">
      <w:pPr>
        <w:rPr>
          <w:ins w:id="2011" w:author="Sean Gordon" w:date="2017-04-06T13:57:00Z"/>
        </w:rPr>
      </w:pPr>
    </w:p>
    <w:p w14:paraId="6637805B" w14:textId="6F088B6A" w:rsidR="00AB2057" w:rsidRDefault="00AB2057">
      <w:pPr>
        <w:rPr>
          <w:ins w:id="2012" w:author="Sean Gordon" w:date="2017-04-06T13:57:00Z"/>
        </w:rPr>
      </w:pPr>
      <w:ins w:id="2013" w:author="Sean Gordon" w:date="2017-04-06T13:57:00Z">
        <w:r>
          <w:t xml:space="preserve">The Integration level is the least complete in both dialects. </w:t>
        </w:r>
      </w:ins>
      <w:r w:rsidR="00F665F0">
        <w:t>Four</w:t>
      </w:r>
      <w:ins w:id="2014" w:author="Sean Gordon" w:date="2017-04-06T13:57:00Z">
        <w:r>
          <w:t xml:space="preserve"> collections do not contain any of the concepts.</w:t>
        </w:r>
      </w:ins>
    </w:p>
    <w:p w14:paraId="5509DE7F" w14:textId="16113E37" w:rsidR="00B4231D" w:rsidRDefault="00B4231D">
      <w:pPr>
        <w:rPr>
          <w:ins w:id="2015" w:author="Sean Gordon" w:date="2017-04-06T13:50:00Z"/>
        </w:rPr>
      </w:pPr>
    </w:p>
    <w:p w14:paraId="0DD2CC87" w14:textId="72648A0E" w:rsidR="00B4231D" w:rsidRDefault="00B4231D" w:rsidP="009E3600">
      <w:pPr>
        <w:rPr>
          <w:ins w:id="2016" w:author="Sean Gordon" w:date="2017-04-06T13:50:00Z"/>
        </w:rPr>
      </w:pPr>
    </w:p>
    <w:p w14:paraId="0E01AB42" w14:textId="77777777" w:rsidR="00B4231D" w:rsidRDefault="00B4231D" w:rsidP="009E3600">
      <w:pPr>
        <w:rPr>
          <w:ins w:id="2017" w:author="Sean Gordon" w:date="2017-04-06T13:50:00Z"/>
        </w:rPr>
        <w:sectPr w:rsidR="00B4231D" w:rsidSect="00D562D9">
          <w:pgSz w:w="12240" w:h="15840"/>
          <w:pgMar w:top="1440" w:right="1440" w:bottom="1440" w:left="1440" w:header="720" w:footer="720" w:gutter="0"/>
          <w:cols w:space="720"/>
          <w:docGrid w:linePitch="360"/>
        </w:sectPr>
      </w:pPr>
    </w:p>
    <w:p w14:paraId="43F564FC" w14:textId="36C6442F" w:rsidR="00547A6B" w:rsidRDefault="00547A6B" w:rsidP="00547A6B">
      <w:pPr>
        <w:pStyle w:val="Caption"/>
        <w:keepNext/>
      </w:pPr>
      <w:r>
        <w:lastRenderedPageBreak/>
        <w:t xml:space="preserve">Table </w:t>
      </w:r>
      <w:fldSimple w:instr=" SEQ Table \* ARABIC ">
        <w:r w:rsidR="00274251">
          <w:rPr>
            <w:noProof/>
          </w:rPr>
          <w:t>9</w:t>
        </w:r>
      </w:fldSimple>
      <w:r>
        <w:t xml:space="preserve">. </w:t>
      </w:r>
      <w:r w:rsidRPr="006C15B8">
        <w:t xml:space="preserve">Concept occurrence percentages for </w:t>
      </w:r>
      <w:r>
        <w:t>Integr</w:t>
      </w:r>
      <w:r w:rsidRPr="006C15B8">
        <w:t>ation Level</w:t>
      </w:r>
      <w:r>
        <w:t>.</w:t>
      </w:r>
    </w:p>
    <w:tbl>
      <w:tblPr>
        <w:tblW w:w="5000" w:type="pct"/>
        <w:tblLook w:val="04A0" w:firstRow="1" w:lastRow="0" w:firstColumn="1" w:lastColumn="0" w:noHBand="0" w:noVBand="1"/>
      </w:tblPr>
      <w:tblGrid>
        <w:gridCol w:w="1846"/>
        <w:gridCol w:w="1213"/>
        <w:gridCol w:w="1846"/>
        <w:gridCol w:w="2489"/>
        <w:gridCol w:w="1757"/>
        <w:gridCol w:w="818"/>
        <w:gridCol w:w="3207"/>
      </w:tblGrid>
      <w:tr w:rsidR="00C227FA" w:rsidRPr="006A0EEC" w14:paraId="6026DB6A" w14:textId="77777777" w:rsidTr="00003751">
        <w:trPr>
          <w:trHeight w:val="350"/>
        </w:trPr>
        <w:tc>
          <w:tcPr>
            <w:tcW w:w="743" w:type="pct"/>
            <w:tcBorders>
              <w:top w:val="single" w:sz="4" w:space="0" w:color="auto"/>
              <w:left w:val="single" w:sz="4" w:space="0" w:color="auto"/>
              <w:bottom w:val="nil"/>
              <w:right w:val="nil"/>
            </w:tcBorders>
            <w:shd w:val="clear" w:color="auto" w:fill="auto"/>
            <w:noWrap/>
            <w:vAlign w:val="center"/>
            <w:hideMark/>
          </w:tcPr>
          <w:p w14:paraId="6083C1AF" w14:textId="6530B1F1" w:rsidR="00C227FA" w:rsidRPr="006A0EEC" w:rsidRDefault="00C227FA" w:rsidP="00003751">
            <w:pPr>
              <w:rPr>
                <w:rFonts w:asciiTheme="minorHAnsi" w:eastAsia="Times New Roman" w:hAnsiTheme="minorHAnsi"/>
                <w:color w:val="000000"/>
                <w:sz w:val="18"/>
                <w:szCs w:val="18"/>
              </w:rPr>
            </w:pPr>
          </w:p>
        </w:tc>
        <w:tc>
          <w:tcPr>
            <w:tcW w:w="358" w:type="pct"/>
            <w:tcBorders>
              <w:top w:val="single" w:sz="4" w:space="0" w:color="auto"/>
              <w:left w:val="nil"/>
              <w:bottom w:val="nil"/>
              <w:right w:val="nil"/>
            </w:tcBorders>
            <w:shd w:val="clear" w:color="auto" w:fill="auto"/>
            <w:noWrap/>
            <w:vAlign w:val="center"/>
            <w:hideMark/>
          </w:tcPr>
          <w:p w14:paraId="39AA476B"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Record Count</w:t>
            </w:r>
          </w:p>
        </w:tc>
        <w:tc>
          <w:tcPr>
            <w:tcW w:w="743" w:type="pct"/>
            <w:tcBorders>
              <w:top w:val="single" w:sz="4" w:space="0" w:color="auto"/>
              <w:left w:val="nil"/>
              <w:bottom w:val="nil"/>
              <w:right w:val="nil"/>
            </w:tcBorders>
            <w:shd w:val="clear" w:color="auto" w:fill="auto"/>
            <w:noWrap/>
            <w:vAlign w:val="center"/>
            <w:hideMark/>
          </w:tcPr>
          <w:p w14:paraId="54829C7A"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Attribute List</w:t>
            </w:r>
          </w:p>
        </w:tc>
        <w:tc>
          <w:tcPr>
            <w:tcW w:w="987" w:type="pct"/>
            <w:tcBorders>
              <w:top w:val="single" w:sz="4" w:space="0" w:color="auto"/>
              <w:left w:val="nil"/>
              <w:bottom w:val="nil"/>
              <w:right w:val="nil"/>
            </w:tcBorders>
            <w:shd w:val="clear" w:color="auto" w:fill="auto"/>
            <w:noWrap/>
            <w:vAlign w:val="center"/>
            <w:hideMark/>
          </w:tcPr>
          <w:p w14:paraId="31B9CE89"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Resource Quality Description</w:t>
            </w:r>
          </w:p>
        </w:tc>
        <w:tc>
          <w:tcPr>
            <w:tcW w:w="557" w:type="pct"/>
            <w:tcBorders>
              <w:top w:val="single" w:sz="4" w:space="0" w:color="auto"/>
              <w:left w:val="nil"/>
              <w:bottom w:val="nil"/>
              <w:right w:val="nil"/>
            </w:tcBorders>
            <w:shd w:val="clear" w:color="auto" w:fill="auto"/>
            <w:noWrap/>
            <w:vAlign w:val="center"/>
            <w:hideMark/>
          </w:tcPr>
          <w:p w14:paraId="40352BEC"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Attribute Constraints</w:t>
            </w:r>
          </w:p>
        </w:tc>
        <w:tc>
          <w:tcPr>
            <w:tcW w:w="1613" w:type="pct"/>
            <w:gridSpan w:val="2"/>
            <w:tcBorders>
              <w:top w:val="single" w:sz="4" w:space="0" w:color="auto"/>
              <w:left w:val="nil"/>
              <w:bottom w:val="nil"/>
              <w:right w:val="single" w:sz="4" w:space="0" w:color="000000"/>
            </w:tcBorders>
            <w:shd w:val="clear" w:color="auto" w:fill="auto"/>
            <w:noWrap/>
            <w:vAlign w:val="center"/>
            <w:hideMark/>
          </w:tcPr>
          <w:p w14:paraId="52E2C185"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Collection Average</w:t>
            </w:r>
          </w:p>
        </w:tc>
      </w:tr>
      <w:tr w:rsidR="00C227FA" w:rsidRPr="006A0EEC" w14:paraId="5B95F0DD" w14:textId="77777777" w:rsidTr="00003751">
        <w:trPr>
          <w:trHeight w:val="340"/>
        </w:trPr>
        <w:tc>
          <w:tcPr>
            <w:tcW w:w="743" w:type="pct"/>
            <w:tcBorders>
              <w:top w:val="single" w:sz="8" w:space="0" w:color="A5A5A5"/>
              <w:left w:val="single" w:sz="4" w:space="0" w:color="auto"/>
              <w:bottom w:val="single" w:sz="8" w:space="0" w:color="A5A5A5"/>
              <w:right w:val="single" w:sz="8" w:space="0" w:color="A5A5A5"/>
            </w:tcBorders>
            <w:shd w:val="clear" w:color="auto" w:fill="auto"/>
            <w:noWrap/>
            <w:vAlign w:val="center"/>
            <w:hideMark/>
          </w:tcPr>
          <w:p w14:paraId="4DBC5204"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DataONE</w:t>
            </w:r>
          </w:p>
        </w:tc>
        <w:tc>
          <w:tcPr>
            <w:tcW w:w="358" w:type="pct"/>
            <w:tcBorders>
              <w:top w:val="single" w:sz="8" w:space="0" w:color="A5A5A5"/>
              <w:left w:val="nil"/>
              <w:bottom w:val="single" w:sz="8" w:space="0" w:color="A5A5A5"/>
              <w:right w:val="single" w:sz="8" w:space="0" w:color="A5A5A5"/>
            </w:tcBorders>
            <w:shd w:val="clear" w:color="auto" w:fill="auto"/>
            <w:noWrap/>
            <w:vAlign w:val="center"/>
            <w:hideMark/>
          </w:tcPr>
          <w:p w14:paraId="4CA33B7E"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2869</w:t>
            </w:r>
          </w:p>
        </w:tc>
        <w:tc>
          <w:tcPr>
            <w:tcW w:w="743" w:type="pct"/>
            <w:tcBorders>
              <w:top w:val="single" w:sz="8" w:space="0" w:color="A5A5A5"/>
              <w:left w:val="nil"/>
              <w:bottom w:val="single" w:sz="8" w:space="0" w:color="A5A5A5"/>
              <w:right w:val="single" w:sz="8" w:space="0" w:color="A5A5A5"/>
            </w:tcBorders>
            <w:shd w:val="clear" w:color="auto" w:fill="auto"/>
            <w:noWrap/>
            <w:vAlign w:val="center"/>
            <w:hideMark/>
          </w:tcPr>
          <w:p w14:paraId="2D2E3B06"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61%</w:t>
            </w:r>
          </w:p>
        </w:tc>
        <w:tc>
          <w:tcPr>
            <w:tcW w:w="987" w:type="pct"/>
            <w:tcBorders>
              <w:top w:val="single" w:sz="8" w:space="0" w:color="A5A5A5"/>
              <w:left w:val="nil"/>
              <w:bottom w:val="single" w:sz="8" w:space="0" w:color="A5A5A5"/>
              <w:right w:val="single" w:sz="8" w:space="0" w:color="A5A5A5"/>
            </w:tcBorders>
            <w:shd w:val="clear" w:color="auto" w:fill="auto"/>
            <w:noWrap/>
            <w:vAlign w:val="center"/>
            <w:hideMark/>
          </w:tcPr>
          <w:p w14:paraId="619B1E62"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20%</w:t>
            </w:r>
          </w:p>
        </w:tc>
        <w:tc>
          <w:tcPr>
            <w:tcW w:w="557" w:type="pct"/>
            <w:tcBorders>
              <w:top w:val="single" w:sz="8" w:space="0" w:color="A5A5A5"/>
              <w:left w:val="nil"/>
              <w:bottom w:val="single" w:sz="8" w:space="0" w:color="A5A5A5"/>
              <w:right w:val="single" w:sz="8" w:space="0" w:color="A5A5A5"/>
            </w:tcBorders>
            <w:shd w:val="clear" w:color="auto" w:fill="auto"/>
            <w:noWrap/>
            <w:vAlign w:val="center"/>
            <w:hideMark/>
          </w:tcPr>
          <w:p w14:paraId="16E98134"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single" w:sz="8" w:space="0" w:color="A5A5A5"/>
              <w:left w:val="nil"/>
              <w:bottom w:val="single" w:sz="8" w:space="0" w:color="A5A5A5"/>
              <w:right w:val="single" w:sz="8" w:space="0" w:color="A5A5A5"/>
            </w:tcBorders>
            <w:shd w:val="clear" w:color="auto" w:fill="auto"/>
            <w:noWrap/>
            <w:vAlign w:val="center"/>
            <w:hideMark/>
          </w:tcPr>
          <w:p w14:paraId="170E5513"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27%</w:t>
            </w:r>
          </w:p>
        </w:tc>
        <w:tc>
          <w:tcPr>
            <w:tcW w:w="1260" w:type="pct"/>
            <w:tcBorders>
              <w:top w:val="nil"/>
              <w:left w:val="nil"/>
              <w:bottom w:val="nil"/>
              <w:right w:val="single" w:sz="4" w:space="0" w:color="auto"/>
            </w:tcBorders>
            <w:shd w:val="clear" w:color="auto" w:fill="auto"/>
            <w:noWrap/>
            <w:vAlign w:val="center"/>
            <w:hideMark/>
          </w:tcPr>
          <w:p w14:paraId="1BE281B0" w14:textId="77777777" w:rsidR="00C227FA" w:rsidRPr="006A0EEC" w:rsidRDefault="00C227FA" w:rsidP="00003751">
            <w:pPr>
              <w:rPr>
                <w:rFonts w:asciiTheme="minorHAnsi" w:eastAsia="Times New Roman" w:hAnsiTheme="minorHAnsi"/>
                <w:color w:val="000000"/>
                <w:sz w:val="18"/>
                <w:szCs w:val="18"/>
              </w:rPr>
            </w:pPr>
            <w:r w:rsidRPr="006A0EEC">
              <w:rPr>
                <w:rFonts w:ascii="MS Mincho" w:eastAsia="MS Mincho" w:hAnsi="MS Mincho" w:cs="MS Mincho"/>
                <w:color w:val="000000"/>
                <w:sz w:val="18"/>
                <w:szCs w:val="18"/>
              </w:rPr>
              <w:t>█████</w:t>
            </w:r>
          </w:p>
        </w:tc>
      </w:tr>
      <w:tr w:rsidR="00C227FA" w:rsidRPr="006A0EEC" w14:paraId="17C5C8D2" w14:textId="77777777" w:rsidTr="00003751">
        <w:trPr>
          <w:trHeight w:val="340"/>
        </w:trPr>
        <w:tc>
          <w:tcPr>
            <w:tcW w:w="743" w:type="pct"/>
            <w:tcBorders>
              <w:top w:val="nil"/>
              <w:left w:val="single" w:sz="4" w:space="0" w:color="auto"/>
              <w:bottom w:val="single" w:sz="8" w:space="0" w:color="A5A5A5"/>
              <w:right w:val="single" w:sz="8" w:space="0" w:color="A5A5A5"/>
            </w:tcBorders>
            <w:shd w:val="clear" w:color="auto" w:fill="auto"/>
            <w:noWrap/>
            <w:vAlign w:val="center"/>
            <w:hideMark/>
          </w:tcPr>
          <w:p w14:paraId="22462368"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EML</w:t>
            </w:r>
          </w:p>
        </w:tc>
        <w:tc>
          <w:tcPr>
            <w:tcW w:w="358" w:type="pct"/>
            <w:tcBorders>
              <w:top w:val="nil"/>
              <w:left w:val="nil"/>
              <w:bottom w:val="single" w:sz="8" w:space="0" w:color="A5A5A5"/>
              <w:right w:val="single" w:sz="8" w:space="0" w:color="A5A5A5"/>
            </w:tcBorders>
            <w:shd w:val="clear" w:color="auto" w:fill="auto"/>
            <w:noWrap/>
            <w:vAlign w:val="center"/>
            <w:hideMark/>
          </w:tcPr>
          <w:p w14:paraId="77C90D71"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2104</w:t>
            </w:r>
          </w:p>
        </w:tc>
        <w:tc>
          <w:tcPr>
            <w:tcW w:w="743" w:type="pct"/>
            <w:tcBorders>
              <w:top w:val="nil"/>
              <w:left w:val="nil"/>
              <w:bottom w:val="single" w:sz="8" w:space="0" w:color="A5A5A5"/>
              <w:right w:val="single" w:sz="8" w:space="0" w:color="A5A5A5"/>
            </w:tcBorders>
            <w:shd w:val="clear" w:color="auto" w:fill="auto"/>
            <w:noWrap/>
            <w:vAlign w:val="center"/>
            <w:hideMark/>
          </w:tcPr>
          <w:p w14:paraId="77159EE2"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55%</w:t>
            </w:r>
          </w:p>
        </w:tc>
        <w:tc>
          <w:tcPr>
            <w:tcW w:w="987" w:type="pct"/>
            <w:tcBorders>
              <w:top w:val="nil"/>
              <w:left w:val="nil"/>
              <w:bottom w:val="single" w:sz="8" w:space="0" w:color="A5A5A5"/>
              <w:right w:val="single" w:sz="8" w:space="0" w:color="A5A5A5"/>
            </w:tcBorders>
            <w:shd w:val="clear" w:color="auto" w:fill="auto"/>
            <w:noWrap/>
            <w:vAlign w:val="center"/>
            <w:hideMark/>
          </w:tcPr>
          <w:p w14:paraId="137D479B"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w:t>
            </w:r>
          </w:p>
        </w:tc>
        <w:tc>
          <w:tcPr>
            <w:tcW w:w="557" w:type="pct"/>
            <w:tcBorders>
              <w:top w:val="nil"/>
              <w:left w:val="nil"/>
              <w:bottom w:val="single" w:sz="8" w:space="0" w:color="A5A5A5"/>
              <w:right w:val="single" w:sz="8" w:space="0" w:color="A5A5A5"/>
            </w:tcBorders>
            <w:shd w:val="clear" w:color="auto" w:fill="auto"/>
            <w:noWrap/>
            <w:vAlign w:val="center"/>
            <w:hideMark/>
          </w:tcPr>
          <w:p w14:paraId="4830B064"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0.1%</w:t>
            </w:r>
          </w:p>
        </w:tc>
        <w:tc>
          <w:tcPr>
            <w:tcW w:w="353" w:type="pct"/>
            <w:tcBorders>
              <w:top w:val="nil"/>
              <w:left w:val="nil"/>
              <w:bottom w:val="single" w:sz="8" w:space="0" w:color="A5A5A5"/>
              <w:right w:val="single" w:sz="8" w:space="0" w:color="A5A5A5"/>
            </w:tcBorders>
            <w:shd w:val="clear" w:color="auto" w:fill="auto"/>
            <w:noWrap/>
            <w:vAlign w:val="center"/>
            <w:hideMark/>
          </w:tcPr>
          <w:p w14:paraId="0EEBD72E"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19%</w:t>
            </w:r>
          </w:p>
        </w:tc>
        <w:tc>
          <w:tcPr>
            <w:tcW w:w="1260" w:type="pct"/>
            <w:tcBorders>
              <w:top w:val="nil"/>
              <w:left w:val="nil"/>
              <w:bottom w:val="nil"/>
              <w:right w:val="single" w:sz="4" w:space="0" w:color="auto"/>
            </w:tcBorders>
            <w:shd w:val="clear" w:color="auto" w:fill="auto"/>
            <w:noWrap/>
            <w:vAlign w:val="center"/>
            <w:hideMark/>
          </w:tcPr>
          <w:p w14:paraId="08AAB3F1" w14:textId="77777777" w:rsidR="00C227FA" w:rsidRPr="006A0EEC" w:rsidRDefault="00C227FA" w:rsidP="00003751">
            <w:pPr>
              <w:rPr>
                <w:rFonts w:asciiTheme="minorHAnsi" w:eastAsia="Times New Roman" w:hAnsiTheme="minorHAnsi"/>
                <w:color w:val="000000"/>
                <w:sz w:val="18"/>
                <w:szCs w:val="18"/>
              </w:rPr>
            </w:pPr>
            <w:r w:rsidRPr="006A0EEC">
              <w:rPr>
                <w:rFonts w:ascii="MS Mincho" w:eastAsia="MS Mincho" w:hAnsi="MS Mincho" w:cs="MS Mincho"/>
                <w:color w:val="000000"/>
                <w:sz w:val="18"/>
                <w:szCs w:val="18"/>
              </w:rPr>
              <w:t>███</w:t>
            </w:r>
          </w:p>
        </w:tc>
      </w:tr>
      <w:tr w:rsidR="00C227FA" w:rsidRPr="006A0EEC" w14:paraId="7823273C" w14:textId="77777777" w:rsidTr="00C330E0">
        <w:trPr>
          <w:trHeight w:val="340"/>
        </w:trPr>
        <w:tc>
          <w:tcPr>
            <w:tcW w:w="743" w:type="pct"/>
            <w:tcBorders>
              <w:top w:val="nil"/>
              <w:left w:val="single" w:sz="4" w:space="0" w:color="auto"/>
              <w:bottom w:val="single" w:sz="8" w:space="0" w:color="A5A5A5"/>
              <w:right w:val="single" w:sz="8" w:space="0" w:color="A5A5A5"/>
            </w:tcBorders>
            <w:shd w:val="clear" w:color="auto" w:fill="auto"/>
            <w:noWrap/>
            <w:vAlign w:val="center"/>
            <w:hideMark/>
          </w:tcPr>
          <w:p w14:paraId="19B5D078"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CSDGM</w:t>
            </w:r>
          </w:p>
        </w:tc>
        <w:tc>
          <w:tcPr>
            <w:tcW w:w="358" w:type="pct"/>
            <w:tcBorders>
              <w:top w:val="nil"/>
              <w:left w:val="nil"/>
              <w:bottom w:val="single" w:sz="8" w:space="0" w:color="A5A5A5"/>
              <w:right w:val="single" w:sz="8" w:space="0" w:color="A5A5A5"/>
            </w:tcBorders>
            <w:shd w:val="clear" w:color="auto" w:fill="auto"/>
            <w:noWrap/>
            <w:vAlign w:val="center"/>
            <w:hideMark/>
          </w:tcPr>
          <w:p w14:paraId="6F0B5D90"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765</w:t>
            </w:r>
          </w:p>
        </w:tc>
        <w:tc>
          <w:tcPr>
            <w:tcW w:w="743" w:type="pct"/>
            <w:tcBorders>
              <w:top w:val="nil"/>
              <w:left w:val="nil"/>
              <w:bottom w:val="single" w:sz="8" w:space="0" w:color="A5A5A5"/>
              <w:right w:val="single" w:sz="8" w:space="0" w:color="A5A5A5"/>
            </w:tcBorders>
            <w:shd w:val="clear" w:color="auto" w:fill="auto"/>
            <w:noWrap/>
            <w:vAlign w:val="center"/>
            <w:hideMark/>
          </w:tcPr>
          <w:p w14:paraId="22115294"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76%</w:t>
            </w:r>
          </w:p>
        </w:tc>
        <w:tc>
          <w:tcPr>
            <w:tcW w:w="987" w:type="pct"/>
            <w:tcBorders>
              <w:top w:val="nil"/>
              <w:left w:val="nil"/>
              <w:bottom w:val="single" w:sz="8" w:space="0" w:color="A5A5A5"/>
              <w:right w:val="single" w:sz="8" w:space="0" w:color="A5A5A5"/>
            </w:tcBorders>
            <w:shd w:val="clear" w:color="auto" w:fill="auto"/>
            <w:noWrap/>
            <w:vAlign w:val="center"/>
            <w:hideMark/>
          </w:tcPr>
          <w:p w14:paraId="0D99B596"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76%</w:t>
            </w:r>
          </w:p>
        </w:tc>
        <w:tc>
          <w:tcPr>
            <w:tcW w:w="557" w:type="pct"/>
            <w:tcBorders>
              <w:top w:val="single" w:sz="8" w:space="0" w:color="A5A5A5"/>
              <w:left w:val="single" w:sz="8" w:space="0" w:color="A5A5A5"/>
              <w:bottom w:val="single" w:sz="8" w:space="0" w:color="A5A5A5"/>
              <w:right w:val="single" w:sz="8" w:space="0" w:color="A5A5A5"/>
            </w:tcBorders>
            <w:shd w:val="clear" w:color="000000" w:fill="FFC7CE"/>
            <w:noWrap/>
            <w:vAlign w:val="center"/>
            <w:hideMark/>
          </w:tcPr>
          <w:p w14:paraId="5CD7E959"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A5A5A5"/>
              <w:right w:val="single" w:sz="8" w:space="0" w:color="A5A5A5"/>
            </w:tcBorders>
            <w:shd w:val="clear" w:color="auto" w:fill="auto"/>
            <w:noWrap/>
            <w:vAlign w:val="center"/>
            <w:hideMark/>
          </w:tcPr>
          <w:p w14:paraId="621FDB77"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51%</w:t>
            </w:r>
          </w:p>
        </w:tc>
        <w:tc>
          <w:tcPr>
            <w:tcW w:w="1260" w:type="pct"/>
            <w:tcBorders>
              <w:top w:val="nil"/>
              <w:left w:val="nil"/>
              <w:bottom w:val="nil"/>
              <w:right w:val="single" w:sz="4" w:space="0" w:color="auto"/>
            </w:tcBorders>
            <w:shd w:val="clear" w:color="auto" w:fill="auto"/>
            <w:noWrap/>
            <w:vAlign w:val="center"/>
            <w:hideMark/>
          </w:tcPr>
          <w:p w14:paraId="7B333FCA" w14:textId="77777777" w:rsidR="00C227FA" w:rsidRPr="006A0EEC" w:rsidRDefault="00C227FA" w:rsidP="00003751">
            <w:pPr>
              <w:rPr>
                <w:rFonts w:asciiTheme="minorHAnsi" w:eastAsia="Times New Roman" w:hAnsiTheme="minorHAnsi"/>
                <w:color w:val="000000"/>
                <w:sz w:val="18"/>
                <w:szCs w:val="18"/>
              </w:rPr>
            </w:pPr>
            <w:r w:rsidRPr="006A0EEC">
              <w:rPr>
                <w:rFonts w:ascii="MS Mincho" w:eastAsia="MS Mincho" w:hAnsi="MS Mincho" w:cs="MS Mincho"/>
                <w:color w:val="000000"/>
                <w:sz w:val="18"/>
                <w:szCs w:val="18"/>
              </w:rPr>
              <w:t>██████████</w:t>
            </w:r>
          </w:p>
        </w:tc>
      </w:tr>
      <w:tr w:rsidR="00C227FA" w:rsidRPr="006A0EEC" w14:paraId="44942220" w14:textId="77777777" w:rsidTr="00003751">
        <w:trPr>
          <w:trHeight w:val="340"/>
        </w:trPr>
        <w:tc>
          <w:tcPr>
            <w:tcW w:w="743" w:type="pct"/>
            <w:tcBorders>
              <w:top w:val="nil"/>
              <w:left w:val="single" w:sz="4" w:space="0" w:color="auto"/>
              <w:bottom w:val="single" w:sz="8" w:space="0" w:color="4472C4"/>
              <w:right w:val="single" w:sz="8" w:space="0" w:color="4472C4"/>
            </w:tcBorders>
            <w:shd w:val="clear" w:color="auto" w:fill="auto"/>
            <w:noWrap/>
            <w:vAlign w:val="center"/>
            <w:hideMark/>
          </w:tcPr>
          <w:p w14:paraId="77A51690"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LTER</w:t>
            </w:r>
          </w:p>
        </w:tc>
        <w:tc>
          <w:tcPr>
            <w:tcW w:w="358" w:type="pct"/>
            <w:tcBorders>
              <w:top w:val="nil"/>
              <w:left w:val="nil"/>
              <w:bottom w:val="single" w:sz="8" w:space="0" w:color="4472C4"/>
              <w:right w:val="single" w:sz="8" w:space="0" w:color="4472C4"/>
            </w:tcBorders>
            <w:shd w:val="clear" w:color="auto" w:fill="auto"/>
            <w:noWrap/>
            <w:vAlign w:val="center"/>
            <w:hideMark/>
          </w:tcPr>
          <w:p w14:paraId="135F9690"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743" w:type="pct"/>
            <w:tcBorders>
              <w:top w:val="nil"/>
              <w:left w:val="nil"/>
              <w:bottom w:val="single" w:sz="8" w:space="0" w:color="4472C4"/>
              <w:right w:val="single" w:sz="8" w:space="0" w:color="4472C4"/>
            </w:tcBorders>
            <w:shd w:val="clear" w:color="auto" w:fill="auto"/>
            <w:noWrap/>
            <w:vAlign w:val="center"/>
            <w:hideMark/>
          </w:tcPr>
          <w:p w14:paraId="551FDCB7"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58%</w:t>
            </w:r>
          </w:p>
        </w:tc>
        <w:tc>
          <w:tcPr>
            <w:tcW w:w="987" w:type="pct"/>
            <w:tcBorders>
              <w:top w:val="nil"/>
              <w:left w:val="nil"/>
              <w:bottom w:val="single" w:sz="8" w:space="0" w:color="4472C4"/>
              <w:right w:val="single" w:sz="8" w:space="0" w:color="4472C4"/>
            </w:tcBorders>
            <w:shd w:val="clear" w:color="auto" w:fill="auto"/>
            <w:noWrap/>
            <w:vAlign w:val="center"/>
            <w:hideMark/>
          </w:tcPr>
          <w:p w14:paraId="4263407B"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w:t>
            </w:r>
          </w:p>
        </w:tc>
        <w:tc>
          <w:tcPr>
            <w:tcW w:w="557" w:type="pct"/>
            <w:tcBorders>
              <w:top w:val="nil"/>
              <w:left w:val="nil"/>
              <w:bottom w:val="single" w:sz="8" w:space="0" w:color="4472C4"/>
              <w:right w:val="single" w:sz="8" w:space="0" w:color="4472C4"/>
            </w:tcBorders>
            <w:shd w:val="clear" w:color="auto" w:fill="auto"/>
            <w:noWrap/>
            <w:vAlign w:val="center"/>
            <w:hideMark/>
          </w:tcPr>
          <w:p w14:paraId="74AD8D04"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0.4%</w:t>
            </w:r>
          </w:p>
        </w:tc>
        <w:tc>
          <w:tcPr>
            <w:tcW w:w="353" w:type="pct"/>
            <w:tcBorders>
              <w:top w:val="nil"/>
              <w:left w:val="nil"/>
              <w:bottom w:val="single" w:sz="8" w:space="0" w:color="4472C4"/>
              <w:right w:val="single" w:sz="8" w:space="0" w:color="4472C4"/>
            </w:tcBorders>
            <w:shd w:val="clear" w:color="auto" w:fill="auto"/>
            <w:noWrap/>
            <w:vAlign w:val="center"/>
            <w:hideMark/>
          </w:tcPr>
          <w:p w14:paraId="4107C698"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22%</w:t>
            </w:r>
          </w:p>
        </w:tc>
        <w:tc>
          <w:tcPr>
            <w:tcW w:w="1260" w:type="pct"/>
            <w:tcBorders>
              <w:top w:val="nil"/>
              <w:left w:val="nil"/>
              <w:bottom w:val="nil"/>
              <w:right w:val="single" w:sz="4" w:space="0" w:color="auto"/>
            </w:tcBorders>
            <w:shd w:val="clear" w:color="auto" w:fill="auto"/>
            <w:noWrap/>
            <w:vAlign w:val="center"/>
            <w:hideMark/>
          </w:tcPr>
          <w:p w14:paraId="625A7DAC" w14:textId="77777777" w:rsidR="00C227FA" w:rsidRPr="006A0EEC" w:rsidRDefault="00C227FA" w:rsidP="00003751">
            <w:pPr>
              <w:rPr>
                <w:rFonts w:asciiTheme="minorHAnsi" w:eastAsia="Times New Roman" w:hAnsiTheme="minorHAnsi"/>
                <w:color w:val="ED7D31"/>
                <w:sz w:val="18"/>
                <w:szCs w:val="18"/>
              </w:rPr>
            </w:pPr>
            <w:r w:rsidRPr="006A0EEC">
              <w:rPr>
                <w:rFonts w:ascii="MS Mincho" w:eastAsia="MS Mincho" w:hAnsi="MS Mincho" w:cs="MS Mincho"/>
                <w:color w:val="ED7D31"/>
                <w:sz w:val="18"/>
                <w:szCs w:val="18"/>
              </w:rPr>
              <w:t>████</w:t>
            </w:r>
          </w:p>
        </w:tc>
      </w:tr>
      <w:tr w:rsidR="00C227FA" w:rsidRPr="006A0EEC" w14:paraId="34DD0EFD" w14:textId="77777777" w:rsidTr="00003751">
        <w:trPr>
          <w:trHeight w:val="340"/>
        </w:trPr>
        <w:tc>
          <w:tcPr>
            <w:tcW w:w="743" w:type="pct"/>
            <w:tcBorders>
              <w:top w:val="nil"/>
              <w:left w:val="single" w:sz="4" w:space="0" w:color="auto"/>
              <w:bottom w:val="single" w:sz="8" w:space="0" w:color="4472C4"/>
              <w:right w:val="single" w:sz="8" w:space="0" w:color="4472C4"/>
            </w:tcBorders>
            <w:shd w:val="clear" w:color="auto" w:fill="auto"/>
            <w:noWrap/>
            <w:vAlign w:val="center"/>
            <w:hideMark/>
          </w:tcPr>
          <w:p w14:paraId="01EDFC05"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TERN</w:t>
            </w:r>
          </w:p>
        </w:tc>
        <w:tc>
          <w:tcPr>
            <w:tcW w:w="358" w:type="pct"/>
            <w:tcBorders>
              <w:top w:val="nil"/>
              <w:left w:val="nil"/>
              <w:bottom w:val="single" w:sz="8" w:space="0" w:color="4472C4"/>
              <w:right w:val="single" w:sz="8" w:space="0" w:color="4472C4"/>
            </w:tcBorders>
            <w:shd w:val="clear" w:color="auto" w:fill="auto"/>
            <w:noWrap/>
            <w:vAlign w:val="center"/>
            <w:hideMark/>
          </w:tcPr>
          <w:p w14:paraId="21EA0FDA"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743"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2B6EF557"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98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5AC6DE99"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5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1A56852D"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4472C4"/>
              <w:right w:val="single" w:sz="8" w:space="0" w:color="4472C4"/>
            </w:tcBorders>
            <w:shd w:val="clear" w:color="auto" w:fill="auto"/>
            <w:noWrap/>
            <w:vAlign w:val="center"/>
            <w:hideMark/>
          </w:tcPr>
          <w:p w14:paraId="043FD0EA"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1260" w:type="pct"/>
            <w:tcBorders>
              <w:top w:val="nil"/>
              <w:left w:val="nil"/>
              <w:bottom w:val="nil"/>
              <w:right w:val="single" w:sz="4" w:space="0" w:color="auto"/>
            </w:tcBorders>
            <w:shd w:val="clear" w:color="auto" w:fill="auto"/>
            <w:noWrap/>
            <w:vAlign w:val="center"/>
            <w:hideMark/>
          </w:tcPr>
          <w:p w14:paraId="1F3E5203" w14:textId="18274691" w:rsidR="00C227FA" w:rsidRPr="006A0EEC" w:rsidRDefault="00C227FA" w:rsidP="00003751">
            <w:pPr>
              <w:rPr>
                <w:rFonts w:asciiTheme="minorHAnsi" w:eastAsia="Times New Roman" w:hAnsiTheme="minorHAnsi"/>
                <w:color w:val="4472C4"/>
                <w:sz w:val="18"/>
                <w:szCs w:val="18"/>
              </w:rPr>
            </w:pPr>
          </w:p>
        </w:tc>
      </w:tr>
      <w:tr w:rsidR="00C227FA" w:rsidRPr="006A0EEC" w14:paraId="6CB5D988" w14:textId="77777777" w:rsidTr="00003751">
        <w:trPr>
          <w:trHeight w:val="340"/>
        </w:trPr>
        <w:tc>
          <w:tcPr>
            <w:tcW w:w="743" w:type="pct"/>
            <w:tcBorders>
              <w:top w:val="nil"/>
              <w:left w:val="single" w:sz="4" w:space="0" w:color="auto"/>
              <w:bottom w:val="single" w:sz="8" w:space="0" w:color="4472C4"/>
              <w:right w:val="single" w:sz="8" w:space="0" w:color="4472C4"/>
            </w:tcBorders>
            <w:shd w:val="clear" w:color="auto" w:fill="auto"/>
            <w:noWrap/>
            <w:vAlign w:val="center"/>
            <w:hideMark/>
          </w:tcPr>
          <w:p w14:paraId="1F94C7D8"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TFRI</w:t>
            </w:r>
          </w:p>
        </w:tc>
        <w:tc>
          <w:tcPr>
            <w:tcW w:w="358" w:type="pct"/>
            <w:tcBorders>
              <w:top w:val="nil"/>
              <w:left w:val="nil"/>
              <w:bottom w:val="single" w:sz="8" w:space="0" w:color="4472C4"/>
              <w:right w:val="single" w:sz="8" w:space="0" w:color="4472C4"/>
            </w:tcBorders>
            <w:shd w:val="clear" w:color="auto" w:fill="auto"/>
            <w:noWrap/>
            <w:vAlign w:val="center"/>
            <w:hideMark/>
          </w:tcPr>
          <w:p w14:paraId="29C36B55"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743" w:type="pct"/>
            <w:tcBorders>
              <w:top w:val="nil"/>
              <w:left w:val="nil"/>
              <w:bottom w:val="single" w:sz="8" w:space="0" w:color="4472C4"/>
              <w:right w:val="single" w:sz="8" w:space="0" w:color="4472C4"/>
            </w:tcBorders>
            <w:shd w:val="clear" w:color="auto" w:fill="auto"/>
            <w:noWrap/>
            <w:vAlign w:val="center"/>
            <w:hideMark/>
          </w:tcPr>
          <w:p w14:paraId="48F968C1"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90%</w:t>
            </w:r>
          </w:p>
        </w:tc>
        <w:tc>
          <w:tcPr>
            <w:tcW w:w="987" w:type="pct"/>
            <w:tcBorders>
              <w:top w:val="nil"/>
              <w:left w:val="nil"/>
              <w:bottom w:val="single" w:sz="8" w:space="0" w:color="4472C4"/>
              <w:right w:val="single" w:sz="8" w:space="0" w:color="4472C4"/>
            </w:tcBorders>
            <w:shd w:val="clear" w:color="auto" w:fill="auto"/>
            <w:noWrap/>
            <w:vAlign w:val="center"/>
            <w:hideMark/>
          </w:tcPr>
          <w:p w14:paraId="23349BE4"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w:t>
            </w:r>
          </w:p>
        </w:tc>
        <w:tc>
          <w:tcPr>
            <w:tcW w:w="55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44D4342"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4472C4"/>
              <w:right w:val="single" w:sz="8" w:space="0" w:color="4472C4"/>
            </w:tcBorders>
            <w:shd w:val="clear" w:color="auto" w:fill="auto"/>
            <w:noWrap/>
            <w:vAlign w:val="center"/>
            <w:hideMark/>
          </w:tcPr>
          <w:p w14:paraId="131A151E"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30%</w:t>
            </w:r>
          </w:p>
        </w:tc>
        <w:tc>
          <w:tcPr>
            <w:tcW w:w="1260" w:type="pct"/>
            <w:tcBorders>
              <w:top w:val="nil"/>
              <w:left w:val="nil"/>
              <w:bottom w:val="nil"/>
              <w:right w:val="single" w:sz="4" w:space="0" w:color="auto"/>
            </w:tcBorders>
            <w:shd w:val="clear" w:color="auto" w:fill="auto"/>
            <w:noWrap/>
            <w:vAlign w:val="center"/>
            <w:hideMark/>
          </w:tcPr>
          <w:p w14:paraId="6AA8E714" w14:textId="77777777" w:rsidR="00C227FA" w:rsidRPr="006A0EEC" w:rsidRDefault="00C227FA" w:rsidP="00003751">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64B1669B" w14:textId="77777777" w:rsidTr="00003751">
        <w:trPr>
          <w:trHeight w:val="340"/>
        </w:trPr>
        <w:tc>
          <w:tcPr>
            <w:tcW w:w="743" w:type="pct"/>
            <w:tcBorders>
              <w:top w:val="nil"/>
              <w:left w:val="single" w:sz="4" w:space="0" w:color="auto"/>
              <w:bottom w:val="single" w:sz="8" w:space="0" w:color="4472C4"/>
              <w:right w:val="single" w:sz="8" w:space="0" w:color="4472C4"/>
            </w:tcBorders>
            <w:shd w:val="clear" w:color="auto" w:fill="auto"/>
            <w:noWrap/>
            <w:vAlign w:val="center"/>
            <w:hideMark/>
          </w:tcPr>
          <w:p w14:paraId="17672C7F"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PISCO</w:t>
            </w:r>
          </w:p>
        </w:tc>
        <w:tc>
          <w:tcPr>
            <w:tcW w:w="358" w:type="pct"/>
            <w:tcBorders>
              <w:top w:val="nil"/>
              <w:left w:val="nil"/>
              <w:bottom w:val="single" w:sz="8" w:space="0" w:color="4472C4"/>
              <w:right w:val="single" w:sz="8" w:space="0" w:color="4472C4"/>
            </w:tcBorders>
            <w:shd w:val="clear" w:color="auto" w:fill="auto"/>
            <w:noWrap/>
            <w:vAlign w:val="center"/>
            <w:hideMark/>
          </w:tcPr>
          <w:p w14:paraId="6C22C1CD"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248</w:t>
            </w:r>
          </w:p>
        </w:tc>
        <w:tc>
          <w:tcPr>
            <w:tcW w:w="743"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0C71C21F"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98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0330E16D"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5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0544D4FD"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4472C4"/>
              <w:right w:val="single" w:sz="8" w:space="0" w:color="4472C4"/>
            </w:tcBorders>
            <w:shd w:val="clear" w:color="auto" w:fill="auto"/>
            <w:noWrap/>
            <w:vAlign w:val="center"/>
            <w:hideMark/>
          </w:tcPr>
          <w:p w14:paraId="3CAB9ED7"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33%</w:t>
            </w:r>
          </w:p>
        </w:tc>
        <w:tc>
          <w:tcPr>
            <w:tcW w:w="1260" w:type="pct"/>
            <w:tcBorders>
              <w:top w:val="nil"/>
              <w:left w:val="nil"/>
              <w:bottom w:val="nil"/>
              <w:right w:val="single" w:sz="4" w:space="0" w:color="auto"/>
            </w:tcBorders>
            <w:shd w:val="clear" w:color="auto" w:fill="auto"/>
            <w:noWrap/>
            <w:vAlign w:val="center"/>
            <w:hideMark/>
          </w:tcPr>
          <w:p w14:paraId="1EF98008" w14:textId="77777777" w:rsidR="00C227FA" w:rsidRPr="006A0EEC" w:rsidRDefault="00C227FA" w:rsidP="00003751">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1255349B" w14:textId="77777777" w:rsidTr="00003751">
        <w:trPr>
          <w:trHeight w:val="340"/>
        </w:trPr>
        <w:tc>
          <w:tcPr>
            <w:tcW w:w="743" w:type="pct"/>
            <w:tcBorders>
              <w:top w:val="nil"/>
              <w:left w:val="single" w:sz="4" w:space="0" w:color="auto"/>
              <w:bottom w:val="single" w:sz="8" w:space="0" w:color="4472C4"/>
              <w:right w:val="single" w:sz="8" w:space="0" w:color="4472C4"/>
            </w:tcBorders>
            <w:shd w:val="clear" w:color="auto" w:fill="auto"/>
            <w:noWrap/>
            <w:vAlign w:val="center"/>
            <w:hideMark/>
          </w:tcPr>
          <w:p w14:paraId="04BA2EE4"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SANPARKS</w:t>
            </w:r>
          </w:p>
        </w:tc>
        <w:tc>
          <w:tcPr>
            <w:tcW w:w="358" w:type="pct"/>
            <w:tcBorders>
              <w:top w:val="nil"/>
              <w:left w:val="nil"/>
              <w:bottom w:val="single" w:sz="8" w:space="0" w:color="4472C4"/>
              <w:right w:val="single" w:sz="8" w:space="0" w:color="4472C4"/>
            </w:tcBorders>
            <w:shd w:val="clear" w:color="auto" w:fill="auto"/>
            <w:noWrap/>
            <w:vAlign w:val="center"/>
            <w:hideMark/>
          </w:tcPr>
          <w:p w14:paraId="75A5877D"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247</w:t>
            </w:r>
          </w:p>
        </w:tc>
        <w:tc>
          <w:tcPr>
            <w:tcW w:w="743" w:type="pct"/>
            <w:tcBorders>
              <w:top w:val="nil"/>
              <w:left w:val="nil"/>
              <w:bottom w:val="single" w:sz="8" w:space="0" w:color="4472C4"/>
              <w:right w:val="single" w:sz="8" w:space="0" w:color="4472C4"/>
            </w:tcBorders>
            <w:shd w:val="clear" w:color="auto" w:fill="auto"/>
            <w:noWrap/>
            <w:vAlign w:val="center"/>
            <w:hideMark/>
          </w:tcPr>
          <w:p w14:paraId="6A4BBC1F"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69%</w:t>
            </w:r>
          </w:p>
        </w:tc>
        <w:tc>
          <w:tcPr>
            <w:tcW w:w="98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767CD8E2"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5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2E995E53"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4472C4"/>
              <w:right w:val="single" w:sz="8" w:space="0" w:color="4472C4"/>
            </w:tcBorders>
            <w:shd w:val="clear" w:color="auto" w:fill="auto"/>
            <w:noWrap/>
            <w:vAlign w:val="center"/>
            <w:hideMark/>
          </w:tcPr>
          <w:p w14:paraId="4CC45252"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23%</w:t>
            </w:r>
          </w:p>
        </w:tc>
        <w:tc>
          <w:tcPr>
            <w:tcW w:w="1260" w:type="pct"/>
            <w:tcBorders>
              <w:top w:val="nil"/>
              <w:left w:val="nil"/>
              <w:bottom w:val="nil"/>
              <w:right w:val="single" w:sz="4" w:space="0" w:color="auto"/>
            </w:tcBorders>
            <w:shd w:val="clear" w:color="auto" w:fill="auto"/>
            <w:noWrap/>
            <w:vAlign w:val="center"/>
            <w:hideMark/>
          </w:tcPr>
          <w:p w14:paraId="2296E829" w14:textId="77777777" w:rsidR="00C227FA" w:rsidRPr="006A0EEC" w:rsidRDefault="00C227FA" w:rsidP="00003751">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3CE5A5BC" w14:textId="77777777" w:rsidTr="00003751">
        <w:trPr>
          <w:trHeight w:val="340"/>
        </w:trPr>
        <w:tc>
          <w:tcPr>
            <w:tcW w:w="743" w:type="pct"/>
            <w:tcBorders>
              <w:top w:val="nil"/>
              <w:left w:val="single" w:sz="4" w:space="0" w:color="auto"/>
              <w:bottom w:val="single" w:sz="8" w:space="0" w:color="4472C4"/>
              <w:right w:val="single" w:sz="8" w:space="0" w:color="4472C4"/>
            </w:tcBorders>
            <w:shd w:val="clear" w:color="auto" w:fill="auto"/>
            <w:noWrap/>
            <w:vAlign w:val="center"/>
            <w:hideMark/>
          </w:tcPr>
          <w:p w14:paraId="69CFCB43"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KNB</w:t>
            </w:r>
          </w:p>
        </w:tc>
        <w:tc>
          <w:tcPr>
            <w:tcW w:w="358" w:type="pct"/>
            <w:tcBorders>
              <w:top w:val="nil"/>
              <w:left w:val="nil"/>
              <w:bottom w:val="single" w:sz="8" w:space="0" w:color="4472C4"/>
              <w:right w:val="single" w:sz="8" w:space="0" w:color="4472C4"/>
            </w:tcBorders>
            <w:shd w:val="clear" w:color="auto" w:fill="auto"/>
            <w:noWrap/>
            <w:vAlign w:val="center"/>
            <w:hideMark/>
          </w:tcPr>
          <w:p w14:paraId="63B5C8F1"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218</w:t>
            </w:r>
          </w:p>
        </w:tc>
        <w:tc>
          <w:tcPr>
            <w:tcW w:w="743" w:type="pct"/>
            <w:tcBorders>
              <w:top w:val="nil"/>
              <w:left w:val="nil"/>
              <w:bottom w:val="single" w:sz="8" w:space="0" w:color="4472C4"/>
              <w:right w:val="single" w:sz="8" w:space="0" w:color="4472C4"/>
            </w:tcBorders>
            <w:shd w:val="clear" w:color="auto" w:fill="auto"/>
            <w:noWrap/>
            <w:vAlign w:val="center"/>
            <w:hideMark/>
          </w:tcPr>
          <w:p w14:paraId="4FEAAC34"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20%</w:t>
            </w:r>
          </w:p>
        </w:tc>
        <w:tc>
          <w:tcPr>
            <w:tcW w:w="987" w:type="pct"/>
            <w:tcBorders>
              <w:top w:val="nil"/>
              <w:left w:val="nil"/>
              <w:bottom w:val="single" w:sz="8" w:space="0" w:color="4472C4"/>
              <w:right w:val="single" w:sz="8" w:space="0" w:color="4472C4"/>
            </w:tcBorders>
            <w:shd w:val="clear" w:color="auto" w:fill="auto"/>
            <w:noWrap/>
            <w:vAlign w:val="center"/>
            <w:hideMark/>
          </w:tcPr>
          <w:p w14:paraId="78DD1AE2"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w:t>
            </w:r>
          </w:p>
        </w:tc>
        <w:tc>
          <w:tcPr>
            <w:tcW w:w="557" w:type="pct"/>
            <w:tcBorders>
              <w:top w:val="nil"/>
              <w:left w:val="nil"/>
              <w:bottom w:val="single" w:sz="8" w:space="0" w:color="4472C4"/>
              <w:right w:val="single" w:sz="8" w:space="0" w:color="4472C4"/>
            </w:tcBorders>
            <w:shd w:val="clear" w:color="auto" w:fill="auto"/>
            <w:noWrap/>
            <w:vAlign w:val="center"/>
            <w:hideMark/>
          </w:tcPr>
          <w:p w14:paraId="555D41B1"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w:t>
            </w:r>
          </w:p>
        </w:tc>
        <w:tc>
          <w:tcPr>
            <w:tcW w:w="353" w:type="pct"/>
            <w:tcBorders>
              <w:top w:val="nil"/>
              <w:left w:val="nil"/>
              <w:bottom w:val="single" w:sz="8" w:space="0" w:color="4472C4"/>
              <w:right w:val="single" w:sz="8" w:space="0" w:color="4472C4"/>
            </w:tcBorders>
            <w:shd w:val="clear" w:color="auto" w:fill="auto"/>
            <w:noWrap/>
            <w:vAlign w:val="center"/>
            <w:hideMark/>
          </w:tcPr>
          <w:p w14:paraId="75AE0B39"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w:t>
            </w:r>
          </w:p>
        </w:tc>
        <w:tc>
          <w:tcPr>
            <w:tcW w:w="1260" w:type="pct"/>
            <w:tcBorders>
              <w:top w:val="nil"/>
              <w:left w:val="nil"/>
              <w:bottom w:val="nil"/>
              <w:right w:val="single" w:sz="4" w:space="0" w:color="auto"/>
            </w:tcBorders>
            <w:shd w:val="clear" w:color="auto" w:fill="auto"/>
            <w:noWrap/>
            <w:vAlign w:val="center"/>
            <w:hideMark/>
          </w:tcPr>
          <w:p w14:paraId="30F18770" w14:textId="77777777" w:rsidR="00C227FA" w:rsidRPr="006A0EEC" w:rsidRDefault="00C227FA" w:rsidP="00003751">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4F64C3A1" w14:textId="77777777" w:rsidTr="00003751">
        <w:trPr>
          <w:trHeight w:val="340"/>
        </w:trPr>
        <w:tc>
          <w:tcPr>
            <w:tcW w:w="743" w:type="pct"/>
            <w:tcBorders>
              <w:top w:val="nil"/>
              <w:left w:val="single" w:sz="4" w:space="0" w:color="auto"/>
              <w:bottom w:val="single" w:sz="8" w:space="0" w:color="4472C4"/>
              <w:right w:val="single" w:sz="8" w:space="0" w:color="4472C4"/>
            </w:tcBorders>
            <w:shd w:val="clear" w:color="auto" w:fill="auto"/>
            <w:noWrap/>
            <w:vAlign w:val="center"/>
            <w:hideMark/>
          </w:tcPr>
          <w:p w14:paraId="5113F32A"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KUBI</w:t>
            </w:r>
          </w:p>
        </w:tc>
        <w:tc>
          <w:tcPr>
            <w:tcW w:w="358" w:type="pct"/>
            <w:tcBorders>
              <w:top w:val="nil"/>
              <w:left w:val="nil"/>
              <w:bottom w:val="single" w:sz="8" w:space="0" w:color="4472C4"/>
              <w:right w:val="single" w:sz="8" w:space="0" w:color="4472C4"/>
            </w:tcBorders>
            <w:shd w:val="clear" w:color="auto" w:fill="auto"/>
            <w:noWrap/>
            <w:vAlign w:val="center"/>
            <w:hideMark/>
          </w:tcPr>
          <w:p w14:paraId="0564723F"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172</w:t>
            </w:r>
          </w:p>
        </w:tc>
        <w:tc>
          <w:tcPr>
            <w:tcW w:w="743"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797F8225"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98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2BB0CC8A"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5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8A390CA"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4472C4"/>
              <w:right w:val="single" w:sz="8" w:space="0" w:color="4472C4"/>
            </w:tcBorders>
            <w:shd w:val="clear" w:color="auto" w:fill="auto"/>
            <w:noWrap/>
            <w:vAlign w:val="center"/>
            <w:hideMark/>
          </w:tcPr>
          <w:p w14:paraId="75F67A3C"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1260" w:type="pct"/>
            <w:tcBorders>
              <w:top w:val="nil"/>
              <w:left w:val="nil"/>
              <w:bottom w:val="nil"/>
              <w:right w:val="single" w:sz="4" w:space="0" w:color="auto"/>
            </w:tcBorders>
            <w:shd w:val="clear" w:color="auto" w:fill="auto"/>
            <w:noWrap/>
            <w:vAlign w:val="center"/>
            <w:hideMark/>
          </w:tcPr>
          <w:p w14:paraId="0BBC3C5F" w14:textId="35CADE40" w:rsidR="00C227FA" w:rsidRPr="006A0EEC" w:rsidRDefault="00C227FA" w:rsidP="00003751">
            <w:pPr>
              <w:rPr>
                <w:rFonts w:asciiTheme="minorHAnsi" w:eastAsia="Times New Roman" w:hAnsiTheme="minorHAnsi"/>
                <w:color w:val="4472C4"/>
                <w:sz w:val="18"/>
                <w:szCs w:val="18"/>
              </w:rPr>
            </w:pPr>
          </w:p>
        </w:tc>
      </w:tr>
      <w:tr w:rsidR="00C227FA" w:rsidRPr="006A0EEC" w14:paraId="0DFB05EB" w14:textId="77777777" w:rsidTr="00003751">
        <w:trPr>
          <w:trHeight w:val="340"/>
        </w:trPr>
        <w:tc>
          <w:tcPr>
            <w:tcW w:w="743" w:type="pct"/>
            <w:tcBorders>
              <w:top w:val="nil"/>
              <w:left w:val="single" w:sz="4" w:space="0" w:color="auto"/>
              <w:bottom w:val="single" w:sz="8" w:space="0" w:color="4472C4"/>
              <w:right w:val="single" w:sz="8" w:space="0" w:color="4472C4"/>
            </w:tcBorders>
            <w:shd w:val="clear" w:color="auto" w:fill="auto"/>
            <w:noWrap/>
            <w:vAlign w:val="center"/>
            <w:hideMark/>
          </w:tcPr>
          <w:p w14:paraId="67B1DD63"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LTER_EUROPE</w:t>
            </w:r>
          </w:p>
        </w:tc>
        <w:tc>
          <w:tcPr>
            <w:tcW w:w="358" w:type="pct"/>
            <w:tcBorders>
              <w:top w:val="nil"/>
              <w:left w:val="nil"/>
              <w:bottom w:val="single" w:sz="8" w:space="0" w:color="4472C4"/>
              <w:right w:val="single" w:sz="8" w:space="0" w:color="4472C4"/>
            </w:tcBorders>
            <w:shd w:val="clear" w:color="auto" w:fill="auto"/>
            <w:noWrap/>
            <w:vAlign w:val="center"/>
            <w:hideMark/>
          </w:tcPr>
          <w:p w14:paraId="2D87205E"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165</w:t>
            </w:r>
          </w:p>
        </w:tc>
        <w:tc>
          <w:tcPr>
            <w:tcW w:w="743"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3F1843A"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98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536A62E3"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5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36072AF"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4472C4"/>
              <w:right w:val="single" w:sz="8" w:space="0" w:color="4472C4"/>
            </w:tcBorders>
            <w:shd w:val="clear" w:color="auto" w:fill="auto"/>
            <w:noWrap/>
            <w:vAlign w:val="center"/>
            <w:hideMark/>
          </w:tcPr>
          <w:p w14:paraId="161C83B6"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1260" w:type="pct"/>
            <w:tcBorders>
              <w:top w:val="nil"/>
              <w:left w:val="nil"/>
              <w:bottom w:val="nil"/>
              <w:right w:val="single" w:sz="4" w:space="0" w:color="auto"/>
            </w:tcBorders>
            <w:shd w:val="clear" w:color="auto" w:fill="auto"/>
            <w:noWrap/>
            <w:vAlign w:val="center"/>
            <w:hideMark/>
          </w:tcPr>
          <w:p w14:paraId="5EF59251" w14:textId="42BD1238" w:rsidR="00C227FA" w:rsidRPr="006A0EEC" w:rsidRDefault="00C227FA" w:rsidP="00003751">
            <w:pPr>
              <w:rPr>
                <w:rFonts w:asciiTheme="minorHAnsi" w:eastAsia="Times New Roman" w:hAnsiTheme="minorHAnsi"/>
                <w:color w:val="4472C4"/>
                <w:sz w:val="18"/>
                <w:szCs w:val="18"/>
              </w:rPr>
            </w:pPr>
          </w:p>
        </w:tc>
      </w:tr>
      <w:tr w:rsidR="00C227FA" w:rsidRPr="006A0EEC" w14:paraId="49D43AA0" w14:textId="77777777" w:rsidTr="00003751">
        <w:trPr>
          <w:trHeight w:val="340"/>
        </w:trPr>
        <w:tc>
          <w:tcPr>
            <w:tcW w:w="743" w:type="pct"/>
            <w:tcBorders>
              <w:top w:val="nil"/>
              <w:left w:val="single" w:sz="4" w:space="0" w:color="auto"/>
              <w:bottom w:val="single" w:sz="8" w:space="0" w:color="4472C4"/>
              <w:right w:val="single" w:sz="8" w:space="0" w:color="4472C4"/>
            </w:tcBorders>
            <w:shd w:val="clear" w:color="auto" w:fill="auto"/>
            <w:noWrap/>
            <w:vAlign w:val="center"/>
            <w:hideMark/>
          </w:tcPr>
          <w:p w14:paraId="721ECFB3"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ONEShare</w:t>
            </w:r>
          </w:p>
        </w:tc>
        <w:tc>
          <w:tcPr>
            <w:tcW w:w="358" w:type="pct"/>
            <w:tcBorders>
              <w:top w:val="nil"/>
              <w:left w:val="nil"/>
              <w:bottom w:val="single" w:sz="8" w:space="0" w:color="4472C4"/>
              <w:right w:val="single" w:sz="8" w:space="0" w:color="4472C4"/>
            </w:tcBorders>
            <w:shd w:val="clear" w:color="auto" w:fill="auto"/>
            <w:noWrap/>
            <w:vAlign w:val="center"/>
            <w:hideMark/>
          </w:tcPr>
          <w:p w14:paraId="2313033C"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109</w:t>
            </w:r>
          </w:p>
        </w:tc>
        <w:tc>
          <w:tcPr>
            <w:tcW w:w="743" w:type="pct"/>
            <w:tcBorders>
              <w:top w:val="nil"/>
              <w:left w:val="nil"/>
              <w:bottom w:val="single" w:sz="8" w:space="0" w:color="4472C4"/>
              <w:right w:val="single" w:sz="8" w:space="0" w:color="4472C4"/>
            </w:tcBorders>
            <w:shd w:val="clear" w:color="auto" w:fill="auto"/>
            <w:noWrap/>
            <w:vAlign w:val="center"/>
            <w:hideMark/>
          </w:tcPr>
          <w:p w14:paraId="2B6FDC5B"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95%</w:t>
            </w:r>
          </w:p>
        </w:tc>
        <w:tc>
          <w:tcPr>
            <w:tcW w:w="98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7D655470"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5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3655489"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4472C4"/>
              <w:right w:val="single" w:sz="8" w:space="0" w:color="4472C4"/>
            </w:tcBorders>
            <w:shd w:val="clear" w:color="auto" w:fill="auto"/>
            <w:noWrap/>
            <w:vAlign w:val="center"/>
            <w:hideMark/>
          </w:tcPr>
          <w:p w14:paraId="5168CB62"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32%</w:t>
            </w:r>
          </w:p>
        </w:tc>
        <w:tc>
          <w:tcPr>
            <w:tcW w:w="1260" w:type="pct"/>
            <w:tcBorders>
              <w:top w:val="nil"/>
              <w:left w:val="nil"/>
              <w:bottom w:val="nil"/>
              <w:right w:val="single" w:sz="4" w:space="0" w:color="auto"/>
            </w:tcBorders>
            <w:shd w:val="clear" w:color="auto" w:fill="auto"/>
            <w:noWrap/>
            <w:vAlign w:val="center"/>
            <w:hideMark/>
          </w:tcPr>
          <w:p w14:paraId="3C4F509C" w14:textId="77777777" w:rsidR="00C227FA" w:rsidRPr="006A0EEC" w:rsidRDefault="00C227FA" w:rsidP="00003751">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5B74DE51" w14:textId="77777777" w:rsidTr="00003751">
        <w:trPr>
          <w:trHeight w:val="340"/>
        </w:trPr>
        <w:tc>
          <w:tcPr>
            <w:tcW w:w="743" w:type="pct"/>
            <w:tcBorders>
              <w:top w:val="nil"/>
              <w:left w:val="single" w:sz="4" w:space="0" w:color="auto"/>
              <w:bottom w:val="single" w:sz="8" w:space="0" w:color="4472C4"/>
              <w:right w:val="single" w:sz="8" w:space="0" w:color="4472C4"/>
            </w:tcBorders>
            <w:shd w:val="clear" w:color="auto" w:fill="auto"/>
            <w:noWrap/>
            <w:vAlign w:val="center"/>
            <w:hideMark/>
          </w:tcPr>
          <w:p w14:paraId="6DD9F0AD"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GOA</w:t>
            </w:r>
          </w:p>
        </w:tc>
        <w:tc>
          <w:tcPr>
            <w:tcW w:w="358" w:type="pct"/>
            <w:tcBorders>
              <w:top w:val="nil"/>
              <w:left w:val="nil"/>
              <w:bottom w:val="single" w:sz="8" w:space="0" w:color="4472C4"/>
              <w:right w:val="single" w:sz="8" w:space="0" w:color="4472C4"/>
            </w:tcBorders>
            <w:shd w:val="clear" w:color="auto" w:fill="auto"/>
            <w:noWrap/>
            <w:vAlign w:val="center"/>
            <w:hideMark/>
          </w:tcPr>
          <w:p w14:paraId="5CF313E8"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98</w:t>
            </w:r>
          </w:p>
        </w:tc>
        <w:tc>
          <w:tcPr>
            <w:tcW w:w="743" w:type="pct"/>
            <w:tcBorders>
              <w:top w:val="nil"/>
              <w:left w:val="nil"/>
              <w:bottom w:val="single" w:sz="8" w:space="0" w:color="4472C4"/>
              <w:right w:val="single" w:sz="8" w:space="0" w:color="4472C4"/>
            </w:tcBorders>
            <w:shd w:val="clear" w:color="auto" w:fill="auto"/>
            <w:noWrap/>
            <w:vAlign w:val="center"/>
            <w:hideMark/>
          </w:tcPr>
          <w:p w14:paraId="744F9D3F"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84%</w:t>
            </w:r>
          </w:p>
        </w:tc>
        <w:tc>
          <w:tcPr>
            <w:tcW w:w="98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2D505E4B"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5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7F3E2601"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4472C4"/>
              <w:right w:val="single" w:sz="8" w:space="0" w:color="4472C4"/>
            </w:tcBorders>
            <w:shd w:val="clear" w:color="auto" w:fill="auto"/>
            <w:noWrap/>
            <w:vAlign w:val="center"/>
            <w:hideMark/>
          </w:tcPr>
          <w:p w14:paraId="0E44EE80"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28%</w:t>
            </w:r>
          </w:p>
        </w:tc>
        <w:tc>
          <w:tcPr>
            <w:tcW w:w="1260" w:type="pct"/>
            <w:tcBorders>
              <w:top w:val="nil"/>
              <w:left w:val="nil"/>
              <w:bottom w:val="nil"/>
              <w:right w:val="single" w:sz="4" w:space="0" w:color="auto"/>
            </w:tcBorders>
            <w:shd w:val="clear" w:color="auto" w:fill="auto"/>
            <w:noWrap/>
            <w:vAlign w:val="center"/>
            <w:hideMark/>
          </w:tcPr>
          <w:p w14:paraId="057E5AFA" w14:textId="77777777" w:rsidR="00C227FA" w:rsidRPr="006A0EEC" w:rsidRDefault="00C227FA" w:rsidP="00003751">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68A1ACC3" w14:textId="77777777" w:rsidTr="00003751">
        <w:trPr>
          <w:trHeight w:val="340"/>
        </w:trPr>
        <w:tc>
          <w:tcPr>
            <w:tcW w:w="743" w:type="pct"/>
            <w:tcBorders>
              <w:top w:val="nil"/>
              <w:left w:val="single" w:sz="4" w:space="0" w:color="auto"/>
              <w:bottom w:val="single" w:sz="8" w:space="0" w:color="4472C4"/>
              <w:right w:val="single" w:sz="8" w:space="0" w:color="4472C4"/>
            </w:tcBorders>
            <w:shd w:val="clear" w:color="auto" w:fill="auto"/>
            <w:noWrap/>
            <w:vAlign w:val="center"/>
            <w:hideMark/>
          </w:tcPr>
          <w:p w14:paraId="2D81BDCA"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ESA</w:t>
            </w:r>
          </w:p>
        </w:tc>
        <w:tc>
          <w:tcPr>
            <w:tcW w:w="358" w:type="pct"/>
            <w:tcBorders>
              <w:top w:val="nil"/>
              <w:left w:val="nil"/>
              <w:bottom w:val="single" w:sz="8" w:space="0" w:color="4472C4"/>
              <w:right w:val="single" w:sz="8" w:space="0" w:color="4472C4"/>
            </w:tcBorders>
            <w:shd w:val="clear" w:color="auto" w:fill="auto"/>
            <w:noWrap/>
            <w:vAlign w:val="center"/>
            <w:hideMark/>
          </w:tcPr>
          <w:p w14:paraId="655ACB97"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53</w:t>
            </w:r>
          </w:p>
        </w:tc>
        <w:tc>
          <w:tcPr>
            <w:tcW w:w="743"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67415E8F"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98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51D573B5"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5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04C4C5D8"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4472C4"/>
              <w:right w:val="single" w:sz="8" w:space="0" w:color="4472C4"/>
            </w:tcBorders>
            <w:shd w:val="clear" w:color="auto" w:fill="auto"/>
            <w:noWrap/>
            <w:vAlign w:val="center"/>
            <w:hideMark/>
          </w:tcPr>
          <w:p w14:paraId="0BE68FD7"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1260" w:type="pct"/>
            <w:tcBorders>
              <w:top w:val="nil"/>
              <w:left w:val="nil"/>
              <w:bottom w:val="nil"/>
              <w:right w:val="single" w:sz="4" w:space="0" w:color="auto"/>
            </w:tcBorders>
            <w:shd w:val="clear" w:color="auto" w:fill="auto"/>
            <w:noWrap/>
            <w:vAlign w:val="center"/>
            <w:hideMark/>
          </w:tcPr>
          <w:p w14:paraId="2728F091" w14:textId="6A70C76E" w:rsidR="00C227FA" w:rsidRPr="006A0EEC" w:rsidRDefault="00C227FA" w:rsidP="00003751">
            <w:pPr>
              <w:rPr>
                <w:rFonts w:asciiTheme="minorHAnsi" w:eastAsia="Times New Roman" w:hAnsiTheme="minorHAnsi"/>
                <w:color w:val="4472C4"/>
                <w:sz w:val="18"/>
                <w:szCs w:val="18"/>
              </w:rPr>
            </w:pPr>
          </w:p>
        </w:tc>
      </w:tr>
      <w:tr w:rsidR="00C227FA" w:rsidRPr="006A0EEC" w14:paraId="5C722D87" w14:textId="77777777" w:rsidTr="00003751">
        <w:trPr>
          <w:trHeight w:val="340"/>
        </w:trPr>
        <w:tc>
          <w:tcPr>
            <w:tcW w:w="743" w:type="pct"/>
            <w:tcBorders>
              <w:top w:val="nil"/>
              <w:left w:val="single" w:sz="4" w:space="0" w:color="auto"/>
              <w:bottom w:val="single" w:sz="8" w:space="0" w:color="4472C4"/>
              <w:right w:val="single" w:sz="8" w:space="0" w:color="4472C4"/>
            </w:tcBorders>
            <w:shd w:val="clear" w:color="auto" w:fill="auto"/>
            <w:noWrap/>
            <w:vAlign w:val="center"/>
            <w:hideMark/>
          </w:tcPr>
          <w:p w14:paraId="1D6D96A0"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IOE</w:t>
            </w:r>
          </w:p>
        </w:tc>
        <w:tc>
          <w:tcPr>
            <w:tcW w:w="358" w:type="pct"/>
            <w:tcBorders>
              <w:top w:val="nil"/>
              <w:left w:val="nil"/>
              <w:bottom w:val="single" w:sz="8" w:space="0" w:color="4472C4"/>
              <w:right w:val="single" w:sz="8" w:space="0" w:color="4472C4"/>
            </w:tcBorders>
            <w:shd w:val="clear" w:color="auto" w:fill="auto"/>
            <w:noWrap/>
            <w:vAlign w:val="center"/>
            <w:hideMark/>
          </w:tcPr>
          <w:p w14:paraId="10382D2D"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w:t>
            </w:r>
          </w:p>
        </w:tc>
        <w:tc>
          <w:tcPr>
            <w:tcW w:w="743" w:type="pct"/>
            <w:tcBorders>
              <w:top w:val="nil"/>
              <w:left w:val="nil"/>
              <w:bottom w:val="single" w:sz="8" w:space="0" w:color="4472C4"/>
              <w:right w:val="single" w:sz="8" w:space="0" w:color="4472C4"/>
            </w:tcBorders>
            <w:shd w:val="clear" w:color="auto" w:fill="auto"/>
            <w:noWrap/>
            <w:vAlign w:val="center"/>
            <w:hideMark/>
          </w:tcPr>
          <w:p w14:paraId="5629E1E6"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29%</w:t>
            </w:r>
          </w:p>
        </w:tc>
        <w:tc>
          <w:tcPr>
            <w:tcW w:w="98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1FCC2A7E"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5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7686F9DD"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4472C4"/>
              <w:right w:val="single" w:sz="8" w:space="0" w:color="4472C4"/>
            </w:tcBorders>
            <w:shd w:val="clear" w:color="auto" w:fill="auto"/>
            <w:noWrap/>
            <w:vAlign w:val="center"/>
            <w:hideMark/>
          </w:tcPr>
          <w:p w14:paraId="332C882D"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w:t>
            </w:r>
          </w:p>
        </w:tc>
        <w:tc>
          <w:tcPr>
            <w:tcW w:w="1260" w:type="pct"/>
            <w:tcBorders>
              <w:top w:val="nil"/>
              <w:left w:val="nil"/>
              <w:bottom w:val="nil"/>
              <w:right w:val="single" w:sz="4" w:space="0" w:color="auto"/>
            </w:tcBorders>
            <w:shd w:val="clear" w:color="auto" w:fill="auto"/>
            <w:noWrap/>
            <w:vAlign w:val="center"/>
            <w:hideMark/>
          </w:tcPr>
          <w:p w14:paraId="4E70E79C" w14:textId="77777777" w:rsidR="00C227FA" w:rsidRPr="006A0EEC" w:rsidRDefault="00C227FA" w:rsidP="00003751">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77D9F02D" w14:textId="77777777" w:rsidTr="00003751">
        <w:trPr>
          <w:trHeight w:val="340"/>
        </w:trPr>
        <w:tc>
          <w:tcPr>
            <w:tcW w:w="743" w:type="pct"/>
            <w:tcBorders>
              <w:top w:val="nil"/>
              <w:left w:val="single" w:sz="4" w:space="0" w:color="auto"/>
              <w:bottom w:val="single" w:sz="8" w:space="0" w:color="4472C4"/>
              <w:right w:val="single" w:sz="8" w:space="0" w:color="4472C4"/>
            </w:tcBorders>
            <w:shd w:val="clear" w:color="auto" w:fill="auto"/>
            <w:noWrap/>
            <w:vAlign w:val="center"/>
            <w:hideMark/>
          </w:tcPr>
          <w:p w14:paraId="2349766D"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GLEON</w:t>
            </w:r>
          </w:p>
        </w:tc>
        <w:tc>
          <w:tcPr>
            <w:tcW w:w="358" w:type="pct"/>
            <w:tcBorders>
              <w:top w:val="nil"/>
              <w:left w:val="nil"/>
              <w:bottom w:val="single" w:sz="8" w:space="0" w:color="4472C4"/>
              <w:right w:val="single" w:sz="8" w:space="0" w:color="4472C4"/>
            </w:tcBorders>
            <w:shd w:val="clear" w:color="auto" w:fill="auto"/>
            <w:noWrap/>
            <w:vAlign w:val="center"/>
            <w:hideMark/>
          </w:tcPr>
          <w:p w14:paraId="5450FA08"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13</w:t>
            </w:r>
          </w:p>
        </w:tc>
        <w:tc>
          <w:tcPr>
            <w:tcW w:w="743" w:type="pct"/>
            <w:tcBorders>
              <w:top w:val="nil"/>
              <w:left w:val="nil"/>
              <w:bottom w:val="single" w:sz="8" w:space="0" w:color="4472C4"/>
              <w:right w:val="single" w:sz="8" w:space="0" w:color="4472C4"/>
            </w:tcBorders>
            <w:shd w:val="clear" w:color="auto" w:fill="auto"/>
            <w:noWrap/>
            <w:vAlign w:val="center"/>
            <w:hideMark/>
          </w:tcPr>
          <w:p w14:paraId="4194D4DB"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85%</w:t>
            </w:r>
          </w:p>
        </w:tc>
        <w:tc>
          <w:tcPr>
            <w:tcW w:w="98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05B6A822"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5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4B5CDA45"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4472C4"/>
              <w:right w:val="single" w:sz="8" w:space="0" w:color="4472C4"/>
            </w:tcBorders>
            <w:shd w:val="clear" w:color="auto" w:fill="auto"/>
            <w:noWrap/>
            <w:vAlign w:val="center"/>
            <w:hideMark/>
          </w:tcPr>
          <w:p w14:paraId="442E7291"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28%</w:t>
            </w:r>
          </w:p>
        </w:tc>
        <w:tc>
          <w:tcPr>
            <w:tcW w:w="1260" w:type="pct"/>
            <w:tcBorders>
              <w:top w:val="nil"/>
              <w:left w:val="nil"/>
              <w:bottom w:val="nil"/>
              <w:right w:val="single" w:sz="4" w:space="0" w:color="auto"/>
            </w:tcBorders>
            <w:shd w:val="clear" w:color="auto" w:fill="auto"/>
            <w:noWrap/>
            <w:vAlign w:val="center"/>
            <w:hideMark/>
          </w:tcPr>
          <w:p w14:paraId="44EDF4ED" w14:textId="77777777" w:rsidR="00C227FA" w:rsidRPr="006A0EEC" w:rsidRDefault="00C227FA" w:rsidP="00003751">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385398B5" w14:textId="77777777" w:rsidTr="00003751">
        <w:trPr>
          <w:trHeight w:val="340"/>
        </w:trPr>
        <w:tc>
          <w:tcPr>
            <w:tcW w:w="743" w:type="pct"/>
            <w:tcBorders>
              <w:top w:val="nil"/>
              <w:left w:val="single" w:sz="4" w:space="0" w:color="auto"/>
              <w:bottom w:val="single" w:sz="8" w:space="0" w:color="4472C4"/>
              <w:right w:val="single" w:sz="8" w:space="0" w:color="4472C4"/>
            </w:tcBorders>
            <w:shd w:val="clear" w:color="auto" w:fill="auto"/>
            <w:noWrap/>
            <w:vAlign w:val="center"/>
            <w:hideMark/>
          </w:tcPr>
          <w:p w14:paraId="7EDFE482"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USANPN</w:t>
            </w:r>
          </w:p>
        </w:tc>
        <w:tc>
          <w:tcPr>
            <w:tcW w:w="358" w:type="pct"/>
            <w:tcBorders>
              <w:top w:val="nil"/>
              <w:left w:val="nil"/>
              <w:bottom w:val="single" w:sz="8" w:space="0" w:color="4472C4"/>
              <w:right w:val="single" w:sz="8" w:space="0" w:color="4472C4"/>
            </w:tcBorders>
            <w:shd w:val="clear" w:color="auto" w:fill="auto"/>
            <w:noWrap/>
            <w:vAlign w:val="center"/>
            <w:hideMark/>
          </w:tcPr>
          <w:p w14:paraId="6E4E3A4C"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w:t>
            </w:r>
          </w:p>
        </w:tc>
        <w:tc>
          <w:tcPr>
            <w:tcW w:w="743"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4A1F652D"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98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31795B05"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5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17A5A955"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4472C4"/>
              <w:right w:val="single" w:sz="8" w:space="0" w:color="4472C4"/>
            </w:tcBorders>
            <w:shd w:val="clear" w:color="auto" w:fill="auto"/>
            <w:noWrap/>
            <w:vAlign w:val="center"/>
            <w:hideMark/>
          </w:tcPr>
          <w:p w14:paraId="495DE58A"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33%</w:t>
            </w:r>
          </w:p>
        </w:tc>
        <w:tc>
          <w:tcPr>
            <w:tcW w:w="1260" w:type="pct"/>
            <w:tcBorders>
              <w:top w:val="nil"/>
              <w:left w:val="nil"/>
              <w:bottom w:val="nil"/>
              <w:right w:val="single" w:sz="4" w:space="0" w:color="auto"/>
            </w:tcBorders>
            <w:shd w:val="clear" w:color="auto" w:fill="auto"/>
            <w:noWrap/>
            <w:vAlign w:val="center"/>
            <w:hideMark/>
          </w:tcPr>
          <w:p w14:paraId="323BB9CC" w14:textId="77777777" w:rsidR="00C227FA" w:rsidRPr="006A0EEC" w:rsidRDefault="00C227FA" w:rsidP="00003751">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1C668A66" w14:textId="77777777" w:rsidTr="00003751">
        <w:trPr>
          <w:trHeight w:val="340"/>
        </w:trPr>
        <w:tc>
          <w:tcPr>
            <w:tcW w:w="743" w:type="pct"/>
            <w:tcBorders>
              <w:top w:val="nil"/>
              <w:left w:val="single" w:sz="4" w:space="0" w:color="auto"/>
              <w:bottom w:val="single" w:sz="8" w:space="0" w:color="4472C4"/>
              <w:right w:val="single" w:sz="8" w:space="0" w:color="4472C4"/>
            </w:tcBorders>
            <w:shd w:val="clear" w:color="auto" w:fill="auto"/>
            <w:noWrap/>
            <w:vAlign w:val="center"/>
            <w:hideMark/>
          </w:tcPr>
          <w:p w14:paraId="7A162A2C"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CLOEBIRD</w:t>
            </w:r>
          </w:p>
        </w:tc>
        <w:tc>
          <w:tcPr>
            <w:tcW w:w="358" w:type="pct"/>
            <w:tcBorders>
              <w:top w:val="nil"/>
              <w:left w:val="nil"/>
              <w:bottom w:val="single" w:sz="8" w:space="0" w:color="4472C4"/>
              <w:right w:val="single" w:sz="8" w:space="0" w:color="4472C4"/>
            </w:tcBorders>
            <w:shd w:val="clear" w:color="auto" w:fill="auto"/>
            <w:noWrap/>
            <w:vAlign w:val="center"/>
            <w:hideMark/>
          </w:tcPr>
          <w:p w14:paraId="3F5CD2B2"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w:t>
            </w:r>
          </w:p>
        </w:tc>
        <w:tc>
          <w:tcPr>
            <w:tcW w:w="743" w:type="pct"/>
            <w:tcBorders>
              <w:top w:val="single" w:sz="8" w:space="0" w:color="4472C4"/>
              <w:left w:val="single" w:sz="8" w:space="0" w:color="4472C4"/>
              <w:bottom w:val="single" w:sz="8" w:space="0" w:color="4472C4"/>
              <w:right w:val="single" w:sz="8" w:space="0" w:color="4472C4"/>
            </w:tcBorders>
            <w:shd w:val="clear" w:color="000000" w:fill="C6EFCE"/>
            <w:noWrap/>
            <w:vAlign w:val="center"/>
            <w:hideMark/>
          </w:tcPr>
          <w:p w14:paraId="670BC21D"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98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4922CF5E"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557" w:type="pct"/>
            <w:tcBorders>
              <w:top w:val="single" w:sz="8" w:space="0" w:color="4472C4"/>
              <w:left w:val="single" w:sz="8" w:space="0" w:color="4472C4"/>
              <w:bottom w:val="single" w:sz="8" w:space="0" w:color="4472C4"/>
              <w:right w:val="single" w:sz="8" w:space="0" w:color="4472C4"/>
            </w:tcBorders>
            <w:shd w:val="clear" w:color="000000" w:fill="FFEB9C"/>
            <w:noWrap/>
            <w:vAlign w:val="center"/>
            <w:hideMark/>
          </w:tcPr>
          <w:p w14:paraId="577A1427"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4472C4"/>
              <w:right w:val="single" w:sz="8" w:space="0" w:color="4472C4"/>
            </w:tcBorders>
            <w:shd w:val="clear" w:color="auto" w:fill="auto"/>
            <w:noWrap/>
            <w:vAlign w:val="center"/>
            <w:hideMark/>
          </w:tcPr>
          <w:p w14:paraId="0163EF31"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33%</w:t>
            </w:r>
          </w:p>
        </w:tc>
        <w:tc>
          <w:tcPr>
            <w:tcW w:w="1260" w:type="pct"/>
            <w:tcBorders>
              <w:top w:val="nil"/>
              <w:left w:val="nil"/>
              <w:bottom w:val="nil"/>
              <w:right w:val="single" w:sz="4" w:space="0" w:color="auto"/>
            </w:tcBorders>
            <w:shd w:val="clear" w:color="auto" w:fill="auto"/>
            <w:noWrap/>
            <w:vAlign w:val="center"/>
            <w:hideMark/>
          </w:tcPr>
          <w:p w14:paraId="71DBE82A" w14:textId="77777777" w:rsidR="00C227FA" w:rsidRPr="006A0EEC" w:rsidRDefault="00C227FA" w:rsidP="00003751">
            <w:pPr>
              <w:rPr>
                <w:rFonts w:asciiTheme="minorHAnsi" w:eastAsia="Times New Roman" w:hAnsiTheme="minorHAnsi"/>
                <w:color w:val="4472C4"/>
                <w:sz w:val="18"/>
                <w:szCs w:val="18"/>
              </w:rPr>
            </w:pPr>
            <w:r w:rsidRPr="006A0EEC">
              <w:rPr>
                <w:rFonts w:ascii="MS Mincho" w:eastAsia="MS Mincho" w:hAnsi="MS Mincho" w:cs="MS Mincho"/>
                <w:color w:val="4472C4"/>
                <w:sz w:val="18"/>
                <w:szCs w:val="18"/>
              </w:rPr>
              <w:t>██████</w:t>
            </w:r>
          </w:p>
        </w:tc>
      </w:tr>
      <w:tr w:rsidR="00C227FA" w:rsidRPr="006A0EEC" w14:paraId="088A3A00" w14:textId="77777777" w:rsidTr="00003751">
        <w:trPr>
          <w:trHeight w:val="340"/>
        </w:trPr>
        <w:tc>
          <w:tcPr>
            <w:tcW w:w="743" w:type="pct"/>
            <w:tcBorders>
              <w:top w:val="nil"/>
              <w:left w:val="single" w:sz="4" w:space="0" w:color="auto"/>
              <w:bottom w:val="single" w:sz="8" w:space="0" w:color="FFC000"/>
              <w:right w:val="single" w:sz="8" w:space="0" w:color="FFC000"/>
            </w:tcBorders>
            <w:shd w:val="clear" w:color="auto" w:fill="auto"/>
            <w:noWrap/>
            <w:vAlign w:val="center"/>
            <w:hideMark/>
          </w:tcPr>
          <w:p w14:paraId="24D822BA"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CDL</w:t>
            </w:r>
          </w:p>
        </w:tc>
        <w:tc>
          <w:tcPr>
            <w:tcW w:w="358" w:type="pct"/>
            <w:tcBorders>
              <w:top w:val="nil"/>
              <w:left w:val="nil"/>
              <w:bottom w:val="single" w:sz="8" w:space="0" w:color="FFC000"/>
              <w:right w:val="single" w:sz="8" w:space="0" w:color="FFC000"/>
            </w:tcBorders>
            <w:shd w:val="clear" w:color="auto" w:fill="auto"/>
            <w:noWrap/>
            <w:vAlign w:val="center"/>
            <w:hideMark/>
          </w:tcPr>
          <w:p w14:paraId="12B911D7"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743" w:type="pct"/>
            <w:tcBorders>
              <w:top w:val="nil"/>
              <w:left w:val="single" w:sz="8" w:space="0" w:color="FFC000"/>
              <w:bottom w:val="single" w:sz="8" w:space="0" w:color="FFC000"/>
              <w:right w:val="single" w:sz="8" w:space="0" w:color="FFC000"/>
            </w:tcBorders>
            <w:shd w:val="clear" w:color="000000" w:fill="C6EFCE"/>
            <w:noWrap/>
            <w:vAlign w:val="center"/>
            <w:hideMark/>
          </w:tcPr>
          <w:p w14:paraId="60EE1788"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987" w:type="pct"/>
            <w:tcBorders>
              <w:top w:val="nil"/>
              <w:left w:val="single" w:sz="8" w:space="0" w:color="FFC000"/>
              <w:bottom w:val="single" w:sz="8" w:space="0" w:color="FFC000"/>
              <w:right w:val="single" w:sz="8" w:space="0" w:color="FFC000"/>
            </w:tcBorders>
            <w:shd w:val="clear" w:color="000000" w:fill="C6EFCE"/>
            <w:noWrap/>
            <w:vAlign w:val="center"/>
            <w:hideMark/>
          </w:tcPr>
          <w:p w14:paraId="29099F9D"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557" w:type="pct"/>
            <w:tcBorders>
              <w:top w:val="nil"/>
              <w:left w:val="single" w:sz="8" w:space="0" w:color="FFC000"/>
              <w:bottom w:val="single" w:sz="8" w:space="0" w:color="FFC000"/>
              <w:right w:val="single" w:sz="8" w:space="0" w:color="FFC000"/>
            </w:tcBorders>
            <w:shd w:val="clear" w:color="000000" w:fill="FFC7CE"/>
            <w:noWrap/>
            <w:vAlign w:val="center"/>
            <w:hideMark/>
          </w:tcPr>
          <w:p w14:paraId="713D1064" w14:textId="655E3A6C"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FFC000"/>
              <w:right w:val="single" w:sz="8" w:space="0" w:color="FFC000"/>
            </w:tcBorders>
            <w:shd w:val="clear" w:color="auto" w:fill="auto"/>
            <w:noWrap/>
            <w:vAlign w:val="center"/>
            <w:hideMark/>
          </w:tcPr>
          <w:p w14:paraId="4EAABBAC"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67%</w:t>
            </w:r>
          </w:p>
        </w:tc>
        <w:tc>
          <w:tcPr>
            <w:tcW w:w="1260" w:type="pct"/>
            <w:tcBorders>
              <w:top w:val="nil"/>
              <w:left w:val="nil"/>
              <w:bottom w:val="nil"/>
              <w:right w:val="single" w:sz="4" w:space="0" w:color="auto"/>
            </w:tcBorders>
            <w:shd w:val="clear" w:color="auto" w:fill="auto"/>
            <w:noWrap/>
            <w:vAlign w:val="center"/>
            <w:hideMark/>
          </w:tcPr>
          <w:p w14:paraId="06EE8C54" w14:textId="77777777" w:rsidR="00C227FA" w:rsidRPr="006A0EEC" w:rsidRDefault="00C227FA" w:rsidP="00003751">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r w:rsidR="00C227FA" w:rsidRPr="006A0EEC" w14:paraId="3D2CA530" w14:textId="77777777" w:rsidTr="00003751">
        <w:trPr>
          <w:trHeight w:val="340"/>
        </w:trPr>
        <w:tc>
          <w:tcPr>
            <w:tcW w:w="743" w:type="pct"/>
            <w:tcBorders>
              <w:top w:val="nil"/>
              <w:left w:val="single" w:sz="4" w:space="0" w:color="auto"/>
              <w:bottom w:val="single" w:sz="8" w:space="0" w:color="FFC000"/>
              <w:right w:val="single" w:sz="8" w:space="0" w:color="FFC000"/>
            </w:tcBorders>
            <w:shd w:val="clear" w:color="auto" w:fill="auto"/>
            <w:noWrap/>
            <w:vAlign w:val="center"/>
            <w:hideMark/>
          </w:tcPr>
          <w:p w14:paraId="39DFD06A"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EDACGSTORE</w:t>
            </w:r>
          </w:p>
        </w:tc>
        <w:tc>
          <w:tcPr>
            <w:tcW w:w="358" w:type="pct"/>
            <w:tcBorders>
              <w:top w:val="nil"/>
              <w:left w:val="nil"/>
              <w:bottom w:val="single" w:sz="8" w:space="0" w:color="FFC000"/>
              <w:right w:val="single" w:sz="8" w:space="0" w:color="FFC000"/>
            </w:tcBorders>
            <w:shd w:val="clear" w:color="auto" w:fill="auto"/>
            <w:noWrap/>
            <w:vAlign w:val="center"/>
            <w:hideMark/>
          </w:tcPr>
          <w:p w14:paraId="5A4B581C"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250</w:t>
            </w:r>
          </w:p>
        </w:tc>
        <w:tc>
          <w:tcPr>
            <w:tcW w:w="743" w:type="pct"/>
            <w:tcBorders>
              <w:top w:val="nil"/>
              <w:left w:val="nil"/>
              <w:bottom w:val="single" w:sz="8" w:space="0" w:color="FFC000"/>
              <w:right w:val="single" w:sz="8" w:space="0" w:color="FFC000"/>
            </w:tcBorders>
            <w:shd w:val="clear" w:color="auto" w:fill="auto"/>
            <w:noWrap/>
            <w:vAlign w:val="center"/>
            <w:hideMark/>
          </w:tcPr>
          <w:p w14:paraId="17800FB4"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81%</w:t>
            </w:r>
          </w:p>
        </w:tc>
        <w:tc>
          <w:tcPr>
            <w:tcW w:w="987" w:type="pct"/>
            <w:tcBorders>
              <w:top w:val="nil"/>
              <w:left w:val="nil"/>
              <w:bottom w:val="single" w:sz="8" w:space="0" w:color="FFC000"/>
              <w:right w:val="single" w:sz="8" w:space="0" w:color="FFC000"/>
            </w:tcBorders>
            <w:shd w:val="clear" w:color="auto" w:fill="auto"/>
            <w:noWrap/>
            <w:vAlign w:val="center"/>
            <w:hideMark/>
          </w:tcPr>
          <w:p w14:paraId="26E72497"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82%</w:t>
            </w:r>
          </w:p>
        </w:tc>
        <w:tc>
          <w:tcPr>
            <w:tcW w:w="557"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0C73712D" w14:textId="13A73BDB"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FFC000"/>
              <w:right w:val="single" w:sz="8" w:space="0" w:color="FFC000"/>
            </w:tcBorders>
            <w:shd w:val="clear" w:color="auto" w:fill="auto"/>
            <w:noWrap/>
            <w:vAlign w:val="center"/>
            <w:hideMark/>
          </w:tcPr>
          <w:p w14:paraId="43C9874A"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54%</w:t>
            </w:r>
          </w:p>
        </w:tc>
        <w:tc>
          <w:tcPr>
            <w:tcW w:w="1260" w:type="pct"/>
            <w:tcBorders>
              <w:top w:val="nil"/>
              <w:left w:val="nil"/>
              <w:bottom w:val="nil"/>
              <w:right w:val="single" w:sz="4" w:space="0" w:color="auto"/>
            </w:tcBorders>
            <w:shd w:val="clear" w:color="auto" w:fill="auto"/>
            <w:noWrap/>
            <w:vAlign w:val="center"/>
            <w:hideMark/>
          </w:tcPr>
          <w:p w14:paraId="255807B6" w14:textId="77777777" w:rsidR="00C227FA" w:rsidRPr="006A0EEC" w:rsidRDefault="00C227FA" w:rsidP="00003751">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r w:rsidR="00C227FA" w:rsidRPr="006A0EEC" w14:paraId="5223F045" w14:textId="77777777" w:rsidTr="00003751">
        <w:trPr>
          <w:trHeight w:val="340"/>
        </w:trPr>
        <w:tc>
          <w:tcPr>
            <w:tcW w:w="743" w:type="pct"/>
            <w:tcBorders>
              <w:top w:val="nil"/>
              <w:left w:val="single" w:sz="4" w:space="0" w:color="auto"/>
              <w:bottom w:val="single" w:sz="8" w:space="0" w:color="FFC000"/>
              <w:right w:val="single" w:sz="8" w:space="0" w:color="FFC000"/>
            </w:tcBorders>
            <w:shd w:val="clear" w:color="auto" w:fill="auto"/>
            <w:noWrap/>
            <w:vAlign w:val="center"/>
            <w:hideMark/>
          </w:tcPr>
          <w:p w14:paraId="74C9F4A2"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USGSCSAS</w:t>
            </w:r>
          </w:p>
        </w:tc>
        <w:tc>
          <w:tcPr>
            <w:tcW w:w="358" w:type="pct"/>
            <w:tcBorders>
              <w:top w:val="nil"/>
              <w:left w:val="nil"/>
              <w:bottom w:val="single" w:sz="8" w:space="0" w:color="FFC000"/>
              <w:right w:val="single" w:sz="8" w:space="0" w:color="FFC000"/>
            </w:tcBorders>
            <w:shd w:val="clear" w:color="auto" w:fill="auto"/>
            <w:noWrap/>
            <w:vAlign w:val="center"/>
            <w:hideMark/>
          </w:tcPr>
          <w:p w14:paraId="02BACEA9"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240</w:t>
            </w:r>
          </w:p>
        </w:tc>
        <w:tc>
          <w:tcPr>
            <w:tcW w:w="743" w:type="pct"/>
            <w:tcBorders>
              <w:top w:val="single" w:sz="8" w:space="0" w:color="FFC000"/>
              <w:left w:val="single" w:sz="8" w:space="0" w:color="FFC000"/>
              <w:bottom w:val="single" w:sz="8" w:space="0" w:color="FFC000"/>
              <w:right w:val="single" w:sz="8" w:space="0" w:color="FFC000"/>
            </w:tcBorders>
            <w:shd w:val="clear" w:color="000000" w:fill="C6EFCE"/>
            <w:noWrap/>
            <w:vAlign w:val="center"/>
            <w:hideMark/>
          </w:tcPr>
          <w:p w14:paraId="5396DAC5"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987" w:type="pct"/>
            <w:tcBorders>
              <w:top w:val="nil"/>
              <w:left w:val="nil"/>
              <w:bottom w:val="single" w:sz="8" w:space="0" w:color="FFC000"/>
              <w:right w:val="single" w:sz="8" w:space="0" w:color="FFC000"/>
            </w:tcBorders>
            <w:shd w:val="clear" w:color="auto" w:fill="auto"/>
            <w:noWrap/>
            <w:vAlign w:val="center"/>
            <w:hideMark/>
          </w:tcPr>
          <w:p w14:paraId="5D53AC4E"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95%</w:t>
            </w:r>
          </w:p>
        </w:tc>
        <w:tc>
          <w:tcPr>
            <w:tcW w:w="557"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6E061D07" w14:textId="1530A439"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FFC000"/>
              <w:right w:val="single" w:sz="8" w:space="0" w:color="FFC000"/>
            </w:tcBorders>
            <w:shd w:val="clear" w:color="auto" w:fill="auto"/>
            <w:noWrap/>
            <w:vAlign w:val="center"/>
            <w:hideMark/>
          </w:tcPr>
          <w:p w14:paraId="7B947692"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65%</w:t>
            </w:r>
          </w:p>
        </w:tc>
        <w:tc>
          <w:tcPr>
            <w:tcW w:w="1260" w:type="pct"/>
            <w:tcBorders>
              <w:top w:val="nil"/>
              <w:left w:val="nil"/>
              <w:bottom w:val="nil"/>
              <w:right w:val="single" w:sz="4" w:space="0" w:color="auto"/>
            </w:tcBorders>
            <w:shd w:val="clear" w:color="auto" w:fill="auto"/>
            <w:noWrap/>
            <w:vAlign w:val="center"/>
            <w:hideMark/>
          </w:tcPr>
          <w:p w14:paraId="0995C7F0" w14:textId="77777777" w:rsidR="00C227FA" w:rsidRPr="006A0EEC" w:rsidRDefault="00C227FA" w:rsidP="00003751">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r w:rsidR="00C227FA" w:rsidRPr="006A0EEC" w14:paraId="11E912E6" w14:textId="77777777" w:rsidTr="00003751">
        <w:trPr>
          <w:trHeight w:val="340"/>
        </w:trPr>
        <w:tc>
          <w:tcPr>
            <w:tcW w:w="743" w:type="pct"/>
            <w:tcBorders>
              <w:top w:val="nil"/>
              <w:left w:val="single" w:sz="4" w:space="0" w:color="auto"/>
              <w:bottom w:val="single" w:sz="8" w:space="0" w:color="FFC000"/>
              <w:right w:val="single" w:sz="8" w:space="0" w:color="FFC000"/>
            </w:tcBorders>
            <w:shd w:val="clear" w:color="auto" w:fill="auto"/>
            <w:noWrap/>
            <w:vAlign w:val="center"/>
            <w:hideMark/>
          </w:tcPr>
          <w:p w14:paraId="47C555BE"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SEAD</w:t>
            </w:r>
          </w:p>
        </w:tc>
        <w:tc>
          <w:tcPr>
            <w:tcW w:w="358" w:type="pct"/>
            <w:tcBorders>
              <w:top w:val="nil"/>
              <w:left w:val="nil"/>
              <w:bottom w:val="single" w:sz="8" w:space="0" w:color="FFC000"/>
              <w:right w:val="single" w:sz="8" w:space="0" w:color="FFC000"/>
            </w:tcBorders>
            <w:shd w:val="clear" w:color="auto" w:fill="auto"/>
            <w:noWrap/>
            <w:vAlign w:val="center"/>
            <w:hideMark/>
          </w:tcPr>
          <w:p w14:paraId="78772938"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18</w:t>
            </w:r>
          </w:p>
        </w:tc>
        <w:tc>
          <w:tcPr>
            <w:tcW w:w="743" w:type="pct"/>
            <w:tcBorders>
              <w:top w:val="single" w:sz="8" w:space="0" w:color="FFC000"/>
              <w:left w:val="single" w:sz="8" w:space="0" w:color="FFC000"/>
              <w:bottom w:val="single" w:sz="8" w:space="0" w:color="FFC000"/>
              <w:right w:val="single" w:sz="8" w:space="0" w:color="FFC000"/>
            </w:tcBorders>
            <w:shd w:val="clear" w:color="000000" w:fill="FFEB9C"/>
            <w:noWrap/>
            <w:vAlign w:val="center"/>
            <w:hideMark/>
          </w:tcPr>
          <w:p w14:paraId="0E754953"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987" w:type="pct"/>
            <w:tcBorders>
              <w:top w:val="nil"/>
              <w:left w:val="nil"/>
              <w:bottom w:val="single" w:sz="8" w:space="0" w:color="FFC000"/>
              <w:right w:val="single" w:sz="8" w:space="0" w:color="FFC000"/>
            </w:tcBorders>
            <w:shd w:val="clear" w:color="auto" w:fill="auto"/>
            <w:noWrap/>
            <w:vAlign w:val="center"/>
            <w:hideMark/>
          </w:tcPr>
          <w:p w14:paraId="448AB1EB"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w:t>
            </w:r>
          </w:p>
        </w:tc>
        <w:tc>
          <w:tcPr>
            <w:tcW w:w="557"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17D86A20" w14:textId="252A2284"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8" w:space="0" w:color="FFC000"/>
              <w:right w:val="single" w:sz="8" w:space="0" w:color="FFC000"/>
            </w:tcBorders>
            <w:shd w:val="clear" w:color="auto" w:fill="auto"/>
            <w:noWrap/>
            <w:vAlign w:val="center"/>
            <w:hideMark/>
          </w:tcPr>
          <w:p w14:paraId="646C1AB9"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2%</w:t>
            </w:r>
          </w:p>
        </w:tc>
        <w:tc>
          <w:tcPr>
            <w:tcW w:w="1260" w:type="pct"/>
            <w:tcBorders>
              <w:top w:val="nil"/>
              <w:left w:val="nil"/>
              <w:bottom w:val="nil"/>
              <w:right w:val="single" w:sz="4" w:space="0" w:color="auto"/>
            </w:tcBorders>
            <w:shd w:val="clear" w:color="auto" w:fill="auto"/>
            <w:noWrap/>
            <w:vAlign w:val="center"/>
            <w:hideMark/>
          </w:tcPr>
          <w:p w14:paraId="224A27E4" w14:textId="039FC60B" w:rsidR="00C227FA" w:rsidRPr="006A0EEC" w:rsidRDefault="00C227FA" w:rsidP="00003751">
            <w:pPr>
              <w:rPr>
                <w:rFonts w:asciiTheme="minorHAnsi" w:eastAsia="Times New Roman" w:hAnsiTheme="minorHAnsi"/>
                <w:color w:val="FFC000"/>
                <w:sz w:val="18"/>
                <w:szCs w:val="18"/>
              </w:rPr>
            </w:pPr>
          </w:p>
        </w:tc>
      </w:tr>
      <w:tr w:rsidR="00C227FA" w:rsidRPr="006A0EEC" w14:paraId="0A912863" w14:textId="77777777" w:rsidTr="00003751">
        <w:trPr>
          <w:trHeight w:val="320"/>
        </w:trPr>
        <w:tc>
          <w:tcPr>
            <w:tcW w:w="743" w:type="pct"/>
            <w:tcBorders>
              <w:top w:val="nil"/>
              <w:left w:val="single" w:sz="4" w:space="0" w:color="auto"/>
              <w:bottom w:val="single" w:sz="4" w:space="0" w:color="auto"/>
              <w:right w:val="single" w:sz="8" w:space="0" w:color="FFC000"/>
            </w:tcBorders>
            <w:shd w:val="clear" w:color="auto" w:fill="auto"/>
            <w:noWrap/>
            <w:vAlign w:val="center"/>
            <w:hideMark/>
          </w:tcPr>
          <w:p w14:paraId="3586B674" w14:textId="77777777" w:rsidR="00C227FA" w:rsidRPr="006A0EEC" w:rsidRDefault="00C227FA" w:rsidP="00003751">
            <w:pP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NMEPSCOR</w:t>
            </w:r>
          </w:p>
        </w:tc>
        <w:tc>
          <w:tcPr>
            <w:tcW w:w="358" w:type="pct"/>
            <w:tcBorders>
              <w:top w:val="nil"/>
              <w:left w:val="nil"/>
              <w:bottom w:val="single" w:sz="4" w:space="0" w:color="auto"/>
              <w:right w:val="single" w:sz="8" w:space="0" w:color="FFC000"/>
            </w:tcBorders>
            <w:shd w:val="clear" w:color="auto" w:fill="auto"/>
            <w:noWrap/>
            <w:vAlign w:val="center"/>
            <w:hideMark/>
          </w:tcPr>
          <w:p w14:paraId="0C126320"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7</w:t>
            </w:r>
          </w:p>
        </w:tc>
        <w:tc>
          <w:tcPr>
            <w:tcW w:w="743" w:type="pct"/>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38717414"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987" w:type="pct"/>
            <w:tcBorders>
              <w:top w:val="single" w:sz="8" w:space="0" w:color="FFC000"/>
              <w:left w:val="single" w:sz="8" w:space="0" w:color="FFC000"/>
              <w:bottom w:val="single" w:sz="4" w:space="0" w:color="auto"/>
              <w:right w:val="single" w:sz="8" w:space="0" w:color="FFC000"/>
            </w:tcBorders>
            <w:shd w:val="clear" w:color="000000" w:fill="C6EFCE"/>
            <w:noWrap/>
            <w:vAlign w:val="center"/>
            <w:hideMark/>
          </w:tcPr>
          <w:p w14:paraId="737EF89B"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100%</w:t>
            </w:r>
          </w:p>
        </w:tc>
        <w:tc>
          <w:tcPr>
            <w:tcW w:w="557" w:type="pct"/>
            <w:tcBorders>
              <w:top w:val="single" w:sz="8" w:space="0" w:color="FFC000"/>
              <w:left w:val="single" w:sz="8" w:space="0" w:color="FFC000"/>
              <w:bottom w:val="single" w:sz="4" w:space="0" w:color="auto"/>
              <w:right w:val="single" w:sz="8" w:space="0" w:color="FFC000"/>
            </w:tcBorders>
            <w:shd w:val="clear" w:color="000000" w:fill="FFC7CE"/>
            <w:noWrap/>
            <w:vAlign w:val="center"/>
            <w:hideMark/>
          </w:tcPr>
          <w:p w14:paraId="69144E3D" w14:textId="08DC560E"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0%</w:t>
            </w:r>
          </w:p>
        </w:tc>
        <w:tc>
          <w:tcPr>
            <w:tcW w:w="353" w:type="pct"/>
            <w:tcBorders>
              <w:top w:val="nil"/>
              <w:left w:val="nil"/>
              <w:bottom w:val="single" w:sz="4" w:space="0" w:color="auto"/>
              <w:right w:val="single" w:sz="8" w:space="0" w:color="FFC000"/>
            </w:tcBorders>
            <w:shd w:val="clear" w:color="auto" w:fill="auto"/>
            <w:noWrap/>
            <w:vAlign w:val="center"/>
            <w:hideMark/>
          </w:tcPr>
          <w:p w14:paraId="4B0A64C8" w14:textId="77777777" w:rsidR="00C227FA" w:rsidRPr="006A0EEC" w:rsidRDefault="00C227FA" w:rsidP="00003751">
            <w:pPr>
              <w:jc w:val="center"/>
              <w:rPr>
                <w:rFonts w:asciiTheme="minorHAnsi" w:eastAsia="Times New Roman" w:hAnsiTheme="minorHAnsi"/>
                <w:color w:val="000000"/>
                <w:sz w:val="18"/>
                <w:szCs w:val="18"/>
              </w:rPr>
            </w:pPr>
            <w:r w:rsidRPr="006A0EEC">
              <w:rPr>
                <w:rFonts w:asciiTheme="minorHAnsi" w:eastAsia="Times New Roman" w:hAnsiTheme="minorHAnsi"/>
                <w:color w:val="000000"/>
                <w:sz w:val="18"/>
                <w:szCs w:val="18"/>
              </w:rPr>
              <w:t>67%</w:t>
            </w:r>
          </w:p>
        </w:tc>
        <w:tc>
          <w:tcPr>
            <w:tcW w:w="1260" w:type="pct"/>
            <w:tcBorders>
              <w:top w:val="nil"/>
              <w:left w:val="nil"/>
              <w:bottom w:val="single" w:sz="4" w:space="0" w:color="auto"/>
              <w:right w:val="single" w:sz="4" w:space="0" w:color="auto"/>
            </w:tcBorders>
            <w:shd w:val="clear" w:color="auto" w:fill="auto"/>
            <w:noWrap/>
            <w:vAlign w:val="center"/>
            <w:hideMark/>
          </w:tcPr>
          <w:p w14:paraId="68C938B3" w14:textId="77777777" w:rsidR="00C227FA" w:rsidRPr="006A0EEC" w:rsidRDefault="00C227FA" w:rsidP="00003751">
            <w:pPr>
              <w:rPr>
                <w:rFonts w:asciiTheme="minorHAnsi" w:eastAsia="Times New Roman" w:hAnsiTheme="minorHAnsi"/>
                <w:color w:val="FFC000"/>
                <w:sz w:val="18"/>
                <w:szCs w:val="18"/>
              </w:rPr>
            </w:pPr>
            <w:r w:rsidRPr="006A0EEC">
              <w:rPr>
                <w:rFonts w:ascii="MS Mincho" w:eastAsia="MS Mincho" w:hAnsi="MS Mincho" w:cs="MS Mincho"/>
                <w:color w:val="FFC000"/>
                <w:sz w:val="18"/>
                <w:szCs w:val="18"/>
              </w:rPr>
              <w:t>█████████████</w:t>
            </w:r>
          </w:p>
        </w:tc>
      </w:tr>
    </w:tbl>
    <w:p w14:paraId="0F3CD811" w14:textId="77777777" w:rsidR="00B4231D" w:rsidRDefault="00B4231D" w:rsidP="009E3600">
      <w:pPr>
        <w:rPr>
          <w:ins w:id="2018" w:author="Sean Gordon" w:date="2017-04-06T13:50:00Z"/>
        </w:rPr>
        <w:sectPr w:rsidR="00B4231D" w:rsidSect="00274251">
          <w:pgSz w:w="15840" w:h="12240" w:orient="landscape"/>
          <w:pgMar w:top="1440" w:right="1440" w:bottom="1440" w:left="1440" w:header="720" w:footer="720" w:gutter="0"/>
          <w:cols w:space="720"/>
          <w:docGrid w:linePitch="360"/>
        </w:sectPr>
      </w:pPr>
    </w:p>
    <w:p w14:paraId="25F6B33C" w14:textId="7AB8D5D1" w:rsidR="00B4231D" w:rsidDel="002E2C9B" w:rsidRDefault="00B4231D" w:rsidP="009E3600">
      <w:pPr>
        <w:rPr>
          <w:del w:id="2019" w:author="Sean Gordon" w:date="2017-04-06T14:56:00Z"/>
        </w:rPr>
      </w:pPr>
    </w:p>
    <w:tbl>
      <w:tblPr>
        <w:tblW w:w="5000" w:type="pct"/>
        <w:tblLook w:val="04A0" w:firstRow="1" w:lastRow="0" w:firstColumn="1" w:lastColumn="0" w:noHBand="0" w:noVBand="1"/>
      </w:tblPr>
      <w:tblGrid>
        <w:gridCol w:w="1818"/>
        <w:gridCol w:w="3183"/>
        <w:gridCol w:w="2283"/>
        <w:gridCol w:w="2292"/>
      </w:tblGrid>
      <w:tr w:rsidR="005A6540" w:rsidRPr="005A6540" w:rsidDel="000A46D8" w14:paraId="53FEAA60" w14:textId="76D4C113" w:rsidTr="005A6540">
        <w:trPr>
          <w:trHeight w:val="340"/>
          <w:del w:id="2020" w:author="Sean Gordon" w:date="2017-04-05T15:54:00Z"/>
        </w:trPr>
        <w:tc>
          <w:tcPr>
            <w:tcW w:w="949" w:type="pct"/>
            <w:tcBorders>
              <w:top w:val="nil"/>
              <w:left w:val="nil"/>
              <w:bottom w:val="nil"/>
              <w:right w:val="nil"/>
            </w:tcBorders>
            <w:shd w:val="clear" w:color="auto" w:fill="auto"/>
            <w:noWrap/>
            <w:vAlign w:val="center"/>
            <w:hideMark/>
          </w:tcPr>
          <w:p w14:paraId="6C207831" w14:textId="388083D3" w:rsidR="005A6540" w:rsidRPr="002A6851" w:rsidDel="000A46D8" w:rsidRDefault="005A6540" w:rsidP="005A6540">
            <w:pPr>
              <w:jc w:val="center"/>
              <w:rPr>
                <w:del w:id="2021" w:author="Sean Gordon" w:date="2017-04-05T15:54:00Z"/>
                <w:rFonts w:ascii="Calibri" w:eastAsia="Times New Roman" w:hAnsi="Calibri"/>
                <w:color w:val="000000"/>
                <w:sz w:val="18"/>
                <w:szCs w:val="18"/>
              </w:rPr>
            </w:pPr>
            <w:del w:id="2022" w:author="Sean Gordon" w:date="2017-04-05T15:54:00Z">
              <w:r w:rsidRPr="002A6851" w:rsidDel="000A46D8">
                <w:rPr>
                  <w:rFonts w:ascii="Calibri" w:eastAsia="Times New Roman" w:hAnsi="Calibri"/>
                  <w:color w:val="000000"/>
                  <w:sz w:val="18"/>
                  <w:szCs w:val="18"/>
                </w:rPr>
                <w:delText>Integration</w:delText>
              </w:r>
            </w:del>
          </w:p>
        </w:tc>
        <w:tc>
          <w:tcPr>
            <w:tcW w:w="1662" w:type="pct"/>
            <w:tcBorders>
              <w:top w:val="nil"/>
              <w:left w:val="single" w:sz="8" w:space="0" w:color="auto"/>
              <w:bottom w:val="nil"/>
              <w:right w:val="nil"/>
            </w:tcBorders>
            <w:shd w:val="clear" w:color="auto" w:fill="auto"/>
            <w:noWrap/>
            <w:vAlign w:val="center"/>
            <w:hideMark/>
          </w:tcPr>
          <w:p w14:paraId="34AFD149" w14:textId="354DF4E5" w:rsidR="005A6540" w:rsidRPr="005A6540" w:rsidDel="000A46D8" w:rsidRDefault="005A6540" w:rsidP="005A6540">
            <w:pPr>
              <w:jc w:val="center"/>
              <w:rPr>
                <w:del w:id="2023" w:author="Sean Gordon" w:date="2017-04-05T15:54:00Z"/>
                <w:rFonts w:ascii="Calibri" w:eastAsia="Times New Roman" w:hAnsi="Calibri"/>
                <w:color w:val="000000"/>
                <w:sz w:val="15"/>
                <w:szCs w:val="15"/>
              </w:rPr>
            </w:pPr>
            <w:del w:id="2024" w:author="Sean Gordon" w:date="2017-04-05T15:54:00Z">
              <w:r w:rsidRPr="005A6540" w:rsidDel="000A46D8">
                <w:rPr>
                  <w:rFonts w:ascii="Calibri" w:eastAsia="Times New Roman" w:hAnsi="Calibri"/>
                  <w:color w:val="000000"/>
                  <w:sz w:val="15"/>
                  <w:szCs w:val="15"/>
                </w:rPr>
                <w:delText>Attribute List</w:delText>
              </w:r>
            </w:del>
          </w:p>
        </w:tc>
        <w:tc>
          <w:tcPr>
            <w:tcW w:w="1192" w:type="pct"/>
            <w:tcBorders>
              <w:top w:val="nil"/>
              <w:left w:val="single" w:sz="8" w:space="0" w:color="auto"/>
              <w:bottom w:val="nil"/>
              <w:right w:val="nil"/>
            </w:tcBorders>
            <w:shd w:val="clear" w:color="auto" w:fill="auto"/>
            <w:noWrap/>
            <w:vAlign w:val="center"/>
            <w:hideMark/>
          </w:tcPr>
          <w:p w14:paraId="57FC9D22" w14:textId="0AB8B45C" w:rsidR="005A6540" w:rsidRPr="005A6540" w:rsidDel="000A46D8" w:rsidRDefault="005A6540" w:rsidP="005A6540">
            <w:pPr>
              <w:jc w:val="center"/>
              <w:rPr>
                <w:del w:id="2025" w:author="Sean Gordon" w:date="2017-04-05T15:54:00Z"/>
                <w:rFonts w:ascii="Calibri" w:eastAsia="Times New Roman" w:hAnsi="Calibri"/>
                <w:color w:val="000000"/>
                <w:sz w:val="15"/>
                <w:szCs w:val="15"/>
              </w:rPr>
            </w:pPr>
            <w:del w:id="2026" w:author="Sean Gordon" w:date="2017-04-05T15:54:00Z">
              <w:r w:rsidRPr="005A6540" w:rsidDel="000A46D8">
                <w:rPr>
                  <w:rFonts w:ascii="Calibri" w:eastAsia="Times New Roman" w:hAnsi="Calibri"/>
                  <w:color w:val="000000"/>
                  <w:sz w:val="15"/>
                  <w:szCs w:val="15"/>
                </w:rPr>
                <w:delText>Attribute Constraints</w:delText>
              </w:r>
            </w:del>
          </w:p>
        </w:tc>
        <w:tc>
          <w:tcPr>
            <w:tcW w:w="1197" w:type="pct"/>
            <w:tcBorders>
              <w:top w:val="nil"/>
              <w:left w:val="single" w:sz="8" w:space="0" w:color="auto"/>
              <w:bottom w:val="nil"/>
              <w:right w:val="nil"/>
            </w:tcBorders>
            <w:shd w:val="clear" w:color="auto" w:fill="auto"/>
            <w:noWrap/>
            <w:vAlign w:val="center"/>
            <w:hideMark/>
          </w:tcPr>
          <w:p w14:paraId="1125035C" w14:textId="6AEBE59E" w:rsidR="005A6540" w:rsidRPr="005A6540" w:rsidDel="000A46D8" w:rsidRDefault="005A6540" w:rsidP="005A6540">
            <w:pPr>
              <w:jc w:val="center"/>
              <w:rPr>
                <w:del w:id="2027" w:author="Sean Gordon" w:date="2017-04-05T15:54:00Z"/>
                <w:rFonts w:ascii="Calibri" w:eastAsia="Times New Roman" w:hAnsi="Calibri"/>
                <w:color w:val="000000"/>
                <w:sz w:val="15"/>
                <w:szCs w:val="15"/>
              </w:rPr>
            </w:pPr>
            <w:del w:id="2028" w:author="Sean Gordon" w:date="2017-04-05T15:54:00Z">
              <w:r w:rsidRPr="005A6540" w:rsidDel="000A46D8">
                <w:rPr>
                  <w:rFonts w:ascii="Calibri" w:eastAsia="Times New Roman" w:hAnsi="Calibri"/>
                  <w:color w:val="000000"/>
                  <w:sz w:val="15"/>
                  <w:szCs w:val="15"/>
                </w:rPr>
                <w:delText>Resource Quality Description</w:delText>
              </w:r>
            </w:del>
          </w:p>
        </w:tc>
      </w:tr>
      <w:tr w:rsidR="005A6540" w:rsidRPr="005A6540" w:rsidDel="000A46D8" w14:paraId="47189AC2" w14:textId="371D5003" w:rsidTr="005A6540">
        <w:trPr>
          <w:trHeight w:val="320"/>
          <w:del w:id="2029" w:author="Sean Gordon" w:date="2017-04-05T15:54:00Z"/>
        </w:trPr>
        <w:tc>
          <w:tcPr>
            <w:tcW w:w="949" w:type="pct"/>
            <w:tcBorders>
              <w:top w:val="nil"/>
              <w:left w:val="nil"/>
              <w:bottom w:val="nil"/>
              <w:right w:val="nil"/>
            </w:tcBorders>
            <w:shd w:val="clear" w:color="auto" w:fill="auto"/>
            <w:noWrap/>
            <w:vAlign w:val="center"/>
            <w:hideMark/>
          </w:tcPr>
          <w:p w14:paraId="6BDB096D" w14:textId="5AFFFEA5" w:rsidR="005A6540" w:rsidRPr="002A6851" w:rsidDel="000A46D8" w:rsidRDefault="005A6540" w:rsidP="005A6540">
            <w:pPr>
              <w:jc w:val="center"/>
              <w:rPr>
                <w:del w:id="2030" w:author="Sean Gordon" w:date="2017-04-05T15:54:00Z"/>
                <w:rFonts w:ascii="Calibri" w:eastAsia="Times New Roman" w:hAnsi="Calibri"/>
                <w:color w:val="000000"/>
                <w:sz w:val="18"/>
                <w:szCs w:val="18"/>
              </w:rPr>
            </w:pPr>
            <w:del w:id="2031" w:author="Sean Gordon" w:date="2017-04-05T15:54:00Z">
              <w:r w:rsidRPr="002A6851" w:rsidDel="000A46D8">
                <w:rPr>
                  <w:rFonts w:ascii="Calibri" w:eastAsia="Times New Roman" w:hAnsi="Calibri"/>
                  <w:color w:val="000000"/>
                  <w:sz w:val="18"/>
                  <w:szCs w:val="18"/>
                </w:rPr>
                <w:delText>CLOEBIRD</w:delText>
              </w:r>
            </w:del>
          </w:p>
        </w:tc>
        <w:tc>
          <w:tcPr>
            <w:tcW w:w="1662" w:type="pct"/>
            <w:tcBorders>
              <w:top w:val="nil"/>
              <w:left w:val="nil"/>
              <w:bottom w:val="nil"/>
              <w:right w:val="nil"/>
            </w:tcBorders>
            <w:shd w:val="clear" w:color="000000" w:fill="C6EFCE"/>
            <w:noWrap/>
            <w:vAlign w:val="center"/>
            <w:hideMark/>
          </w:tcPr>
          <w:p w14:paraId="4D0591A9" w14:textId="29D8ECD0" w:rsidR="005A6540" w:rsidRPr="002A6851" w:rsidDel="000A46D8" w:rsidRDefault="005A6540" w:rsidP="005A6540">
            <w:pPr>
              <w:jc w:val="center"/>
              <w:rPr>
                <w:del w:id="2032" w:author="Sean Gordon" w:date="2017-04-05T15:54:00Z"/>
                <w:rFonts w:ascii="Calibri" w:eastAsia="Times New Roman" w:hAnsi="Calibri"/>
                <w:color w:val="006100"/>
                <w:sz w:val="18"/>
                <w:szCs w:val="18"/>
              </w:rPr>
            </w:pPr>
            <w:del w:id="2033" w:author="Sean Gordon" w:date="2017-04-05T15:54:00Z">
              <w:r w:rsidRPr="002A6851" w:rsidDel="000A46D8">
                <w:rPr>
                  <w:rFonts w:ascii="Calibri" w:eastAsia="Times New Roman" w:hAnsi="Calibri"/>
                  <w:color w:val="006100"/>
                  <w:sz w:val="18"/>
                  <w:szCs w:val="18"/>
                </w:rPr>
                <w:delText>100%</w:delText>
              </w:r>
            </w:del>
          </w:p>
        </w:tc>
        <w:tc>
          <w:tcPr>
            <w:tcW w:w="1192" w:type="pct"/>
            <w:tcBorders>
              <w:top w:val="nil"/>
              <w:left w:val="nil"/>
              <w:bottom w:val="nil"/>
              <w:right w:val="nil"/>
            </w:tcBorders>
            <w:shd w:val="clear" w:color="000000" w:fill="FFEB9C"/>
            <w:noWrap/>
            <w:vAlign w:val="center"/>
            <w:hideMark/>
          </w:tcPr>
          <w:p w14:paraId="69B1CBFF" w14:textId="0201BE7C" w:rsidR="005A6540" w:rsidRPr="002A6851" w:rsidDel="000A46D8" w:rsidRDefault="005A6540" w:rsidP="005A6540">
            <w:pPr>
              <w:jc w:val="center"/>
              <w:rPr>
                <w:del w:id="2034" w:author="Sean Gordon" w:date="2017-04-05T15:54:00Z"/>
                <w:rFonts w:ascii="Calibri" w:eastAsia="Times New Roman" w:hAnsi="Calibri"/>
                <w:color w:val="9C5700"/>
                <w:sz w:val="18"/>
                <w:szCs w:val="18"/>
              </w:rPr>
            </w:pPr>
            <w:del w:id="2035"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64EBDA0A" w14:textId="17F54323" w:rsidR="005A6540" w:rsidRPr="002A6851" w:rsidDel="000A46D8" w:rsidRDefault="005A6540" w:rsidP="005A6540">
            <w:pPr>
              <w:jc w:val="center"/>
              <w:rPr>
                <w:del w:id="2036" w:author="Sean Gordon" w:date="2017-04-05T15:54:00Z"/>
                <w:rFonts w:ascii="Calibri" w:eastAsia="Times New Roman" w:hAnsi="Calibri"/>
                <w:color w:val="9C5700"/>
                <w:sz w:val="18"/>
                <w:szCs w:val="18"/>
              </w:rPr>
            </w:pPr>
            <w:del w:id="2037"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6C3D40F0" w14:textId="33094308" w:rsidTr="005A6540">
        <w:trPr>
          <w:trHeight w:val="320"/>
          <w:del w:id="2038" w:author="Sean Gordon" w:date="2017-04-05T15:54:00Z"/>
        </w:trPr>
        <w:tc>
          <w:tcPr>
            <w:tcW w:w="949" w:type="pct"/>
            <w:tcBorders>
              <w:top w:val="nil"/>
              <w:left w:val="nil"/>
              <w:bottom w:val="nil"/>
              <w:right w:val="nil"/>
            </w:tcBorders>
            <w:shd w:val="clear" w:color="auto" w:fill="auto"/>
            <w:noWrap/>
            <w:vAlign w:val="center"/>
            <w:hideMark/>
          </w:tcPr>
          <w:p w14:paraId="15F5D840" w14:textId="7A9359B4" w:rsidR="005A6540" w:rsidRPr="002A6851" w:rsidDel="000A46D8" w:rsidRDefault="005A6540" w:rsidP="005A6540">
            <w:pPr>
              <w:jc w:val="center"/>
              <w:rPr>
                <w:del w:id="2039" w:author="Sean Gordon" w:date="2017-04-05T15:54:00Z"/>
                <w:rFonts w:ascii="Calibri" w:eastAsia="Times New Roman" w:hAnsi="Calibri"/>
                <w:color w:val="000000"/>
                <w:sz w:val="18"/>
                <w:szCs w:val="18"/>
              </w:rPr>
            </w:pPr>
            <w:del w:id="2040" w:author="Sean Gordon" w:date="2017-04-05T15:54:00Z">
              <w:r w:rsidRPr="002A6851" w:rsidDel="000A46D8">
                <w:rPr>
                  <w:rFonts w:ascii="Calibri" w:eastAsia="Times New Roman" w:hAnsi="Calibri"/>
                  <w:color w:val="000000"/>
                  <w:sz w:val="18"/>
                  <w:szCs w:val="18"/>
                </w:rPr>
                <w:delText>ESA</w:delText>
              </w:r>
            </w:del>
          </w:p>
        </w:tc>
        <w:tc>
          <w:tcPr>
            <w:tcW w:w="1662" w:type="pct"/>
            <w:tcBorders>
              <w:top w:val="nil"/>
              <w:left w:val="nil"/>
              <w:bottom w:val="nil"/>
              <w:right w:val="nil"/>
            </w:tcBorders>
            <w:shd w:val="clear" w:color="000000" w:fill="FFEB9C"/>
            <w:noWrap/>
            <w:vAlign w:val="center"/>
            <w:hideMark/>
          </w:tcPr>
          <w:p w14:paraId="1375C593" w14:textId="01E54DB3" w:rsidR="005A6540" w:rsidRPr="002A6851" w:rsidDel="000A46D8" w:rsidRDefault="005A6540" w:rsidP="005A6540">
            <w:pPr>
              <w:jc w:val="center"/>
              <w:rPr>
                <w:del w:id="2041" w:author="Sean Gordon" w:date="2017-04-05T15:54:00Z"/>
                <w:rFonts w:ascii="Calibri" w:eastAsia="Times New Roman" w:hAnsi="Calibri"/>
                <w:color w:val="9C5700"/>
                <w:sz w:val="18"/>
                <w:szCs w:val="18"/>
              </w:rPr>
            </w:pPr>
            <w:del w:id="2042" w:author="Sean Gordon" w:date="2017-04-05T15:54:00Z">
              <w:r w:rsidRPr="002A6851" w:rsidDel="000A46D8">
                <w:rPr>
                  <w:rFonts w:ascii="Calibri" w:eastAsia="Times New Roman" w:hAnsi="Calibri"/>
                  <w:color w:val="9C5700"/>
                  <w:sz w:val="18"/>
                  <w:szCs w:val="18"/>
                </w:rPr>
                <w:delText>0%</w:delText>
              </w:r>
            </w:del>
          </w:p>
        </w:tc>
        <w:tc>
          <w:tcPr>
            <w:tcW w:w="1192" w:type="pct"/>
            <w:tcBorders>
              <w:top w:val="nil"/>
              <w:left w:val="nil"/>
              <w:bottom w:val="nil"/>
              <w:right w:val="nil"/>
            </w:tcBorders>
            <w:shd w:val="clear" w:color="000000" w:fill="FFEB9C"/>
            <w:noWrap/>
            <w:vAlign w:val="center"/>
            <w:hideMark/>
          </w:tcPr>
          <w:p w14:paraId="28296654" w14:textId="54E27084" w:rsidR="005A6540" w:rsidRPr="002A6851" w:rsidDel="000A46D8" w:rsidRDefault="005A6540" w:rsidP="005A6540">
            <w:pPr>
              <w:jc w:val="center"/>
              <w:rPr>
                <w:del w:id="2043" w:author="Sean Gordon" w:date="2017-04-05T15:54:00Z"/>
                <w:rFonts w:ascii="Calibri" w:eastAsia="Times New Roman" w:hAnsi="Calibri"/>
                <w:color w:val="9C5700"/>
                <w:sz w:val="18"/>
                <w:szCs w:val="18"/>
              </w:rPr>
            </w:pPr>
            <w:del w:id="2044"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57477AC2" w14:textId="0E036368" w:rsidR="005A6540" w:rsidRPr="002A6851" w:rsidDel="000A46D8" w:rsidRDefault="005A6540" w:rsidP="005A6540">
            <w:pPr>
              <w:jc w:val="center"/>
              <w:rPr>
                <w:del w:id="2045" w:author="Sean Gordon" w:date="2017-04-05T15:54:00Z"/>
                <w:rFonts w:ascii="Calibri" w:eastAsia="Times New Roman" w:hAnsi="Calibri"/>
                <w:color w:val="9C5700"/>
                <w:sz w:val="18"/>
                <w:szCs w:val="18"/>
              </w:rPr>
            </w:pPr>
            <w:del w:id="2046"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612797EB" w14:textId="4DC095A5" w:rsidTr="005A6540">
        <w:trPr>
          <w:trHeight w:val="320"/>
          <w:del w:id="2047" w:author="Sean Gordon" w:date="2017-04-05T15:54:00Z"/>
        </w:trPr>
        <w:tc>
          <w:tcPr>
            <w:tcW w:w="949" w:type="pct"/>
            <w:tcBorders>
              <w:top w:val="nil"/>
              <w:left w:val="nil"/>
              <w:bottom w:val="nil"/>
              <w:right w:val="nil"/>
            </w:tcBorders>
            <w:shd w:val="clear" w:color="auto" w:fill="auto"/>
            <w:noWrap/>
            <w:vAlign w:val="center"/>
            <w:hideMark/>
          </w:tcPr>
          <w:p w14:paraId="04F11693" w14:textId="055D50DE" w:rsidR="005A6540" w:rsidRPr="002A6851" w:rsidDel="000A46D8" w:rsidRDefault="005A6540" w:rsidP="005A6540">
            <w:pPr>
              <w:jc w:val="center"/>
              <w:rPr>
                <w:del w:id="2048" w:author="Sean Gordon" w:date="2017-04-05T15:54:00Z"/>
                <w:rFonts w:ascii="Calibri" w:eastAsia="Times New Roman" w:hAnsi="Calibri"/>
                <w:color w:val="000000"/>
                <w:sz w:val="18"/>
                <w:szCs w:val="18"/>
              </w:rPr>
            </w:pPr>
            <w:del w:id="2049" w:author="Sean Gordon" w:date="2017-04-05T15:54:00Z">
              <w:r w:rsidRPr="002A6851" w:rsidDel="000A46D8">
                <w:rPr>
                  <w:rFonts w:ascii="Calibri" w:eastAsia="Times New Roman" w:hAnsi="Calibri"/>
                  <w:color w:val="000000"/>
                  <w:sz w:val="18"/>
                  <w:szCs w:val="18"/>
                </w:rPr>
                <w:delText>GLEON</w:delText>
              </w:r>
            </w:del>
          </w:p>
        </w:tc>
        <w:tc>
          <w:tcPr>
            <w:tcW w:w="1662" w:type="pct"/>
            <w:tcBorders>
              <w:top w:val="nil"/>
              <w:left w:val="nil"/>
              <w:bottom w:val="nil"/>
              <w:right w:val="nil"/>
            </w:tcBorders>
            <w:shd w:val="clear" w:color="auto" w:fill="auto"/>
            <w:noWrap/>
            <w:vAlign w:val="center"/>
            <w:hideMark/>
          </w:tcPr>
          <w:p w14:paraId="2FFBC1B9" w14:textId="67F408A6" w:rsidR="005A6540" w:rsidRPr="002A6851" w:rsidDel="000A46D8" w:rsidRDefault="005A6540" w:rsidP="005A6540">
            <w:pPr>
              <w:jc w:val="center"/>
              <w:rPr>
                <w:del w:id="2050" w:author="Sean Gordon" w:date="2017-04-05T15:54:00Z"/>
                <w:rFonts w:ascii="Calibri" w:eastAsia="Times New Roman" w:hAnsi="Calibri"/>
                <w:color w:val="000000"/>
                <w:sz w:val="18"/>
                <w:szCs w:val="18"/>
              </w:rPr>
            </w:pPr>
            <w:del w:id="2051" w:author="Sean Gordon" w:date="2017-04-05T15:54:00Z">
              <w:r w:rsidRPr="002A6851" w:rsidDel="000A46D8">
                <w:rPr>
                  <w:rFonts w:ascii="Calibri" w:eastAsia="Times New Roman" w:hAnsi="Calibri"/>
                  <w:color w:val="000000"/>
                  <w:sz w:val="18"/>
                  <w:szCs w:val="18"/>
                </w:rPr>
                <w:delText>85%</w:delText>
              </w:r>
            </w:del>
          </w:p>
        </w:tc>
        <w:tc>
          <w:tcPr>
            <w:tcW w:w="1192" w:type="pct"/>
            <w:tcBorders>
              <w:top w:val="nil"/>
              <w:left w:val="nil"/>
              <w:bottom w:val="nil"/>
              <w:right w:val="nil"/>
            </w:tcBorders>
            <w:shd w:val="clear" w:color="000000" w:fill="FFEB9C"/>
            <w:noWrap/>
            <w:vAlign w:val="center"/>
            <w:hideMark/>
          </w:tcPr>
          <w:p w14:paraId="68439226" w14:textId="17FCA465" w:rsidR="005A6540" w:rsidRPr="002A6851" w:rsidDel="000A46D8" w:rsidRDefault="005A6540" w:rsidP="005A6540">
            <w:pPr>
              <w:jc w:val="center"/>
              <w:rPr>
                <w:del w:id="2052" w:author="Sean Gordon" w:date="2017-04-05T15:54:00Z"/>
                <w:rFonts w:ascii="Calibri" w:eastAsia="Times New Roman" w:hAnsi="Calibri"/>
                <w:color w:val="9C5700"/>
                <w:sz w:val="18"/>
                <w:szCs w:val="18"/>
              </w:rPr>
            </w:pPr>
            <w:del w:id="2053"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034AA1A3" w14:textId="523B733C" w:rsidR="005A6540" w:rsidRPr="002A6851" w:rsidDel="000A46D8" w:rsidRDefault="005A6540" w:rsidP="005A6540">
            <w:pPr>
              <w:jc w:val="center"/>
              <w:rPr>
                <w:del w:id="2054" w:author="Sean Gordon" w:date="2017-04-05T15:54:00Z"/>
                <w:rFonts w:ascii="Calibri" w:eastAsia="Times New Roman" w:hAnsi="Calibri"/>
                <w:color w:val="9C5700"/>
                <w:sz w:val="18"/>
                <w:szCs w:val="18"/>
              </w:rPr>
            </w:pPr>
            <w:del w:id="2055"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33E6FC66" w14:textId="015272E6" w:rsidTr="005A6540">
        <w:trPr>
          <w:trHeight w:val="320"/>
          <w:del w:id="2056" w:author="Sean Gordon" w:date="2017-04-05T15:54:00Z"/>
        </w:trPr>
        <w:tc>
          <w:tcPr>
            <w:tcW w:w="949" w:type="pct"/>
            <w:tcBorders>
              <w:top w:val="nil"/>
              <w:left w:val="nil"/>
              <w:bottom w:val="nil"/>
              <w:right w:val="nil"/>
            </w:tcBorders>
            <w:shd w:val="clear" w:color="auto" w:fill="auto"/>
            <w:noWrap/>
            <w:vAlign w:val="center"/>
            <w:hideMark/>
          </w:tcPr>
          <w:p w14:paraId="46FC0AEF" w14:textId="7039B467" w:rsidR="005A6540" w:rsidRPr="002A6851" w:rsidDel="000A46D8" w:rsidRDefault="005A6540" w:rsidP="005A6540">
            <w:pPr>
              <w:jc w:val="center"/>
              <w:rPr>
                <w:del w:id="2057" w:author="Sean Gordon" w:date="2017-04-05T15:54:00Z"/>
                <w:rFonts w:ascii="Calibri" w:eastAsia="Times New Roman" w:hAnsi="Calibri"/>
                <w:color w:val="000000"/>
                <w:sz w:val="18"/>
                <w:szCs w:val="18"/>
              </w:rPr>
            </w:pPr>
            <w:del w:id="2058" w:author="Sean Gordon" w:date="2017-04-05T15:54:00Z">
              <w:r w:rsidRPr="002A6851" w:rsidDel="000A46D8">
                <w:rPr>
                  <w:rFonts w:ascii="Calibri" w:eastAsia="Times New Roman" w:hAnsi="Calibri"/>
                  <w:color w:val="000000"/>
                  <w:sz w:val="18"/>
                  <w:szCs w:val="18"/>
                </w:rPr>
                <w:delText>GOA</w:delText>
              </w:r>
            </w:del>
          </w:p>
        </w:tc>
        <w:tc>
          <w:tcPr>
            <w:tcW w:w="1662" w:type="pct"/>
            <w:tcBorders>
              <w:top w:val="nil"/>
              <w:left w:val="nil"/>
              <w:bottom w:val="nil"/>
              <w:right w:val="nil"/>
            </w:tcBorders>
            <w:shd w:val="clear" w:color="auto" w:fill="auto"/>
            <w:noWrap/>
            <w:vAlign w:val="center"/>
            <w:hideMark/>
          </w:tcPr>
          <w:p w14:paraId="4E3C4745" w14:textId="70CACEF9" w:rsidR="005A6540" w:rsidRPr="002A6851" w:rsidDel="000A46D8" w:rsidRDefault="005A6540" w:rsidP="005A6540">
            <w:pPr>
              <w:jc w:val="center"/>
              <w:rPr>
                <w:del w:id="2059" w:author="Sean Gordon" w:date="2017-04-05T15:54:00Z"/>
                <w:rFonts w:ascii="Calibri" w:eastAsia="Times New Roman" w:hAnsi="Calibri"/>
                <w:color w:val="000000"/>
                <w:sz w:val="18"/>
                <w:szCs w:val="18"/>
              </w:rPr>
            </w:pPr>
            <w:del w:id="2060" w:author="Sean Gordon" w:date="2017-04-05T15:54:00Z">
              <w:r w:rsidRPr="002A6851" w:rsidDel="000A46D8">
                <w:rPr>
                  <w:rFonts w:ascii="Calibri" w:eastAsia="Times New Roman" w:hAnsi="Calibri"/>
                  <w:color w:val="000000"/>
                  <w:sz w:val="18"/>
                  <w:szCs w:val="18"/>
                </w:rPr>
                <w:delText>84%</w:delText>
              </w:r>
            </w:del>
          </w:p>
        </w:tc>
        <w:tc>
          <w:tcPr>
            <w:tcW w:w="1192" w:type="pct"/>
            <w:tcBorders>
              <w:top w:val="nil"/>
              <w:left w:val="nil"/>
              <w:bottom w:val="nil"/>
              <w:right w:val="nil"/>
            </w:tcBorders>
            <w:shd w:val="clear" w:color="000000" w:fill="FFEB9C"/>
            <w:noWrap/>
            <w:vAlign w:val="center"/>
            <w:hideMark/>
          </w:tcPr>
          <w:p w14:paraId="7986F0BD" w14:textId="2F731487" w:rsidR="005A6540" w:rsidRPr="002A6851" w:rsidDel="000A46D8" w:rsidRDefault="005A6540" w:rsidP="005A6540">
            <w:pPr>
              <w:jc w:val="center"/>
              <w:rPr>
                <w:del w:id="2061" w:author="Sean Gordon" w:date="2017-04-05T15:54:00Z"/>
                <w:rFonts w:ascii="Calibri" w:eastAsia="Times New Roman" w:hAnsi="Calibri"/>
                <w:color w:val="9C5700"/>
                <w:sz w:val="18"/>
                <w:szCs w:val="18"/>
              </w:rPr>
            </w:pPr>
            <w:del w:id="2062"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48CE7839" w14:textId="6CE75270" w:rsidR="005A6540" w:rsidRPr="002A6851" w:rsidDel="000A46D8" w:rsidRDefault="005A6540" w:rsidP="005A6540">
            <w:pPr>
              <w:jc w:val="center"/>
              <w:rPr>
                <w:del w:id="2063" w:author="Sean Gordon" w:date="2017-04-05T15:54:00Z"/>
                <w:rFonts w:ascii="Calibri" w:eastAsia="Times New Roman" w:hAnsi="Calibri"/>
                <w:color w:val="9C5700"/>
                <w:sz w:val="18"/>
                <w:szCs w:val="18"/>
              </w:rPr>
            </w:pPr>
            <w:del w:id="2064"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2E060CE1" w14:textId="1B2ED20C" w:rsidTr="005A6540">
        <w:trPr>
          <w:trHeight w:val="320"/>
          <w:del w:id="2065" w:author="Sean Gordon" w:date="2017-04-05T15:54:00Z"/>
        </w:trPr>
        <w:tc>
          <w:tcPr>
            <w:tcW w:w="949" w:type="pct"/>
            <w:tcBorders>
              <w:top w:val="nil"/>
              <w:left w:val="nil"/>
              <w:bottom w:val="nil"/>
              <w:right w:val="nil"/>
            </w:tcBorders>
            <w:shd w:val="clear" w:color="auto" w:fill="auto"/>
            <w:noWrap/>
            <w:vAlign w:val="center"/>
            <w:hideMark/>
          </w:tcPr>
          <w:p w14:paraId="3F6D98CA" w14:textId="530E9DB9" w:rsidR="005A6540" w:rsidRPr="002A6851" w:rsidDel="000A46D8" w:rsidRDefault="005A6540" w:rsidP="005A6540">
            <w:pPr>
              <w:jc w:val="center"/>
              <w:rPr>
                <w:del w:id="2066" w:author="Sean Gordon" w:date="2017-04-05T15:54:00Z"/>
                <w:rFonts w:ascii="Calibri" w:eastAsia="Times New Roman" w:hAnsi="Calibri"/>
                <w:color w:val="000000"/>
                <w:sz w:val="18"/>
                <w:szCs w:val="18"/>
              </w:rPr>
            </w:pPr>
            <w:del w:id="2067" w:author="Sean Gordon" w:date="2017-04-05T15:54:00Z">
              <w:r w:rsidRPr="002A6851" w:rsidDel="000A46D8">
                <w:rPr>
                  <w:rFonts w:ascii="Calibri" w:eastAsia="Times New Roman" w:hAnsi="Calibri"/>
                  <w:color w:val="000000"/>
                  <w:sz w:val="18"/>
                  <w:szCs w:val="18"/>
                </w:rPr>
                <w:delText>IOE</w:delText>
              </w:r>
            </w:del>
          </w:p>
        </w:tc>
        <w:tc>
          <w:tcPr>
            <w:tcW w:w="1662" w:type="pct"/>
            <w:tcBorders>
              <w:top w:val="nil"/>
              <w:left w:val="nil"/>
              <w:bottom w:val="nil"/>
              <w:right w:val="nil"/>
            </w:tcBorders>
            <w:shd w:val="clear" w:color="auto" w:fill="auto"/>
            <w:noWrap/>
            <w:vAlign w:val="center"/>
            <w:hideMark/>
          </w:tcPr>
          <w:p w14:paraId="6A8B5F03" w14:textId="72C59693" w:rsidR="005A6540" w:rsidRPr="002A6851" w:rsidDel="000A46D8" w:rsidRDefault="005A6540" w:rsidP="005A6540">
            <w:pPr>
              <w:jc w:val="center"/>
              <w:rPr>
                <w:del w:id="2068" w:author="Sean Gordon" w:date="2017-04-05T15:54:00Z"/>
                <w:rFonts w:ascii="Calibri" w:eastAsia="Times New Roman" w:hAnsi="Calibri"/>
                <w:color w:val="000000"/>
                <w:sz w:val="18"/>
                <w:szCs w:val="18"/>
              </w:rPr>
            </w:pPr>
            <w:del w:id="2069" w:author="Sean Gordon" w:date="2017-04-05T15:54:00Z">
              <w:r w:rsidRPr="002A6851" w:rsidDel="000A46D8">
                <w:rPr>
                  <w:rFonts w:ascii="Calibri" w:eastAsia="Times New Roman" w:hAnsi="Calibri"/>
                  <w:color w:val="000000"/>
                  <w:sz w:val="18"/>
                  <w:szCs w:val="18"/>
                </w:rPr>
                <w:delText>29%</w:delText>
              </w:r>
            </w:del>
          </w:p>
        </w:tc>
        <w:tc>
          <w:tcPr>
            <w:tcW w:w="1192" w:type="pct"/>
            <w:tcBorders>
              <w:top w:val="nil"/>
              <w:left w:val="nil"/>
              <w:bottom w:val="nil"/>
              <w:right w:val="nil"/>
            </w:tcBorders>
            <w:shd w:val="clear" w:color="000000" w:fill="FFEB9C"/>
            <w:noWrap/>
            <w:vAlign w:val="center"/>
            <w:hideMark/>
          </w:tcPr>
          <w:p w14:paraId="7FC8E9ED" w14:textId="212E7EF0" w:rsidR="005A6540" w:rsidRPr="002A6851" w:rsidDel="000A46D8" w:rsidRDefault="005A6540" w:rsidP="005A6540">
            <w:pPr>
              <w:jc w:val="center"/>
              <w:rPr>
                <w:del w:id="2070" w:author="Sean Gordon" w:date="2017-04-05T15:54:00Z"/>
                <w:rFonts w:ascii="Calibri" w:eastAsia="Times New Roman" w:hAnsi="Calibri"/>
                <w:color w:val="9C5700"/>
                <w:sz w:val="18"/>
                <w:szCs w:val="18"/>
              </w:rPr>
            </w:pPr>
            <w:del w:id="2071"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59C32241" w14:textId="0FC888A5" w:rsidR="005A6540" w:rsidRPr="002A6851" w:rsidDel="000A46D8" w:rsidRDefault="005A6540" w:rsidP="005A6540">
            <w:pPr>
              <w:jc w:val="center"/>
              <w:rPr>
                <w:del w:id="2072" w:author="Sean Gordon" w:date="2017-04-05T15:54:00Z"/>
                <w:rFonts w:ascii="Calibri" w:eastAsia="Times New Roman" w:hAnsi="Calibri"/>
                <w:color w:val="9C5700"/>
                <w:sz w:val="18"/>
                <w:szCs w:val="18"/>
              </w:rPr>
            </w:pPr>
            <w:del w:id="2073"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693F14E4" w14:textId="6C325A45" w:rsidTr="005A6540">
        <w:trPr>
          <w:trHeight w:val="320"/>
          <w:del w:id="2074" w:author="Sean Gordon" w:date="2017-04-05T15:54:00Z"/>
        </w:trPr>
        <w:tc>
          <w:tcPr>
            <w:tcW w:w="949" w:type="pct"/>
            <w:tcBorders>
              <w:top w:val="nil"/>
              <w:left w:val="nil"/>
              <w:bottom w:val="nil"/>
              <w:right w:val="nil"/>
            </w:tcBorders>
            <w:shd w:val="clear" w:color="auto" w:fill="auto"/>
            <w:noWrap/>
            <w:vAlign w:val="center"/>
            <w:hideMark/>
          </w:tcPr>
          <w:p w14:paraId="3928D17B" w14:textId="6E3CE15C" w:rsidR="005A6540" w:rsidRPr="002A6851" w:rsidDel="000A46D8" w:rsidRDefault="005A6540" w:rsidP="005A6540">
            <w:pPr>
              <w:jc w:val="center"/>
              <w:rPr>
                <w:del w:id="2075" w:author="Sean Gordon" w:date="2017-04-05T15:54:00Z"/>
                <w:rFonts w:ascii="Calibri" w:eastAsia="Times New Roman" w:hAnsi="Calibri"/>
                <w:color w:val="000000"/>
                <w:sz w:val="18"/>
                <w:szCs w:val="18"/>
              </w:rPr>
            </w:pPr>
            <w:del w:id="2076" w:author="Sean Gordon" w:date="2017-04-05T15:54:00Z">
              <w:r w:rsidRPr="002A6851" w:rsidDel="000A46D8">
                <w:rPr>
                  <w:rFonts w:ascii="Calibri" w:eastAsia="Times New Roman" w:hAnsi="Calibri"/>
                  <w:color w:val="000000"/>
                  <w:sz w:val="18"/>
                  <w:szCs w:val="18"/>
                </w:rPr>
                <w:delText>KNB</w:delText>
              </w:r>
            </w:del>
          </w:p>
        </w:tc>
        <w:tc>
          <w:tcPr>
            <w:tcW w:w="1662" w:type="pct"/>
            <w:tcBorders>
              <w:top w:val="nil"/>
              <w:left w:val="nil"/>
              <w:bottom w:val="nil"/>
              <w:right w:val="nil"/>
            </w:tcBorders>
            <w:shd w:val="clear" w:color="auto" w:fill="auto"/>
            <w:noWrap/>
            <w:vAlign w:val="center"/>
            <w:hideMark/>
          </w:tcPr>
          <w:p w14:paraId="6DF928EF" w14:textId="309E7FCF" w:rsidR="005A6540" w:rsidRPr="002A6851" w:rsidDel="000A46D8" w:rsidRDefault="005A6540" w:rsidP="005A6540">
            <w:pPr>
              <w:jc w:val="center"/>
              <w:rPr>
                <w:del w:id="2077" w:author="Sean Gordon" w:date="2017-04-05T15:54:00Z"/>
                <w:rFonts w:ascii="Calibri" w:eastAsia="Times New Roman" w:hAnsi="Calibri"/>
                <w:color w:val="000000"/>
                <w:sz w:val="18"/>
                <w:szCs w:val="18"/>
              </w:rPr>
            </w:pPr>
            <w:del w:id="2078" w:author="Sean Gordon" w:date="2017-04-05T15:54:00Z">
              <w:r w:rsidRPr="002A6851" w:rsidDel="000A46D8">
                <w:rPr>
                  <w:rFonts w:ascii="Calibri" w:eastAsia="Times New Roman" w:hAnsi="Calibri"/>
                  <w:color w:val="000000"/>
                  <w:sz w:val="18"/>
                  <w:szCs w:val="18"/>
                </w:rPr>
                <w:delText>20%</w:delText>
              </w:r>
            </w:del>
          </w:p>
        </w:tc>
        <w:tc>
          <w:tcPr>
            <w:tcW w:w="1192" w:type="pct"/>
            <w:tcBorders>
              <w:top w:val="nil"/>
              <w:left w:val="nil"/>
              <w:bottom w:val="nil"/>
              <w:right w:val="nil"/>
            </w:tcBorders>
            <w:shd w:val="clear" w:color="auto" w:fill="auto"/>
            <w:noWrap/>
            <w:vAlign w:val="center"/>
            <w:hideMark/>
          </w:tcPr>
          <w:p w14:paraId="0AA43D15" w14:textId="4B99E591" w:rsidR="005A6540" w:rsidRPr="002A6851" w:rsidDel="000A46D8" w:rsidRDefault="005A6540" w:rsidP="005A6540">
            <w:pPr>
              <w:jc w:val="center"/>
              <w:rPr>
                <w:del w:id="2079" w:author="Sean Gordon" w:date="2017-04-05T15:54:00Z"/>
                <w:rFonts w:ascii="Calibri" w:eastAsia="Times New Roman" w:hAnsi="Calibri"/>
                <w:color w:val="000000"/>
                <w:sz w:val="18"/>
                <w:szCs w:val="18"/>
              </w:rPr>
            </w:pPr>
            <w:del w:id="2080" w:author="Sean Gordon" w:date="2017-04-05T15:54:00Z">
              <w:r w:rsidRPr="002A6851" w:rsidDel="000A46D8">
                <w:rPr>
                  <w:rFonts w:ascii="Calibri" w:eastAsia="Times New Roman" w:hAnsi="Calibri"/>
                  <w:color w:val="000000"/>
                  <w:sz w:val="18"/>
                  <w:szCs w:val="18"/>
                </w:rPr>
                <w:delText>1%</w:delText>
              </w:r>
            </w:del>
          </w:p>
        </w:tc>
        <w:tc>
          <w:tcPr>
            <w:tcW w:w="1197" w:type="pct"/>
            <w:tcBorders>
              <w:top w:val="nil"/>
              <w:left w:val="nil"/>
              <w:bottom w:val="nil"/>
              <w:right w:val="nil"/>
            </w:tcBorders>
            <w:shd w:val="clear" w:color="auto" w:fill="auto"/>
            <w:noWrap/>
            <w:vAlign w:val="center"/>
            <w:hideMark/>
          </w:tcPr>
          <w:p w14:paraId="59C8039A" w14:textId="6A08BC72" w:rsidR="005A6540" w:rsidRPr="002A6851" w:rsidDel="000A46D8" w:rsidRDefault="005A6540" w:rsidP="005A6540">
            <w:pPr>
              <w:jc w:val="center"/>
              <w:rPr>
                <w:del w:id="2081" w:author="Sean Gordon" w:date="2017-04-05T15:54:00Z"/>
                <w:rFonts w:ascii="Calibri" w:eastAsia="Times New Roman" w:hAnsi="Calibri"/>
                <w:color w:val="000000"/>
                <w:sz w:val="18"/>
                <w:szCs w:val="18"/>
              </w:rPr>
            </w:pPr>
            <w:del w:id="2082" w:author="Sean Gordon" w:date="2017-04-05T15:54:00Z">
              <w:r w:rsidRPr="002A6851" w:rsidDel="000A46D8">
                <w:rPr>
                  <w:rFonts w:ascii="Calibri" w:eastAsia="Times New Roman" w:hAnsi="Calibri"/>
                  <w:color w:val="000000"/>
                  <w:sz w:val="18"/>
                  <w:szCs w:val="18"/>
                </w:rPr>
                <w:delText>1%</w:delText>
              </w:r>
            </w:del>
          </w:p>
        </w:tc>
      </w:tr>
      <w:tr w:rsidR="005A6540" w:rsidRPr="005A6540" w:rsidDel="000A46D8" w14:paraId="2BB72FF9" w14:textId="47EEBF72" w:rsidTr="005A6540">
        <w:trPr>
          <w:trHeight w:val="320"/>
          <w:del w:id="2083" w:author="Sean Gordon" w:date="2017-04-05T15:54:00Z"/>
        </w:trPr>
        <w:tc>
          <w:tcPr>
            <w:tcW w:w="949" w:type="pct"/>
            <w:tcBorders>
              <w:top w:val="nil"/>
              <w:left w:val="nil"/>
              <w:bottom w:val="nil"/>
              <w:right w:val="nil"/>
            </w:tcBorders>
            <w:shd w:val="clear" w:color="auto" w:fill="auto"/>
            <w:noWrap/>
            <w:vAlign w:val="center"/>
            <w:hideMark/>
          </w:tcPr>
          <w:p w14:paraId="341168E3" w14:textId="62BE08BE" w:rsidR="005A6540" w:rsidRPr="002A6851" w:rsidDel="000A46D8" w:rsidRDefault="005A6540" w:rsidP="005A6540">
            <w:pPr>
              <w:jc w:val="center"/>
              <w:rPr>
                <w:del w:id="2084" w:author="Sean Gordon" w:date="2017-04-05T15:54:00Z"/>
                <w:rFonts w:ascii="Calibri" w:eastAsia="Times New Roman" w:hAnsi="Calibri"/>
                <w:color w:val="000000"/>
                <w:sz w:val="18"/>
                <w:szCs w:val="18"/>
              </w:rPr>
            </w:pPr>
            <w:del w:id="2085" w:author="Sean Gordon" w:date="2017-04-05T15:54:00Z">
              <w:r w:rsidRPr="002A6851" w:rsidDel="000A46D8">
                <w:rPr>
                  <w:rFonts w:ascii="Calibri" w:eastAsia="Times New Roman" w:hAnsi="Calibri"/>
                  <w:color w:val="000000"/>
                  <w:sz w:val="18"/>
                  <w:szCs w:val="18"/>
                </w:rPr>
                <w:delText>KUBI</w:delText>
              </w:r>
            </w:del>
          </w:p>
        </w:tc>
        <w:tc>
          <w:tcPr>
            <w:tcW w:w="1662" w:type="pct"/>
            <w:tcBorders>
              <w:top w:val="nil"/>
              <w:left w:val="nil"/>
              <w:bottom w:val="nil"/>
              <w:right w:val="nil"/>
            </w:tcBorders>
            <w:shd w:val="clear" w:color="000000" w:fill="FFEB9C"/>
            <w:noWrap/>
            <w:vAlign w:val="center"/>
            <w:hideMark/>
          </w:tcPr>
          <w:p w14:paraId="1AF1A22F" w14:textId="2F624EA5" w:rsidR="005A6540" w:rsidRPr="002A6851" w:rsidDel="000A46D8" w:rsidRDefault="005A6540" w:rsidP="005A6540">
            <w:pPr>
              <w:jc w:val="center"/>
              <w:rPr>
                <w:del w:id="2086" w:author="Sean Gordon" w:date="2017-04-05T15:54:00Z"/>
                <w:rFonts w:ascii="Calibri" w:eastAsia="Times New Roman" w:hAnsi="Calibri"/>
                <w:color w:val="9C5700"/>
                <w:sz w:val="18"/>
                <w:szCs w:val="18"/>
              </w:rPr>
            </w:pPr>
            <w:del w:id="2087" w:author="Sean Gordon" w:date="2017-04-05T15:54:00Z">
              <w:r w:rsidRPr="002A6851" w:rsidDel="000A46D8">
                <w:rPr>
                  <w:rFonts w:ascii="Calibri" w:eastAsia="Times New Roman" w:hAnsi="Calibri"/>
                  <w:color w:val="9C5700"/>
                  <w:sz w:val="18"/>
                  <w:szCs w:val="18"/>
                </w:rPr>
                <w:delText>0%</w:delText>
              </w:r>
            </w:del>
          </w:p>
        </w:tc>
        <w:tc>
          <w:tcPr>
            <w:tcW w:w="1192" w:type="pct"/>
            <w:tcBorders>
              <w:top w:val="nil"/>
              <w:left w:val="nil"/>
              <w:bottom w:val="nil"/>
              <w:right w:val="nil"/>
            </w:tcBorders>
            <w:shd w:val="clear" w:color="000000" w:fill="FFEB9C"/>
            <w:noWrap/>
            <w:vAlign w:val="center"/>
            <w:hideMark/>
          </w:tcPr>
          <w:p w14:paraId="42E7B71F" w14:textId="696FDFD0" w:rsidR="005A6540" w:rsidRPr="002A6851" w:rsidDel="000A46D8" w:rsidRDefault="005A6540" w:rsidP="005A6540">
            <w:pPr>
              <w:jc w:val="center"/>
              <w:rPr>
                <w:del w:id="2088" w:author="Sean Gordon" w:date="2017-04-05T15:54:00Z"/>
                <w:rFonts w:ascii="Calibri" w:eastAsia="Times New Roman" w:hAnsi="Calibri"/>
                <w:color w:val="9C5700"/>
                <w:sz w:val="18"/>
                <w:szCs w:val="18"/>
              </w:rPr>
            </w:pPr>
            <w:del w:id="2089"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4E68F621" w14:textId="03EA2088" w:rsidR="005A6540" w:rsidRPr="002A6851" w:rsidDel="000A46D8" w:rsidRDefault="005A6540" w:rsidP="005A6540">
            <w:pPr>
              <w:jc w:val="center"/>
              <w:rPr>
                <w:del w:id="2090" w:author="Sean Gordon" w:date="2017-04-05T15:54:00Z"/>
                <w:rFonts w:ascii="Calibri" w:eastAsia="Times New Roman" w:hAnsi="Calibri"/>
                <w:color w:val="9C5700"/>
                <w:sz w:val="18"/>
                <w:szCs w:val="18"/>
              </w:rPr>
            </w:pPr>
            <w:del w:id="2091"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4B7ECC99" w14:textId="761E3C09" w:rsidTr="005A6540">
        <w:trPr>
          <w:trHeight w:val="320"/>
          <w:del w:id="2092" w:author="Sean Gordon" w:date="2017-04-05T15:54:00Z"/>
        </w:trPr>
        <w:tc>
          <w:tcPr>
            <w:tcW w:w="949" w:type="pct"/>
            <w:tcBorders>
              <w:top w:val="nil"/>
              <w:left w:val="nil"/>
              <w:bottom w:val="nil"/>
              <w:right w:val="nil"/>
            </w:tcBorders>
            <w:shd w:val="clear" w:color="auto" w:fill="auto"/>
            <w:noWrap/>
            <w:vAlign w:val="center"/>
            <w:hideMark/>
          </w:tcPr>
          <w:p w14:paraId="2DB83116" w14:textId="2D33618A" w:rsidR="005A6540" w:rsidRPr="002A6851" w:rsidDel="000A46D8" w:rsidRDefault="005A6540" w:rsidP="005A6540">
            <w:pPr>
              <w:jc w:val="center"/>
              <w:rPr>
                <w:del w:id="2093" w:author="Sean Gordon" w:date="2017-04-05T15:54:00Z"/>
                <w:rFonts w:ascii="Calibri" w:eastAsia="Times New Roman" w:hAnsi="Calibri"/>
                <w:color w:val="000000"/>
                <w:sz w:val="18"/>
                <w:szCs w:val="18"/>
              </w:rPr>
            </w:pPr>
            <w:del w:id="2094" w:author="Sean Gordon" w:date="2017-04-05T15:54:00Z">
              <w:r w:rsidRPr="002A6851" w:rsidDel="000A46D8">
                <w:rPr>
                  <w:rFonts w:ascii="Calibri" w:eastAsia="Times New Roman" w:hAnsi="Calibri"/>
                  <w:color w:val="000000"/>
                  <w:sz w:val="18"/>
                  <w:szCs w:val="18"/>
                </w:rPr>
                <w:delText>LTER</w:delText>
              </w:r>
            </w:del>
          </w:p>
        </w:tc>
        <w:tc>
          <w:tcPr>
            <w:tcW w:w="1662" w:type="pct"/>
            <w:tcBorders>
              <w:top w:val="nil"/>
              <w:left w:val="nil"/>
              <w:bottom w:val="nil"/>
              <w:right w:val="nil"/>
            </w:tcBorders>
            <w:shd w:val="clear" w:color="auto" w:fill="auto"/>
            <w:noWrap/>
            <w:vAlign w:val="center"/>
            <w:hideMark/>
          </w:tcPr>
          <w:p w14:paraId="0E3FD35D" w14:textId="2731BEE8" w:rsidR="005A6540" w:rsidRPr="002A6851" w:rsidDel="000A46D8" w:rsidRDefault="005A6540" w:rsidP="005A6540">
            <w:pPr>
              <w:jc w:val="center"/>
              <w:rPr>
                <w:del w:id="2095" w:author="Sean Gordon" w:date="2017-04-05T15:54:00Z"/>
                <w:rFonts w:ascii="Calibri" w:eastAsia="Times New Roman" w:hAnsi="Calibri"/>
                <w:color w:val="000000"/>
                <w:sz w:val="18"/>
                <w:szCs w:val="18"/>
              </w:rPr>
            </w:pPr>
            <w:del w:id="2096" w:author="Sean Gordon" w:date="2017-04-05T15:54:00Z">
              <w:r w:rsidRPr="002A6851" w:rsidDel="000A46D8">
                <w:rPr>
                  <w:rFonts w:ascii="Calibri" w:eastAsia="Times New Roman" w:hAnsi="Calibri"/>
                  <w:color w:val="000000"/>
                  <w:sz w:val="18"/>
                  <w:szCs w:val="18"/>
                </w:rPr>
                <w:delText>58%</w:delText>
              </w:r>
            </w:del>
          </w:p>
        </w:tc>
        <w:tc>
          <w:tcPr>
            <w:tcW w:w="1192" w:type="pct"/>
            <w:tcBorders>
              <w:top w:val="nil"/>
              <w:left w:val="nil"/>
              <w:bottom w:val="nil"/>
              <w:right w:val="nil"/>
            </w:tcBorders>
            <w:shd w:val="clear" w:color="auto" w:fill="auto"/>
            <w:noWrap/>
            <w:vAlign w:val="center"/>
            <w:hideMark/>
          </w:tcPr>
          <w:p w14:paraId="419C5D5E" w14:textId="3A75809B" w:rsidR="005A6540" w:rsidRPr="002A6851" w:rsidDel="000A46D8" w:rsidRDefault="005A6540" w:rsidP="005A6540">
            <w:pPr>
              <w:jc w:val="center"/>
              <w:rPr>
                <w:del w:id="2097" w:author="Sean Gordon" w:date="2017-04-05T15:54:00Z"/>
                <w:rFonts w:ascii="Calibri" w:eastAsia="Times New Roman" w:hAnsi="Calibri"/>
                <w:color w:val="000000"/>
                <w:sz w:val="18"/>
                <w:szCs w:val="18"/>
              </w:rPr>
            </w:pPr>
            <w:del w:id="2098" w:author="Sean Gordon" w:date="2017-04-05T15:54:00Z">
              <w:r w:rsidRPr="002A6851" w:rsidDel="000A46D8">
                <w:rPr>
                  <w:rFonts w:ascii="Calibri" w:eastAsia="Times New Roman" w:hAnsi="Calibri"/>
                  <w:color w:val="000000"/>
                  <w:sz w:val="18"/>
                  <w:szCs w:val="18"/>
                </w:rPr>
                <w:delText>0.4%</w:delText>
              </w:r>
            </w:del>
          </w:p>
        </w:tc>
        <w:tc>
          <w:tcPr>
            <w:tcW w:w="1197" w:type="pct"/>
            <w:tcBorders>
              <w:top w:val="nil"/>
              <w:left w:val="nil"/>
              <w:bottom w:val="nil"/>
              <w:right w:val="nil"/>
            </w:tcBorders>
            <w:shd w:val="clear" w:color="auto" w:fill="auto"/>
            <w:noWrap/>
            <w:vAlign w:val="center"/>
            <w:hideMark/>
          </w:tcPr>
          <w:p w14:paraId="26B6BD09" w14:textId="48D3883C" w:rsidR="005A6540" w:rsidRPr="002A6851" w:rsidDel="000A46D8" w:rsidRDefault="005A6540" w:rsidP="005A6540">
            <w:pPr>
              <w:jc w:val="center"/>
              <w:rPr>
                <w:del w:id="2099" w:author="Sean Gordon" w:date="2017-04-05T15:54:00Z"/>
                <w:rFonts w:ascii="Calibri" w:eastAsia="Times New Roman" w:hAnsi="Calibri"/>
                <w:color w:val="000000"/>
                <w:sz w:val="18"/>
                <w:szCs w:val="18"/>
              </w:rPr>
            </w:pPr>
            <w:del w:id="2100" w:author="Sean Gordon" w:date="2017-04-05T15:54:00Z">
              <w:r w:rsidRPr="002A6851" w:rsidDel="000A46D8">
                <w:rPr>
                  <w:rFonts w:ascii="Calibri" w:eastAsia="Times New Roman" w:hAnsi="Calibri"/>
                  <w:color w:val="000000"/>
                  <w:sz w:val="18"/>
                  <w:szCs w:val="18"/>
                </w:rPr>
                <w:delText>8%</w:delText>
              </w:r>
            </w:del>
          </w:p>
        </w:tc>
      </w:tr>
      <w:tr w:rsidR="005A6540" w:rsidRPr="005A6540" w:rsidDel="000A46D8" w14:paraId="17CA314C" w14:textId="07067405" w:rsidTr="005A6540">
        <w:trPr>
          <w:trHeight w:val="320"/>
          <w:del w:id="2101" w:author="Sean Gordon" w:date="2017-04-05T15:54:00Z"/>
        </w:trPr>
        <w:tc>
          <w:tcPr>
            <w:tcW w:w="949" w:type="pct"/>
            <w:tcBorders>
              <w:top w:val="nil"/>
              <w:left w:val="nil"/>
              <w:bottom w:val="nil"/>
              <w:right w:val="nil"/>
            </w:tcBorders>
            <w:shd w:val="clear" w:color="auto" w:fill="auto"/>
            <w:noWrap/>
            <w:vAlign w:val="center"/>
            <w:hideMark/>
          </w:tcPr>
          <w:p w14:paraId="5A7BEA9D" w14:textId="00F22819" w:rsidR="005A6540" w:rsidRPr="002A6851" w:rsidDel="000A46D8" w:rsidRDefault="005A6540" w:rsidP="005A6540">
            <w:pPr>
              <w:jc w:val="center"/>
              <w:rPr>
                <w:del w:id="2102" w:author="Sean Gordon" w:date="2017-04-05T15:54:00Z"/>
                <w:rFonts w:ascii="Calibri" w:eastAsia="Times New Roman" w:hAnsi="Calibri"/>
                <w:color w:val="000000"/>
                <w:sz w:val="18"/>
                <w:szCs w:val="18"/>
              </w:rPr>
            </w:pPr>
            <w:del w:id="2103" w:author="Sean Gordon" w:date="2017-04-05T15:54:00Z">
              <w:r w:rsidRPr="002A6851" w:rsidDel="000A46D8">
                <w:rPr>
                  <w:rFonts w:ascii="Calibri" w:eastAsia="Times New Roman" w:hAnsi="Calibri"/>
                  <w:color w:val="000000"/>
                  <w:sz w:val="18"/>
                  <w:szCs w:val="18"/>
                </w:rPr>
                <w:delText>LTER_EUROPE</w:delText>
              </w:r>
            </w:del>
          </w:p>
        </w:tc>
        <w:tc>
          <w:tcPr>
            <w:tcW w:w="1662" w:type="pct"/>
            <w:tcBorders>
              <w:top w:val="nil"/>
              <w:left w:val="nil"/>
              <w:bottom w:val="nil"/>
              <w:right w:val="nil"/>
            </w:tcBorders>
            <w:shd w:val="clear" w:color="000000" w:fill="FFEB9C"/>
            <w:noWrap/>
            <w:vAlign w:val="center"/>
            <w:hideMark/>
          </w:tcPr>
          <w:p w14:paraId="5EE46B7D" w14:textId="64F90040" w:rsidR="005A6540" w:rsidRPr="002A6851" w:rsidDel="000A46D8" w:rsidRDefault="005A6540" w:rsidP="005A6540">
            <w:pPr>
              <w:jc w:val="center"/>
              <w:rPr>
                <w:del w:id="2104" w:author="Sean Gordon" w:date="2017-04-05T15:54:00Z"/>
                <w:rFonts w:ascii="Calibri" w:eastAsia="Times New Roman" w:hAnsi="Calibri"/>
                <w:color w:val="9C5700"/>
                <w:sz w:val="18"/>
                <w:szCs w:val="18"/>
              </w:rPr>
            </w:pPr>
            <w:del w:id="2105" w:author="Sean Gordon" w:date="2017-04-05T15:54:00Z">
              <w:r w:rsidRPr="002A6851" w:rsidDel="000A46D8">
                <w:rPr>
                  <w:rFonts w:ascii="Calibri" w:eastAsia="Times New Roman" w:hAnsi="Calibri"/>
                  <w:color w:val="9C5700"/>
                  <w:sz w:val="18"/>
                  <w:szCs w:val="18"/>
                </w:rPr>
                <w:delText>0%</w:delText>
              </w:r>
            </w:del>
          </w:p>
        </w:tc>
        <w:tc>
          <w:tcPr>
            <w:tcW w:w="1192" w:type="pct"/>
            <w:tcBorders>
              <w:top w:val="nil"/>
              <w:left w:val="nil"/>
              <w:bottom w:val="nil"/>
              <w:right w:val="nil"/>
            </w:tcBorders>
            <w:shd w:val="clear" w:color="000000" w:fill="FFEB9C"/>
            <w:noWrap/>
            <w:vAlign w:val="center"/>
            <w:hideMark/>
          </w:tcPr>
          <w:p w14:paraId="7BFC8E2C" w14:textId="3F8B87CB" w:rsidR="005A6540" w:rsidRPr="002A6851" w:rsidDel="000A46D8" w:rsidRDefault="005A6540" w:rsidP="005A6540">
            <w:pPr>
              <w:jc w:val="center"/>
              <w:rPr>
                <w:del w:id="2106" w:author="Sean Gordon" w:date="2017-04-05T15:54:00Z"/>
                <w:rFonts w:ascii="Calibri" w:eastAsia="Times New Roman" w:hAnsi="Calibri"/>
                <w:color w:val="9C5700"/>
                <w:sz w:val="18"/>
                <w:szCs w:val="18"/>
              </w:rPr>
            </w:pPr>
            <w:del w:id="2107"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22E7202D" w14:textId="66E5554E" w:rsidR="005A6540" w:rsidRPr="002A6851" w:rsidDel="000A46D8" w:rsidRDefault="005A6540" w:rsidP="005A6540">
            <w:pPr>
              <w:jc w:val="center"/>
              <w:rPr>
                <w:del w:id="2108" w:author="Sean Gordon" w:date="2017-04-05T15:54:00Z"/>
                <w:rFonts w:ascii="Calibri" w:eastAsia="Times New Roman" w:hAnsi="Calibri"/>
                <w:color w:val="9C5700"/>
                <w:sz w:val="18"/>
                <w:szCs w:val="18"/>
              </w:rPr>
            </w:pPr>
            <w:del w:id="2109"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40B52E0D" w14:textId="39BB10B3" w:rsidTr="005A6540">
        <w:trPr>
          <w:trHeight w:val="320"/>
          <w:del w:id="2110" w:author="Sean Gordon" w:date="2017-04-05T15:54:00Z"/>
        </w:trPr>
        <w:tc>
          <w:tcPr>
            <w:tcW w:w="949" w:type="pct"/>
            <w:tcBorders>
              <w:top w:val="nil"/>
              <w:left w:val="nil"/>
              <w:bottom w:val="nil"/>
              <w:right w:val="nil"/>
            </w:tcBorders>
            <w:shd w:val="clear" w:color="auto" w:fill="auto"/>
            <w:noWrap/>
            <w:vAlign w:val="center"/>
            <w:hideMark/>
          </w:tcPr>
          <w:p w14:paraId="42D1E702" w14:textId="1D9D9FC3" w:rsidR="005A6540" w:rsidRPr="002A6851" w:rsidDel="000A46D8" w:rsidRDefault="005A6540" w:rsidP="005A6540">
            <w:pPr>
              <w:jc w:val="center"/>
              <w:rPr>
                <w:del w:id="2111" w:author="Sean Gordon" w:date="2017-04-05T15:54:00Z"/>
                <w:rFonts w:ascii="Calibri" w:eastAsia="Times New Roman" w:hAnsi="Calibri"/>
                <w:color w:val="000000"/>
                <w:sz w:val="18"/>
                <w:szCs w:val="18"/>
              </w:rPr>
            </w:pPr>
            <w:del w:id="2112" w:author="Sean Gordon" w:date="2017-04-05T15:54:00Z">
              <w:r w:rsidRPr="002A6851" w:rsidDel="000A46D8">
                <w:rPr>
                  <w:rFonts w:ascii="Calibri" w:eastAsia="Times New Roman" w:hAnsi="Calibri"/>
                  <w:color w:val="000000"/>
                  <w:sz w:val="18"/>
                  <w:szCs w:val="18"/>
                </w:rPr>
                <w:delText>ONEShare</w:delText>
              </w:r>
            </w:del>
          </w:p>
        </w:tc>
        <w:tc>
          <w:tcPr>
            <w:tcW w:w="1662" w:type="pct"/>
            <w:tcBorders>
              <w:top w:val="nil"/>
              <w:left w:val="nil"/>
              <w:bottom w:val="nil"/>
              <w:right w:val="nil"/>
            </w:tcBorders>
            <w:shd w:val="clear" w:color="auto" w:fill="auto"/>
            <w:noWrap/>
            <w:vAlign w:val="center"/>
            <w:hideMark/>
          </w:tcPr>
          <w:p w14:paraId="09980CA0" w14:textId="4306BB4E" w:rsidR="005A6540" w:rsidRPr="002A6851" w:rsidDel="000A46D8" w:rsidRDefault="005A6540" w:rsidP="005A6540">
            <w:pPr>
              <w:jc w:val="center"/>
              <w:rPr>
                <w:del w:id="2113" w:author="Sean Gordon" w:date="2017-04-05T15:54:00Z"/>
                <w:rFonts w:ascii="Calibri" w:eastAsia="Times New Roman" w:hAnsi="Calibri"/>
                <w:color w:val="000000"/>
                <w:sz w:val="18"/>
                <w:szCs w:val="18"/>
              </w:rPr>
            </w:pPr>
            <w:del w:id="2114" w:author="Sean Gordon" w:date="2017-04-05T15:54:00Z">
              <w:r w:rsidRPr="002A6851" w:rsidDel="000A46D8">
                <w:rPr>
                  <w:rFonts w:ascii="Calibri" w:eastAsia="Times New Roman" w:hAnsi="Calibri"/>
                  <w:color w:val="000000"/>
                  <w:sz w:val="18"/>
                  <w:szCs w:val="18"/>
                </w:rPr>
                <w:delText>95%</w:delText>
              </w:r>
            </w:del>
          </w:p>
        </w:tc>
        <w:tc>
          <w:tcPr>
            <w:tcW w:w="1192" w:type="pct"/>
            <w:tcBorders>
              <w:top w:val="nil"/>
              <w:left w:val="nil"/>
              <w:bottom w:val="nil"/>
              <w:right w:val="nil"/>
            </w:tcBorders>
            <w:shd w:val="clear" w:color="000000" w:fill="FFEB9C"/>
            <w:noWrap/>
            <w:vAlign w:val="center"/>
            <w:hideMark/>
          </w:tcPr>
          <w:p w14:paraId="292901E3" w14:textId="744C7367" w:rsidR="005A6540" w:rsidRPr="002A6851" w:rsidDel="000A46D8" w:rsidRDefault="005A6540" w:rsidP="005A6540">
            <w:pPr>
              <w:jc w:val="center"/>
              <w:rPr>
                <w:del w:id="2115" w:author="Sean Gordon" w:date="2017-04-05T15:54:00Z"/>
                <w:rFonts w:ascii="Calibri" w:eastAsia="Times New Roman" w:hAnsi="Calibri"/>
                <w:color w:val="9C5700"/>
                <w:sz w:val="18"/>
                <w:szCs w:val="18"/>
              </w:rPr>
            </w:pPr>
            <w:del w:id="2116"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253A17F1" w14:textId="33F42EFB" w:rsidR="005A6540" w:rsidRPr="002A6851" w:rsidDel="000A46D8" w:rsidRDefault="005A6540" w:rsidP="005A6540">
            <w:pPr>
              <w:jc w:val="center"/>
              <w:rPr>
                <w:del w:id="2117" w:author="Sean Gordon" w:date="2017-04-05T15:54:00Z"/>
                <w:rFonts w:ascii="Calibri" w:eastAsia="Times New Roman" w:hAnsi="Calibri"/>
                <w:color w:val="9C5700"/>
                <w:sz w:val="18"/>
                <w:szCs w:val="18"/>
              </w:rPr>
            </w:pPr>
            <w:del w:id="2118"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2B683440" w14:textId="7DCA40EC" w:rsidTr="005A6540">
        <w:trPr>
          <w:trHeight w:val="320"/>
          <w:del w:id="2119" w:author="Sean Gordon" w:date="2017-04-05T15:54:00Z"/>
        </w:trPr>
        <w:tc>
          <w:tcPr>
            <w:tcW w:w="949" w:type="pct"/>
            <w:tcBorders>
              <w:top w:val="nil"/>
              <w:left w:val="nil"/>
              <w:bottom w:val="nil"/>
              <w:right w:val="nil"/>
            </w:tcBorders>
            <w:shd w:val="clear" w:color="auto" w:fill="auto"/>
            <w:noWrap/>
            <w:vAlign w:val="center"/>
            <w:hideMark/>
          </w:tcPr>
          <w:p w14:paraId="01B476BA" w14:textId="587C81BC" w:rsidR="005A6540" w:rsidRPr="002A6851" w:rsidDel="000A46D8" w:rsidRDefault="005A6540" w:rsidP="005A6540">
            <w:pPr>
              <w:jc w:val="center"/>
              <w:rPr>
                <w:del w:id="2120" w:author="Sean Gordon" w:date="2017-04-05T15:54:00Z"/>
                <w:rFonts w:ascii="Calibri" w:eastAsia="Times New Roman" w:hAnsi="Calibri"/>
                <w:color w:val="000000"/>
                <w:sz w:val="18"/>
                <w:szCs w:val="18"/>
              </w:rPr>
            </w:pPr>
            <w:del w:id="2121" w:author="Sean Gordon" w:date="2017-04-05T15:54:00Z">
              <w:r w:rsidRPr="002A6851" w:rsidDel="000A46D8">
                <w:rPr>
                  <w:rFonts w:ascii="Calibri" w:eastAsia="Times New Roman" w:hAnsi="Calibri"/>
                  <w:color w:val="000000"/>
                  <w:sz w:val="18"/>
                  <w:szCs w:val="18"/>
                </w:rPr>
                <w:delText>PISCO</w:delText>
              </w:r>
            </w:del>
          </w:p>
        </w:tc>
        <w:tc>
          <w:tcPr>
            <w:tcW w:w="1662" w:type="pct"/>
            <w:tcBorders>
              <w:top w:val="nil"/>
              <w:left w:val="nil"/>
              <w:bottom w:val="nil"/>
              <w:right w:val="nil"/>
            </w:tcBorders>
            <w:shd w:val="clear" w:color="000000" w:fill="C6EFCE"/>
            <w:noWrap/>
            <w:vAlign w:val="center"/>
            <w:hideMark/>
          </w:tcPr>
          <w:p w14:paraId="033B746C" w14:textId="3B89F9EA" w:rsidR="005A6540" w:rsidRPr="002A6851" w:rsidDel="000A46D8" w:rsidRDefault="005A6540" w:rsidP="005A6540">
            <w:pPr>
              <w:jc w:val="center"/>
              <w:rPr>
                <w:del w:id="2122" w:author="Sean Gordon" w:date="2017-04-05T15:54:00Z"/>
                <w:rFonts w:ascii="Calibri" w:eastAsia="Times New Roman" w:hAnsi="Calibri"/>
                <w:color w:val="006100"/>
                <w:sz w:val="18"/>
                <w:szCs w:val="18"/>
              </w:rPr>
            </w:pPr>
            <w:del w:id="2123" w:author="Sean Gordon" w:date="2017-04-05T15:54:00Z">
              <w:r w:rsidRPr="002A6851" w:rsidDel="000A46D8">
                <w:rPr>
                  <w:rFonts w:ascii="Calibri" w:eastAsia="Times New Roman" w:hAnsi="Calibri"/>
                  <w:color w:val="006100"/>
                  <w:sz w:val="18"/>
                  <w:szCs w:val="18"/>
                </w:rPr>
                <w:delText>100%</w:delText>
              </w:r>
            </w:del>
          </w:p>
        </w:tc>
        <w:tc>
          <w:tcPr>
            <w:tcW w:w="1192" w:type="pct"/>
            <w:tcBorders>
              <w:top w:val="nil"/>
              <w:left w:val="nil"/>
              <w:bottom w:val="nil"/>
              <w:right w:val="nil"/>
            </w:tcBorders>
            <w:shd w:val="clear" w:color="000000" w:fill="FFEB9C"/>
            <w:noWrap/>
            <w:vAlign w:val="center"/>
            <w:hideMark/>
          </w:tcPr>
          <w:p w14:paraId="1AEE0537" w14:textId="37456013" w:rsidR="005A6540" w:rsidRPr="002A6851" w:rsidDel="000A46D8" w:rsidRDefault="005A6540" w:rsidP="005A6540">
            <w:pPr>
              <w:jc w:val="center"/>
              <w:rPr>
                <w:del w:id="2124" w:author="Sean Gordon" w:date="2017-04-05T15:54:00Z"/>
                <w:rFonts w:ascii="Calibri" w:eastAsia="Times New Roman" w:hAnsi="Calibri"/>
                <w:color w:val="9C5700"/>
                <w:sz w:val="18"/>
                <w:szCs w:val="18"/>
              </w:rPr>
            </w:pPr>
            <w:del w:id="2125"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384ADF60" w14:textId="7B83791D" w:rsidR="005A6540" w:rsidRPr="002A6851" w:rsidDel="000A46D8" w:rsidRDefault="005A6540" w:rsidP="005A6540">
            <w:pPr>
              <w:jc w:val="center"/>
              <w:rPr>
                <w:del w:id="2126" w:author="Sean Gordon" w:date="2017-04-05T15:54:00Z"/>
                <w:rFonts w:ascii="Calibri" w:eastAsia="Times New Roman" w:hAnsi="Calibri"/>
                <w:color w:val="9C5700"/>
                <w:sz w:val="18"/>
                <w:szCs w:val="18"/>
              </w:rPr>
            </w:pPr>
            <w:del w:id="2127"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1BED58BD" w14:textId="5D3617EB" w:rsidTr="005A6540">
        <w:trPr>
          <w:trHeight w:val="320"/>
          <w:del w:id="2128" w:author="Sean Gordon" w:date="2017-04-05T15:54:00Z"/>
        </w:trPr>
        <w:tc>
          <w:tcPr>
            <w:tcW w:w="949" w:type="pct"/>
            <w:tcBorders>
              <w:top w:val="nil"/>
              <w:left w:val="nil"/>
              <w:bottom w:val="nil"/>
              <w:right w:val="nil"/>
            </w:tcBorders>
            <w:shd w:val="clear" w:color="auto" w:fill="auto"/>
            <w:noWrap/>
            <w:vAlign w:val="center"/>
            <w:hideMark/>
          </w:tcPr>
          <w:p w14:paraId="57A954F0" w14:textId="53299372" w:rsidR="005A6540" w:rsidRPr="002A6851" w:rsidDel="000A46D8" w:rsidRDefault="005A6540" w:rsidP="005A6540">
            <w:pPr>
              <w:jc w:val="center"/>
              <w:rPr>
                <w:del w:id="2129" w:author="Sean Gordon" w:date="2017-04-05T15:54:00Z"/>
                <w:rFonts w:ascii="Calibri" w:eastAsia="Times New Roman" w:hAnsi="Calibri"/>
                <w:color w:val="000000"/>
                <w:sz w:val="18"/>
                <w:szCs w:val="18"/>
              </w:rPr>
            </w:pPr>
            <w:del w:id="2130" w:author="Sean Gordon" w:date="2017-04-05T15:54:00Z">
              <w:r w:rsidRPr="002A6851" w:rsidDel="000A46D8">
                <w:rPr>
                  <w:rFonts w:ascii="Calibri" w:eastAsia="Times New Roman" w:hAnsi="Calibri"/>
                  <w:color w:val="000000"/>
                  <w:sz w:val="18"/>
                  <w:szCs w:val="18"/>
                </w:rPr>
                <w:delText>SANPARKS</w:delText>
              </w:r>
            </w:del>
          </w:p>
        </w:tc>
        <w:tc>
          <w:tcPr>
            <w:tcW w:w="1662" w:type="pct"/>
            <w:tcBorders>
              <w:top w:val="nil"/>
              <w:left w:val="nil"/>
              <w:bottom w:val="nil"/>
              <w:right w:val="nil"/>
            </w:tcBorders>
            <w:shd w:val="clear" w:color="auto" w:fill="auto"/>
            <w:noWrap/>
            <w:vAlign w:val="center"/>
            <w:hideMark/>
          </w:tcPr>
          <w:p w14:paraId="162C654A" w14:textId="7D0A6409" w:rsidR="005A6540" w:rsidRPr="002A6851" w:rsidDel="000A46D8" w:rsidRDefault="005A6540" w:rsidP="005A6540">
            <w:pPr>
              <w:jc w:val="center"/>
              <w:rPr>
                <w:del w:id="2131" w:author="Sean Gordon" w:date="2017-04-05T15:54:00Z"/>
                <w:rFonts w:ascii="Calibri" w:eastAsia="Times New Roman" w:hAnsi="Calibri"/>
                <w:color w:val="000000"/>
                <w:sz w:val="18"/>
                <w:szCs w:val="18"/>
              </w:rPr>
            </w:pPr>
            <w:del w:id="2132" w:author="Sean Gordon" w:date="2017-04-05T15:54:00Z">
              <w:r w:rsidRPr="002A6851" w:rsidDel="000A46D8">
                <w:rPr>
                  <w:rFonts w:ascii="Calibri" w:eastAsia="Times New Roman" w:hAnsi="Calibri"/>
                  <w:color w:val="000000"/>
                  <w:sz w:val="18"/>
                  <w:szCs w:val="18"/>
                </w:rPr>
                <w:delText>69%</w:delText>
              </w:r>
            </w:del>
          </w:p>
        </w:tc>
        <w:tc>
          <w:tcPr>
            <w:tcW w:w="1192" w:type="pct"/>
            <w:tcBorders>
              <w:top w:val="nil"/>
              <w:left w:val="nil"/>
              <w:bottom w:val="nil"/>
              <w:right w:val="nil"/>
            </w:tcBorders>
            <w:shd w:val="clear" w:color="000000" w:fill="FFEB9C"/>
            <w:noWrap/>
            <w:vAlign w:val="center"/>
            <w:hideMark/>
          </w:tcPr>
          <w:p w14:paraId="40368327" w14:textId="12ACB57E" w:rsidR="005A6540" w:rsidRPr="002A6851" w:rsidDel="000A46D8" w:rsidRDefault="005A6540" w:rsidP="005A6540">
            <w:pPr>
              <w:jc w:val="center"/>
              <w:rPr>
                <w:del w:id="2133" w:author="Sean Gordon" w:date="2017-04-05T15:54:00Z"/>
                <w:rFonts w:ascii="Calibri" w:eastAsia="Times New Roman" w:hAnsi="Calibri"/>
                <w:color w:val="9C5700"/>
                <w:sz w:val="18"/>
                <w:szCs w:val="18"/>
              </w:rPr>
            </w:pPr>
            <w:del w:id="2134"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06523CA6" w14:textId="06BB5EF2" w:rsidR="005A6540" w:rsidRPr="002A6851" w:rsidDel="000A46D8" w:rsidRDefault="005A6540" w:rsidP="005A6540">
            <w:pPr>
              <w:jc w:val="center"/>
              <w:rPr>
                <w:del w:id="2135" w:author="Sean Gordon" w:date="2017-04-05T15:54:00Z"/>
                <w:rFonts w:ascii="Calibri" w:eastAsia="Times New Roman" w:hAnsi="Calibri"/>
                <w:color w:val="9C5700"/>
                <w:sz w:val="18"/>
                <w:szCs w:val="18"/>
              </w:rPr>
            </w:pPr>
            <w:del w:id="2136"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451E59FF" w14:textId="1ED9866A" w:rsidTr="005A6540">
        <w:trPr>
          <w:trHeight w:val="320"/>
          <w:del w:id="2137" w:author="Sean Gordon" w:date="2017-04-05T15:54:00Z"/>
        </w:trPr>
        <w:tc>
          <w:tcPr>
            <w:tcW w:w="949" w:type="pct"/>
            <w:tcBorders>
              <w:top w:val="nil"/>
              <w:left w:val="nil"/>
              <w:bottom w:val="nil"/>
              <w:right w:val="nil"/>
            </w:tcBorders>
            <w:shd w:val="clear" w:color="auto" w:fill="auto"/>
            <w:noWrap/>
            <w:vAlign w:val="center"/>
            <w:hideMark/>
          </w:tcPr>
          <w:p w14:paraId="7B72197B" w14:textId="7F408070" w:rsidR="005A6540" w:rsidRPr="002A6851" w:rsidDel="000A46D8" w:rsidRDefault="005A6540" w:rsidP="005A6540">
            <w:pPr>
              <w:jc w:val="center"/>
              <w:rPr>
                <w:del w:id="2138" w:author="Sean Gordon" w:date="2017-04-05T15:54:00Z"/>
                <w:rFonts w:ascii="Calibri" w:eastAsia="Times New Roman" w:hAnsi="Calibri"/>
                <w:color w:val="000000"/>
                <w:sz w:val="18"/>
                <w:szCs w:val="18"/>
              </w:rPr>
            </w:pPr>
            <w:del w:id="2139" w:author="Sean Gordon" w:date="2017-04-05T15:54:00Z">
              <w:r w:rsidRPr="002A6851" w:rsidDel="000A46D8">
                <w:rPr>
                  <w:rFonts w:ascii="Calibri" w:eastAsia="Times New Roman" w:hAnsi="Calibri"/>
                  <w:color w:val="000000"/>
                  <w:sz w:val="18"/>
                  <w:szCs w:val="18"/>
                </w:rPr>
                <w:delText>TERN</w:delText>
              </w:r>
            </w:del>
          </w:p>
        </w:tc>
        <w:tc>
          <w:tcPr>
            <w:tcW w:w="1662" w:type="pct"/>
            <w:tcBorders>
              <w:top w:val="nil"/>
              <w:left w:val="nil"/>
              <w:bottom w:val="nil"/>
              <w:right w:val="nil"/>
            </w:tcBorders>
            <w:shd w:val="clear" w:color="000000" w:fill="FFEB9C"/>
            <w:noWrap/>
            <w:vAlign w:val="center"/>
            <w:hideMark/>
          </w:tcPr>
          <w:p w14:paraId="6348872E" w14:textId="688C425E" w:rsidR="005A6540" w:rsidRPr="002A6851" w:rsidDel="000A46D8" w:rsidRDefault="005A6540" w:rsidP="005A6540">
            <w:pPr>
              <w:jc w:val="center"/>
              <w:rPr>
                <w:del w:id="2140" w:author="Sean Gordon" w:date="2017-04-05T15:54:00Z"/>
                <w:rFonts w:ascii="Calibri" w:eastAsia="Times New Roman" w:hAnsi="Calibri"/>
                <w:color w:val="9C5700"/>
                <w:sz w:val="18"/>
                <w:szCs w:val="18"/>
              </w:rPr>
            </w:pPr>
            <w:del w:id="2141" w:author="Sean Gordon" w:date="2017-04-05T15:54:00Z">
              <w:r w:rsidRPr="002A6851" w:rsidDel="000A46D8">
                <w:rPr>
                  <w:rFonts w:ascii="Calibri" w:eastAsia="Times New Roman" w:hAnsi="Calibri"/>
                  <w:color w:val="9C5700"/>
                  <w:sz w:val="18"/>
                  <w:szCs w:val="18"/>
                </w:rPr>
                <w:delText>0%</w:delText>
              </w:r>
            </w:del>
          </w:p>
        </w:tc>
        <w:tc>
          <w:tcPr>
            <w:tcW w:w="1192" w:type="pct"/>
            <w:tcBorders>
              <w:top w:val="nil"/>
              <w:left w:val="nil"/>
              <w:bottom w:val="nil"/>
              <w:right w:val="nil"/>
            </w:tcBorders>
            <w:shd w:val="clear" w:color="000000" w:fill="FFEB9C"/>
            <w:noWrap/>
            <w:vAlign w:val="center"/>
            <w:hideMark/>
          </w:tcPr>
          <w:p w14:paraId="7076E785" w14:textId="67DB0FC0" w:rsidR="005A6540" w:rsidRPr="002A6851" w:rsidDel="000A46D8" w:rsidRDefault="005A6540" w:rsidP="005A6540">
            <w:pPr>
              <w:jc w:val="center"/>
              <w:rPr>
                <w:del w:id="2142" w:author="Sean Gordon" w:date="2017-04-05T15:54:00Z"/>
                <w:rFonts w:ascii="Calibri" w:eastAsia="Times New Roman" w:hAnsi="Calibri"/>
                <w:color w:val="9C5700"/>
                <w:sz w:val="18"/>
                <w:szCs w:val="18"/>
              </w:rPr>
            </w:pPr>
            <w:del w:id="2143"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1C9CC42B" w14:textId="59F81F67" w:rsidR="005A6540" w:rsidRPr="002A6851" w:rsidDel="000A46D8" w:rsidRDefault="005A6540" w:rsidP="005A6540">
            <w:pPr>
              <w:jc w:val="center"/>
              <w:rPr>
                <w:del w:id="2144" w:author="Sean Gordon" w:date="2017-04-05T15:54:00Z"/>
                <w:rFonts w:ascii="Calibri" w:eastAsia="Times New Roman" w:hAnsi="Calibri"/>
                <w:color w:val="9C5700"/>
                <w:sz w:val="18"/>
                <w:szCs w:val="18"/>
              </w:rPr>
            </w:pPr>
            <w:del w:id="2145"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70ABF006" w14:textId="3776EEE8" w:rsidTr="005A6540">
        <w:trPr>
          <w:trHeight w:val="320"/>
          <w:del w:id="2146" w:author="Sean Gordon" w:date="2017-04-05T15:54:00Z"/>
        </w:trPr>
        <w:tc>
          <w:tcPr>
            <w:tcW w:w="949" w:type="pct"/>
            <w:tcBorders>
              <w:top w:val="nil"/>
              <w:left w:val="nil"/>
              <w:bottom w:val="nil"/>
              <w:right w:val="nil"/>
            </w:tcBorders>
            <w:shd w:val="clear" w:color="auto" w:fill="auto"/>
            <w:noWrap/>
            <w:vAlign w:val="center"/>
            <w:hideMark/>
          </w:tcPr>
          <w:p w14:paraId="386F6434" w14:textId="1A065BBD" w:rsidR="005A6540" w:rsidRPr="002A6851" w:rsidDel="000A46D8" w:rsidRDefault="005A6540" w:rsidP="005A6540">
            <w:pPr>
              <w:jc w:val="center"/>
              <w:rPr>
                <w:del w:id="2147" w:author="Sean Gordon" w:date="2017-04-05T15:54:00Z"/>
                <w:rFonts w:ascii="Calibri" w:eastAsia="Times New Roman" w:hAnsi="Calibri"/>
                <w:color w:val="000000"/>
                <w:sz w:val="18"/>
                <w:szCs w:val="18"/>
              </w:rPr>
            </w:pPr>
            <w:del w:id="2148" w:author="Sean Gordon" w:date="2017-04-05T15:54:00Z">
              <w:r w:rsidRPr="002A6851" w:rsidDel="000A46D8">
                <w:rPr>
                  <w:rFonts w:ascii="Calibri" w:eastAsia="Times New Roman" w:hAnsi="Calibri"/>
                  <w:color w:val="000000"/>
                  <w:sz w:val="18"/>
                  <w:szCs w:val="18"/>
                </w:rPr>
                <w:delText>TFRI</w:delText>
              </w:r>
            </w:del>
          </w:p>
        </w:tc>
        <w:tc>
          <w:tcPr>
            <w:tcW w:w="1662" w:type="pct"/>
            <w:tcBorders>
              <w:top w:val="nil"/>
              <w:left w:val="nil"/>
              <w:bottom w:val="nil"/>
              <w:right w:val="nil"/>
            </w:tcBorders>
            <w:shd w:val="clear" w:color="auto" w:fill="auto"/>
            <w:noWrap/>
            <w:vAlign w:val="center"/>
            <w:hideMark/>
          </w:tcPr>
          <w:p w14:paraId="2463ED31" w14:textId="00FA233A" w:rsidR="005A6540" w:rsidRPr="002A6851" w:rsidDel="000A46D8" w:rsidRDefault="005A6540" w:rsidP="005A6540">
            <w:pPr>
              <w:jc w:val="center"/>
              <w:rPr>
                <w:del w:id="2149" w:author="Sean Gordon" w:date="2017-04-05T15:54:00Z"/>
                <w:rFonts w:ascii="Calibri" w:eastAsia="Times New Roman" w:hAnsi="Calibri"/>
                <w:color w:val="000000"/>
                <w:sz w:val="18"/>
                <w:szCs w:val="18"/>
              </w:rPr>
            </w:pPr>
            <w:del w:id="2150" w:author="Sean Gordon" w:date="2017-04-05T15:54:00Z">
              <w:r w:rsidRPr="002A6851" w:rsidDel="000A46D8">
                <w:rPr>
                  <w:rFonts w:ascii="Calibri" w:eastAsia="Times New Roman" w:hAnsi="Calibri"/>
                  <w:color w:val="000000"/>
                  <w:sz w:val="18"/>
                  <w:szCs w:val="18"/>
                </w:rPr>
                <w:delText>90%</w:delText>
              </w:r>
            </w:del>
          </w:p>
        </w:tc>
        <w:tc>
          <w:tcPr>
            <w:tcW w:w="1192" w:type="pct"/>
            <w:tcBorders>
              <w:top w:val="nil"/>
              <w:left w:val="nil"/>
              <w:bottom w:val="nil"/>
              <w:right w:val="nil"/>
            </w:tcBorders>
            <w:shd w:val="clear" w:color="000000" w:fill="FFEB9C"/>
            <w:noWrap/>
            <w:vAlign w:val="center"/>
            <w:hideMark/>
          </w:tcPr>
          <w:p w14:paraId="288F4386" w14:textId="17261914" w:rsidR="005A6540" w:rsidRPr="002A6851" w:rsidDel="000A46D8" w:rsidRDefault="005A6540" w:rsidP="005A6540">
            <w:pPr>
              <w:jc w:val="center"/>
              <w:rPr>
                <w:del w:id="2151" w:author="Sean Gordon" w:date="2017-04-05T15:54:00Z"/>
                <w:rFonts w:ascii="Calibri" w:eastAsia="Times New Roman" w:hAnsi="Calibri"/>
                <w:color w:val="9C5700"/>
                <w:sz w:val="18"/>
                <w:szCs w:val="18"/>
              </w:rPr>
            </w:pPr>
            <w:del w:id="2152"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auto" w:fill="auto"/>
            <w:noWrap/>
            <w:vAlign w:val="center"/>
            <w:hideMark/>
          </w:tcPr>
          <w:p w14:paraId="1B1E338A" w14:textId="2B9CBFCD" w:rsidR="005A6540" w:rsidRPr="002A6851" w:rsidDel="000A46D8" w:rsidRDefault="005A6540" w:rsidP="005A6540">
            <w:pPr>
              <w:jc w:val="center"/>
              <w:rPr>
                <w:del w:id="2153" w:author="Sean Gordon" w:date="2017-04-05T15:54:00Z"/>
                <w:rFonts w:ascii="Calibri" w:eastAsia="Times New Roman" w:hAnsi="Calibri"/>
                <w:color w:val="000000"/>
                <w:sz w:val="18"/>
                <w:szCs w:val="18"/>
              </w:rPr>
            </w:pPr>
            <w:del w:id="2154" w:author="Sean Gordon" w:date="2017-04-05T15:54:00Z">
              <w:r w:rsidRPr="002A6851" w:rsidDel="000A46D8">
                <w:rPr>
                  <w:rFonts w:ascii="Calibri" w:eastAsia="Times New Roman" w:hAnsi="Calibri"/>
                  <w:color w:val="000000"/>
                  <w:sz w:val="18"/>
                  <w:szCs w:val="18"/>
                </w:rPr>
                <w:delText>1%</w:delText>
              </w:r>
            </w:del>
          </w:p>
        </w:tc>
      </w:tr>
      <w:tr w:rsidR="005A6540" w:rsidRPr="005A6540" w:rsidDel="000A46D8" w14:paraId="24350D5E" w14:textId="32857F9D" w:rsidTr="005A6540">
        <w:trPr>
          <w:trHeight w:val="320"/>
          <w:del w:id="2155" w:author="Sean Gordon" w:date="2017-04-05T15:54:00Z"/>
        </w:trPr>
        <w:tc>
          <w:tcPr>
            <w:tcW w:w="949" w:type="pct"/>
            <w:tcBorders>
              <w:top w:val="nil"/>
              <w:left w:val="nil"/>
              <w:bottom w:val="nil"/>
              <w:right w:val="nil"/>
            </w:tcBorders>
            <w:shd w:val="clear" w:color="auto" w:fill="auto"/>
            <w:noWrap/>
            <w:vAlign w:val="center"/>
            <w:hideMark/>
          </w:tcPr>
          <w:p w14:paraId="0F240D8B" w14:textId="68B80ACA" w:rsidR="005A6540" w:rsidRPr="002A6851" w:rsidDel="000A46D8" w:rsidRDefault="005A6540" w:rsidP="005A6540">
            <w:pPr>
              <w:jc w:val="center"/>
              <w:rPr>
                <w:del w:id="2156" w:author="Sean Gordon" w:date="2017-04-05T15:54:00Z"/>
                <w:rFonts w:ascii="Calibri" w:eastAsia="Times New Roman" w:hAnsi="Calibri"/>
                <w:color w:val="000000"/>
                <w:sz w:val="18"/>
                <w:szCs w:val="18"/>
              </w:rPr>
            </w:pPr>
            <w:del w:id="2157" w:author="Sean Gordon" w:date="2017-04-05T15:54:00Z">
              <w:r w:rsidRPr="002A6851" w:rsidDel="000A46D8">
                <w:rPr>
                  <w:rFonts w:ascii="Calibri" w:eastAsia="Times New Roman" w:hAnsi="Calibri"/>
                  <w:color w:val="000000"/>
                  <w:sz w:val="18"/>
                  <w:szCs w:val="18"/>
                </w:rPr>
                <w:delText>USANPN</w:delText>
              </w:r>
            </w:del>
          </w:p>
        </w:tc>
        <w:tc>
          <w:tcPr>
            <w:tcW w:w="1662" w:type="pct"/>
            <w:tcBorders>
              <w:top w:val="nil"/>
              <w:left w:val="nil"/>
              <w:bottom w:val="nil"/>
              <w:right w:val="nil"/>
            </w:tcBorders>
            <w:shd w:val="clear" w:color="000000" w:fill="C6EFCE"/>
            <w:noWrap/>
            <w:vAlign w:val="center"/>
            <w:hideMark/>
          </w:tcPr>
          <w:p w14:paraId="75284E9B" w14:textId="7782DB12" w:rsidR="005A6540" w:rsidRPr="002A6851" w:rsidDel="000A46D8" w:rsidRDefault="005A6540" w:rsidP="005A6540">
            <w:pPr>
              <w:jc w:val="center"/>
              <w:rPr>
                <w:del w:id="2158" w:author="Sean Gordon" w:date="2017-04-05T15:54:00Z"/>
                <w:rFonts w:ascii="Calibri" w:eastAsia="Times New Roman" w:hAnsi="Calibri"/>
                <w:color w:val="006100"/>
                <w:sz w:val="18"/>
                <w:szCs w:val="18"/>
              </w:rPr>
            </w:pPr>
            <w:del w:id="2159" w:author="Sean Gordon" w:date="2017-04-05T15:54:00Z">
              <w:r w:rsidRPr="002A6851" w:rsidDel="000A46D8">
                <w:rPr>
                  <w:rFonts w:ascii="Calibri" w:eastAsia="Times New Roman" w:hAnsi="Calibri"/>
                  <w:color w:val="006100"/>
                  <w:sz w:val="18"/>
                  <w:szCs w:val="18"/>
                </w:rPr>
                <w:delText>100%</w:delText>
              </w:r>
            </w:del>
          </w:p>
        </w:tc>
        <w:tc>
          <w:tcPr>
            <w:tcW w:w="1192" w:type="pct"/>
            <w:tcBorders>
              <w:top w:val="nil"/>
              <w:left w:val="nil"/>
              <w:bottom w:val="nil"/>
              <w:right w:val="nil"/>
            </w:tcBorders>
            <w:shd w:val="clear" w:color="000000" w:fill="FFEB9C"/>
            <w:noWrap/>
            <w:vAlign w:val="center"/>
            <w:hideMark/>
          </w:tcPr>
          <w:p w14:paraId="265C8A98" w14:textId="721B2CC2" w:rsidR="005A6540" w:rsidRPr="002A6851" w:rsidDel="000A46D8" w:rsidRDefault="005A6540" w:rsidP="005A6540">
            <w:pPr>
              <w:jc w:val="center"/>
              <w:rPr>
                <w:del w:id="2160" w:author="Sean Gordon" w:date="2017-04-05T15:54:00Z"/>
                <w:rFonts w:ascii="Calibri" w:eastAsia="Times New Roman" w:hAnsi="Calibri"/>
                <w:color w:val="9C5700"/>
                <w:sz w:val="18"/>
                <w:szCs w:val="18"/>
              </w:rPr>
            </w:pPr>
            <w:del w:id="2161"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473DAD7A" w14:textId="17910BFC" w:rsidR="005A6540" w:rsidRPr="002A6851" w:rsidDel="000A46D8" w:rsidRDefault="005A6540" w:rsidP="005A6540">
            <w:pPr>
              <w:jc w:val="center"/>
              <w:rPr>
                <w:del w:id="2162" w:author="Sean Gordon" w:date="2017-04-05T15:54:00Z"/>
                <w:rFonts w:ascii="Calibri" w:eastAsia="Times New Roman" w:hAnsi="Calibri"/>
                <w:color w:val="9C5700"/>
                <w:sz w:val="18"/>
                <w:szCs w:val="18"/>
              </w:rPr>
            </w:pPr>
            <w:del w:id="2163"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22CA1861" w14:textId="16CC1496" w:rsidTr="005A6540">
        <w:trPr>
          <w:trHeight w:val="320"/>
          <w:del w:id="2164" w:author="Sean Gordon" w:date="2017-04-05T15:54:00Z"/>
        </w:trPr>
        <w:tc>
          <w:tcPr>
            <w:tcW w:w="949" w:type="pct"/>
            <w:tcBorders>
              <w:top w:val="nil"/>
              <w:left w:val="nil"/>
              <w:bottom w:val="nil"/>
              <w:right w:val="nil"/>
            </w:tcBorders>
            <w:shd w:val="clear" w:color="auto" w:fill="auto"/>
            <w:noWrap/>
            <w:vAlign w:val="center"/>
            <w:hideMark/>
          </w:tcPr>
          <w:p w14:paraId="224EA624" w14:textId="467D854C" w:rsidR="005A6540" w:rsidRPr="002A6851" w:rsidDel="000A46D8" w:rsidRDefault="005A6540" w:rsidP="005A6540">
            <w:pPr>
              <w:jc w:val="center"/>
              <w:rPr>
                <w:del w:id="2165" w:author="Sean Gordon" w:date="2017-04-05T15:54:00Z"/>
                <w:rFonts w:ascii="Calibri" w:eastAsia="Times New Roman" w:hAnsi="Calibri"/>
                <w:color w:val="000000"/>
                <w:sz w:val="18"/>
                <w:szCs w:val="18"/>
              </w:rPr>
            </w:pPr>
            <w:del w:id="2166" w:author="Sean Gordon" w:date="2017-04-05T15:54:00Z">
              <w:r w:rsidRPr="002A6851" w:rsidDel="000A46D8">
                <w:rPr>
                  <w:rFonts w:ascii="Calibri" w:eastAsia="Times New Roman" w:hAnsi="Calibri"/>
                  <w:color w:val="000000"/>
                  <w:sz w:val="18"/>
                  <w:szCs w:val="18"/>
                </w:rPr>
                <w:delText>CDL</w:delText>
              </w:r>
            </w:del>
          </w:p>
        </w:tc>
        <w:tc>
          <w:tcPr>
            <w:tcW w:w="1662" w:type="pct"/>
            <w:tcBorders>
              <w:top w:val="nil"/>
              <w:left w:val="nil"/>
              <w:bottom w:val="nil"/>
              <w:right w:val="nil"/>
            </w:tcBorders>
            <w:shd w:val="clear" w:color="000000" w:fill="C6EFCE"/>
            <w:noWrap/>
            <w:vAlign w:val="center"/>
            <w:hideMark/>
          </w:tcPr>
          <w:p w14:paraId="3E48887F" w14:textId="586F9797" w:rsidR="005A6540" w:rsidRPr="002A6851" w:rsidDel="000A46D8" w:rsidRDefault="005A6540" w:rsidP="005A6540">
            <w:pPr>
              <w:jc w:val="center"/>
              <w:rPr>
                <w:del w:id="2167" w:author="Sean Gordon" w:date="2017-04-05T15:54:00Z"/>
                <w:rFonts w:ascii="Calibri" w:eastAsia="Times New Roman" w:hAnsi="Calibri"/>
                <w:color w:val="006100"/>
                <w:sz w:val="18"/>
                <w:szCs w:val="18"/>
              </w:rPr>
            </w:pPr>
            <w:del w:id="2168" w:author="Sean Gordon" w:date="2017-04-05T15:54:00Z">
              <w:r w:rsidRPr="002A6851" w:rsidDel="000A46D8">
                <w:rPr>
                  <w:rFonts w:ascii="Calibri" w:eastAsia="Times New Roman" w:hAnsi="Calibri"/>
                  <w:color w:val="006100"/>
                  <w:sz w:val="18"/>
                  <w:szCs w:val="18"/>
                </w:rPr>
                <w:delText>100%</w:delText>
              </w:r>
            </w:del>
          </w:p>
        </w:tc>
        <w:tc>
          <w:tcPr>
            <w:tcW w:w="1192" w:type="pct"/>
            <w:tcBorders>
              <w:top w:val="nil"/>
              <w:left w:val="nil"/>
              <w:bottom w:val="nil"/>
              <w:right w:val="nil"/>
            </w:tcBorders>
            <w:shd w:val="clear" w:color="000000" w:fill="FFC7CE"/>
            <w:noWrap/>
            <w:vAlign w:val="center"/>
            <w:hideMark/>
          </w:tcPr>
          <w:p w14:paraId="7FA94CAB" w14:textId="4C1753AC" w:rsidR="005A6540" w:rsidRPr="002A6851" w:rsidDel="000A46D8" w:rsidRDefault="005A6540" w:rsidP="005A6540">
            <w:pPr>
              <w:jc w:val="center"/>
              <w:rPr>
                <w:del w:id="2169" w:author="Sean Gordon" w:date="2017-04-05T15:54:00Z"/>
                <w:rFonts w:ascii="Calibri" w:eastAsia="Times New Roman" w:hAnsi="Calibri"/>
                <w:color w:val="9C0006"/>
                <w:sz w:val="18"/>
                <w:szCs w:val="18"/>
              </w:rPr>
            </w:pPr>
            <w:del w:id="2170" w:author="Sean Gordon" w:date="2017-04-05T15:54:00Z">
              <w:r w:rsidRPr="002A6851" w:rsidDel="000A46D8">
                <w:rPr>
                  <w:rFonts w:ascii="Calibri" w:eastAsia="Times New Roman" w:hAnsi="Calibri"/>
                  <w:color w:val="9C0006"/>
                  <w:sz w:val="18"/>
                  <w:szCs w:val="18"/>
                </w:rPr>
                <w:delText>-100%</w:delText>
              </w:r>
            </w:del>
          </w:p>
        </w:tc>
        <w:tc>
          <w:tcPr>
            <w:tcW w:w="1197" w:type="pct"/>
            <w:tcBorders>
              <w:top w:val="nil"/>
              <w:left w:val="nil"/>
              <w:bottom w:val="nil"/>
              <w:right w:val="nil"/>
            </w:tcBorders>
            <w:shd w:val="clear" w:color="000000" w:fill="C6EFCE"/>
            <w:noWrap/>
            <w:vAlign w:val="center"/>
            <w:hideMark/>
          </w:tcPr>
          <w:p w14:paraId="1CEF48D7" w14:textId="35F1C2D4" w:rsidR="005A6540" w:rsidRPr="002A6851" w:rsidDel="000A46D8" w:rsidRDefault="005A6540" w:rsidP="005A6540">
            <w:pPr>
              <w:jc w:val="center"/>
              <w:rPr>
                <w:del w:id="2171" w:author="Sean Gordon" w:date="2017-04-05T15:54:00Z"/>
                <w:rFonts w:ascii="Calibri" w:eastAsia="Times New Roman" w:hAnsi="Calibri"/>
                <w:color w:val="006100"/>
                <w:sz w:val="18"/>
                <w:szCs w:val="18"/>
              </w:rPr>
            </w:pPr>
            <w:del w:id="2172" w:author="Sean Gordon" w:date="2017-04-05T15:54:00Z">
              <w:r w:rsidRPr="002A6851" w:rsidDel="000A46D8">
                <w:rPr>
                  <w:rFonts w:ascii="Calibri" w:eastAsia="Times New Roman" w:hAnsi="Calibri"/>
                  <w:color w:val="006100"/>
                  <w:sz w:val="18"/>
                  <w:szCs w:val="18"/>
                </w:rPr>
                <w:delText>100%</w:delText>
              </w:r>
            </w:del>
          </w:p>
        </w:tc>
      </w:tr>
      <w:tr w:rsidR="005A6540" w:rsidRPr="005A6540" w:rsidDel="000A46D8" w14:paraId="36A83BF6" w14:textId="3BA4E616" w:rsidTr="005A6540">
        <w:trPr>
          <w:trHeight w:val="320"/>
          <w:del w:id="2173" w:author="Sean Gordon" w:date="2017-04-05T15:54:00Z"/>
        </w:trPr>
        <w:tc>
          <w:tcPr>
            <w:tcW w:w="949" w:type="pct"/>
            <w:tcBorders>
              <w:top w:val="nil"/>
              <w:left w:val="nil"/>
              <w:bottom w:val="nil"/>
              <w:right w:val="nil"/>
            </w:tcBorders>
            <w:shd w:val="clear" w:color="auto" w:fill="auto"/>
            <w:noWrap/>
            <w:vAlign w:val="center"/>
            <w:hideMark/>
          </w:tcPr>
          <w:p w14:paraId="3E160486" w14:textId="2E3E829A" w:rsidR="005A6540" w:rsidRPr="002A6851" w:rsidDel="000A46D8" w:rsidRDefault="005A6540" w:rsidP="005A6540">
            <w:pPr>
              <w:jc w:val="center"/>
              <w:rPr>
                <w:del w:id="2174" w:author="Sean Gordon" w:date="2017-04-05T15:54:00Z"/>
                <w:rFonts w:ascii="Calibri" w:eastAsia="Times New Roman" w:hAnsi="Calibri"/>
                <w:color w:val="000000"/>
                <w:sz w:val="18"/>
                <w:szCs w:val="18"/>
              </w:rPr>
            </w:pPr>
            <w:del w:id="2175" w:author="Sean Gordon" w:date="2017-04-05T15:54:00Z">
              <w:r w:rsidRPr="002A6851" w:rsidDel="000A46D8">
                <w:rPr>
                  <w:rFonts w:ascii="Calibri" w:eastAsia="Times New Roman" w:hAnsi="Calibri"/>
                  <w:color w:val="000000"/>
                  <w:sz w:val="18"/>
                  <w:szCs w:val="18"/>
                </w:rPr>
                <w:delText>EDACGSTORE</w:delText>
              </w:r>
            </w:del>
          </w:p>
        </w:tc>
        <w:tc>
          <w:tcPr>
            <w:tcW w:w="1662" w:type="pct"/>
            <w:tcBorders>
              <w:top w:val="nil"/>
              <w:left w:val="nil"/>
              <w:bottom w:val="nil"/>
              <w:right w:val="nil"/>
            </w:tcBorders>
            <w:shd w:val="clear" w:color="auto" w:fill="auto"/>
            <w:noWrap/>
            <w:vAlign w:val="center"/>
            <w:hideMark/>
          </w:tcPr>
          <w:p w14:paraId="6DB866DD" w14:textId="2F252C0E" w:rsidR="005A6540" w:rsidRPr="002A6851" w:rsidDel="000A46D8" w:rsidRDefault="005A6540" w:rsidP="005A6540">
            <w:pPr>
              <w:jc w:val="center"/>
              <w:rPr>
                <w:del w:id="2176" w:author="Sean Gordon" w:date="2017-04-05T15:54:00Z"/>
                <w:rFonts w:ascii="Calibri" w:eastAsia="Times New Roman" w:hAnsi="Calibri"/>
                <w:color w:val="000000"/>
                <w:sz w:val="18"/>
                <w:szCs w:val="18"/>
              </w:rPr>
            </w:pPr>
            <w:del w:id="2177" w:author="Sean Gordon" w:date="2017-04-05T15:54:00Z">
              <w:r w:rsidRPr="002A6851" w:rsidDel="000A46D8">
                <w:rPr>
                  <w:rFonts w:ascii="Calibri" w:eastAsia="Times New Roman" w:hAnsi="Calibri"/>
                  <w:color w:val="000000"/>
                  <w:sz w:val="18"/>
                  <w:szCs w:val="18"/>
                </w:rPr>
                <w:delText>81%</w:delText>
              </w:r>
            </w:del>
          </w:p>
        </w:tc>
        <w:tc>
          <w:tcPr>
            <w:tcW w:w="1192" w:type="pct"/>
            <w:tcBorders>
              <w:top w:val="nil"/>
              <w:left w:val="nil"/>
              <w:bottom w:val="nil"/>
              <w:right w:val="nil"/>
            </w:tcBorders>
            <w:shd w:val="clear" w:color="000000" w:fill="FFC7CE"/>
            <w:noWrap/>
            <w:vAlign w:val="center"/>
            <w:hideMark/>
          </w:tcPr>
          <w:p w14:paraId="564F127C" w14:textId="4017F452" w:rsidR="005A6540" w:rsidRPr="002A6851" w:rsidDel="000A46D8" w:rsidRDefault="005A6540" w:rsidP="005A6540">
            <w:pPr>
              <w:jc w:val="center"/>
              <w:rPr>
                <w:del w:id="2178" w:author="Sean Gordon" w:date="2017-04-05T15:54:00Z"/>
                <w:rFonts w:ascii="Calibri" w:eastAsia="Times New Roman" w:hAnsi="Calibri"/>
                <w:color w:val="9C0006"/>
                <w:sz w:val="18"/>
                <w:szCs w:val="18"/>
              </w:rPr>
            </w:pPr>
            <w:del w:id="2179" w:author="Sean Gordon" w:date="2017-04-05T15:54:00Z">
              <w:r w:rsidRPr="002A6851" w:rsidDel="000A46D8">
                <w:rPr>
                  <w:rFonts w:ascii="Calibri" w:eastAsia="Times New Roman" w:hAnsi="Calibri"/>
                  <w:color w:val="9C0006"/>
                  <w:sz w:val="18"/>
                  <w:szCs w:val="18"/>
                </w:rPr>
                <w:delText>-100%</w:delText>
              </w:r>
            </w:del>
          </w:p>
        </w:tc>
        <w:tc>
          <w:tcPr>
            <w:tcW w:w="1197" w:type="pct"/>
            <w:tcBorders>
              <w:top w:val="nil"/>
              <w:left w:val="nil"/>
              <w:bottom w:val="nil"/>
              <w:right w:val="nil"/>
            </w:tcBorders>
            <w:shd w:val="clear" w:color="auto" w:fill="auto"/>
            <w:noWrap/>
            <w:vAlign w:val="center"/>
            <w:hideMark/>
          </w:tcPr>
          <w:p w14:paraId="328515F6" w14:textId="7204C275" w:rsidR="005A6540" w:rsidRPr="002A6851" w:rsidDel="000A46D8" w:rsidRDefault="005A6540" w:rsidP="005A6540">
            <w:pPr>
              <w:jc w:val="center"/>
              <w:rPr>
                <w:del w:id="2180" w:author="Sean Gordon" w:date="2017-04-05T15:54:00Z"/>
                <w:rFonts w:ascii="Calibri" w:eastAsia="Times New Roman" w:hAnsi="Calibri"/>
                <w:color w:val="000000"/>
                <w:sz w:val="18"/>
                <w:szCs w:val="18"/>
              </w:rPr>
            </w:pPr>
            <w:del w:id="2181" w:author="Sean Gordon" w:date="2017-04-05T15:54:00Z">
              <w:r w:rsidRPr="002A6851" w:rsidDel="000A46D8">
                <w:rPr>
                  <w:rFonts w:ascii="Calibri" w:eastAsia="Times New Roman" w:hAnsi="Calibri"/>
                  <w:color w:val="000000"/>
                  <w:sz w:val="18"/>
                  <w:szCs w:val="18"/>
                </w:rPr>
                <w:delText>82%</w:delText>
              </w:r>
            </w:del>
          </w:p>
        </w:tc>
      </w:tr>
      <w:tr w:rsidR="005A6540" w:rsidRPr="005A6540" w:rsidDel="000A46D8" w14:paraId="626CE236" w14:textId="42E24DDE" w:rsidTr="005A6540">
        <w:trPr>
          <w:trHeight w:val="320"/>
          <w:del w:id="2182" w:author="Sean Gordon" w:date="2017-04-05T15:54:00Z"/>
        </w:trPr>
        <w:tc>
          <w:tcPr>
            <w:tcW w:w="949" w:type="pct"/>
            <w:tcBorders>
              <w:top w:val="nil"/>
              <w:left w:val="nil"/>
              <w:bottom w:val="nil"/>
              <w:right w:val="nil"/>
            </w:tcBorders>
            <w:shd w:val="clear" w:color="auto" w:fill="auto"/>
            <w:noWrap/>
            <w:vAlign w:val="center"/>
            <w:hideMark/>
          </w:tcPr>
          <w:p w14:paraId="6F110BAE" w14:textId="401B9CE7" w:rsidR="005A6540" w:rsidRPr="002A6851" w:rsidDel="000A46D8" w:rsidRDefault="005A6540" w:rsidP="005A6540">
            <w:pPr>
              <w:jc w:val="center"/>
              <w:rPr>
                <w:del w:id="2183" w:author="Sean Gordon" w:date="2017-04-05T15:54:00Z"/>
                <w:rFonts w:asciiTheme="minorHAnsi" w:eastAsia="Times New Roman" w:hAnsiTheme="minorHAnsi"/>
                <w:color w:val="000000"/>
                <w:sz w:val="18"/>
                <w:szCs w:val="18"/>
              </w:rPr>
            </w:pPr>
            <w:del w:id="2184" w:author="Sean Gordon" w:date="2017-04-05T15:54:00Z">
              <w:r w:rsidRPr="002A6851" w:rsidDel="000A46D8">
                <w:rPr>
                  <w:rFonts w:asciiTheme="minorHAnsi" w:eastAsia="Times New Roman" w:hAnsiTheme="minorHAnsi"/>
                  <w:color w:val="000000"/>
                  <w:sz w:val="18"/>
                  <w:szCs w:val="18"/>
                </w:rPr>
                <w:delText>NMEPSCOR</w:delText>
              </w:r>
            </w:del>
          </w:p>
        </w:tc>
        <w:tc>
          <w:tcPr>
            <w:tcW w:w="1662" w:type="pct"/>
            <w:tcBorders>
              <w:top w:val="nil"/>
              <w:left w:val="nil"/>
              <w:bottom w:val="nil"/>
              <w:right w:val="nil"/>
            </w:tcBorders>
            <w:shd w:val="clear" w:color="000000" w:fill="C6EFCE"/>
            <w:noWrap/>
            <w:vAlign w:val="center"/>
            <w:hideMark/>
          </w:tcPr>
          <w:p w14:paraId="7BF9FEB4" w14:textId="7E5F2B9F" w:rsidR="005A6540" w:rsidRPr="002A6851" w:rsidDel="000A46D8" w:rsidRDefault="005A6540" w:rsidP="005A6540">
            <w:pPr>
              <w:jc w:val="center"/>
              <w:rPr>
                <w:del w:id="2185" w:author="Sean Gordon" w:date="2017-04-05T15:54:00Z"/>
                <w:rFonts w:ascii="Calibri" w:eastAsia="Times New Roman" w:hAnsi="Calibri"/>
                <w:color w:val="006100"/>
                <w:sz w:val="18"/>
                <w:szCs w:val="18"/>
              </w:rPr>
            </w:pPr>
            <w:del w:id="2186" w:author="Sean Gordon" w:date="2017-04-05T15:54:00Z">
              <w:r w:rsidRPr="002A6851" w:rsidDel="000A46D8">
                <w:rPr>
                  <w:rFonts w:ascii="Calibri" w:eastAsia="Times New Roman" w:hAnsi="Calibri"/>
                  <w:color w:val="006100"/>
                  <w:sz w:val="18"/>
                  <w:szCs w:val="18"/>
                </w:rPr>
                <w:delText>100%</w:delText>
              </w:r>
            </w:del>
          </w:p>
        </w:tc>
        <w:tc>
          <w:tcPr>
            <w:tcW w:w="1192" w:type="pct"/>
            <w:tcBorders>
              <w:top w:val="nil"/>
              <w:left w:val="nil"/>
              <w:bottom w:val="nil"/>
              <w:right w:val="nil"/>
            </w:tcBorders>
            <w:shd w:val="clear" w:color="000000" w:fill="FFC7CE"/>
            <w:noWrap/>
            <w:vAlign w:val="center"/>
            <w:hideMark/>
          </w:tcPr>
          <w:p w14:paraId="40AD4031" w14:textId="7E8D48C9" w:rsidR="005A6540" w:rsidRPr="002A6851" w:rsidDel="000A46D8" w:rsidRDefault="005A6540" w:rsidP="005A6540">
            <w:pPr>
              <w:jc w:val="center"/>
              <w:rPr>
                <w:del w:id="2187" w:author="Sean Gordon" w:date="2017-04-05T15:54:00Z"/>
                <w:rFonts w:ascii="Calibri" w:eastAsia="Times New Roman" w:hAnsi="Calibri"/>
                <w:color w:val="9C0006"/>
                <w:sz w:val="18"/>
                <w:szCs w:val="18"/>
              </w:rPr>
            </w:pPr>
            <w:del w:id="2188" w:author="Sean Gordon" w:date="2017-04-05T15:54:00Z">
              <w:r w:rsidRPr="002A6851" w:rsidDel="000A46D8">
                <w:rPr>
                  <w:rFonts w:ascii="Calibri" w:eastAsia="Times New Roman" w:hAnsi="Calibri"/>
                  <w:color w:val="9C0006"/>
                  <w:sz w:val="18"/>
                  <w:szCs w:val="18"/>
                </w:rPr>
                <w:delText>-100%</w:delText>
              </w:r>
            </w:del>
          </w:p>
        </w:tc>
        <w:tc>
          <w:tcPr>
            <w:tcW w:w="1197" w:type="pct"/>
            <w:tcBorders>
              <w:top w:val="nil"/>
              <w:left w:val="nil"/>
              <w:bottom w:val="nil"/>
              <w:right w:val="nil"/>
            </w:tcBorders>
            <w:shd w:val="clear" w:color="000000" w:fill="C6EFCE"/>
            <w:noWrap/>
            <w:vAlign w:val="center"/>
            <w:hideMark/>
          </w:tcPr>
          <w:p w14:paraId="51847AEE" w14:textId="0D2E438E" w:rsidR="005A6540" w:rsidRPr="002A6851" w:rsidDel="000A46D8" w:rsidRDefault="005A6540" w:rsidP="005A6540">
            <w:pPr>
              <w:jc w:val="center"/>
              <w:rPr>
                <w:del w:id="2189" w:author="Sean Gordon" w:date="2017-04-05T15:54:00Z"/>
                <w:rFonts w:ascii="Calibri" w:eastAsia="Times New Roman" w:hAnsi="Calibri"/>
                <w:color w:val="006100"/>
                <w:sz w:val="18"/>
                <w:szCs w:val="18"/>
              </w:rPr>
            </w:pPr>
            <w:del w:id="2190" w:author="Sean Gordon" w:date="2017-04-05T15:54:00Z">
              <w:r w:rsidRPr="002A6851" w:rsidDel="000A46D8">
                <w:rPr>
                  <w:rFonts w:ascii="Calibri" w:eastAsia="Times New Roman" w:hAnsi="Calibri"/>
                  <w:color w:val="006100"/>
                  <w:sz w:val="18"/>
                  <w:szCs w:val="18"/>
                </w:rPr>
                <w:delText>100%</w:delText>
              </w:r>
            </w:del>
          </w:p>
        </w:tc>
      </w:tr>
      <w:tr w:rsidR="005A6540" w:rsidRPr="005A6540" w:rsidDel="000A46D8" w14:paraId="1658746B" w14:textId="6BED74F2" w:rsidTr="005A6540">
        <w:trPr>
          <w:trHeight w:val="320"/>
          <w:del w:id="2191" w:author="Sean Gordon" w:date="2017-04-05T15:54:00Z"/>
        </w:trPr>
        <w:tc>
          <w:tcPr>
            <w:tcW w:w="949" w:type="pct"/>
            <w:tcBorders>
              <w:top w:val="nil"/>
              <w:left w:val="nil"/>
              <w:bottom w:val="nil"/>
              <w:right w:val="nil"/>
            </w:tcBorders>
            <w:shd w:val="clear" w:color="auto" w:fill="auto"/>
            <w:noWrap/>
            <w:vAlign w:val="center"/>
            <w:hideMark/>
          </w:tcPr>
          <w:p w14:paraId="062F2516" w14:textId="7ED208B9" w:rsidR="005A6540" w:rsidRPr="002A6851" w:rsidDel="000A46D8" w:rsidRDefault="005A6540" w:rsidP="005A6540">
            <w:pPr>
              <w:jc w:val="center"/>
              <w:rPr>
                <w:del w:id="2192" w:author="Sean Gordon" w:date="2017-04-05T15:54:00Z"/>
                <w:rFonts w:ascii="Calibri" w:eastAsia="Times New Roman" w:hAnsi="Calibri"/>
                <w:color w:val="000000"/>
                <w:sz w:val="18"/>
                <w:szCs w:val="18"/>
              </w:rPr>
            </w:pPr>
            <w:del w:id="2193" w:author="Sean Gordon" w:date="2017-04-05T15:54:00Z">
              <w:r w:rsidRPr="002A6851" w:rsidDel="000A46D8">
                <w:rPr>
                  <w:rFonts w:ascii="Calibri" w:eastAsia="Times New Roman" w:hAnsi="Calibri"/>
                  <w:color w:val="000000"/>
                  <w:sz w:val="18"/>
                  <w:szCs w:val="18"/>
                </w:rPr>
                <w:delText>SEAD</w:delText>
              </w:r>
            </w:del>
          </w:p>
        </w:tc>
        <w:tc>
          <w:tcPr>
            <w:tcW w:w="1662" w:type="pct"/>
            <w:tcBorders>
              <w:top w:val="nil"/>
              <w:left w:val="nil"/>
              <w:bottom w:val="nil"/>
              <w:right w:val="nil"/>
            </w:tcBorders>
            <w:shd w:val="clear" w:color="000000" w:fill="FFEB9C"/>
            <w:noWrap/>
            <w:vAlign w:val="center"/>
            <w:hideMark/>
          </w:tcPr>
          <w:p w14:paraId="59AE6CF2" w14:textId="5AA5A18F" w:rsidR="005A6540" w:rsidRPr="002A6851" w:rsidDel="000A46D8" w:rsidRDefault="005A6540" w:rsidP="005A6540">
            <w:pPr>
              <w:jc w:val="center"/>
              <w:rPr>
                <w:del w:id="2194" w:author="Sean Gordon" w:date="2017-04-05T15:54:00Z"/>
                <w:rFonts w:ascii="Calibri" w:eastAsia="Times New Roman" w:hAnsi="Calibri"/>
                <w:color w:val="9C5700"/>
                <w:sz w:val="18"/>
                <w:szCs w:val="18"/>
              </w:rPr>
            </w:pPr>
            <w:del w:id="2195" w:author="Sean Gordon" w:date="2017-04-05T15:54:00Z">
              <w:r w:rsidRPr="002A6851" w:rsidDel="000A46D8">
                <w:rPr>
                  <w:rFonts w:ascii="Calibri" w:eastAsia="Times New Roman" w:hAnsi="Calibri"/>
                  <w:color w:val="9C5700"/>
                  <w:sz w:val="18"/>
                  <w:szCs w:val="18"/>
                </w:rPr>
                <w:delText>0%</w:delText>
              </w:r>
            </w:del>
          </w:p>
        </w:tc>
        <w:tc>
          <w:tcPr>
            <w:tcW w:w="1192" w:type="pct"/>
            <w:tcBorders>
              <w:top w:val="nil"/>
              <w:left w:val="nil"/>
              <w:bottom w:val="nil"/>
              <w:right w:val="nil"/>
            </w:tcBorders>
            <w:shd w:val="clear" w:color="000000" w:fill="FFC7CE"/>
            <w:noWrap/>
            <w:vAlign w:val="center"/>
            <w:hideMark/>
          </w:tcPr>
          <w:p w14:paraId="13966359" w14:textId="1F33CAA3" w:rsidR="005A6540" w:rsidRPr="002A6851" w:rsidDel="000A46D8" w:rsidRDefault="005A6540" w:rsidP="005A6540">
            <w:pPr>
              <w:jc w:val="center"/>
              <w:rPr>
                <w:del w:id="2196" w:author="Sean Gordon" w:date="2017-04-05T15:54:00Z"/>
                <w:rFonts w:ascii="Calibri" w:eastAsia="Times New Roman" w:hAnsi="Calibri"/>
                <w:color w:val="9C0006"/>
                <w:sz w:val="18"/>
                <w:szCs w:val="18"/>
              </w:rPr>
            </w:pPr>
            <w:del w:id="2197" w:author="Sean Gordon" w:date="2017-04-05T15:54:00Z">
              <w:r w:rsidRPr="002A6851" w:rsidDel="000A46D8">
                <w:rPr>
                  <w:rFonts w:ascii="Calibri" w:eastAsia="Times New Roman" w:hAnsi="Calibri"/>
                  <w:color w:val="9C0006"/>
                  <w:sz w:val="18"/>
                  <w:szCs w:val="18"/>
                </w:rPr>
                <w:delText>-100%</w:delText>
              </w:r>
            </w:del>
          </w:p>
        </w:tc>
        <w:tc>
          <w:tcPr>
            <w:tcW w:w="1197" w:type="pct"/>
            <w:tcBorders>
              <w:top w:val="nil"/>
              <w:left w:val="nil"/>
              <w:bottom w:val="nil"/>
              <w:right w:val="nil"/>
            </w:tcBorders>
            <w:shd w:val="clear" w:color="auto" w:fill="auto"/>
            <w:noWrap/>
            <w:vAlign w:val="center"/>
            <w:hideMark/>
          </w:tcPr>
          <w:p w14:paraId="0B6E023C" w14:textId="20F180F8" w:rsidR="005A6540" w:rsidRPr="002A6851" w:rsidDel="000A46D8" w:rsidRDefault="005A6540" w:rsidP="005A6540">
            <w:pPr>
              <w:jc w:val="center"/>
              <w:rPr>
                <w:del w:id="2198" w:author="Sean Gordon" w:date="2017-04-05T15:54:00Z"/>
                <w:rFonts w:ascii="Calibri" w:eastAsia="Times New Roman" w:hAnsi="Calibri"/>
                <w:color w:val="000000"/>
                <w:sz w:val="18"/>
                <w:szCs w:val="18"/>
              </w:rPr>
            </w:pPr>
            <w:del w:id="2199" w:author="Sean Gordon" w:date="2017-04-05T15:54:00Z">
              <w:r w:rsidRPr="002A6851" w:rsidDel="000A46D8">
                <w:rPr>
                  <w:rFonts w:ascii="Calibri" w:eastAsia="Times New Roman" w:hAnsi="Calibri"/>
                  <w:color w:val="000000"/>
                  <w:sz w:val="18"/>
                  <w:szCs w:val="18"/>
                </w:rPr>
                <w:delText>6%</w:delText>
              </w:r>
            </w:del>
          </w:p>
        </w:tc>
      </w:tr>
      <w:tr w:rsidR="005A6540" w:rsidRPr="005A6540" w:rsidDel="000A46D8" w14:paraId="2C4E8F66" w14:textId="0748F863" w:rsidTr="005A6540">
        <w:trPr>
          <w:trHeight w:val="340"/>
          <w:del w:id="2200" w:author="Sean Gordon" w:date="2017-04-05T15:54:00Z"/>
        </w:trPr>
        <w:tc>
          <w:tcPr>
            <w:tcW w:w="949" w:type="pct"/>
            <w:tcBorders>
              <w:top w:val="nil"/>
              <w:left w:val="nil"/>
              <w:bottom w:val="nil"/>
              <w:right w:val="nil"/>
            </w:tcBorders>
            <w:shd w:val="clear" w:color="auto" w:fill="auto"/>
            <w:noWrap/>
            <w:vAlign w:val="center"/>
            <w:hideMark/>
          </w:tcPr>
          <w:p w14:paraId="5A76DE53" w14:textId="0FAC535D" w:rsidR="005A6540" w:rsidRPr="002A6851" w:rsidDel="000A46D8" w:rsidRDefault="005A6540" w:rsidP="005A6540">
            <w:pPr>
              <w:jc w:val="center"/>
              <w:rPr>
                <w:del w:id="2201" w:author="Sean Gordon" w:date="2017-04-05T15:54:00Z"/>
                <w:rFonts w:ascii="Calibri" w:eastAsia="Times New Roman" w:hAnsi="Calibri"/>
                <w:color w:val="000000"/>
                <w:sz w:val="18"/>
                <w:szCs w:val="18"/>
              </w:rPr>
            </w:pPr>
            <w:del w:id="2202" w:author="Sean Gordon" w:date="2017-04-05T15:54:00Z">
              <w:r w:rsidRPr="002A6851" w:rsidDel="000A46D8">
                <w:rPr>
                  <w:rFonts w:ascii="Calibri" w:eastAsia="Times New Roman" w:hAnsi="Calibri"/>
                  <w:color w:val="000000"/>
                  <w:sz w:val="18"/>
                  <w:szCs w:val="18"/>
                </w:rPr>
                <w:delText>USGSCSAS</w:delText>
              </w:r>
            </w:del>
          </w:p>
        </w:tc>
        <w:tc>
          <w:tcPr>
            <w:tcW w:w="1662" w:type="pct"/>
            <w:tcBorders>
              <w:top w:val="nil"/>
              <w:left w:val="nil"/>
              <w:bottom w:val="nil"/>
              <w:right w:val="nil"/>
            </w:tcBorders>
            <w:shd w:val="clear" w:color="000000" w:fill="C6EFCE"/>
            <w:noWrap/>
            <w:vAlign w:val="center"/>
            <w:hideMark/>
          </w:tcPr>
          <w:p w14:paraId="1D3BEB80" w14:textId="6106DC8B" w:rsidR="005A6540" w:rsidRPr="002A6851" w:rsidDel="000A46D8" w:rsidRDefault="005A6540" w:rsidP="005A6540">
            <w:pPr>
              <w:jc w:val="center"/>
              <w:rPr>
                <w:del w:id="2203" w:author="Sean Gordon" w:date="2017-04-05T15:54:00Z"/>
                <w:rFonts w:ascii="Calibri" w:eastAsia="Times New Roman" w:hAnsi="Calibri"/>
                <w:color w:val="006100"/>
                <w:sz w:val="18"/>
                <w:szCs w:val="18"/>
              </w:rPr>
            </w:pPr>
            <w:del w:id="2204" w:author="Sean Gordon" w:date="2017-04-05T15:54:00Z">
              <w:r w:rsidRPr="002A6851" w:rsidDel="000A46D8">
                <w:rPr>
                  <w:rFonts w:ascii="Calibri" w:eastAsia="Times New Roman" w:hAnsi="Calibri"/>
                  <w:color w:val="006100"/>
                  <w:sz w:val="18"/>
                  <w:szCs w:val="18"/>
                </w:rPr>
                <w:delText>100%</w:delText>
              </w:r>
            </w:del>
          </w:p>
        </w:tc>
        <w:tc>
          <w:tcPr>
            <w:tcW w:w="1192" w:type="pct"/>
            <w:tcBorders>
              <w:top w:val="nil"/>
              <w:left w:val="nil"/>
              <w:bottom w:val="nil"/>
              <w:right w:val="nil"/>
            </w:tcBorders>
            <w:shd w:val="clear" w:color="000000" w:fill="FFC7CE"/>
            <w:noWrap/>
            <w:vAlign w:val="center"/>
            <w:hideMark/>
          </w:tcPr>
          <w:p w14:paraId="1EC63CB5" w14:textId="5F479E74" w:rsidR="005A6540" w:rsidRPr="002A6851" w:rsidDel="000A46D8" w:rsidRDefault="005A6540" w:rsidP="005A6540">
            <w:pPr>
              <w:jc w:val="center"/>
              <w:rPr>
                <w:del w:id="2205" w:author="Sean Gordon" w:date="2017-04-05T15:54:00Z"/>
                <w:rFonts w:ascii="Calibri" w:eastAsia="Times New Roman" w:hAnsi="Calibri"/>
                <w:color w:val="9C0006"/>
                <w:sz w:val="18"/>
                <w:szCs w:val="18"/>
              </w:rPr>
            </w:pPr>
            <w:del w:id="2206" w:author="Sean Gordon" w:date="2017-04-05T15:54:00Z">
              <w:r w:rsidRPr="002A6851" w:rsidDel="000A46D8">
                <w:rPr>
                  <w:rFonts w:ascii="Calibri" w:eastAsia="Times New Roman" w:hAnsi="Calibri"/>
                  <w:color w:val="9C0006"/>
                  <w:sz w:val="18"/>
                  <w:szCs w:val="18"/>
                </w:rPr>
                <w:delText>-100%</w:delText>
              </w:r>
            </w:del>
          </w:p>
        </w:tc>
        <w:tc>
          <w:tcPr>
            <w:tcW w:w="1197" w:type="pct"/>
            <w:tcBorders>
              <w:top w:val="nil"/>
              <w:left w:val="nil"/>
              <w:bottom w:val="nil"/>
              <w:right w:val="nil"/>
            </w:tcBorders>
            <w:shd w:val="clear" w:color="auto" w:fill="auto"/>
            <w:noWrap/>
            <w:vAlign w:val="center"/>
            <w:hideMark/>
          </w:tcPr>
          <w:p w14:paraId="3613AFDD" w14:textId="5996BFCD" w:rsidR="005A6540" w:rsidRPr="002A6851" w:rsidDel="000A46D8" w:rsidRDefault="005A6540" w:rsidP="005A6540">
            <w:pPr>
              <w:jc w:val="center"/>
              <w:rPr>
                <w:del w:id="2207" w:author="Sean Gordon" w:date="2017-04-05T15:54:00Z"/>
                <w:rFonts w:ascii="Calibri" w:eastAsia="Times New Roman" w:hAnsi="Calibri"/>
                <w:color w:val="000000"/>
                <w:sz w:val="18"/>
                <w:szCs w:val="18"/>
              </w:rPr>
            </w:pPr>
            <w:del w:id="2208" w:author="Sean Gordon" w:date="2017-04-05T15:54:00Z">
              <w:r w:rsidRPr="002A6851" w:rsidDel="000A46D8">
                <w:rPr>
                  <w:rFonts w:ascii="Calibri" w:eastAsia="Times New Roman" w:hAnsi="Calibri"/>
                  <w:color w:val="000000"/>
                  <w:sz w:val="18"/>
                  <w:szCs w:val="18"/>
                </w:rPr>
                <w:delText>95%</w:delText>
              </w:r>
            </w:del>
          </w:p>
        </w:tc>
      </w:tr>
    </w:tbl>
    <w:p w14:paraId="4D4CE2DC" w14:textId="6221080C" w:rsidR="00564B14" w:rsidRDefault="007D2E48" w:rsidP="007D2E48">
      <w:pPr>
        <w:pStyle w:val="Heading2"/>
      </w:pPr>
      <w:bookmarkStart w:id="2209" w:name="_Toc482694775"/>
      <w:r>
        <w:t xml:space="preserve">Comparing </w:t>
      </w:r>
      <w:r w:rsidR="00751B7E">
        <w:t xml:space="preserve">Collection </w:t>
      </w:r>
      <w:r>
        <w:t>Completeness</w:t>
      </w:r>
      <w:bookmarkEnd w:id="2209"/>
    </w:p>
    <w:p w14:paraId="70BD3528" w14:textId="556059C9" w:rsidR="0030165B" w:rsidRDefault="007D2E48" w:rsidP="0030165B">
      <w:r w:rsidRPr="007D2E48">
        <w:tab/>
        <w:t xml:space="preserve">The data in Tables 5-9 clearly indicates that comparing completeness with respect to a particular recommendation across collections in multiple dialects is a multi-faceted problem. These Tables provide details about what content is included </w:t>
      </w:r>
      <w:r>
        <w:t xml:space="preserve">in and missing from these collections. To get a “big picture” comparison of LTER and the </w:t>
      </w:r>
      <w:r w:rsidR="00642231">
        <w:t>other collections, we compared the number of elements/record for all levels of the recommendation</w:t>
      </w:r>
      <w:r w:rsidR="00A20442">
        <w:t xml:space="preserve"> using the z-test</w:t>
      </w:r>
      <w:r w:rsidR="00491B20">
        <w:t xml:space="preserve"> for a difference between two means</w:t>
      </w:r>
      <w:r w:rsidR="00A20442">
        <w:t xml:space="preserve"> (Z-Test)</w:t>
      </w:r>
      <w:r w:rsidR="00642231">
        <w:t xml:space="preserve">. </w:t>
      </w:r>
    </w:p>
    <w:p w14:paraId="031C797E" w14:textId="77777777" w:rsidR="0030165B" w:rsidRDefault="0030165B" w:rsidP="0030165B"/>
    <w:p w14:paraId="443966AD" w14:textId="40F106D6" w:rsidR="00EF3501" w:rsidRDefault="6FEEB7FB" w:rsidP="0030165B">
      <w:pPr>
        <w:ind w:firstLine="288"/>
      </w:pPr>
      <w:r>
        <w:t>The results are shown in Table 10 are listed as z-values of a normal distribution. We are not looking for fine distinctions in this case</w:t>
      </w:r>
      <w:r w:rsidR="001449A4">
        <w:t>,</w:t>
      </w:r>
      <w:r>
        <w:t xml:space="preserve"> so we divide the collections into three groups: collections that are more complete (z &lt; -2.0, green), less complete (z &gt; 2.0, red), and similar (-2.0 &lt;= z &lt;= 2.0, white). The number of collections in each group is shown in Table 11.</w:t>
      </w:r>
    </w:p>
    <w:p w14:paraId="7265EF80" w14:textId="420740F5" w:rsidR="004A0499" w:rsidRDefault="004A0499" w:rsidP="0030165B">
      <w:pPr>
        <w:ind w:firstLine="288"/>
      </w:pPr>
    </w:p>
    <w:p w14:paraId="05A90307" w14:textId="01A44205" w:rsidR="004A0499" w:rsidRDefault="004A0499" w:rsidP="004A0499">
      <w:pPr>
        <w:pStyle w:val="Caption"/>
        <w:keepNext/>
      </w:pPr>
      <w:r>
        <w:t xml:space="preserve">Table </w:t>
      </w:r>
      <w:fldSimple w:instr=" SEQ Table \* ARABIC ">
        <w:r w:rsidR="00274251">
          <w:rPr>
            <w:noProof/>
          </w:rPr>
          <w:t>10</w:t>
        </w:r>
      </w:fldSimple>
      <w:r>
        <w:t>. Comparisons of completeness levels in different collections given as z-values. Green identifies collections that are more complete than LTER, white identifies similar collections, and red identifies collections that are less complete.</w:t>
      </w:r>
    </w:p>
    <w:tbl>
      <w:tblPr>
        <w:tblW w:w="5000" w:type="pct"/>
        <w:tblLook w:val="04A0" w:firstRow="1" w:lastRow="0" w:firstColumn="1" w:lastColumn="0" w:noHBand="0" w:noVBand="1"/>
      </w:tblPr>
      <w:tblGrid>
        <w:gridCol w:w="1676"/>
        <w:gridCol w:w="1100"/>
        <w:gridCol w:w="1300"/>
        <w:gridCol w:w="1100"/>
        <w:gridCol w:w="1100"/>
        <w:gridCol w:w="1100"/>
        <w:gridCol w:w="1122"/>
        <w:gridCol w:w="1078"/>
      </w:tblGrid>
      <w:tr w:rsidR="00AC055D" w:rsidRPr="00AC055D" w14:paraId="6F38A79D" w14:textId="77777777" w:rsidTr="00AC055D">
        <w:trPr>
          <w:trHeight w:val="320"/>
        </w:trPr>
        <w:tc>
          <w:tcPr>
            <w:tcW w:w="672" w:type="pct"/>
            <w:tcBorders>
              <w:top w:val="single" w:sz="4" w:space="0" w:color="A5A5A5"/>
              <w:left w:val="single" w:sz="4" w:space="0" w:color="A5A5A5"/>
              <w:bottom w:val="single" w:sz="4" w:space="0" w:color="A5A5A5"/>
              <w:right w:val="single" w:sz="8" w:space="0" w:color="auto"/>
            </w:tcBorders>
            <w:shd w:val="clear" w:color="auto" w:fill="auto"/>
            <w:noWrap/>
            <w:vAlign w:val="center"/>
            <w:hideMark/>
          </w:tcPr>
          <w:p w14:paraId="55DC3D86"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Collection</w:t>
            </w:r>
          </w:p>
        </w:tc>
        <w:tc>
          <w:tcPr>
            <w:tcW w:w="616" w:type="pct"/>
            <w:tcBorders>
              <w:top w:val="single" w:sz="4" w:space="0" w:color="A5A5A5"/>
              <w:left w:val="nil"/>
              <w:bottom w:val="single" w:sz="4" w:space="0" w:color="A5A5A5"/>
              <w:right w:val="single" w:sz="8" w:space="0" w:color="auto"/>
            </w:tcBorders>
            <w:shd w:val="clear" w:color="auto" w:fill="auto"/>
            <w:noWrap/>
            <w:vAlign w:val="center"/>
            <w:hideMark/>
          </w:tcPr>
          <w:p w14:paraId="7D312035"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 Records</w:t>
            </w:r>
          </w:p>
        </w:tc>
        <w:tc>
          <w:tcPr>
            <w:tcW w:w="631" w:type="pct"/>
            <w:tcBorders>
              <w:top w:val="single" w:sz="4" w:space="0" w:color="A5A5A5"/>
              <w:left w:val="nil"/>
              <w:bottom w:val="single" w:sz="4" w:space="0" w:color="A5A5A5"/>
              <w:right w:val="single" w:sz="8" w:space="0" w:color="auto"/>
            </w:tcBorders>
            <w:shd w:val="clear" w:color="auto" w:fill="auto"/>
            <w:noWrap/>
            <w:vAlign w:val="center"/>
            <w:hideMark/>
          </w:tcPr>
          <w:p w14:paraId="60AD8BFC"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Identification</w:t>
            </w:r>
          </w:p>
        </w:tc>
        <w:tc>
          <w:tcPr>
            <w:tcW w:w="616" w:type="pct"/>
            <w:tcBorders>
              <w:top w:val="single" w:sz="4" w:space="0" w:color="A5A5A5"/>
              <w:left w:val="nil"/>
              <w:bottom w:val="single" w:sz="4" w:space="0" w:color="A5A5A5"/>
              <w:right w:val="single" w:sz="8" w:space="0" w:color="auto"/>
            </w:tcBorders>
            <w:shd w:val="clear" w:color="auto" w:fill="auto"/>
            <w:noWrap/>
            <w:vAlign w:val="center"/>
            <w:hideMark/>
          </w:tcPr>
          <w:p w14:paraId="7CE030C3"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Discovery</w:t>
            </w:r>
          </w:p>
        </w:tc>
        <w:tc>
          <w:tcPr>
            <w:tcW w:w="616" w:type="pct"/>
            <w:tcBorders>
              <w:top w:val="single" w:sz="4" w:space="0" w:color="A5A5A5"/>
              <w:left w:val="nil"/>
              <w:bottom w:val="single" w:sz="4" w:space="0" w:color="A5A5A5"/>
              <w:right w:val="single" w:sz="8" w:space="0" w:color="auto"/>
            </w:tcBorders>
            <w:shd w:val="clear" w:color="auto" w:fill="auto"/>
            <w:noWrap/>
            <w:vAlign w:val="center"/>
            <w:hideMark/>
          </w:tcPr>
          <w:p w14:paraId="3FBBB076"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Access</w:t>
            </w:r>
          </w:p>
        </w:tc>
        <w:tc>
          <w:tcPr>
            <w:tcW w:w="616" w:type="pct"/>
            <w:tcBorders>
              <w:top w:val="single" w:sz="4" w:space="0" w:color="A5A5A5"/>
              <w:left w:val="nil"/>
              <w:bottom w:val="single" w:sz="4" w:space="0" w:color="A5A5A5"/>
              <w:right w:val="single" w:sz="8" w:space="0" w:color="auto"/>
            </w:tcBorders>
            <w:shd w:val="clear" w:color="auto" w:fill="auto"/>
            <w:noWrap/>
            <w:vAlign w:val="center"/>
            <w:hideMark/>
          </w:tcPr>
          <w:p w14:paraId="1E6D7004"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Evaluation</w:t>
            </w:r>
          </w:p>
        </w:tc>
        <w:tc>
          <w:tcPr>
            <w:tcW w:w="616" w:type="pct"/>
            <w:tcBorders>
              <w:top w:val="single" w:sz="4" w:space="0" w:color="A5A5A5"/>
              <w:left w:val="nil"/>
              <w:bottom w:val="single" w:sz="4" w:space="0" w:color="A5A5A5"/>
              <w:right w:val="single" w:sz="8" w:space="0" w:color="auto"/>
            </w:tcBorders>
            <w:shd w:val="clear" w:color="auto" w:fill="auto"/>
            <w:noWrap/>
            <w:vAlign w:val="center"/>
            <w:hideMark/>
          </w:tcPr>
          <w:p w14:paraId="676F186D"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Integration</w:t>
            </w:r>
          </w:p>
        </w:tc>
        <w:tc>
          <w:tcPr>
            <w:tcW w:w="616" w:type="pct"/>
            <w:tcBorders>
              <w:top w:val="single" w:sz="4" w:space="0" w:color="A5A5A5"/>
              <w:left w:val="nil"/>
              <w:bottom w:val="single" w:sz="4" w:space="0" w:color="A5A5A5"/>
              <w:right w:val="single" w:sz="4" w:space="0" w:color="A5A5A5"/>
            </w:tcBorders>
            <w:shd w:val="clear" w:color="auto" w:fill="auto"/>
            <w:noWrap/>
            <w:vAlign w:val="center"/>
            <w:hideMark/>
          </w:tcPr>
          <w:p w14:paraId="2C08F8AC"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Sum</w:t>
            </w:r>
          </w:p>
        </w:tc>
      </w:tr>
      <w:tr w:rsidR="00AC055D" w:rsidRPr="00AC055D" w14:paraId="58BFEC43" w14:textId="77777777" w:rsidTr="00AC055D">
        <w:trPr>
          <w:trHeight w:val="340"/>
        </w:trPr>
        <w:tc>
          <w:tcPr>
            <w:tcW w:w="672" w:type="pct"/>
            <w:tcBorders>
              <w:top w:val="nil"/>
              <w:left w:val="single" w:sz="4" w:space="0" w:color="A5A5A5"/>
              <w:bottom w:val="single" w:sz="8" w:space="0" w:color="A5A5A5"/>
              <w:right w:val="single" w:sz="8" w:space="0" w:color="A5A5A5"/>
            </w:tcBorders>
            <w:shd w:val="clear" w:color="auto" w:fill="auto"/>
            <w:noWrap/>
            <w:vAlign w:val="center"/>
            <w:hideMark/>
          </w:tcPr>
          <w:p w14:paraId="6B8316A9" w14:textId="59763531" w:rsidR="00AC055D" w:rsidRPr="00AC055D" w:rsidRDefault="00AC055D" w:rsidP="00AC055D">
            <w:pPr>
              <w:rPr>
                <w:rFonts w:asciiTheme="minorHAnsi" w:eastAsia="Times New Roman" w:hAnsiTheme="minorHAnsi"/>
                <w:color w:val="000000"/>
                <w:sz w:val="20"/>
                <w:szCs w:val="20"/>
              </w:rPr>
            </w:pPr>
            <w:del w:id="2210" w:author="Sean Gordon" w:date="2017-06-27T13:27:00Z">
              <w:r w:rsidRPr="00AC055D" w:rsidDel="007808F9">
                <w:rPr>
                  <w:rFonts w:asciiTheme="minorHAnsi" w:eastAsia="Times New Roman" w:hAnsiTheme="minorHAnsi"/>
                  <w:color w:val="000000"/>
                  <w:sz w:val="20"/>
                  <w:szCs w:val="20"/>
                </w:rPr>
                <w:delText>DataOne</w:delText>
              </w:r>
            </w:del>
            <w:ins w:id="2211" w:author="Sean Gordon" w:date="2017-06-27T13:27:00Z">
              <w:r w:rsidR="007808F9">
                <w:rPr>
                  <w:rFonts w:asciiTheme="minorHAnsi" w:eastAsia="Times New Roman" w:hAnsiTheme="minorHAnsi"/>
                  <w:color w:val="000000"/>
                  <w:sz w:val="20"/>
                  <w:szCs w:val="20"/>
                </w:rPr>
                <w:t>DataONE</w:t>
              </w:r>
            </w:ins>
          </w:p>
        </w:tc>
        <w:tc>
          <w:tcPr>
            <w:tcW w:w="616" w:type="pct"/>
            <w:tcBorders>
              <w:top w:val="nil"/>
              <w:left w:val="nil"/>
              <w:bottom w:val="single" w:sz="8" w:space="0" w:color="A5A5A5"/>
              <w:right w:val="single" w:sz="8" w:space="0" w:color="A5A5A5"/>
            </w:tcBorders>
            <w:shd w:val="clear" w:color="auto" w:fill="auto"/>
            <w:noWrap/>
            <w:vAlign w:val="center"/>
            <w:hideMark/>
          </w:tcPr>
          <w:p w14:paraId="1F094F80"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2818</w:t>
            </w:r>
          </w:p>
        </w:tc>
        <w:tc>
          <w:tcPr>
            <w:tcW w:w="631" w:type="pct"/>
            <w:tcBorders>
              <w:top w:val="nil"/>
              <w:left w:val="single" w:sz="8" w:space="0" w:color="A5A5A5"/>
              <w:bottom w:val="single" w:sz="8" w:space="0" w:color="A5A5A5"/>
              <w:right w:val="single" w:sz="8" w:space="0" w:color="A5A5A5"/>
            </w:tcBorders>
            <w:shd w:val="clear" w:color="000000" w:fill="FFC7CE"/>
            <w:noWrap/>
            <w:vAlign w:val="center"/>
            <w:hideMark/>
          </w:tcPr>
          <w:p w14:paraId="433BAFF3"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19.93</w:t>
            </w:r>
          </w:p>
        </w:tc>
        <w:tc>
          <w:tcPr>
            <w:tcW w:w="616" w:type="pct"/>
            <w:tcBorders>
              <w:top w:val="nil"/>
              <w:left w:val="nil"/>
              <w:bottom w:val="single" w:sz="8" w:space="0" w:color="A5A5A5"/>
              <w:right w:val="single" w:sz="8" w:space="0" w:color="A5A5A5"/>
            </w:tcBorders>
            <w:shd w:val="clear" w:color="auto" w:fill="auto"/>
            <w:noWrap/>
            <w:vAlign w:val="center"/>
            <w:hideMark/>
          </w:tcPr>
          <w:p w14:paraId="63D9DDEF"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-0.50</w:t>
            </w:r>
          </w:p>
        </w:tc>
        <w:tc>
          <w:tcPr>
            <w:tcW w:w="616" w:type="pct"/>
            <w:tcBorders>
              <w:top w:val="nil"/>
              <w:left w:val="single" w:sz="8" w:space="0" w:color="A5A5A5"/>
              <w:bottom w:val="single" w:sz="8" w:space="0" w:color="A5A5A5"/>
              <w:right w:val="single" w:sz="8" w:space="0" w:color="A5A5A5"/>
            </w:tcBorders>
            <w:shd w:val="clear" w:color="000000" w:fill="FFC7CE"/>
            <w:noWrap/>
            <w:vAlign w:val="center"/>
            <w:hideMark/>
          </w:tcPr>
          <w:p w14:paraId="3823FFCD"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18.90</w:t>
            </w:r>
          </w:p>
        </w:tc>
        <w:tc>
          <w:tcPr>
            <w:tcW w:w="616" w:type="pct"/>
            <w:tcBorders>
              <w:top w:val="nil"/>
              <w:left w:val="nil"/>
              <w:bottom w:val="single" w:sz="8" w:space="0" w:color="A5A5A5"/>
              <w:right w:val="single" w:sz="8" w:space="0" w:color="A5A5A5"/>
            </w:tcBorders>
            <w:shd w:val="clear" w:color="auto" w:fill="auto"/>
            <w:noWrap/>
            <w:vAlign w:val="center"/>
            <w:hideMark/>
          </w:tcPr>
          <w:p w14:paraId="58193D7A"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1.50</w:t>
            </w:r>
          </w:p>
        </w:tc>
        <w:tc>
          <w:tcPr>
            <w:tcW w:w="616" w:type="pct"/>
            <w:tcBorders>
              <w:top w:val="nil"/>
              <w:left w:val="single" w:sz="8" w:space="0" w:color="A5A5A5"/>
              <w:bottom w:val="single" w:sz="8" w:space="0" w:color="A5A5A5"/>
              <w:right w:val="single" w:sz="8" w:space="0" w:color="A5A5A5"/>
            </w:tcBorders>
            <w:shd w:val="clear" w:color="000000" w:fill="C6E0B4"/>
            <w:noWrap/>
            <w:vAlign w:val="center"/>
            <w:hideMark/>
          </w:tcPr>
          <w:p w14:paraId="5B5861A3"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-17.65</w:t>
            </w:r>
          </w:p>
        </w:tc>
        <w:tc>
          <w:tcPr>
            <w:tcW w:w="616" w:type="pct"/>
            <w:tcBorders>
              <w:top w:val="nil"/>
              <w:left w:val="single" w:sz="8" w:space="0" w:color="A5A5A5"/>
              <w:bottom w:val="single" w:sz="8" w:space="0" w:color="A5A5A5"/>
              <w:right w:val="single" w:sz="4" w:space="0" w:color="A5A5A5"/>
            </w:tcBorders>
            <w:shd w:val="clear" w:color="000000" w:fill="FFC7CE"/>
            <w:noWrap/>
            <w:vAlign w:val="center"/>
            <w:hideMark/>
          </w:tcPr>
          <w:p w14:paraId="68A68EC4"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6.61</w:t>
            </w:r>
          </w:p>
        </w:tc>
      </w:tr>
      <w:tr w:rsidR="00AC055D" w:rsidRPr="00AC055D" w14:paraId="28477689" w14:textId="77777777" w:rsidTr="00AC055D">
        <w:trPr>
          <w:trHeight w:val="340"/>
        </w:trPr>
        <w:tc>
          <w:tcPr>
            <w:tcW w:w="672" w:type="pct"/>
            <w:tcBorders>
              <w:top w:val="nil"/>
              <w:left w:val="single" w:sz="4" w:space="0" w:color="A5A5A5"/>
              <w:bottom w:val="single" w:sz="8" w:space="0" w:color="A5A5A5"/>
              <w:right w:val="single" w:sz="8" w:space="0" w:color="A5A5A5"/>
            </w:tcBorders>
            <w:shd w:val="clear" w:color="auto" w:fill="auto"/>
            <w:noWrap/>
            <w:vAlign w:val="center"/>
            <w:hideMark/>
          </w:tcPr>
          <w:p w14:paraId="55D7B83B"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EML</w:t>
            </w:r>
          </w:p>
        </w:tc>
        <w:tc>
          <w:tcPr>
            <w:tcW w:w="616" w:type="pct"/>
            <w:tcBorders>
              <w:top w:val="nil"/>
              <w:left w:val="nil"/>
              <w:bottom w:val="single" w:sz="8" w:space="0" w:color="A5A5A5"/>
              <w:right w:val="single" w:sz="8" w:space="0" w:color="A5A5A5"/>
            </w:tcBorders>
            <w:shd w:val="clear" w:color="auto" w:fill="auto"/>
            <w:noWrap/>
            <w:vAlign w:val="center"/>
            <w:hideMark/>
          </w:tcPr>
          <w:p w14:paraId="4FC38CDE"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2053</w:t>
            </w:r>
          </w:p>
        </w:tc>
        <w:tc>
          <w:tcPr>
            <w:tcW w:w="631" w:type="pct"/>
            <w:tcBorders>
              <w:top w:val="single" w:sz="8" w:space="0" w:color="A5A5A5"/>
              <w:left w:val="single" w:sz="8" w:space="0" w:color="A5A5A5"/>
              <w:bottom w:val="single" w:sz="8" w:space="0" w:color="A5A5A5"/>
              <w:right w:val="single" w:sz="8" w:space="0" w:color="A5A5A5"/>
            </w:tcBorders>
            <w:shd w:val="clear" w:color="000000" w:fill="FFC7CE"/>
            <w:noWrap/>
            <w:vAlign w:val="center"/>
            <w:hideMark/>
          </w:tcPr>
          <w:p w14:paraId="1C000DE5"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26.27</w:t>
            </w:r>
          </w:p>
        </w:tc>
        <w:tc>
          <w:tcPr>
            <w:tcW w:w="616" w:type="pct"/>
            <w:tcBorders>
              <w:top w:val="single" w:sz="8" w:space="0" w:color="A5A5A5"/>
              <w:left w:val="single" w:sz="8" w:space="0" w:color="A5A5A5"/>
              <w:bottom w:val="single" w:sz="8" w:space="0" w:color="A5A5A5"/>
              <w:right w:val="single" w:sz="8" w:space="0" w:color="A5A5A5"/>
            </w:tcBorders>
            <w:shd w:val="clear" w:color="000000" w:fill="FFC7CE"/>
            <w:noWrap/>
            <w:vAlign w:val="center"/>
            <w:hideMark/>
          </w:tcPr>
          <w:p w14:paraId="4921DD96"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7.05</w:t>
            </w:r>
          </w:p>
        </w:tc>
        <w:tc>
          <w:tcPr>
            <w:tcW w:w="616" w:type="pct"/>
            <w:tcBorders>
              <w:top w:val="single" w:sz="8" w:space="0" w:color="A5A5A5"/>
              <w:left w:val="single" w:sz="8" w:space="0" w:color="A5A5A5"/>
              <w:bottom w:val="single" w:sz="8" w:space="0" w:color="A5A5A5"/>
              <w:right w:val="single" w:sz="8" w:space="0" w:color="A5A5A5"/>
            </w:tcBorders>
            <w:shd w:val="clear" w:color="000000" w:fill="FFC7CE"/>
            <w:noWrap/>
            <w:vAlign w:val="center"/>
            <w:hideMark/>
          </w:tcPr>
          <w:p w14:paraId="333EA3B4"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28.28</w:t>
            </w:r>
          </w:p>
        </w:tc>
        <w:tc>
          <w:tcPr>
            <w:tcW w:w="616" w:type="pct"/>
            <w:tcBorders>
              <w:top w:val="single" w:sz="8" w:space="0" w:color="A5A5A5"/>
              <w:left w:val="single" w:sz="8" w:space="0" w:color="A5A5A5"/>
              <w:bottom w:val="single" w:sz="8" w:space="0" w:color="A5A5A5"/>
              <w:right w:val="single" w:sz="8" w:space="0" w:color="A5A5A5"/>
            </w:tcBorders>
            <w:shd w:val="clear" w:color="000000" w:fill="FFC7CE"/>
            <w:noWrap/>
            <w:vAlign w:val="center"/>
            <w:hideMark/>
          </w:tcPr>
          <w:p w14:paraId="051AEC90"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4.45</w:t>
            </w:r>
          </w:p>
        </w:tc>
        <w:tc>
          <w:tcPr>
            <w:tcW w:w="616" w:type="pct"/>
            <w:tcBorders>
              <w:top w:val="single" w:sz="8" w:space="0" w:color="A5A5A5"/>
              <w:left w:val="single" w:sz="8" w:space="0" w:color="A5A5A5"/>
              <w:bottom w:val="single" w:sz="8" w:space="0" w:color="A5A5A5"/>
              <w:right w:val="single" w:sz="8" w:space="0" w:color="A5A5A5"/>
            </w:tcBorders>
            <w:shd w:val="clear" w:color="000000" w:fill="FFC7CE"/>
            <w:noWrap/>
            <w:vAlign w:val="center"/>
            <w:hideMark/>
          </w:tcPr>
          <w:p w14:paraId="74F1FE51"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5.83</w:t>
            </w:r>
          </w:p>
        </w:tc>
        <w:tc>
          <w:tcPr>
            <w:tcW w:w="616" w:type="pct"/>
            <w:tcBorders>
              <w:top w:val="single" w:sz="8" w:space="0" w:color="A5A5A5"/>
              <w:left w:val="single" w:sz="8" w:space="0" w:color="A5A5A5"/>
              <w:bottom w:val="single" w:sz="8" w:space="0" w:color="A5A5A5"/>
              <w:right w:val="single" w:sz="4" w:space="0" w:color="A5A5A5"/>
            </w:tcBorders>
            <w:shd w:val="clear" w:color="000000" w:fill="FFC7CE"/>
            <w:noWrap/>
            <w:vAlign w:val="center"/>
            <w:hideMark/>
          </w:tcPr>
          <w:p w14:paraId="02B65780"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17.09</w:t>
            </w:r>
          </w:p>
        </w:tc>
      </w:tr>
      <w:tr w:rsidR="00AC055D" w:rsidRPr="00AC055D" w14:paraId="07715921" w14:textId="77777777" w:rsidTr="00AC055D">
        <w:trPr>
          <w:trHeight w:val="340"/>
        </w:trPr>
        <w:tc>
          <w:tcPr>
            <w:tcW w:w="672" w:type="pct"/>
            <w:tcBorders>
              <w:top w:val="nil"/>
              <w:left w:val="single" w:sz="4" w:space="0" w:color="A5A5A5"/>
              <w:bottom w:val="single" w:sz="8" w:space="0" w:color="A5A5A5"/>
              <w:right w:val="single" w:sz="8" w:space="0" w:color="A5A5A5"/>
            </w:tcBorders>
            <w:shd w:val="clear" w:color="auto" w:fill="auto"/>
            <w:noWrap/>
            <w:vAlign w:val="center"/>
            <w:hideMark/>
          </w:tcPr>
          <w:p w14:paraId="589B1F9E"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CSDGM</w:t>
            </w:r>
          </w:p>
        </w:tc>
        <w:tc>
          <w:tcPr>
            <w:tcW w:w="616" w:type="pct"/>
            <w:tcBorders>
              <w:top w:val="nil"/>
              <w:left w:val="nil"/>
              <w:bottom w:val="single" w:sz="8" w:space="0" w:color="A5A5A5"/>
              <w:right w:val="single" w:sz="8" w:space="0" w:color="A5A5A5"/>
            </w:tcBorders>
            <w:shd w:val="clear" w:color="auto" w:fill="auto"/>
            <w:noWrap/>
            <w:vAlign w:val="center"/>
            <w:hideMark/>
          </w:tcPr>
          <w:p w14:paraId="5218C391"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765</w:t>
            </w:r>
          </w:p>
        </w:tc>
        <w:tc>
          <w:tcPr>
            <w:tcW w:w="631" w:type="pct"/>
            <w:tcBorders>
              <w:top w:val="nil"/>
              <w:left w:val="nil"/>
              <w:bottom w:val="single" w:sz="8" w:space="0" w:color="A5A5A5"/>
              <w:right w:val="single" w:sz="8" w:space="0" w:color="A5A5A5"/>
            </w:tcBorders>
            <w:shd w:val="clear" w:color="auto" w:fill="auto"/>
            <w:noWrap/>
            <w:vAlign w:val="center"/>
            <w:hideMark/>
          </w:tcPr>
          <w:p w14:paraId="1B138358"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-0.94</w:t>
            </w:r>
          </w:p>
        </w:tc>
        <w:tc>
          <w:tcPr>
            <w:tcW w:w="616" w:type="pct"/>
            <w:tcBorders>
              <w:top w:val="single" w:sz="8" w:space="0" w:color="A5A5A5"/>
              <w:left w:val="single" w:sz="8" w:space="0" w:color="A5A5A5"/>
              <w:bottom w:val="single" w:sz="8" w:space="0" w:color="A5A5A5"/>
              <w:right w:val="single" w:sz="8" w:space="0" w:color="A5A5A5"/>
            </w:tcBorders>
            <w:shd w:val="clear" w:color="000000" w:fill="C6E0B4"/>
            <w:noWrap/>
            <w:vAlign w:val="center"/>
            <w:hideMark/>
          </w:tcPr>
          <w:p w14:paraId="56A28F80"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-20.14</w:t>
            </w:r>
          </w:p>
        </w:tc>
        <w:tc>
          <w:tcPr>
            <w:tcW w:w="616" w:type="pct"/>
            <w:tcBorders>
              <w:top w:val="single" w:sz="8" w:space="0" w:color="A5A5A5"/>
              <w:left w:val="single" w:sz="8" w:space="0" w:color="A5A5A5"/>
              <w:bottom w:val="single" w:sz="8" w:space="0" w:color="A5A5A5"/>
              <w:right w:val="single" w:sz="8" w:space="0" w:color="A5A5A5"/>
            </w:tcBorders>
            <w:shd w:val="clear" w:color="000000" w:fill="C6E0B4"/>
            <w:noWrap/>
            <w:vAlign w:val="center"/>
            <w:hideMark/>
          </w:tcPr>
          <w:p w14:paraId="3567F4BF"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-6.64</w:t>
            </w:r>
          </w:p>
        </w:tc>
        <w:tc>
          <w:tcPr>
            <w:tcW w:w="616" w:type="pct"/>
            <w:tcBorders>
              <w:top w:val="single" w:sz="8" w:space="0" w:color="A5A5A5"/>
              <w:left w:val="single" w:sz="8" w:space="0" w:color="A5A5A5"/>
              <w:bottom w:val="single" w:sz="8" w:space="0" w:color="A5A5A5"/>
              <w:right w:val="single" w:sz="8" w:space="0" w:color="A5A5A5"/>
            </w:tcBorders>
            <w:shd w:val="clear" w:color="000000" w:fill="C6E0B4"/>
            <w:noWrap/>
            <w:vAlign w:val="center"/>
            <w:hideMark/>
          </w:tcPr>
          <w:p w14:paraId="702515A8"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-6.89</w:t>
            </w:r>
          </w:p>
        </w:tc>
        <w:tc>
          <w:tcPr>
            <w:tcW w:w="616" w:type="pct"/>
            <w:tcBorders>
              <w:top w:val="single" w:sz="8" w:space="0" w:color="A5A5A5"/>
              <w:left w:val="single" w:sz="8" w:space="0" w:color="A5A5A5"/>
              <w:bottom w:val="single" w:sz="8" w:space="0" w:color="A5A5A5"/>
              <w:right w:val="single" w:sz="8" w:space="0" w:color="A5A5A5"/>
            </w:tcBorders>
            <w:shd w:val="clear" w:color="000000" w:fill="C6E0B4"/>
            <w:noWrap/>
            <w:vAlign w:val="center"/>
            <w:hideMark/>
          </w:tcPr>
          <w:p w14:paraId="59BCB8CE"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-79.09</w:t>
            </w:r>
          </w:p>
        </w:tc>
        <w:tc>
          <w:tcPr>
            <w:tcW w:w="616" w:type="pct"/>
            <w:tcBorders>
              <w:top w:val="single" w:sz="8" w:space="0" w:color="A5A5A5"/>
              <w:left w:val="single" w:sz="8" w:space="0" w:color="A5A5A5"/>
              <w:bottom w:val="single" w:sz="8" w:space="0" w:color="A5A5A5"/>
              <w:right w:val="single" w:sz="4" w:space="0" w:color="A5A5A5"/>
            </w:tcBorders>
            <w:shd w:val="clear" w:color="000000" w:fill="C6E0B4"/>
            <w:noWrap/>
            <w:vAlign w:val="center"/>
            <w:hideMark/>
          </w:tcPr>
          <w:p w14:paraId="380A8A88"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-21.48</w:t>
            </w:r>
          </w:p>
        </w:tc>
      </w:tr>
      <w:tr w:rsidR="00AC055D" w:rsidRPr="00AC055D" w14:paraId="2BF89933" w14:textId="77777777" w:rsidTr="00AC055D">
        <w:trPr>
          <w:trHeight w:val="340"/>
        </w:trPr>
        <w:tc>
          <w:tcPr>
            <w:tcW w:w="672" w:type="pct"/>
            <w:tcBorders>
              <w:top w:val="nil"/>
              <w:left w:val="single" w:sz="4" w:space="0" w:color="A5A5A5"/>
              <w:bottom w:val="single" w:sz="8" w:space="0" w:color="FFC000"/>
              <w:right w:val="single" w:sz="8" w:space="0" w:color="FFC000"/>
            </w:tcBorders>
            <w:shd w:val="clear" w:color="auto" w:fill="auto"/>
            <w:noWrap/>
            <w:vAlign w:val="center"/>
            <w:hideMark/>
          </w:tcPr>
          <w:p w14:paraId="2274F2AC"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LTER</w:t>
            </w:r>
          </w:p>
        </w:tc>
        <w:tc>
          <w:tcPr>
            <w:tcW w:w="616" w:type="pct"/>
            <w:tcBorders>
              <w:top w:val="nil"/>
              <w:left w:val="nil"/>
              <w:bottom w:val="single" w:sz="8" w:space="0" w:color="FFC000"/>
              <w:right w:val="single" w:sz="8" w:space="0" w:color="FFC000"/>
            </w:tcBorders>
            <w:shd w:val="clear" w:color="auto" w:fill="auto"/>
            <w:noWrap/>
            <w:vAlign w:val="center"/>
            <w:hideMark/>
          </w:tcPr>
          <w:p w14:paraId="7B8E8659"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250</w:t>
            </w:r>
          </w:p>
        </w:tc>
        <w:tc>
          <w:tcPr>
            <w:tcW w:w="631" w:type="pct"/>
            <w:tcBorders>
              <w:top w:val="nil"/>
              <w:left w:val="nil"/>
              <w:bottom w:val="single" w:sz="8" w:space="0" w:color="FFC000"/>
              <w:right w:val="single" w:sz="8" w:space="0" w:color="FFC000"/>
            </w:tcBorders>
            <w:shd w:val="clear" w:color="auto" w:fill="auto"/>
            <w:noWrap/>
            <w:vAlign w:val="center"/>
            <w:hideMark/>
          </w:tcPr>
          <w:p w14:paraId="25C50AAE"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0.00</w:t>
            </w:r>
          </w:p>
        </w:tc>
        <w:tc>
          <w:tcPr>
            <w:tcW w:w="616" w:type="pct"/>
            <w:tcBorders>
              <w:top w:val="nil"/>
              <w:left w:val="nil"/>
              <w:bottom w:val="single" w:sz="8" w:space="0" w:color="FFC000"/>
              <w:right w:val="single" w:sz="8" w:space="0" w:color="FFC000"/>
            </w:tcBorders>
            <w:shd w:val="clear" w:color="auto" w:fill="auto"/>
            <w:noWrap/>
            <w:vAlign w:val="center"/>
            <w:hideMark/>
          </w:tcPr>
          <w:p w14:paraId="133782EA"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0.00</w:t>
            </w:r>
          </w:p>
        </w:tc>
        <w:tc>
          <w:tcPr>
            <w:tcW w:w="616" w:type="pct"/>
            <w:tcBorders>
              <w:top w:val="nil"/>
              <w:left w:val="nil"/>
              <w:bottom w:val="single" w:sz="8" w:space="0" w:color="FFC000"/>
              <w:right w:val="single" w:sz="8" w:space="0" w:color="FFC000"/>
            </w:tcBorders>
            <w:shd w:val="clear" w:color="auto" w:fill="auto"/>
            <w:noWrap/>
            <w:vAlign w:val="center"/>
            <w:hideMark/>
          </w:tcPr>
          <w:p w14:paraId="53A60C58"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0.00</w:t>
            </w:r>
          </w:p>
        </w:tc>
        <w:tc>
          <w:tcPr>
            <w:tcW w:w="616" w:type="pct"/>
            <w:tcBorders>
              <w:top w:val="nil"/>
              <w:left w:val="nil"/>
              <w:bottom w:val="single" w:sz="8" w:space="0" w:color="FFC000"/>
              <w:right w:val="single" w:sz="8" w:space="0" w:color="FFC000"/>
            </w:tcBorders>
            <w:shd w:val="clear" w:color="auto" w:fill="auto"/>
            <w:noWrap/>
            <w:vAlign w:val="center"/>
            <w:hideMark/>
          </w:tcPr>
          <w:p w14:paraId="243474CC"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0.00</w:t>
            </w:r>
          </w:p>
        </w:tc>
        <w:tc>
          <w:tcPr>
            <w:tcW w:w="616" w:type="pct"/>
            <w:tcBorders>
              <w:top w:val="nil"/>
              <w:left w:val="nil"/>
              <w:bottom w:val="single" w:sz="8" w:space="0" w:color="FFC000"/>
              <w:right w:val="single" w:sz="8" w:space="0" w:color="FFC000"/>
            </w:tcBorders>
            <w:shd w:val="clear" w:color="auto" w:fill="auto"/>
            <w:noWrap/>
            <w:vAlign w:val="center"/>
            <w:hideMark/>
          </w:tcPr>
          <w:p w14:paraId="0B716E02"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0.00</w:t>
            </w:r>
          </w:p>
        </w:tc>
        <w:tc>
          <w:tcPr>
            <w:tcW w:w="616" w:type="pct"/>
            <w:tcBorders>
              <w:top w:val="nil"/>
              <w:left w:val="nil"/>
              <w:bottom w:val="single" w:sz="8" w:space="0" w:color="FFC000"/>
              <w:right w:val="single" w:sz="4" w:space="0" w:color="A5A5A5"/>
            </w:tcBorders>
            <w:shd w:val="clear" w:color="auto" w:fill="auto"/>
            <w:noWrap/>
            <w:vAlign w:val="center"/>
            <w:hideMark/>
          </w:tcPr>
          <w:p w14:paraId="19960989"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0.00</w:t>
            </w:r>
          </w:p>
        </w:tc>
      </w:tr>
      <w:tr w:rsidR="00AC055D" w:rsidRPr="00AC055D" w14:paraId="06A1D610" w14:textId="77777777" w:rsidTr="00AC055D">
        <w:trPr>
          <w:trHeight w:val="340"/>
        </w:trPr>
        <w:tc>
          <w:tcPr>
            <w:tcW w:w="672" w:type="pct"/>
            <w:tcBorders>
              <w:top w:val="nil"/>
              <w:left w:val="single" w:sz="4" w:space="0" w:color="A5A5A5"/>
              <w:bottom w:val="single" w:sz="8" w:space="0" w:color="FFC000"/>
              <w:right w:val="single" w:sz="8" w:space="0" w:color="FFC000"/>
            </w:tcBorders>
            <w:shd w:val="clear" w:color="auto" w:fill="auto"/>
            <w:noWrap/>
            <w:vAlign w:val="center"/>
            <w:hideMark/>
          </w:tcPr>
          <w:p w14:paraId="7B19F77D"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TERN</w:t>
            </w:r>
          </w:p>
        </w:tc>
        <w:tc>
          <w:tcPr>
            <w:tcW w:w="616" w:type="pct"/>
            <w:tcBorders>
              <w:top w:val="nil"/>
              <w:left w:val="nil"/>
              <w:bottom w:val="single" w:sz="8" w:space="0" w:color="FFC000"/>
              <w:right w:val="single" w:sz="8" w:space="0" w:color="FFC000"/>
            </w:tcBorders>
            <w:shd w:val="clear" w:color="auto" w:fill="auto"/>
            <w:noWrap/>
            <w:vAlign w:val="center"/>
            <w:hideMark/>
          </w:tcPr>
          <w:p w14:paraId="2E387EEE"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250</w:t>
            </w:r>
          </w:p>
        </w:tc>
        <w:tc>
          <w:tcPr>
            <w:tcW w:w="631"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486A4880"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23.95</w:t>
            </w:r>
          </w:p>
        </w:tc>
        <w:tc>
          <w:tcPr>
            <w:tcW w:w="616" w:type="pct"/>
            <w:tcBorders>
              <w:top w:val="single" w:sz="8" w:space="0" w:color="FFC000"/>
              <w:left w:val="single" w:sz="8" w:space="0" w:color="FFC000"/>
              <w:bottom w:val="single" w:sz="8" w:space="0" w:color="FFC000"/>
              <w:right w:val="single" w:sz="8" w:space="0" w:color="FFC000"/>
            </w:tcBorders>
            <w:shd w:val="clear" w:color="000000" w:fill="C6E0B4"/>
            <w:noWrap/>
            <w:vAlign w:val="center"/>
            <w:hideMark/>
          </w:tcPr>
          <w:p w14:paraId="306C40C0"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-11.18</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43FCCEF4"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72.27</w:t>
            </w:r>
          </w:p>
        </w:tc>
        <w:tc>
          <w:tcPr>
            <w:tcW w:w="616" w:type="pct"/>
            <w:tcBorders>
              <w:top w:val="nil"/>
              <w:left w:val="nil"/>
              <w:bottom w:val="single" w:sz="8" w:space="0" w:color="FFC000"/>
              <w:right w:val="single" w:sz="8" w:space="0" w:color="FFC000"/>
            </w:tcBorders>
            <w:shd w:val="clear" w:color="auto" w:fill="auto"/>
            <w:noWrap/>
            <w:vAlign w:val="center"/>
            <w:hideMark/>
          </w:tcPr>
          <w:p w14:paraId="549C523D"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1.52</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0C0BC1B5"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26.55</w:t>
            </w:r>
          </w:p>
        </w:tc>
        <w:tc>
          <w:tcPr>
            <w:tcW w:w="616" w:type="pct"/>
            <w:tcBorders>
              <w:top w:val="single" w:sz="8" w:space="0" w:color="FFC000"/>
              <w:left w:val="single" w:sz="8" w:space="0" w:color="FFC000"/>
              <w:bottom w:val="single" w:sz="8" w:space="0" w:color="FFC000"/>
              <w:right w:val="single" w:sz="4" w:space="0" w:color="A5A5A5"/>
            </w:tcBorders>
            <w:shd w:val="clear" w:color="000000" w:fill="FFC7CE"/>
            <w:noWrap/>
            <w:vAlign w:val="center"/>
            <w:hideMark/>
          </w:tcPr>
          <w:p w14:paraId="3A130489"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17.29</w:t>
            </w:r>
          </w:p>
        </w:tc>
      </w:tr>
      <w:tr w:rsidR="00AC055D" w:rsidRPr="00AC055D" w14:paraId="77D8CC70" w14:textId="77777777" w:rsidTr="00AC055D">
        <w:trPr>
          <w:trHeight w:val="340"/>
        </w:trPr>
        <w:tc>
          <w:tcPr>
            <w:tcW w:w="672" w:type="pct"/>
            <w:tcBorders>
              <w:top w:val="nil"/>
              <w:left w:val="single" w:sz="4" w:space="0" w:color="A5A5A5"/>
              <w:bottom w:val="single" w:sz="8" w:space="0" w:color="FFC000"/>
              <w:right w:val="single" w:sz="8" w:space="0" w:color="FFC000"/>
            </w:tcBorders>
            <w:shd w:val="clear" w:color="auto" w:fill="auto"/>
            <w:noWrap/>
            <w:vAlign w:val="center"/>
            <w:hideMark/>
          </w:tcPr>
          <w:p w14:paraId="099DD292"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TFRI</w:t>
            </w:r>
          </w:p>
        </w:tc>
        <w:tc>
          <w:tcPr>
            <w:tcW w:w="616" w:type="pct"/>
            <w:tcBorders>
              <w:top w:val="nil"/>
              <w:left w:val="nil"/>
              <w:bottom w:val="single" w:sz="8" w:space="0" w:color="FFC000"/>
              <w:right w:val="single" w:sz="8" w:space="0" w:color="FFC000"/>
            </w:tcBorders>
            <w:shd w:val="clear" w:color="auto" w:fill="auto"/>
            <w:noWrap/>
            <w:vAlign w:val="center"/>
            <w:hideMark/>
          </w:tcPr>
          <w:p w14:paraId="06A3EBB5"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250</w:t>
            </w:r>
          </w:p>
        </w:tc>
        <w:tc>
          <w:tcPr>
            <w:tcW w:w="631"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599628DD"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57.16</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70AA8345"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4.52</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587AD7DD"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16.17</w:t>
            </w:r>
          </w:p>
        </w:tc>
        <w:tc>
          <w:tcPr>
            <w:tcW w:w="616" w:type="pct"/>
            <w:tcBorders>
              <w:top w:val="nil"/>
              <w:left w:val="nil"/>
              <w:bottom w:val="single" w:sz="8" w:space="0" w:color="FFC000"/>
              <w:right w:val="single" w:sz="8" w:space="0" w:color="FFC000"/>
            </w:tcBorders>
            <w:shd w:val="clear" w:color="auto" w:fill="auto"/>
            <w:noWrap/>
            <w:vAlign w:val="center"/>
            <w:hideMark/>
          </w:tcPr>
          <w:p w14:paraId="7BB82567"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-1.14</w:t>
            </w:r>
          </w:p>
        </w:tc>
        <w:tc>
          <w:tcPr>
            <w:tcW w:w="616" w:type="pct"/>
            <w:tcBorders>
              <w:top w:val="single" w:sz="8" w:space="0" w:color="FFC000"/>
              <w:left w:val="single" w:sz="8" w:space="0" w:color="FFC000"/>
              <w:bottom w:val="single" w:sz="8" w:space="0" w:color="FFC000"/>
              <w:right w:val="single" w:sz="8" w:space="0" w:color="FFC000"/>
            </w:tcBorders>
            <w:shd w:val="clear" w:color="000000" w:fill="C6E0B4"/>
            <w:noWrap/>
            <w:vAlign w:val="center"/>
            <w:hideMark/>
          </w:tcPr>
          <w:p w14:paraId="627FE4BD"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-9.51</w:t>
            </w:r>
          </w:p>
        </w:tc>
        <w:tc>
          <w:tcPr>
            <w:tcW w:w="616" w:type="pct"/>
            <w:tcBorders>
              <w:top w:val="single" w:sz="8" w:space="0" w:color="FFC000"/>
              <w:left w:val="single" w:sz="8" w:space="0" w:color="FFC000"/>
              <w:bottom w:val="single" w:sz="8" w:space="0" w:color="FFC000"/>
              <w:right w:val="single" w:sz="4" w:space="0" w:color="A5A5A5"/>
            </w:tcBorders>
            <w:shd w:val="clear" w:color="000000" w:fill="FFC7CE"/>
            <w:noWrap/>
            <w:vAlign w:val="center"/>
            <w:hideMark/>
          </w:tcPr>
          <w:p w14:paraId="5F771E78"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16.13</w:t>
            </w:r>
          </w:p>
        </w:tc>
      </w:tr>
      <w:tr w:rsidR="00AC055D" w:rsidRPr="00AC055D" w14:paraId="5136BEB7" w14:textId="77777777" w:rsidTr="00AC055D">
        <w:trPr>
          <w:trHeight w:val="340"/>
        </w:trPr>
        <w:tc>
          <w:tcPr>
            <w:tcW w:w="672" w:type="pct"/>
            <w:tcBorders>
              <w:top w:val="nil"/>
              <w:left w:val="single" w:sz="4" w:space="0" w:color="A5A5A5"/>
              <w:bottom w:val="single" w:sz="8" w:space="0" w:color="FFC000"/>
              <w:right w:val="single" w:sz="8" w:space="0" w:color="FFC000"/>
            </w:tcBorders>
            <w:shd w:val="clear" w:color="auto" w:fill="auto"/>
            <w:noWrap/>
            <w:vAlign w:val="center"/>
            <w:hideMark/>
          </w:tcPr>
          <w:p w14:paraId="5327E5A3"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PISCO</w:t>
            </w:r>
          </w:p>
        </w:tc>
        <w:tc>
          <w:tcPr>
            <w:tcW w:w="616" w:type="pct"/>
            <w:tcBorders>
              <w:top w:val="nil"/>
              <w:left w:val="nil"/>
              <w:bottom w:val="single" w:sz="8" w:space="0" w:color="FFC000"/>
              <w:right w:val="single" w:sz="8" w:space="0" w:color="FFC000"/>
            </w:tcBorders>
            <w:shd w:val="clear" w:color="auto" w:fill="auto"/>
            <w:noWrap/>
            <w:vAlign w:val="center"/>
            <w:hideMark/>
          </w:tcPr>
          <w:p w14:paraId="3CA18F48"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248</w:t>
            </w:r>
          </w:p>
        </w:tc>
        <w:tc>
          <w:tcPr>
            <w:tcW w:w="631"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1D029AAB"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25.91</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07F45FFA"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13.33</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4512A2BB"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24.34</w:t>
            </w:r>
          </w:p>
        </w:tc>
        <w:tc>
          <w:tcPr>
            <w:tcW w:w="616" w:type="pct"/>
            <w:tcBorders>
              <w:top w:val="single" w:sz="8" w:space="0" w:color="FFC000"/>
              <w:left w:val="single" w:sz="8" w:space="0" w:color="FFC000"/>
              <w:bottom w:val="single" w:sz="8" w:space="0" w:color="FFC000"/>
              <w:right w:val="single" w:sz="8" w:space="0" w:color="FFC000"/>
            </w:tcBorders>
            <w:shd w:val="clear" w:color="000000" w:fill="C6E0B4"/>
            <w:noWrap/>
            <w:vAlign w:val="center"/>
            <w:hideMark/>
          </w:tcPr>
          <w:p w14:paraId="76F9C083"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-8.78</w:t>
            </w:r>
          </w:p>
        </w:tc>
        <w:tc>
          <w:tcPr>
            <w:tcW w:w="616" w:type="pct"/>
            <w:tcBorders>
              <w:top w:val="single" w:sz="8" w:space="0" w:color="FFC000"/>
              <w:left w:val="single" w:sz="8" w:space="0" w:color="FFC000"/>
              <w:bottom w:val="single" w:sz="8" w:space="0" w:color="FFC000"/>
              <w:right w:val="single" w:sz="8" w:space="0" w:color="FFC000"/>
            </w:tcBorders>
            <w:shd w:val="clear" w:color="000000" w:fill="C6E0B4"/>
            <w:noWrap/>
            <w:vAlign w:val="center"/>
            <w:hideMark/>
          </w:tcPr>
          <w:p w14:paraId="665B66F6"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-13.20</w:t>
            </w:r>
          </w:p>
        </w:tc>
        <w:tc>
          <w:tcPr>
            <w:tcW w:w="616" w:type="pct"/>
            <w:tcBorders>
              <w:top w:val="single" w:sz="8" w:space="0" w:color="FFC000"/>
              <w:left w:val="single" w:sz="8" w:space="0" w:color="FFC000"/>
              <w:bottom w:val="single" w:sz="8" w:space="0" w:color="FFC000"/>
              <w:right w:val="single" w:sz="4" w:space="0" w:color="A5A5A5"/>
            </w:tcBorders>
            <w:shd w:val="clear" w:color="000000" w:fill="FFC7CE"/>
            <w:noWrap/>
            <w:vAlign w:val="center"/>
            <w:hideMark/>
          </w:tcPr>
          <w:p w14:paraId="5B89D17E"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6.35</w:t>
            </w:r>
          </w:p>
        </w:tc>
      </w:tr>
      <w:tr w:rsidR="00AC055D" w:rsidRPr="00AC055D" w14:paraId="45B38195" w14:textId="77777777" w:rsidTr="00AC055D">
        <w:trPr>
          <w:trHeight w:val="340"/>
        </w:trPr>
        <w:tc>
          <w:tcPr>
            <w:tcW w:w="672" w:type="pct"/>
            <w:tcBorders>
              <w:top w:val="nil"/>
              <w:left w:val="single" w:sz="4" w:space="0" w:color="A5A5A5"/>
              <w:bottom w:val="single" w:sz="8" w:space="0" w:color="FFC000"/>
              <w:right w:val="single" w:sz="8" w:space="0" w:color="FFC000"/>
            </w:tcBorders>
            <w:shd w:val="clear" w:color="auto" w:fill="auto"/>
            <w:noWrap/>
            <w:vAlign w:val="center"/>
            <w:hideMark/>
          </w:tcPr>
          <w:p w14:paraId="3C3F5A8E"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SANPARKS</w:t>
            </w:r>
          </w:p>
        </w:tc>
        <w:tc>
          <w:tcPr>
            <w:tcW w:w="616" w:type="pct"/>
            <w:tcBorders>
              <w:top w:val="nil"/>
              <w:left w:val="nil"/>
              <w:bottom w:val="single" w:sz="8" w:space="0" w:color="FFC000"/>
              <w:right w:val="single" w:sz="8" w:space="0" w:color="FFC000"/>
            </w:tcBorders>
            <w:shd w:val="clear" w:color="auto" w:fill="auto"/>
            <w:noWrap/>
            <w:vAlign w:val="center"/>
            <w:hideMark/>
          </w:tcPr>
          <w:p w14:paraId="6581DEE3"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247</w:t>
            </w:r>
          </w:p>
        </w:tc>
        <w:tc>
          <w:tcPr>
            <w:tcW w:w="631"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42509A7C"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49.23</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29434FBB"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9.04</w:t>
            </w:r>
          </w:p>
        </w:tc>
        <w:tc>
          <w:tcPr>
            <w:tcW w:w="616" w:type="pct"/>
            <w:tcBorders>
              <w:top w:val="single" w:sz="8" w:space="0" w:color="FFC000"/>
              <w:left w:val="single" w:sz="8" w:space="0" w:color="FFC000"/>
              <w:bottom w:val="single" w:sz="8" w:space="0" w:color="FFC000"/>
              <w:right w:val="single" w:sz="8" w:space="0" w:color="FFC000"/>
            </w:tcBorders>
            <w:shd w:val="clear" w:color="000000" w:fill="C6E0B4"/>
            <w:noWrap/>
            <w:vAlign w:val="center"/>
            <w:hideMark/>
          </w:tcPr>
          <w:p w14:paraId="165673C1"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-2.98</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0DA37D25"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10.47</w:t>
            </w:r>
          </w:p>
        </w:tc>
        <w:tc>
          <w:tcPr>
            <w:tcW w:w="616" w:type="pct"/>
            <w:tcBorders>
              <w:top w:val="nil"/>
              <w:left w:val="nil"/>
              <w:bottom w:val="single" w:sz="8" w:space="0" w:color="FFC000"/>
              <w:right w:val="single" w:sz="8" w:space="0" w:color="FFC000"/>
            </w:tcBorders>
            <w:shd w:val="clear" w:color="auto" w:fill="auto"/>
            <w:noWrap/>
            <w:vAlign w:val="center"/>
            <w:hideMark/>
          </w:tcPr>
          <w:p w14:paraId="5404B999"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-0.85</w:t>
            </w:r>
          </w:p>
        </w:tc>
        <w:tc>
          <w:tcPr>
            <w:tcW w:w="616" w:type="pct"/>
            <w:tcBorders>
              <w:top w:val="single" w:sz="8" w:space="0" w:color="FFC000"/>
              <w:left w:val="single" w:sz="8" w:space="0" w:color="FFC000"/>
              <w:bottom w:val="single" w:sz="8" w:space="0" w:color="FFC000"/>
              <w:right w:val="single" w:sz="4" w:space="0" w:color="A5A5A5"/>
            </w:tcBorders>
            <w:shd w:val="clear" w:color="000000" w:fill="FFC7CE"/>
            <w:noWrap/>
            <w:vAlign w:val="center"/>
            <w:hideMark/>
          </w:tcPr>
          <w:p w14:paraId="54511585"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20.86</w:t>
            </w:r>
          </w:p>
        </w:tc>
      </w:tr>
      <w:tr w:rsidR="00AC055D" w:rsidRPr="00AC055D" w14:paraId="201019F5" w14:textId="77777777" w:rsidTr="00AC055D">
        <w:trPr>
          <w:trHeight w:val="340"/>
        </w:trPr>
        <w:tc>
          <w:tcPr>
            <w:tcW w:w="672" w:type="pct"/>
            <w:tcBorders>
              <w:top w:val="nil"/>
              <w:left w:val="single" w:sz="4" w:space="0" w:color="A5A5A5"/>
              <w:bottom w:val="single" w:sz="8" w:space="0" w:color="FFC000"/>
              <w:right w:val="single" w:sz="8" w:space="0" w:color="FFC000"/>
            </w:tcBorders>
            <w:shd w:val="clear" w:color="auto" w:fill="auto"/>
            <w:noWrap/>
            <w:vAlign w:val="center"/>
            <w:hideMark/>
          </w:tcPr>
          <w:p w14:paraId="127F0B0C"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KUBI</w:t>
            </w:r>
          </w:p>
        </w:tc>
        <w:tc>
          <w:tcPr>
            <w:tcW w:w="616" w:type="pct"/>
            <w:tcBorders>
              <w:top w:val="nil"/>
              <w:left w:val="nil"/>
              <w:bottom w:val="single" w:sz="8" w:space="0" w:color="FFC000"/>
              <w:right w:val="single" w:sz="8" w:space="0" w:color="FFC000"/>
            </w:tcBorders>
            <w:shd w:val="clear" w:color="auto" w:fill="auto"/>
            <w:noWrap/>
            <w:vAlign w:val="center"/>
            <w:hideMark/>
          </w:tcPr>
          <w:p w14:paraId="2ED77DA3"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172</w:t>
            </w:r>
          </w:p>
        </w:tc>
        <w:tc>
          <w:tcPr>
            <w:tcW w:w="631"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1BFBAB7C"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86.75</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20EE82A6"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13.33</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7916E288"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72.27</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7DFD7F80"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32.28</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01115AB3"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26.55</w:t>
            </w:r>
          </w:p>
        </w:tc>
        <w:tc>
          <w:tcPr>
            <w:tcW w:w="616" w:type="pct"/>
            <w:tcBorders>
              <w:top w:val="single" w:sz="8" w:space="0" w:color="FFC000"/>
              <w:left w:val="single" w:sz="8" w:space="0" w:color="FFC000"/>
              <w:bottom w:val="single" w:sz="8" w:space="0" w:color="FFC000"/>
              <w:right w:val="single" w:sz="4" w:space="0" w:color="A5A5A5"/>
            </w:tcBorders>
            <w:shd w:val="clear" w:color="000000" w:fill="FFC7CE"/>
            <w:noWrap/>
            <w:vAlign w:val="center"/>
            <w:hideMark/>
          </w:tcPr>
          <w:p w14:paraId="11D1289F"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57.47</w:t>
            </w:r>
          </w:p>
        </w:tc>
      </w:tr>
      <w:tr w:rsidR="00AC055D" w:rsidRPr="00AC055D" w14:paraId="30243422" w14:textId="77777777" w:rsidTr="00AC055D">
        <w:trPr>
          <w:trHeight w:val="340"/>
        </w:trPr>
        <w:tc>
          <w:tcPr>
            <w:tcW w:w="672" w:type="pct"/>
            <w:tcBorders>
              <w:top w:val="nil"/>
              <w:left w:val="single" w:sz="4" w:space="0" w:color="A5A5A5"/>
              <w:bottom w:val="single" w:sz="8" w:space="0" w:color="FFC000"/>
              <w:right w:val="single" w:sz="8" w:space="0" w:color="FFC000"/>
            </w:tcBorders>
            <w:shd w:val="clear" w:color="auto" w:fill="auto"/>
            <w:noWrap/>
            <w:vAlign w:val="center"/>
            <w:hideMark/>
          </w:tcPr>
          <w:p w14:paraId="24C081D8"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KNB</w:t>
            </w:r>
          </w:p>
        </w:tc>
        <w:tc>
          <w:tcPr>
            <w:tcW w:w="616" w:type="pct"/>
            <w:tcBorders>
              <w:top w:val="nil"/>
              <w:left w:val="nil"/>
              <w:bottom w:val="single" w:sz="8" w:space="0" w:color="FFC000"/>
              <w:right w:val="single" w:sz="8" w:space="0" w:color="FFC000"/>
            </w:tcBorders>
            <w:shd w:val="clear" w:color="auto" w:fill="auto"/>
            <w:noWrap/>
            <w:vAlign w:val="center"/>
            <w:hideMark/>
          </w:tcPr>
          <w:p w14:paraId="0841EF49"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167</w:t>
            </w:r>
          </w:p>
        </w:tc>
        <w:tc>
          <w:tcPr>
            <w:tcW w:w="631"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64857B01"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8.77</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6FCCAF63"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8.31</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1A715F34"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19.23</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0A5E19A6"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8.89</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570A9AEB"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15.19</w:t>
            </w:r>
          </w:p>
        </w:tc>
        <w:tc>
          <w:tcPr>
            <w:tcW w:w="616" w:type="pct"/>
            <w:tcBorders>
              <w:top w:val="single" w:sz="8" w:space="0" w:color="FFC000"/>
              <w:left w:val="single" w:sz="8" w:space="0" w:color="FFC000"/>
              <w:bottom w:val="single" w:sz="8" w:space="0" w:color="FFC000"/>
              <w:right w:val="single" w:sz="4" w:space="0" w:color="A5A5A5"/>
            </w:tcBorders>
            <w:shd w:val="clear" w:color="000000" w:fill="FFC7CE"/>
            <w:noWrap/>
            <w:vAlign w:val="center"/>
            <w:hideMark/>
          </w:tcPr>
          <w:p w14:paraId="4CE60A41"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17.36</w:t>
            </w:r>
          </w:p>
        </w:tc>
      </w:tr>
      <w:tr w:rsidR="00AC055D" w:rsidRPr="00AC055D" w14:paraId="6B6E776C" w14:textId="77777777" w:rsidTr="00AC055D">
        <w:trPr>
          <w:trHeight w:val="340"/>
        </w:trPr>
        <w:tc>
          <w:tcPr>
            <w:tcW w:w="672" w:type="pct"/>
            <w:tcBorders>
              <w:top w:val="nil"/>
              <w:left w:val="single" w:sz="4" w:space="0" w:color="A5A5A5"/>
              <w:bottom w:val="single" w:sz="8" w:space="0" w:color="FFC000"/>
              <w:right w:val="single" w:sz="8" w:space="0" w:color="FFC000"/>
            </w:tcBorders>
            <w:shd w:val="clear" w:color="auto" w:fill="auto"/>
            <w:noWrap/>
            <w:vAlign w:val="center"/>
            <w:hideMark/>
          </w:tcPr>
          <w:p w14:paraId="77F0D1FE"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LTER_EUROPE</w:t>
            </w:r>
          </w:p>
        </w:tc>
        <w:tc>
          <w:tcPr>
            <w:tcW w:w="616" w:type="pct"/>
            <w:tcBorders>
              <w:top w:val="nil"/>
              <w:left w:val="nil"/>
              <w:bottom w:val="single" w:sz="8" w:space="0" w:color="FFC000"/>
              <w:right w:val="single" w:sz="8" w:space="0" w:color="FFC000"/>
            </w:tcBorders>
            <w:shd w:val="clear" w:color="auto" w:fill="auto"/>
            <w:noWrap/>
            <w:vAlign w:val="center"/>
            <w:hideMark/>
          </w:tcPr>
          <w:p w14:paraId="6CB4EEB6"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165</w:t>
            </w:r>
          </w:p>
        </w:tc>
        <w:tc>
          <w:tcPr>
            <w:tcW w:w="631"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7436BC9E"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12.95</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72EEE704"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12.93</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52217AC4"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24.34</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696F83D9"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12.85</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76220315"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26.55</w:t>
            </w:r>
          </w:p>
        </w:tc>
        <w:tc>
          <w:tcPr>
            <w:tcW w:w="616" w:type="pct"/>
            <w:tcBorders>
              <w:top w:val="single" w:sz="8" w:space="0" w:color="FFC000"/>
              <w:left w:val="single" w:sz="8" w:space="0" w:color="FFC000"/>
              <w:bottom w:val="single" w:sz="8" w:space="0" w:color="FFC000"/>
              <w:right w:val="single" w:sz="4" w:space="0" w:color="A5A5A5"/>
            </w:tcBorders>
            <w:shd w:val="clear" w:color="000000" w:fill="FFC7CE"/>
            <w:noWrap/>
            <w:vAlign w:val="center"/>
            <w:hideMark/>
          </w:tcPr>
          <w:p w14:paraId="11DD2203"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20.63</w:t>
            </w:r>
          </w:p>
        </w:tc>
      </w:tr>
      <w:tr w:rsidR="00AC055D" w:rsidRPr="00AC055D" w14:paraId="7C14FE9A" w14:textId="77777777" w:rsidTr="00AC055D">
        <w:trPr>
          <w:trHeight w:val="340"/>
        </w:trPr>
        <w:tc>
          <w:tcPr>
            <w:tcW w:w="672" w:type="pct"/>
            <w:tcBorders>
              <w:top w:val="nil"/>
              <w:left w:val="single" w:sz="4" w:space="0" w:color="A5A5A5"/>
              <w:bottom w:val="single" w:sz="8" w:space="0" w:color="FFC000"/>
              <w:right w:val="single" w:sz="8" w:space="0" w:color="FFC000"/>
            </w:tcBorders>
            <w:shd w:val="clear" w:color="auto" w:fill="auto"/>
            <w:noWrap/>
            <w:vAlign w:val="center"/>
            <w:hideMark/>
          </w:tcPr>
          <w:p w14:paraId="07E85C21"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ONEShare</w:t>
            </w:r>
          </w:p>
        </w:tc>
        <w:tc>
          <w:tcPr>
            <w:tcW w:w="616" w:type="pct"/>
            <w:tcBorders>
              <w:top w:val="nil"/>
              <w:left w:val="nil"/>
              <w:bottom w:val="single" w:sz="8" w:space="0" w:color="FFC000"/>
              <w:right w:val="single" w:sz="8" w:space="0" w:color="FFC000"/>
            </w:tcBorders>
            <w:shd w:val="clear" w:color="auto" w:fill="auto"/>
            <w:noWrap/>
            <w:vAlign w:val="center"/>
            <w:hideMark/>
          </w:tcPr>
          <w:p w14:paraId="7823150F"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109</w:t>
            </w:r>
          </w:p>
        </w:tc>
        <w:tc>
          <w:tcPr>
            <w:tcW w:w="631"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74EBCDB1"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5.09</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153EF936"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11.74</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2BEB547A"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72.27</w:t>
            </w:r>
          </w:p>
        </w:tc>
        <w:tc>
          <w:tcPr>
            <w:tcW w:w="616" w:type="pct"/>
            <w:tcBorders>
              <w:top w:val="single" w:sz="8" w:space="0" w:color="FFC000"/>
              <w:left w:val="single" w:sz="8" w:space="0" w:color="FFC000"/>
              <w:bottom w:val="single" w:sz="8" w:space="0" w:color="FFC000"/>
              <w:right w:val="single" w:sz="8" w:space="0" w:color="FFC000"/>
            </w:tcBorders>
            <w:shd w:val="clear" w:color="000000" w:fill="C6E0B4"/>
            <w:noWrap/>
            <w:vAlign w:val="center"/>
            <w:hideMark/>
          </w:tcPr>
          <w:p w14:paraId="7E148736"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-5.19</w:t>
            </w:r>
          </w:p>
        </w:tc>
        <w:tc>
          <w:tcPr>
            <w:tcW w:w="616" w:type="pct"/>
            <w:tcBorders>
              <w:top w:val="single" w:sz="8" w:space="0" w:color="FFC000"/>
              <w:left w:val="single" w:sz="8" w:space="0" w:color="FFC000"/>
              <w:bottom w:val="single" w:sz="8" w:space="0" w:color="FFC000"/>
              <w:right w:val="single" w:sz="8" w:space="0" w:color="FFC000"/>
            </w:tcBorders>
            <w:shd w:val="clear" w:color="000000" w:fill="C6E0B4"/>
            <w:noWrap/>
            <w:vAlign w:val="center"/>
            <w:hideMark/>
          </w:tcPr>
          <w:p w14:paraId="749419FA"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-11.22</w:t>
            </w:r>
          </w:p>
        </w:tc>
        <w:tc>
          <w:tcPr>
            <w:tcW w:w="616" w:type="pct"/>
            <w:tcBorders>
              <w:top w:val="single" w:sz="8" w:space="0" w:color="FFC000"/>
              <w:left w:val="single" w:sz="8" w:space="0" w:color="FFC000"/>
              <w:bottom w:val="single" w:sz="8" w:space="0" w:color="FFC000"/>
              <w:right w:val="single" w:sz="4" w:space="0" w:color="A5A5A5"/>
            </w:tcBorders>
            <w:shd w:val="clear" w:color="000000" w:fill="FFC7CE"/>
            <w:noWrap/>
            <w:vAlign w:val="center"/>
            <w:hideMark/>
          </w:tcPr>
          <w:p w14:paraId="70B5734B"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5.93</w:t>
            </w:r>
          </w:p>
        </w:tc>
      </w:tr>
      <w:tr w:rsidR="00AC055D" w:rsidRPr="00AC055D" w14:paraId="57AB0E77" w14:textId="77777777" w:rsidTr="00AC055D">
        <w:trPr>
          <w:trHeight w:val="340"/>
        </w:trPr>
        <w:tc>
          <w:tcPr>
            <w:tcW w:w="672" w:type="pct"/>
            <w:tcBorders>
              <w:top w:val="nil"/>
              <w:left w:val="single" w:sz="4" w:space="0" w:color="A5A5A5"/>
              <w:bottom w:val="single" w:sz="8" w:space="0" w:color="FFC000"/>
              <w:right w:val="single" w:sz="8" w:space="0" w:color="FFC000"/>
            </w:tcBorders>
            <w:shd w:val="clear" w:color="auto" w:fill="auto"/>
            <w:noWrap/>
            <w:vAlign w:val="center"/>
            <w:hideMark/>
          </w:tcPr>
          <w:p w14:paraId="4C784B9C"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GOA</w:t>
            </w:r>
          </w:p>
        </w:tc>
        <w:tc>
          <w:tcPr>
            <w:tcW w:w="616" w:type="pct"/>
            <w:tcBorders>
              <w:top w:val="nil"/>
              <w:left w:val="nil"/>
              <w:bottom w:val="single" w:sz="8" w:space="0" w:color="FFC000"/>
              <w:right w:val="single" w:sz="8" w:space="0" w:color="FFC000"/>
            </w:tcBorders>
            <w:shd w:val="clear" w:color="auto" w:fill="auto"/>
            <w:noWrap/>
            <w:vAlign w:val="center"/>
            <w:hideMark/>
          </w:tcPr>
          <w:p w14:paraId="3DF98EA4"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98</w:t>
            </w:r>
          </w:p>
        </w:tc>
        <w:tc>
          <w:tcPr>
            <w:tcW w:w="631"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29E203CB"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45.71</w:t>
            </w:r>
          </w:p>
        </w:tc>
        <w:tc>
          <w:tcPr>
            <w:tcW w:w="616" w:type="pct"/>
            <w:tcBorders>
              <w:top w:val="nil"/>
              <w:left w:val="nil"/>
              <w:bottom w:val="single" w:sz="8" w:space="0" w:color="FFC000"/>
              <w:right w:val="single" w:sz="8" w:space="0" w:color="FFC000"/>
            </w:tcBorders>
            <w:shd w:val="clear" w:color="auto" w:fill="auto"/>
            <w:noWrap/>
            <w:vAlign w:val="center"/>
            <w:hideMark/>
          </w:tcPr>
          <w:p w14:paraId="5EB850E5"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-1.42</w:t>
            </w:r>
          </w:p>
        </w:tc>
        <w:tc>
          <w:tcPr>
            <w:tcW w:w="616" w:type="pct"/>
            <w:tcBorders>
              <w:top w:val="single" w:sz="8" w:space="0" w:color="FFC000"/>
              <w:left w:val="single" w:sz="8" w:space="0" w:color="FFC000"/>
              <w:bottom w:val="single" w:sz="8" w:space="0" w:color="FFC000"/>
              <w:right w:val="single" w:sz="8" w:space="0" w:color="FFC000"/>
            </w:tcBorders>
            <w:shd w:val="clear" w:color="000000" w:fill="C6E0B4"/>
            <w:noWrap/>
            <w:vAlign w:val="center"/>
            <w:hideMark/>
          </w:tcPr>
          <w:p w14:paraId="60044C56"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-13.14</w:t>
            </w:r>
          </w:p>
        </w:tc>
        <w:tc>
          <w:tcPr>
            <w:tcW w:w="616" w:type="pct"/>
            <w:tcBorders>
              <w:top w:val="single" w:sz="8" w:space="0" w:color="FFC000"/>
              <w:left w:val="single" w:sz="8" w:space="0" w:color="FFC000"/>
              <w:bottom w:val="single" w:sz="8" w:space="0" w:color="FFC000"/>
              <w:right w:val="single" w:sz="8" w:space="0" w:color="FFC000"/>
            </w:tcBorders>
            <w:shd w:val="clear" w:color="000000" w:fill="C6E0B4"/>
            <w:noWrap/>
            <w:vAlign w:val="center"/>
            <w:hideMark/>
          </w:tcPr>
          <w:p w14:paraId="1FF175B5"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-11.31</w:t>
            </w:r>
          </w:p>
        </w:tc>
        <w:tc>
          <w:tcPr>
            <w:tcW w:w="616" w:type="pct"/>
            <w:tcBorders>
              <w:top w:val="single" w:sz="8" w:space="0" w:color="FFC000"/>
              <w:left w:val="single" w:sz="8" w:space="0" w:color="FFC000"/>
              <w:bottom w:val="single" w:sz="8" w:space="0" w:color="FFC000"/>
              <w:right w:val="single" w:sz="8" w:space="0" w:color="FFC000"/>
            </w:tcBorders>
            <w:shd w:val="clear" w:color="000000" w:fill="C6E0B4"/>
            <w:noWrap/>
            <w:vAlign w:val="center"/>
            <w:hideMark/>
          </w:tcPr>
          <w:p w14:paraId="0D3D5AE7"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-5.88</w:t>
            </w:r>
          </w:p>
        </w:tc>
        <w:tc>
          <w:tcPr>
            <w:tcW w:w="616" w:type="pct"/>
            <w:tcBorders>
              <w:top w:val="nil"/>
              <w:left w:val="nil"/>
              <w:bottom w:val="single" w:sz="8" w:space="0" w:color="FFC000"/>
              <w:right w:val="single" w:sz="4" w:space="0" w:color="A5A5A5"/>
            </w:tcBorders>
            <w:shd w:val="clear" w:color="auto" w:fill="auto"/>
            <w:noWrap/>
            <w:vAlign w:val="center"/>
            <w:hideMark/>
          </w:tcPr>
          <w:p w14:paraId="05D50199"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0.93</w:t>
            </w:r>
          </w:p>
        </w:tc>
      </w:tr>
      <w:tr w:rsidR="00AC055D" w:rsidRPr="00AC055D" w14:paraId="7D623643" w14:textId="77777777" w:rsidTr="00AC055D">
        <w:trPr>
          <w:trHeight w:val="340"/>
        </w:trPr>
        <w:tc>
          <w:tcPr>
            <w:tcW w:w="672" w:type="pct"/>
            <w:tcBorders>
              <w:top w:val="nil"/>
              <w:left w:val="single" w:sz="4" w:space="0" w:color="A5A5A5"/>
              <w:bottom w:val="single" w:sz="8" w:space="0" w:color="FFC000"/>
              <w:right w:val="single" w:sz="8" w:space="0" w:color="FFC000"/>
            </w:tcBorders>
            <w:shd w:val="clear" w:color="auto" w:fill="auto"/>
            <w:noWrap/>
            <w:vAlign w:val="center"/>
            <w:hideMark/>
          </w:tcPr>
          <w:p w14:paraId="5856DACC"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ESA</w:t>
            </w:r>
          </w:p>
        </w:tc>
        <w:tc>
          <w:tcPr>
            <w:tcW w:w="616" w:type="pct"/>
            <w:tcBorders>
              <w:top w:val="nil"/>
              <w:left w:val="nil"/>
              <w:bottom w:val="single" w:sz="8" w:space="0" w:color="FFC000"/>
              <w:right w:val="single" w:sz="8" w:space="0" w:color="FFC000"/>
            </w:tcBorders>
            <w:shd w:val="clear" w:color="auto" w:fill="auto"/>
            <w:noWrap/>
            <w:vAlign w:val="center"/>
            <w:hideMark/>
          </w:tcPr>
          <w:p w14:paraId="1714AFB6"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53</w:t>
            </w:r>
          </w:p>
        </w:tc>
        <w:tc>
          <w:tcPr>
            <w:tcW w:w="631" w:type="pct"/>
            <w:tcBorders>
              <w:top w:val="single" w:sz="8" w:space="0" w:color="FFC000"/>
              <w:left w:val="single" w:sz="8" w:space="0" w:color="FFC000"/>
              <w:bottom w:val="single" w:sz="8" w:space="0" w:color="FFC000"/>
              <w:right w:val="single" w:sz="8" w:space="0" w:color="FFC000"/>
            </w:tcBorders>
            <w:shd w:val="clear" w:color="000000" w:fill="C6E0B4"/>
            <w:noWrap/>
            <w:vAlign w:val="center"/>
            <w:hideMark/>
          </w:tcPr>
          <w:p w14:paraId="0FA5864D"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-14.94</w:t>
            </w:r>
          </w:p>
        </w:tc>
        <w:tc>
          <w:tcPr>
            <w:tcW w:w="616" w:type="pct"/>
            <w:tcBorders>
              <w:top w:val="nil"/>
              <w:left w:val="nil"/>
              <w:bottom w:val="single" w:sz="8" w:space="0" w:color="FFC000"/>
              <w:right w:val="single" w:sz="8" w:space="0" w:color="FFC000"/>
            </w:tcBorders>
            <w:shd w:val="clear" w:color="auto" w:fill="auto"/>
            <w:noWrap/>
            <w:vAlign w:val="center"/>
            <w:hideMark/>
          </w:tcPr>
          <w:p w14:paraId="5C1DFFC1"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-0.91</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05E96968"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22.72</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667D6989"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12.96</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744693CB"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26.55</w:t>
            </w:r>
          </w:p>
        </w:tc>
        <w:tc>
          <w:tcPr>
            <w:tcW w:w="616" w:type="pct"/>
            <w:tcBorders>
              <w:top w:val="single" w:sz="8" w:space="0" w:color="FFC000"/>
              <w:left w:val="single" w:sz="8" w:space="0" w:color="FFC000"/>
              <w:bottom w:val="single" w:sz="8" w:space="0" w:color="FFC000"/>
              <w:right w:val="single" w:sz="4" w:space="0" w:color="A5A5A5"/>
            </w:tcBorders>
            <w:shd w:val="clear" w:color="000000" w:fill="FFC7CE"/>
            <w:noWrap/>
            <w:vAlign w:val="center"/>
            <w:hideMark/>
          </w:tcPr>
          <w:p w14:paraId="52A0C995"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9.16</w:t>
            </w:r>
          </w:p>
        </w:tc>
      </w:tr>
      <w:tr w:rsidR="00AC055D" w:rsidRPr="00AC055D" w14:paraId="17E2F689" w14:textId="77777777" w:rsidTr="00AC055D">
        <w:trPr>
          <w:trHeight w:val="340"/>
        </w:trPr>
        <w:tc>
          <w:tcPr>
            <w:tcW w:w="672" w:type="pct"/>
            <w:tcBorders>
              <w:top w:val="nil"/>
              <w:left w:val="single" w:sz="4" w:space="0" w:color="A5A5A5"/>
              <w:bottom w:val="single" w:sz="8" w:space="0" w:color="FFC000"/>
              <w:right w:val="single" w:sz="8" w:space="0" w:color="FFC000"/>
            </w:tcBorders>
            <w:shd w:val="clear" w:color="auto" w:fill="auto"/>
            <w:noWrap/>
            <w:vAlign w:val="center"/>
            <w:hideMark/>
          </w:tcPr>
          <w:p w14:paraId="3BC8A013"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IOE</w:t>
            </w:r>
          </w:p>
        </w:tc>
        <w:tc>
          <w:tcPr>
            <w:tcW w:w="616" w:type="pct"/>
            <w:tcBorders>
              <w:top w:val="nil"/>
              <w:left w:val="nil"/>
              <w:bottom w:val="single" w:sz="8" w:space="0" w:color="FFC000"/>
              <w:right w:val="single" w:sz="8" w:space="0" w:color="FFC000"/>
            </w:tcBorders>
            <w:shd w:val="clear" w:color="auto" w:fill="auto"/>
            <w:noWrap/>
            <w:vAlign w:val="center"/>
            <w:hideMark/>
          </w:tcPr>
          <w:p w14:paraId="1AB1DCEF"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24</w:t>
            </w:r>
          </w:p>
        </w:tc>
        <w:tc>
          <w:tcPr>
            <w:tcW w:w="631"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3475831C"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65.74</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1B338B30"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17.99</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236F64E4"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4.60</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037E3801"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11.99</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1C37222E"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7.66</w:t>
            </w:r>
          </w:p>
        </w:tc>
        <w:tc>
          <w:tcPr>
            <w:tcW w:w="616" w:type="pct"/>
            <w:tcBorders>
              <w:top w:val="single" w:sz="8" w:space="0" w:color="FFC000"/>
              <w:left w:val="single" w:sz="8" w:space="0" w:color="FFC000"/>
              <w:bottom w:val="single" w:sz="8" w:space="0" w:color="FFC000"/>
              <w:right w:val="single" w:sz="4" w:space="0" w:color="A5A5A5"/>
            </w:tcBorders>
            <w:shd w:val="clear" w:color="000000" w:fill="FFC7CE"/>
            <w:noWrap/>
            <w:vAlign w:val="center"/>
            <w:hideMark/>
          </w:tcPr>
          <w:p w14:paraId="0A2711CF"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18.24</w:t>
            </w:r>
          </w:p>
        </w:tc>
      </w:tr>
      <w:tr w:rsidR="00AC055D" w:rsidRPr="00AC055D" w14:paraId="6E3F65DB" w14:textId="77777777" w:rsidTr="00AC055D">
        <w:trPr>
          <w:trHeight w:val="340"/>
        </w:trPr>
        <w:tc>
          <w:tcPr>
            <w:tcW w:w="672" w:type="pct"/>
            <w:tcBorders>
              <w:top w:val="nil"/>
              <w:left w:val="single" w:sz="4" w:space="0" w:color="A5A5A5"/>
              <w:bottom w:val="single" w:sz="8" w:space="0" w:color="FFC000"/>
              <w:right w:val="single" w:sz="8" w:space="0" w:color="FFC000"/>
            </w:tcBorders>
            <w:shd w:val="clear" w:color="auto" w:fill="auto"/>
            <w:noWrap/>
            <w:vAlign w:val="center"/>
            <w:hideMark/>
          </w:tcPr>
          <w:p w14:paraId="7918B26B"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GLEON</w:t>
            </w:r>
          </w:p>
        </w:tc>
        <w:tc>
          <w:tcPr>
            <w:tcW w:w="616" w:type="pct"/>
            <w:tcBorders>
              <w:top w:val="nil"/>
              <w:left w:val="nil"/>
              <w:bottom w:val="single" w:sz="8" w:space="0" w:color="FFC000"/>
              <w:right w:val="single" w:sz="8" w:space="0" w:color="FFC000"/>
            </w:tcBorders>
            <w:shd w:val="clear" w:color="auto" w:fill="auto"/>
            <w:noWrap/>
            <w:vAlign w:val="center"/>
            <w:hideMark/>
          </w:tcPr>
          <w:p w14:paraId="4381AC1B"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13</w:t>
            </w:r>
          </w:p>
        </w:tc>
        <w:tc>
          <w:tcPr>
            <w:tcW w:w="631" w:type="pct"/>
            <w:tcBorders>
              <w:top w:val="nil"/>
              <w:left w:val="nil"/>
              <w:bottom w:val="single" w:sz="8" w:space="0" w:color="FFC000"/>
              <w:right w:val="single" w:sz="8" w:space="0" w:color="FFC000"/>
            </w:tcBorders>
            <w:shd w:val="clear" w:color="auto" w:fill="auto"/>
            <w:noWrap/>
            <w:vAlign w:val="center"/>
            <w:hideMark/>
          </w:tcPr>
          <w:p w14:paraId="60B45DC0"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1.27</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027D75B5"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2.26</w:t>
            </w:r>
          </w:p>
        </w:tc>
        <w:tc>
          <w:tcPr>
            <w:tcW w:w="616" w:type="pct"/>
            <w:tcBorders>
              <w:top w:val="single" w:sz="8" w:space="0" w:color="FFC000"/>
              <w:left w:val="single" w:sz="8" w:space="0" w:color="FFC000"/>
              <w:bottom w:val="single" w:sz="8" w:space="0" w:color="FFC000"/>
              <w:right w:val="single" w:sz="8" w:space="0" w:color="FFC000"/>
            </w:tcBorders>
            <w:shd w:val="clear" w:color="000000" w:fill="C6E0B4"/>
            <w:noWrap/>
            <w:vAlign w:val="center"/>
            <w:hideMark/>
          </w:tcPr>
          <w:p w14:paraId="221943E6"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-4.89</w:t>
            </w:r>
          </w:p>
        </w:tc>
        <w:tc>
          <w:tcPr>
            <w:tcW w:w="616" w:type="pct"/>
            <w:tcBorders>
              <w:top w:val="nil"/>
              <w:left w:val="nil"/>
              <w:bottom w:val="single" w:sz="8" w:space="0" w:color="FFC000"/>
              <w:right w:val="single" w:sz="8" w:space="0" w:color="FFC000"/>
            </w:tcBorders>
            <w:shd w:val="clear" w:color="auto" w:fill="auto"/>
            <w:noWrap/>
            <w:vAlign w:val="center"/>
            <w:hideMark/>
          </w:tcPr>
          <w:p w14:paraId="3E4E894D"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-0.62</w:t>
            </w:r>
          </w:p>
        </w:tc>
        <w:tc>
          <w:tcPr>
            <w:tcW w:w="616" w:type="pct"/>
            <w:tcBorders>
              <w:top w:val="single" w:sz="8" w:space="0" w:color="FFC000"/>
              <w:left w:val="single" w:sz="8" w:space="0" w:color="FFC000"/>
              <w:bottom w:val="single" w:sz="8" w:space="0" w:color="FFC000"/>
              <w:right w:val="single" w:sz="8" w:space="0" w:color="FFC000"/>
            </w:tcBorders>
            <w:shd w:val="clear" w:color="000000" w:fill="C6E0B4"/>
            <w:noWrap/>
            <w:vAlign w:val="center"/>
            <w:hideMark/>
          </w:tcPr>
          <w:p w14:paraId="65F62909"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-4.05</w:t>
            </w:r>
          </w:p>
        </w:tc>
        <w:tc>
          <w:tcPr>
            <w:tcW w:w="616" w:type="pct"/>
            <w:tcBorders>
              <w:top w:val="nil"/>
              <w:left w:val="nil"/>
              <w:bottom w:val="single" w:sz="8" w:space="0" w:color="FFC000"/>
              <w:right w:val="single" w:sz="4" w:space="0" w:color="A5A5A5"/>
            </w:tcBorders>
            <w:shd w:val="clear" w:color="auto" w:fill="auto"/>
            <w:noWrap/>
            <w:vAlign w:val="center"/>
            <w:hideMark/>
          </w:tcPr>
          <w:p w14:paraId="2F9124D9"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0.83</w:t>
            </w:r>
          </w:p>
        </w:tc>
      </w:tr>
      <w:tr w:rsidR="00AC055D" w:rsidRPr="00AC055D" w14:paraId="5B8B37BF" w14:textId="77777777" w:rsidTr="00AC055D">
        <w:trPr>
          <w:trHeight w:val="340"/>
        </w:trPr>
        <w:tc>
          <w:tcPr>
            <w:tcW w:w="672" w:type="pct"/>
            <w:tcBorders>
              <w:top w:val="nil"/>
              <w:left w:val="single" w:sz="4" w:space="0" w:color="A5A5A5"/>
              <w:bottom w:val="single" w:sz="8" w:space="0" w:color="FFC000"/>
              <w:right w:val="single" w:sz="8" w:space="0" w:color="FFC000"/>
            </w:tcBorders>
            <w:shd w:val="clear" w:color="auto" w:fill="auto"/>
            <w:noWrap/>
            <w:vAlign w:val="center"/>
            <w:hideMark/>
          </w:tcPr>
          <w:p w14:paraId="11337846"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USANPN</w:t>
            </w:r>
          </w:p>
        </w:tc>
        <w:tc>
          <w:tcPr>
            <w:tcW w:w="616" w:type="pct"/>
            <w:tcBorders>
              <w:top w:val="nil"/>
              <w:left w:val="nil"/>
              <w:bottom w:val="single" w:sz="8" w:space="0" w:color="FFC000"/>
              <w:right w:val="single" w:sz="8" w:space="0" w:color="FFC000"/>
            </w:tcBorders>
            <w:shd w:val="clear" w:color="auto" w:fill="auto"/>
            <w:noWrap/>
            <w:vAlign w:val="center"/>
            <w:hideMark/>
          </w:tcPr>
          <w:p w14:paraId="7E99D6B0"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6</w:t>
            </w:r>
          </w:p>
        </w:tc>
        <w:tc>
          <w:tcPr>
            <w:tcW w:w="631"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6ECE2628"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44.88</w:t>
            </w:r>
          </w:p>
        </w:tc>
        <w:tc>
          <w:tcPr>
            <w:tcW w:w="616" w:type="pct"/>
            <w:tcBorders>
              <w:top w:val="single" w:sz="8" w:space="0" w:color="FFC000"/>
              <w:left w:val="single" w:sz="8" w:space="0" w:color="FFC000"/>
              <w:bottom w:val="single" w:sz="8" w:space="0" w:color="FFC000"/>
              <w:right w:val="single" w:sz="8" w:space="0" w:color="FFC000"/>
            </w:tcBorders>
            <w:shd w:val="clear" w:color="000000" w:fill="FFC7CE"/>
            <w:noWrap/>
            <w:vAlign w:val="center"/>
            <w:hideMark/>
          </w:tcPr>
          <w:p w14:paraId="759AAF0F"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13.33</w:t>
            </w:r>
          </w:p>
        </w:tc>
        <w:tc>
          <w:tcPr>
            <w:tcW w:w="616" w:type="pct"/>
            <w:tcBorders>
              <w:top w:val="single" w:sz="8" w:space="0" w:color="FFC000"/>
              <w:left w:val="single" w:sz="8" w:space="0" w:color="FFC000"/>
              <w:bottom w:val="single" w:sz="8" w:space="0" w:color="FFC000"/>
              <w:right w:val="single" w:sz="8" w:space="0" w:color="FFC000"/>
            </w:tcBorders>
            <w:shd w:val="clear" w:color="000000" w:fill="C6E0B4"/>
            <w:noWrap/>
            <w:vAlign w:val="center"/>
            <w:hideMark/>
          </w:tcPr>
          <w:p w14:paraId="4A3ACD42"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-23.58</w:t>
            </w:r>
          </w:p>
        </w:tc>
        <w:tc>
          <w:tcPr>
            <w:tcW w:w="616" w:type="pct"/>
            <w:tcBorders>
              <w:top w:val="single" w:sz="8" w:space="0" w:color="FFC000"/>
              <w:left w:val="single" w:sz="8" w:space="0" w:color="FFC000"/>
              <w:bottom w:val="single" w:sz="8" w:space="0" w:color="FFC000"/>
              <w:right w:val="single" w:sz="8" w:space="0" w:color="FFC000"/>
            </w:tcBorders>
            <w:shd w:val="clear" w:color="000000" w:fill="C6E0B4"/>
            <w:noWrap/>
            <w:vAlign w:val="center"/>
            <w:hideMark/>
          </w:tcPr>
          <w:p w14:paraId="4CE12BBA"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-8.74</w:t>
            </w:r>
          </w:p>
        </w:tc>
        <w:tc>
          <w:tcPr>
            <w:tcW w:w="616" w:type="pct"/>
            <w:tcBorders>
              <w:top w:val="single" w:sz="8" w:space="0" w:color="FFC000"/>
              <w:left w:val="single" w:sz="8" w:space="0" w:color="FFC000"/>
              <w:bottom w:val="single" w:sz="8" w:space="0" w:color="FFC000"/>
              <w:right w:val="single" w:sz="8" w:space="0" w:color="FFC000"/>
            </w:tcBorders>
            <w:shd w:val="clear" w:color="000000" w:fill="C6E0B4"/>
            <w:noWrap/>
            <w:vAlign w:val="center"/>
            <w:hideMark/>
          </w:tcPr>
          <w:p w14:paraId="755754BC"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-13.20</w:t>
            </w:r>
          </w:p>
        </w:tc>
        <w:tc>
          <w:tcPr>
            <w:tcW w:w="616" w:type="pct"/>
            <w:tcBorders>
              <w:top w:val="single" w:sz="8" w:space="0" w:color="FFC000"/>
              <w:left w:val="single" w:sz="8" w:space="0" w:color="FFC000"/>
              <w:bottom w:val="single" w:sz="8" w:space="0" w:color="FFC000"/>
              <w:right w:val="single" w:sz="4" w:space="0" w:color="A5A5A5"/>
            </w:tcBorders>
            <w:shd w:val="clear" w:color="000000" w:fill="FFC7CE"/>
            <w:noWrap/>
            <w:vAlign w:val="center"/>
            <w:hideMark/>
          </w:tcPr>
          <w:p w14:paraId="325AAC28"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5.81</w:t>
            </w:r>
          </w:p>
        </w:tc>
      </w:tr>
      <w:tr w:rsidR="00AC055D" w:rsidRPr="00AC055D" w14:paraId="2798D175" w14:textId="77777777" w:rsidTr="00AC055D">
        <w:trPr>
          <w:trHeight w:val="320"/>
        </w:trPr>
        <w:tc>
          <w:tcPr>
            <w:tcW w:w="672" w:type="pct"/>
            <w:tcBorders>
              <w:top w:val="nil"/>
              <w:left w:val="single" w:sz="4" w:space="0" w:color="A5A5A5"/>
              <w:bottom w:val="nil"/>
              <w:right w:val="single" w:sz="8" w:space="0" w:color="FFC000"/>
            </w:tcBorders>
            <w:shd w:val="clear" w:color="auto" w:fill="auto"/>
            <w:noWrap/>
            <w:vAlign w:val="center"/>
            <w:hideMark/>
          </w:tcPr>
          <w:p w14:paraId="06E68397"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CLOEBIRD</w:t>
            </w:r>
          </w:p>
        </w:tc>
        <w:tc>
          <w:tcPr>
            <w:tcW w:w="616" w:type="pct"/>
            <w:tcBorders>
              <w:top w:val="nil"/>
              <w:left w:val="nil"/>
              <w:bottom w:val="nil"/>
              <w:right w:val="single" w:sz="8" w:space="0" w:color="FFC000"/>
            </w:tcBorders>
            <w:shd w:val="clear" w:color="auto" w:fill="auto"/>
            <w:noWrap/>
            <w:vAlign w:val="center"/>
            <w:hideMark/>
          </w:tcPr>
          <w:p w14:paraId="5452EC3B"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w:t>
            </w:r>
          </w:p>
        </w:tc>
        <w:tc>
          <w:tcPr>
            <w:tcW w:w="631" w:type="pct"/>
            <w:tcBorders>
              <w:top w:val="single" w:sz="8" w:space="0" w:color="FFC000"/>
              <w:left w:val="single" w:sz="8" w:space="0" w:color="FFC000"/>
              <w:bottom w:val="nil"/>
              <w:right w:val="single" w:sz="8" w:space="0" w:color="FFC000"/>
            </w:tcBorders>
            <w:shd w:val="clear" w:color="000000" w:fill="FFC7CE"/>
            <w:noWrap/>
            <w:vAlign w:val="center"/>
            <w:hideMark/>
          </w:tcPr>
          <w:p w14:paraId="0C3D6C01"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3.01</w:t>
            </w:r>
          </w:p>
        </w:tc>
        <w:tc>
          <w:tcPr>
            <w:tcW w:w="616" w:type="pct"/>
            <w:tcBorders>
              <w:top w:val="single" w:sz="8" w:space="0" w:color="FFC000"/>
              <w:left w:val="single" w:sz="8" w:space="0" w:color="FFC000"/>
              <w:bottom w:val="nil"/>
              <w:right w:val="single" w:sz="8" w:space="0" w:color="FFC000"/>
            </w:tcBorders>
            <w:shd w:val="clear" w:color="000000" w:fill="C6E0B4"/>
            <w:noWrap/>
            <w:vAlign w:val="center"/>
            <w:hideMark/>
          </w:tcPr>
          <w:p w14:paraId="2B650A4D"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-35.69</w:t>
            </w:r>
          </w:p>
        </w:tc>
        <w:tc>
          <w:tcPr>
            <w:tcW w:w="616" w:type="pct"/>
            <w:tcBorders>
              <w:top w:val="single" w:sz="8" w:space="0" w:color="FFC000"/>
              <w:left w:val="single" w:sz="8" w:space="0" w:color="FFC000"/>
              <w:bottom w:val="nil"/>
              <w:right w:val="single" w:sz="8" w:space="0" w:color="FFC000"/>
            </w:tcBorders>
            <w:shd w:val="clear" w:color="000000" w:fill="C6E0B4"/>
            <w:noWrap/>
            <w:vAlign w:val="center"/>
            <w:hideMark/>
          </w:tcPr>
          <w:p w14:paraId="5E48FEB1"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-23.58</w:t>
            </w:r>
          </w:p>
        </w:tc>
        <w:tc>
          <w:tcPr>
            <w:tcW w:w="616" w:type="pct"/>
            <w:tcBorders>
              <w:top w:val="nil"/>
              <w:left w:val="nil"/>
              <w:bottom w:val="nil"/>
              <w:right w:val="single" w:sz="8" w:space="0" w:color="FFC000"/>
            </w:tcBorders>
            <w:shd w:val="clear" w:color="auto" w:fill="auto"/>
            <w:noWrap/>
            <w:vAlign w:val="center"/>
            <w:hideMark/>
          </w:tcPr>
          <w:p w14:paraId="315FBA86"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1.52</w:t>
            </w:r>
          </w:p>
        </w:tc>
        <w:tc>
          <w:tcPr>
            <w:tcW w:w="616" w:type="pct"/>
            <w:tcBorders>
              <w:top w:val="single" w:sz="8" w:space="0" w:color="FFC000"/>
              <w:left w:val="single" w:sz="8" w:space="0" w:color="FFC000"/>
              <w:bottom w:val="nil"/>
              <w:right w:val="single" w:sz="8" w:space="0" w:color="FFC000"/>
            </w:tcBorders>
            <w:shd w:val="clear" w:color="000000" w:fill="C6E0B4"/>
            <w:noWrap/>
            <w:vAlign w:val="center"/>
            <w:hideMark/>
          </w:tcPr>
          <w:p w14:paraId="40836193"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-13.20</w:t>
            </w:r>
          </w:p>
        </w:tc>
        <w:tc>
          <w:tcPr>
            <w:tcW w:w="616" w:type="pct"/>
            <w:tcBorders>
              <w:top w:val="single" w:sz="8" w:space="0" w:color="FFC000"/>
              <w:left w:val="single" w:sz="8" w:space="0" w:color="FFC000"/>
              <w:bottom w:val="nil"/>
              <w:right w:val="single" w:sz="4" w:space="0" w:color="A5A5A5"/>
            </w:tcBorders>
            <w:shd w:val="clear" w:color="000000" w:fill="C6E0B4"/>
            <w:noWrap/>
            <w:vAlign w:val="center"/>
            <w:hideMark/>
          </w:tcPr>
          <w:p w14:paraId="0B431567"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-11.41</w:t>
            </w:r>
          </w:p>
        </w:tc>
      </w:tr>
      <w:tr w:rsidR="00AC055D" w:rsidRPr="00AC055D" w14:paraId="2475820D" w14:textId="77777777" w:rsidTr="00AC055D">
        <w:trPr>
          <w:trHeight w:val="340"/>
        </w:trPr>
        <w:tc>
          <w:tcPr>
            <w:tcW w:w="672" w:type="pct"/>
            <w:tcBorders>
              <w:top w:val="nil"/>
              <w:left w:val="single" w:sz="4" w:space="0" w:color="A5A5A5"/>
              <w:bottom w:val="single" w:sz="8" w:space="0" w:color="4472C4"/>
              <w:right w:val="single" w:sz="8" w:space="0" w:color="4472C4"/>
            </w:tcBorders>
            <w:shd w:val="clear" w:color="auto" w:fill="auto"/>
            <w:noWrap/>
            <w:vAlign w:val="center"/>
            <w:hideMark/>
          </w:tcPr>
          <w:p w14:paraId="2CA84275"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CDL</w:t>
            </w:r>
          </w:p>
        </w:tc>
        <w:tc>
          <w:tcPr>
            <w:tcW w:w="616" w:type="pct"/>
            <w:tcBorders>
              <w:top w:val="nil"/>
              <w:left w:val="nil"/>
              <w:bottom w:val="single" w:sz="8" w:space="0" w:color="4472C4"/>
              <w:right w:val="single" w:sz="8" w:space="0" w:color="4472C4"/>
            </w:tcBorders>
            <w:shd w:val="clear" w:color="auto" w:fill="auto"/>
            <w:noWrap/>
            <w:vAlign w:val="center"/>
            <w:hideMark/>
          </w:tcPr>
          <w:p w14:paraId="4E0A4AE2"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250</w:t>
            </w:r>
          </w:p>
        </w:tc>
        <w:tc>
          <w:tcPr>
            <w:tcW w:w="631" w:type="pct"/>
            <w:tcBorders>
              <w:top w:val="nil"/>
              <w:left w:val="single" w:sz="8" w:space="0" w:color="4472C4"/>
              <w:bottom w:val="single" w:sz="8" w:space="0" w:color="4472C4"/>
              <w:right w:val="single" w:sz="8" w:space="0" w:color="4472C4"/>
            </w:tcBorders>
            <w:shd w:val="clear" w:color="000000" w:fill="FFC7CE"/>
            <w:noWrap/>
            <w:vAlign w:val="center"/>
            <w:hideMark/>
          </w:tcPr>
          <w:p w14:paraId="7BE7ABC5"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3.01</w:t>
            </w:r>
          </w:p>
        </w:tc>
        <w:tc>
          <w:tcPr>
            <w:tcW w:w="616" w:type="pct"/>
            <w:tcBorders>
              <w:top w:val="nil"/>
              <w:left w:val="single" w:sz="8" w:space="0" w:color="4472C4"/>
              <w:bottom w:val="single" w:sz="8" w:space="0" w:color="4472C4"/>
              <w:right w:val="single" w:sz="8" w:space="0" w:color="4472C4"/>
            </w:tcBorders>
            <w:shd w:val="clear" w:color="000000" w:fill="FFC7CE"/>
            <w:noWrap/>
            <w:vAlign w:val="center"/>
            <w:hideMark/>
          </w:tcPr>
          <w:p w14:paraId="01B5A572"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13.33</w:t>
            </w:r>
          </w:p>
        </w:tc>
        <w:tc>
          <w:tcPr>
            <w:tcW w:w="616" w:type="pct"/>
            <w:tcBorders>
              <w:top w:val="nil"/>
              <w:left w:val="single" w:sz="8" w:space="0" w:color="4472C4"/>
              <w:bottom w:val="single" w:sz="8" w:space="0" w:color="4472C4"/>
              <w:right w:val="single" w:sz="8" w:space="0" w:color="4472C4"/>
            </w:tcBorders>
            <w:shd w:val="clear" w:color="000000" w:fill="FFC7CE"/>
            <w:noWrap/>
            <w:vAlign w:val="center"/>
            <w:hideMark/>
          </w:tcPr>
          <w:p w14:paraId="3098CA13"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24.34</w:t>
            </w:r>
          </w:p>
        </w:tc>
        <w:tc>
          <w:tcPr>
            <w:tcW w:w="616" w:type="pct"/>
            <w:tcBorders>
              <w:top w:val="nil"/>
              <w:left w:val="nil"/>
              <w:bottom w:val="single" w:sz="8" w:space="0" w:color="4472C4"/>
              <w:right w:val="single" w:sz="8" w:space="0" w:color="4472C4"/>
            </w:tcBorders>
            <w:shd w:val="clear" w:color="auto" w:fill="auto"/>
            <w:noWrap/>
            <w:vAlign w:val="center"/>
            <w:hideMark/>
          </w:tcPr>
          <w:p w14:paraId="708D1591"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1.52</w:t>
            </w:r>
          </w:p>
        </w:tc>
        <w:tc>
          <w:tcPr>
            <w:tcW w:w="616" w:type="pct"/>
            <w:tcBorders>
              <w:top w:val="nil"/>
              <w:left w:val="single" w:sz="8" w:space="0" w:color="4472C4"/>
              <w:bottom w:val="single" w:sz="8" w:space="0" w:color="4472C4"/>
              <w:right w:val="single" w:sz="8" w:space="0" w:color="4472C4"/>
            </w:tcBorders>
            <w:shd w:val="clear" w:color="000000" w:fill="C6E0B4"/>
            <w:noWrap/>
            <w:vAlign w:val="center"/>
            <w:hideMark/>
          </w:tcPr>
          <w:p w14:paraId="6F814446"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-52.95</w:t>
            </w:r>
          </w:p>
        </w:tc>
        <w:tc>
          <w:tcPr>
            <w:tcW w:w="616" w:type="pct"/>
            <w:tcBorders>
              <w:top w:val="nil"/>
              <w:left w:val="single" w:sz="8" w:space="0" w:color="4472C4"/>
              <w:bottom w:val="single" w:sz="8" w:space="0" w:color="4472C4"/>
              <w:right w:val="single" w:sz="4" w:space="0" w:color="A5A5A5"/>
            </w:tcBorders>
            <w:shd w:val="clear" w:color="000000" w:fill="FFC7CE"/>
            <w:noWrap/>
            <w:vAlign w:val="center"/>
            <w:hideMark/>
          </w:tcPr>
          <w:p w14:paraId="4D252126"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5.81</w:t>
            </w:r>
          </w:p>
        </w:tc>
      </w:tr>
      <w:tr w:rsidR="00AC055D" w:rsidRPr="00AC055D" w14:paraId="08ECBB69" w14:textId="77777777" w:rsidTr="00AC055D">
        <w:trPr>
          <w:trHeight w:val="340"/>
        </w:trPr>
        <w:tc>
          <w:tcPr>
            <w:tcW w:w="672" w:type="pct"/>
            <w:tcBorders>
              <w:top w:val="nil"/>
              <w:left w:val="single" w:sz="4" w:space="0" w:color="A5A5A5"/>
              <w:bottom w:val="single" w:sz="8" w:space="0" w:color="4472C4"/>
              <w:right w:val="single" w:sz="8" w:space="0" w:color="4472C4"/>
            </w:tcBorders>
            <w:shd w:val="clear" w:color="auto" w:fill="auto"/>
            <w:noWrap/>
            <w:vAlign w:val="center"/>
            <w:hideMark/>
          </w:tcPr>
          <w:p w14:paraId="4B0AFEFE"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EDACGSTORE</w:t>
            </w:r>
          </w:p>
        </w:tc>
        <w:tc>
          <w:tcPr>
            <w:tcW w:w="616" w:type="pct"/>
            <w:tcBorders>
              <w:top w:val="nil"/>
              <w:left w:val="nil"/>
              <w:bottom w:val="single" w:sz="8" w:space="0" w:color="4472C4"/>
              <w:right w:val="single" w:sz="8" w:space="0" w:color="4472C4"/>
            </w:tcBorders>
            <w:shd w:val="clear" w:color="auto" w:fill="auto"/>
            <w:noWrap/>
            <w:vAlign w:val="center"/>
            <w:hideMark/>
          </w:tcPr>
          <w:p w14:paraId="7FE5410B"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250</w:t>
            </w:r>
          </w:p>
        </w:tc>
        <w:tc>
          <w:tcPr>
            <w:tcW w:w="631" w:type="pct"/>
            <w:tcBorders>
              <w:top w:val="nil"/>
              <w:left w:val="nil"/>
              <w:bottom w:val="single" w:sz="8" w:space="0" w:color="4472C4"/>
              <w:right w:val="single" w:sz="8" w:space="0" w:color="4472C4"/>
            </w:tcBorders>
            <w:shd w:val="clear" w:color="auto" w:fill="auto"/>
            <w:noWrap/>
            <w:vAlign w:val="center"/>
            <w:hideMark/>
          </w:tcPr>
          <w:p w14:paraId="18FD3CFB"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1.33</w:t>
            </w:r>
          </w:p>
        </w:tc>
        <w:tc>
          <w:tcPr>
            <w:tcW w:w="616" w:type="pct"/>
            <w:tcBorders>
              <w:top w:val="single" w:sz="8" w:space="0" w:color="4472C4"/>
              <w:left w:val="single" w:sz="8" w:space="0" w:color="4472C4"/>
              <w:bottom w:val="single" w:sz="8" w:space="0" w:color="4472C4"/>
              <w:right w:val="single" w:sz="8" w:space="0" w:color="4472C4"/>
            </w:tcBorders>
            <w:shd w:val="clear" w:color="000000" w:fill="C6E0B4"/>
            <w:noWrap/>
            <w:vAlign w:val="center"/>
            <w:hideMark/>
          </w:tcPr>
          <w:p w14:paraId="461937EF"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-9.36</w:t>
            </w:r>
          </w:p>
        </w:tc>
        <w:tc>
          <w:tcPr>
            <w:tcW w:w="616" w:type="pct"/>
            <w:tcBorders>
              <w:top w:val="single" w:sz="8" w:space="0" w:color="4472C4"/>
              <w:left w:val="single" w:sz="8" w:space="0" w:color="4472C4"/>
              <w:bottom w:val="single" w:sz="8" w:space="0" w:color="4472C4"/>
              <w:right w:val="single" w:sz="8" w:space="0" w:color="4472C4"/>
            </w:tcBorders>
            <w:shd w:val="clear" w:color="000000" w:fill="C6E0B4"/>
            <w:noWrap/>
            <w:vAlign w:val="center"/>
            <w:hideMark/>
          </w:tcPr>
          <w:p w14:paraId="5083A1FE"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-23.58</w:t>
            </w:r>
          </w:p>
        </w:tc>
        <w:tc>
          <w:tcPr>
            <w:tcW w:w="616" w:type="pct"/>
            <w:tcBorders>
              <w:top w:val="single" w:sz="8" w:space="0" w:color="4472C4"/>
              <w:left w:val="single" w:sz="8" w:space="0" w:color="4472C4"/>
              <w:bottom w:val="single" w:sz="8" w:space="0" w:color="4472C4"/>
              <w:right w:val="single" w:sz="8" w:space="0" w:color="4472C4"/>
            </w:tcBorders>
            <w:shd w:val="clear" w:color="000000" w:fill="FFC7CE"/>
            <w:noWrap/>
            <w:vAlign w:val="center"/>
            <w:hideMark/>
          </w:tcPr>
          <w:p w14:paraId="64EA62C4"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3.76</w:t>
            </w:r>
          </w:p>
        </w:tc>
        <w:tc>
          <w:tcPr>
            <w:tcW w:w="616" w:type="pct"/>
            <w:tcBorders>
              <w:top w:val="single" w:sz="8" w:space="0" w:color="4472C4"/>
              <w:left w:val="single" w:sz="8" w:space="0" w:color="4472C4"/>
              <w:bottom w:val="single" w:sz="8" w:space="0" w:color="4472C4"/>
              <w:right w:val="single" w:sz="8" w:space="0" w:color="4472C4"/>
            </w:tcBorders>
            <w:shd w:val="clear" w:color="000000" w:fill="C6E0B4"/>
            <w:noWrap/>
            <w:vAlign w:val="center"/>
            <w:hideMark/>
          </w:tcPr>
          <w:p w14:paraId="0EDBDCB6"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-34.49</w:t>
            </w:r>
          </w:p>
        </w:tc>
        <w:tc>
          <w:tcPr>
            <w:tcW w:w="616" w:type="pct"/>
            <w:tcBorders>
              <w:top w:val="nil"/>
              <w:left w:val="nil"/>
              <w:bottom w:val="single" w:sz="8" w:space="0" w:color="4472C4"/>
              <w:right w:val="single" w:sz="4" w:space="0" w:color="A5A5A5"/>
            </w:tcBorders>
            <w:shd w:val="clear" w:color="auto" w:fill="auto"/>
            <w:noWrap/>
            <w:vAlign w:val="center"/>
            <w:hideMark/>
          </w:tcPr>
          <w:p w14:paraId="23AEEDFD"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-1.31</w:t>
            </w:r>
          </w:p>
        </w:tc>
      </w:tr>
      <w:tr w:rsidR="00AC055D" w:rsidRPr="00AC055D" w14:paraId="6C6BF1C6" w14:textId="77777777" w:rsidTr="00AC055D">
        <w:trPr>
          <w:trHeight w:val="340"/>
        </w:trPr>
        <w:tc>
          <w:tcPr>
            <w:tcW w:w="672" w:type="pct"/>
            <w:tcBorders>
              <w:top w:val="nil"/>
              <w:left w:val="single" w:sz="4" w:space="0" w:color="A5A5A5"/>
              <w:bottom w:val="single" w:sz="8" w:space="0" w:color="4472C4"/>
              <w:right w:val="single" w:sz="8" w:space="0" w:color="4472C4"/>
            </w:tcBorders>
            <w:shd w:val="clear" w:color="auto" w:fill="auto"/>
            <w:noWrap/>
            <w:vAlign w:val="center"/>
            <w:hideMark/>
          </w:tcPr>
          <w:p w14:paraId="7CDE5CF8"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USGSCSAS</w:t>
            </w:r>
          </w:p>
        </w:tc>
        <w:tc>
          <w:tcPr>
            <w:tcW w:w="616" w:type="pct"/>
            <w:tcBorders>
              <w:top w:val="nil"/>
              <w:left w:val="nil"/>
              <w:bottom w:val="single" w:sz="8" w:space="0" w:color="4472C4"/>
              <w:right w:val="single" w:sz="8" w:space="0" w:color="4472C4"/>
            </w:tcBorders>
            <w:shd w:val="clear" w:color="auto" w:fill="auto"/>
            <w:noWrap/>
            <w:vAlign w:val="center"/>
            <w:hideMark/>
          </w:tcPr>
          <w:p w14:paraId="79A18E47"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240</w:t>
            </w:r>
          </w:p>
        </w:tc>
        <w:tc>
          <w:tcPr>
            <w:tcW w:w="631" w:type="pct"/>
            <w:tcBorders>
              <w:top w:val="single" w:sz="8" w:space="0" w:color="4472C4"/>
              <w:left w:val="single" w:sz="8" w:space="0" w:color="4472C4"/>
              <w:bottom w:val="single" w:sz="8" w:space="0" w:color="4472C4"/>
              <w:right w:val="single" w:sz="8" w:space="0" w:color="4472C4"/>
            </w:tcBorders>
            <w:shd w:val="clear" w:color="000000" w:fill="C6E0B4"/>
            <w:noWrap/>
            <w:vAlign w:val="center"/>
            <w:hideMark/>
          </w:tcPr>
          <w:p w14:paraId="45DC211E"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-3.95</w:t>
            </w:r>
          </w:p>
        </w:tc>
        <w:tc>
          <w:tcPr>
            <w:tcW w:w="616" w:type="pct"/>
            <w:tcBorders>
              <w:top w:val="single" w:sz="8" w:space="0" w:color="4472C4"/>
              <w:left w:val="single" w:sz="8" w:space="0" w:color="4472C4"/>
              <w:bottom w:val="single" w:sz="8" w:space="0" w:color="4472C4"/>
              <w:right w:val="single" w:sz="8" w:space="0" w:color="4472C4"/>
            </w:tcBorders>
            <w:shd w:val="clear" w:color="000000" w:fill="FFC7CE"/>
            <w:noWrap/>
            <w:vAlign w:val="center"/>
            <w:hideMark/>
          </w:tcPr>
          <w:p w14:paraId="28EF6852"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4.05</w:t>
            </w:r>
          </w:p>
        </w:tc>
        <w:tc>
          <w:tcPr>
            <w:tcW w:w="616" w:type="pct"/>
            <w:tcBorders>
              <w:top w:val="single" w:sz="8" w:space="0" w:color="4472C4"/>
              <w:left w:val="single" w:sz="8" w:space="0" w:color="4472C4"/>
              <w:bottom w:val="single" w:sz="8" w:space="0" w:color="4472C4"/>
              <w:right w:val="single" w:sz="8" w:space="0" w:color="4472C4"/>
            </w:tcBorders>
            <w:shd w:val="clear" w:color="000000" w:fill="C6E0B4"/>
            <w:noWrap/>
            <w:vAlign w:val="center"/>
            <w:hideMark/>
          </w:tcPr>
          <w:p w14:paraId="0381E543"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-23.58</w:t>
            </w:r>
          </w:p>
        </w:tc>
        <w:tc>
          <w:tcPr>
            <w:tcW w:w="616" w:type="pct"/>
            <w:tcBorders>
              <w:top w:val="nil"/>
              <w:left w:val="nil"/>
              <w:bottom w:val="single" w:sz="8" w:space="0" w:color="4472C4"/>
              <w:right w:val="single" w:sz="8" w:space="0" w:color="4472C4"/>
            </w:tcBorders>
            <w:shd w:val="clear" w:color="auto" w:fill="auto"/>
            <w:noWrap/>
            <w:vAlign w:val="center"/>
            <w:hideMark/>
          </w:tcPr>
          <w:p w14:paraId="2944FC28"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1.33</w:t>
            </w:r>
          </w:p>
        </w:tc>
        <w:tc>
          <w:tcPr>
            <w:tcW w:w="616" w:type="pct"/>
            <w:tcBorders>
              <w:top w:val="single" w:sz="8" w:space="0" w:color="4472C4"/>
              <w:left w:val="single" w:sz="8" w:space="0" w:color="4472C4"/>
              <w:bottom w:val="single" w:sz="8" w:space="0" w:color="4472C4"/>
              <w:right w:val="single" w:sz="8" w:space="0" w:color="4472C4"/>
            </w:tcBorders>
            <w:shd w:val="clear" w:color="000000" w:fill="C6E0B4"/>
            <w:noWrap/>
            <w:vAlign w:val="center"/>
            <w:hideMark/>
          </w:tcPr>
          <w:p w14:paraId="568A4294"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-50.62</w:t>
            </w:r>
          </w:p>
        </w:tc>
        <w:tc>
          <w:tcPr>
            <w:tcW w:w="616" w:type="pct"/>
            <w:tcBorders>
              <w:top w:val="single" w:sz="8" w:space="0" w:color="4472C4"/>
              <w:left w:val="single" w:sz="8" w:space="0" w:color="4472C4"/>
              <w:bottom w:val="single" w:sz="8" w:space="0" w:color="4472C4"/>
              <w:right w:val="single" w:sz="4" w:space="0" w:color="A5A5A5"/>
            </w:tcBorders>
            <w:shd w:val="clear" w:color="000000" w:fill="C6E0B4"/>
            <w:noWrap/>
            <w:vAlign w:val="center"/>
            <w:hideMark/>
          </w:tcPr>
          <w:p w14:paraId="1128FC83"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-3.67</w:t>
            </w:r>
          </w:p>
        </w:tc>
      </w:tr>
      <w:tr w:rsidR="00AC055D" w:rsidRPr="00AC055D" w14:paraId="33E01980" w14:textId="77777777" w:rsidTr="00AC055D">
        <w:trPr>
          <w:trHeight w:val="340"/>
        </w:trPr>
        <w:tc>
          <w:tcPr>
            <w:tcW w:w="672" w:type="pct"/>
            <w:tcBorders>
              <w:top w:val="nil"/>
              <w:left w:val="single" w:sz="4" w:space="0" w:color="A5A5A5"/>
              <w:bottom w:val="single" w:sz="8" w:space="0" w:color="4472C4"/>
              <w:right w:val="single" w:sz="8" w:space="0" w:color="4472C4"/>
            </w:tcBorders>
            <w:shd w:val="clear" w:color="auto" w:fill="auto"/>
            <w:noWrap/>
            <w:vAlign w:val="center"/>
            <w:hideMark/>
          </w:tcPr>
          <w:p w14:paraId="04271E03"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lastRenderedPageBreak/>
              <w:t>SEAD</w:t>
            </w:r>
          </w:p>
        </w:tc>
        <w:tc>
          <w:tcPr>
            <w:tcW w:w="616" w:type="pct"/>
            <w:tcBorders>
              <w:top w:val="nil"/>
              <w:left w:val="nil"/>
              <w:bottom w:val="single" w:sz="8" w:space="0" w:color="4472C4"/>
              <w:right w:val="single" w:sz="8" w:space="0" w:color="4472C4"/>
            </w:tcBorders>
            <w:shd w:val="clear" w:color="auto" w:fill="auto"/>
            <w:noWrap/>
            <w:vAlign w:val="center"/>
            <w:hideMark/>
          </w:tcPr>
          <w:p w14:paraId="6BB70DE9"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18</w:t>
            </w:r>
          </w:p>
        </w:tc>
        <w:tc>
          <w:tcPr>
            <w:tcW w:w="631" w:type="pct"/>
            <w:tcBorders>
              <w:top w:val="nil"/>
              <w:left w:val="nil"/>
              <w:bottom w:val="single" w:sz="8" w:space="0" w:color="4472C4"/>
              <w:right w:val="single" w:sz="8" w:space="0" w:color="4472C4"/>
            </w:tcBorders>
            <w:shd w:val="clear" w:color="auto" w:fill="auto"/>
            <w:noWrap/>
            <w:vAlign w:val="center"/>
            <w:hideMark/>
          </w:tcPr>
          <w:p w14:paraId="689DA605"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-0.46</w:t>
            </w:r>
          </w:p>
        </w:tc>
        <w:tc>
          <w:tcPr>
            <w:tcW w:w="616" w:type="pct"/>
            <w:tcBorders>
              <w:top w:val="single" w:sz="8" w:space="0" w:color="4472C4"/>
              <w:left w:val="single" w:sz="8" w:space="0" w:color="4472C4"/>
              <w:bottom w:val="single" w:sz="8" w:space="0" w:color="4472C4"/>
              <w:right w:val="single" w:sz="8" w:space="0" w:color="4472C4"/>
            </w:tcBorders>
            <w:shd w:val="clear" w:color="000000" w:fill="C6E0B4"/>
            <w:noWrap/>
            <w:vAlign w:val="center"/>
            <w:hideMark/>
          </w:tcPr>
          <w:p w14:paraId="02F6E9C2"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-4.08</w:t>
            </w:r>
          </w:p>
        </w:tc>
        <w:tc>
          <w:tcPr>
            <w:tcW w:w="616" w:type="pct"/>
            <w:tcBorders>
              <w:top w:val="single" w:sz="8" w:space="0" w:color="4472C4"/>
              <w:left w:val="single" w:sz="8" w:space="0" w:color="4472C4"/>
              <w:bottom w:val="single" w:sz="8" w:space="0" w:color="4472C4"/>
              <w:right w:val="single" w:sz="8" w:space="0" w:color="4472C4"/>
            </w:tcBorders>
            <w:shd w:val="clear" w:color="000000" w:fill="FFC7CE"/>
            <w:noWrap/>
            <w:vAlign w:val="center"/>
            <w:hideMark/>
          </w:tcPr>
          <w:p w14:paraId="55726615"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18.65</w:t>
            </w:r>
          </w:p>
        </w:tc>
        <w:tc>
          <w:tcPr>
            <w:tcW w:w="616" w:type="pct"/>
            <w:tcBorders>
              <w:top w:val="single" w:sz="8" w:space="0" w:color="4472C4"/>
              <w:left w:val="single" w:sz="8" w:space="0" w:color="4472C4"/>
              <w:bottom w:val="single" w:sz="8" w:space="0" w:color="4472C4"/>
              <w:right w:val="single" w:sz="8" w:space="0" w:color="4472C4"/>
            </w:tcBorders>
            <w:shd w:val="clear" w:color="000000" w:fill="FFC7CE"/>
            <w:noWrap/>
            <w:vAlign w:val="center"/>
            <w:hideMark/>
          </w:tcPr>
          <w:p w14:paraId="20C30CB9"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8.42</w:t>
            </w:r>
          </w:p>
        </w:tc>
        <w:tc>
          <w:tcPr>
            <w:tcW w:w="616" w:type="pct"/>
            <w:tcBorders>
              <w:top w:val="single" w:sz="8" w:space="0" w:color="4472C4"/>
              <w:left w:val="single" w:sz="8" w:space="0" w:color="4472C4"/>
              <w:bottom w:val="single" w:sz="8" w:space="0" w:color="4472C4"/>
              <w:right w:val="single" w:sz="8" w:space="0" w:color="4472C4"/>
            </w:tcBorders>
            <w:shd w:val="clear" w:color="000000" w:fill="FFC7CE"/>
            <w:noWrap/>
            <w:vAlign w:val="center"/>
            <w:hideMark/>
          </w:tcPr>
          <w:p w14:paraId="75CBDE8F"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2.46</w:t>
            </w:r>
          </w:p>
        </w:tc>
        <w:tc>
          <w:tcPr>
            <w:tcW w:w="616" w:type="pct"/>
            <w:tcBorders>
              <w:top w:val="single" w:sz="8" w:space="0" w:color="4472C4"/>
              <w:left w:val="single" w:sz="8" w:space="0" w:color="4472C4"/>
              <w:bottom w:val="single" w:sz="8" w:space="0" w:color="4472C4"/>
              <w:right w:val="single" w:sz="4" w:space="0" w:color="A5A5A5"/>
            </w:tcBorders>
            <w:shd w:val="clear" w:color="000000" w:fill="FFC7CE"/>
            <w:noWrap/>
            <w:vAlign w:val="center"/>
            <w:hideMark/>
          </w:tcPr>
          <w:p w14:paraId="29260D7C"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7.54</w:t>
            </w:r>
          </w:p>
        </w:tc>
      </w:tr>
      <w:tr w:rsidR="00AC055D" w:rsidRPr="00AC055D" w14:paraId="4FAEA520" w14:textId="77777777" w:rsidTr="00AC055D">
        <w:trPr>
          <w:trHeight w:val="320"/>
        </w:trPr>
        <w:tc>
          <w:tcPr>
            <w:tcW w:w="672" w:type="pct"/>
            <w:tcBorders>
              <w:top w:val="nil"/>
              <w:left w:val="single" w:sz="4" w:space="0" w:color="A5A5A5"/>
              <w:bottom w:val="single" w:sz="4" w:space="0" w:color="A5A5A5"/>
              <w:right w:val="single" w:sz="8" w:space="0" w:color="4472C4"/>
            </w:tcBorders>
            <w:shd w:val="clear" w:color="auto" w:fill="auto"/>
            <w:noWrap/>
            <w:vAlign w:val="center"/>
            <w:hideMark/>
          </w:tcPr>
          <w:p w14:paraId="373F19F8" w14:textId="77777777" w:rsidR="00AC055D" w:rsidRPr="00AC055D" w:rsidRDefault="00AC055D" w:rsidP="00AC055D">
            <w:pP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NMEPSCOR</w:t>
            </w:r>
          </w:p>
        </w:tc>
        <w:tc>
          <w:tcPr>
            <w:tcW w:w="616" w:type="pct"/>
            <w:tcBorders>
              <w:top w:val="nil"/>
              <w:left w:val="nil"/>
              <w:bottom w:val="single" w:sz="4" w:space="0" w:color="A5A5A5"/>
              <w:right w:val="single" w:sz="8" w:space="0" w:color="4472C4"/>
            </w:tcBorders>
            <w:shd w:val="clear" w:color="auto" w:fill="auto"/>
            <w:noWrap/>
            <w:vAlign w:val="center"/>
            <w:hideMark/>
          </w:tcPr>
          <w:p w14:paraId="0AD40A1A"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7</w:t>
            </w:r>
          </w:p>
        </w:tc>
        <w:tc>
          <w:tcPr>
            <w:tcW w:w="631" w:type="pct"/>
            <w:tcBorders>
              <w:top w:val="single" w:sz="8" w:space="0" w:color="4472C4"/>
              <w:left w:val="single" w:sz="8" w:space="0" w:color="4472C4"/>
              <w:bottom w:val="single" w:sz="4" w:space="0" w:color="A5A5A5"/>
              <w:right w:val="single" w:sz="8" w:space="0" w:color="4472C4"/>
            </w:tcBorders>
            <w:shd w:val="clear" w:color="000000" w:fill="C6E0B4"/>
            <w:noWrap/>
            <w:vAlign w:val="center"/>
            <w:hideMark/>
          </w:tcPr>
          <w:p w14:paraId="0394341B"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-17.92</w:t>
            </w:r>
          </w:p>
        </w:tc>
        <w:tc>
          <w:tcPr>
            <w:tcW w:w="616" w:type="pct"/>
            <w:tcBorders>
              <w:top w:val="nil"/>
              <w:left w:val="nil"/>
              <w:bottom w:val="single" w:sz="4" w:space="0" w:color="A5A5A5"/>
              <w:right w:val="single" w:sz="8" w:space="0" w:color="4472C4"/>
            </w:tcBorders>
            <w:shd w:val="clear" w:color="auto" w:fill="auto"/>
            <w:noWrap/>
            <w:vAlign w:val="center"/>
            <w:hideMark/>
          </w:tcPr>
          <w:p w14:paraId="679FAD2C"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-0.14</w:t>
            </w:r>
          </w:p>
        </w:tc>
        <w:tc>
          <w:tcPr>
            <w:tcW w:w="616" w:type="pct"/>
            <w:tcBorders>
              <w:top w:val="single" w:sz="8" w:space="0" w:color="4472C4"/>
              <w:left w:val="single" w:sz="8" w:space="0" w:color="4472C4"/>
              <w:bottom w:val="single" w:sz="4" w:space="0" w:color="A5A5A5"/>
              <w:right w:val="single" w:sz="8" w:space="0" w:color="4472C4"/>
            </w:tcBorders>
            <w:shd w:val="clear" w:color="000000" w:fill="C6E0B4"/>
            <w:noWrap/>
            <w:vAlign w:val="center"/>
            <w:hideMark/>
          </w:tcPr>
          <w:p w14:paraId="73C3681E"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-23.58</w:t>
            </w:r>
          </w:p>
        </w:tc>
        <w:tc>
          <w:tcPr>
            <w:tcW w:w="616" w:type="pct"/>
            <w:tcBorders>
              <w:top w:val="nil"/>
              <w:left w:val="nil"/>
              <w:bottom w:val="single" w:sz="4" w:space="0" w:color="A5A5A5"/>
              <w:right w:val="single" w:sz="8" w:space="0" w:color="4472C4"/>
            </w:tcBorders>
            <w:shd w:val="clear" w:color="auto" w:fill="auto"/>
            <w:noWrap/>
            <w:vAlign w:val="center"/>
            <w:hideMark/>
          </w:tcPr>
          <w:p w14:paraId="2A7E3FC2"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0.38</w:t>
            </w:r>
          </w:p>
        </w:tc>
        <w:tc>
          <w:tcPr>
            <w:tcW w:w="616" w:type="pct"/>
            <w:tcBorders>
              <w:top w:val="single" w:sz="8" w:space="0" w:color="4472C4"/>
              <w:left w:val="single" w:sz="8" w:space="0" w:color="4472C4"/>
              <w:bottom w:val="single" w:sz="4" w:space="0" w:color="A5A5A5"/>
              <w:right w:val="single" w:sz="8" w:space="0" w:color="4472C4"/>
            </w:tcBorders>
            <w:shd w:val="clear" w:color="000000" w:fill="C6E0B4"/>
            <w:noWrap/>
            <w:vAlign w:val="center"/>
            <w:hideMark/>
          </w:tcPr>
          <w:p w14:paraId="4860CEDE"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-52.95</w:t>
            </w:r>
          </w:p>
        </w:tc>
        <w:tc>
          <w:tcPr>
            <w:tcW w:w="616" w:type="pct"/>
            <w:tcBorders>
              <w:top w:val="single" w:sz="8" w:space="0" w:color="4472C4"/>
              <w:left w:val="single" w:sz="8" w:space="0" w:color="4472C4"/>
              <w:bottom w:val="single" w:sz="4" w:space="0" w:color="A5A5A5"/>
              <w:right w:val="single" w:sz="4" w:space="0" w:color="A5A5A5"/>
            </w:tcBorders>
            <w:shd w:val="clear" w:color="000000" w:fill="C6E0B4"/>
            <w:noWrap/>
            <w:vAlign w:val="center"/>
            <w:hideMark/>
          </w:tcPr>
          <w:p w14:paraId="44ECE8E0" w14:textId="77777777" w:rsidR="00AC055D" w:rsidRPr="00AC055D" w:rsidRDefault="00AC055D" w:rsidP="00AC055D">
            <w:pPr>
              <w:jc w:val="center"/>
              <w:rPr>
                <w:rFonts w:asciiTheme="minorHAnsi" w:eastAsia="Times New Roman" w:hAnsiTheme="minorHAnsi"/>
                <w:color w:val="000000"/>
                <w:sz w:val="20"/>
                <w:szCs w:val="20"/>
              </w:rPr>
            </w:pPr>
            <w:r w:rsidRPr="00AC055D">
              <w:rPr>
                <w:rFonts w:asciiTheme="minorHAnsi" w:eastAsia="Times New Roman" w:hAnsiTheme="minorHAnsi"/>
                <w:color w:val="000000"/>
                <w:sz w:val="20"/>
                <w:szCs w:val="20"/>
              </w:rPr>
              <w:t>-6.10</w:t>
            </w:r>
          </w:p>
        </w:tc>
      </w:tr>
    </w:tbl>
    <w:p w14:paraId="4DDD3EC0" w14:textId="77777777" w:rsidR="004A0499" w:rsidRDefault="004A0499" w:rsidP="004A0499"/>
    <w:p w14:paraId="534A4E9F" w14:textId="77777777" w:rsidR="00CA3843" w:rsidRDefault="00CA3843" w:rsidP="004A0499"/>
    <w:p w14:paraId="0069E951" w14:textId="4F5695B3" w:rsidR="00CA3843" w:rsidRDefault="00CA3843" w:rsidP="00CA3843">
      <w:pPr>
        <w:pStyle w:val="Caption"/>
        <w:keepNext/>
      </w:pPr>
      <w:r>
        <w:t xml:space="preserve">Table </w:t>
      </w:r>
      <w:fldSimple w:instr=" SEQ Table \* ARABIC ">
        <w:r w:rsidR="00274251">
          <w:rPr>
            <w:noProof/>
          </w:rPr>
          <w:t>11</w:t>
        </w:r>
      </w:fldSimple>
      <w:r>
        <w:t xml:space="preserve">. </w:t>
      </w:r>
      <w:r w:rsidRPr="00376443">
        <w:t>Number of collections in each group.</w:t>
      </w:r>
    </w:p>
    <w:tbl>
      <w:tblPr>
        <w:tblW w:w="5000" w:type="pct"/>
        <w:tblLook w:val="04A0" w:firstRow="1" w:lastRow="0" w:firstColumn="1" w:lastColumn="0" w:noHBand="0" w:noVBand="1"/>
      </w:tblPr>
      <w:tblGrid>
        <w:gridCol w:w="866"/>
        <w:gridCol w:w="2036"/>
        <w:gridCol w:w="1354"/>
        <w:gridCol w:w="1043"/>
        <w:gridCol w:w="784"/>
        <w:gridCol w:w="1113"/>
        <w:gridCol w:w="1167"/>
        <w:gridCol w:w="1213"/>
      </w:tblGrid>
      <w:tr w:rsidR="003F23E4" w:rsidRPr="000C6E47" w14:paraId="4D3DABBD" w14:textId="77777777" w:rsidTr="00003751">
        <w:trPr>
          <w:trHeight w:val="320"/>
        </w:trPr>
        <w:tc>
          <w:tcPr>
            <w:tcW w:w="451" w:type="pct"/>
            <w:tcBorders>
              <w:top w:val="single" w:sz="8" w:space="0" w:color="44546A" w:themeColor="text2"/>
              <w:left w:val="single" w:sz="8" w:space="0" w:color="44546A" w:themeColor="text2"/>
              <w:bottom w:val="single" w:sz="8" w:space="0" w:color="4472C4" w:themeColor="accent1"/>
              <w:right w:val="nil"/>
            </w:tcBorders>
            <w:shd w:val="clear" w:color="auto" w:fill="auto"/>
            <w:noWrap/>
            <w:vAlign w:val="bottom"/>
          </w:tcPr>
          <w:p w14:paraId="585A8822" w14:textId="77777777" w:rsidR="003F23E4" w:rsidRPr="00CA3843" w:rsidRDefault="003F23E4" w:rsidP="00B34121">
            <w:pPr>
              <w:rPr>
                <w:sz w:val="21"/>
              </w:rPr>
            </w:pPr>
          </w:p>
        </w:tc>
        <w:tc>
          <w:tcPr>
            <w:tcW w:w="1069" w:type="pct"/>
            <w:tcBorders>
              <w:top w:val="single" w:sz="8" w:space="0" w:color="44546A" w:themeColor="text2"/>
              <w:left w:val="nil"/>
              <w:bottom w:val="single" w:sz="8" w:space="0" w:color="4472C4" w:themeColor="accent1"/>
              <w:right w:val="nil"/>
            </w:tcBorders>
            <w:shd w:val="clear" w:color="auto" w:fill="auto"/>
            <w:noWrap/>
            <w:vAlign w:val="bottom"/>
          </w:tcPr>
          <w:p w14:paraId="24257278" w14:textId="77777777" w:rsidR="003F23E4" w:rsidRPr="00CA3843" w:rsidRDefault="003F23E4" w:rsidP="00B34121">
            <w:pPr>
              <w:rPr>
                <w:rFonts w:ascii="Calibri" w:eastAsia="Times New Roman" w:hAnsi="Calibri"/>
                <w:color w:val="000000"/>
                <w:sz w:val="21"/>
              </w:rPr>
            </w:pPr>
          </w:p>
        </w:tc>
        <w:tc>
          <w:tcPr>
            <w:tcW w:w="704" w:type="pct"/>
            <w:tcBorders>
              <w:top w:val="single" w:sz="8" w:space="0" w:color="44546A" w:themeColor="text2"/>
              <w:left w:val="nil"/>
              <w:bottom w:val="single" w:sz="8" w:space="0" w:color="4472C4" w:themeColor="accent1"/>
              <w:right w:val="nil"/>
            </w:tcBorders>
            <w:shd w:val="clear" w:color="auto" w:fill="auto"/>
            <w:noWrap/>
            <w:vAlign w:val="center"/>
          </w:tcPr>
          <w:p w14:paraId="4BA53192" w14:textId="77777777" w:rsidR="003F23E4" w:rsidRPr="00CA3843" w:rsidRDefault="6FEEB7FB" w:rsidP="6FEEB7FB">
            <w:pPr>
              <w:jc w:val="center"/>
              <w:rPr>
                <w:rFonts w:ascii="Calibri" w:eastAsia="Times New Roman" w:hAnsi="Calibri"/>
                <w:color w:val="000000" w:themeColor="text1"/>
                <w:sz w:val="21"/>
                <w:szCs w:val="21"/>
              </w:rPr>
            </w:pPr>
            <w:r w:rsidRPr="6FEEB7FB">
              <w:rPr>
                <w:rFonts w:ascii="Calibri" w:eastAsia="Times New Roman" w:hAnsi="Calibri"/>
                <w:color w:val="000000" w:themeColor="text1"/>
                <w:sz w:val="21"/>
                <w:szCs w:val="21"/>
              </w:rPr>
              <w:t>Identification</w:t>
            </w:r>
          </w:p>
        </w:tc>
        <w:tc>
          <w:tcPr>
            <w:tcW w:w="543" w:type="pct"/>
            <w:tcBorders>
              <w:top w:val="single" w:sz="8" w:space="0" w:color="44546A" w:themeColor="text2"/>
              <w:left w:val="nil"/>
              <w:bottom w:val="single" w:sz="8" w:space="0" w:color="4472C4" w:themeColor="accent1"/>
              <w:right w:val="nil"/>
            </w:tcBorders>
            <w:shd w:val="clear" w:color="auto" w:fill="auto"/>
            <w:noWrap/>
            <w:vAlign w:val="center"/>
          </w:tcPr>
          <w:p w14:paraId="1B6B8EED" w14:textId="77777777" w:rsidR="003F23E4" w:rsidRPr="00CA3843" w:rsidRDefault="6FEEB7FB" w:rsidP="6FEEB7FB">
            <w:pPr>
              <w:jc w:val="center"/>
              <w:rPr>
                <w:rFonts w:ascii="Calibri" w:eastAsia="Times New Roman" w:hAnsi="Calibri"/>
                <w:color w:val="000000" w:themeColor="text1"/>
                <w:sz w:val="21"/>
                <w:szCs w:val="21"/>
              </w:rPr>
            </w:pPr>
            <w:r w:rsidRPr="6FEEB7FB">
              <w:rPr>
                <w:rFonts w:ascii="Calibri" w:eastAsia="Times New Roman" w:hAnsi="Calibri"/>
                <w:color w:val="000000" w:themeColor="text1"/>
                <w:sz w:val="21"/>
                <w:szCs w:val="21"/>
              </w:rPr>
              <w:t>Discovery</w:t>
            </w:r>
          </w:p>
        </w:tc>
        <w:tc>
          <w:tcPr>
            <w:tcW w:w="408" w:type="pct"/>
            <w:tcBorders>
              <w:top w:val="single" w:sz="8" w:space="0" w:color="44546A" w:themeColor="text2"/>
              <w:left w:val="nil"/>
              <w:bottom w:val="single" w:sz="8" w:space="0" w:color="4472C4" w:themeColor="accent1"/>
              <w:right w:val="nil"/>
            </w:tcBorders>
            <w:shd w:val="clear" w:color="auto" w:fill="auto"/>
            <w:noWrap/>
            <w:vAlign w:val="center"/>
          </w:tcPr>
          <w:p w14:paraId="0856C842" w14:textId="77777777" w:rsidR="003F23E4" w:rsidRPr="00CA3843" w:rsidRDefault="6FEEB7FB" w:rsidP="6FEEB7FB">
            <w:pPr>
              <w:jc w:val="center"/>
              <w:rPr>
                <w:rFonts w:ascii="Calibri" w:eastAsia="Times New Roman" w:hAnsi="Calibri"/>
                <w:color w:val="000000" w:themeColor="text1"/>
                <w:sz w:val="21"/>
                <w:szCs w:val="21"/>
              </w:rPr>
            </w:pPr>
            <w:r w:rsidRPr="6FEEB7FB">
              <w:rPr>
                <w:rFonts w:ascii="Calibri" w:eastAsia="Times New Roman" w:hAnsi="Calibri"/>
                <w:color w:val="000000" w:themeColor="text1"/>
                <w:sz w:val="21"/>
                <w:szCs w:val="21"/>
              </w:rPr>
              <w:t>Access</w:t>
            </w:r>
          </w:p>
        </w:tc>
        <w:tc>
          <w:tcPr>
            <w:tcW w:w="579" w:type="pct"/>
            <w:tcBorders>
              <w:top w:val="single" w:sz="8" w:space="0" w:color="44546A" w:themeColor="text2"/>
              <w:left w:val="nil"/>
              <w:bottom w:val="single" w:sz="8" w:space="0" w:color="4472C4" w:themeColor="accent1"/>
              <w:right w:val="nil"/>
            </w:tcBorders>
            <w:shd w:val="clear" w:color="auto" w:fill="auto"/>
            <w:noWrap/>
            <w:vAlign w:val="center"/>
          </w:tcPr>
          <w:p w14:paraId="044D3B43" w14:textId="77777777" w:rsidR="003F23E4" w:rsidRPr="00CA3843" w:rsidRDefault="6FEEB7FB" w:rsidP="6FEEB7FB">
            <w:pPr>
              <w:jc w:val="center"/>
              <w:rPr>
                <w:rFonts w:ascii="Calibri" w:eastAsia="Times New Roman" w:hAnsi="Calibri"/>
                <w:color w:val="000000" w:themeColor="text1"/>
                <w:sz w:val="21"/>
                <w:szCs w:val="21"/>
              </w:rPr>
            </w:pPr>
            <w:r w:rsidRPr="6FEEB7FB">
              <w:rPr>
                <w:rFonts w:ascii="Calibri" w:eastAsia="Times New Roman" w:hAnsi="Calibri"/>
                <w:color w:val="000000" w:themeColor="text1"/>
                <w:sz w:val="21"/>
                <w:szCs w:val="21"/>
              </w:rPr>
              <w:t>Evaluation</w:t>
            </w:r>
          </w:p>
        </w:tc>
        <w:tc>
          <w:tcPr>
            <w:tcW w:w="607" w:type="pct"/>
            <w:tcBorders>
              <w:top w:val="single" w:sz="8" w:space="0" w:color="44546A" w:themeColor="text2"/>
              <w:left w:val="nil"/>
              <w:bottom w:val="single" w:sz="8" w:space="0" w:color="4472C4" w:themeColor="accent1"/>
              <w:right w:val="nil"/>
            </w:tcBorders>
            <w:shd w:val="clear" w:color="auto" w:fill="auto"/>
            <w:noWrap/>
            <w:vAlign w:val="center"/>
          </w:tcPr>
          <w:p w14:paraId="21E71E0F" w14:textId="77777777" w:rsidR="003F23E4" w:rsidRPr="00CA3843" w:rsidRDefault="6FEEB7FB" w:rsidP="6FEEB7FB">
            <w:pPr>
              <w:jc w:val="center"/>
              <w:rPr>
                <w:rFonts w:ascii="Calibri" w:eastAsia="Times New Roman" w:hAnsi="Calibri"/>
                <w:color w:val="000000" w:themeColor="text1"/>
                <w:sz w:val="21"/>
                <w:szCs w:val="21"/>
              </w:rPr>
            </w:pPr>
            <w:r w:rsidRPr="6FEEB7FB">
              <w:rPr>
                <w:rFonts w:ascii="Calibri" w:eastAsia="Times New Roman" w:hAnsi="Calibri"/>
                <w:color w:val="000000" w:themeColor="text1"/>
                <w:sz w:val="21"/>
                <w:szCs w:val="21"/>
              </w:rPr>
              <w:t>Integration</w:t>
            </w:r>
          </w:p>
        </w:tc>
        <w:tc>
          <w:tcPr>
            <w:tcW w:w="639" w:type="pct"/>
            <w:tcBorders>
              <w:top w:val="single" w:sz="8" w:space="0" w:color="44546A" w:themeColor="text2"/>
              <w:left w:val="nil"/>
              <w:bottom w:val="single" w:sz="8" w:space="0" w:color="4472C4" w:themeColor="accent1"/>
              <w:right w:val="single" w:sz="8" w:space="0" w:color="44546A" w:themeColor="text2"/>
            </w:tcBorders>
            <w:shd w:val="clear" w:color="auto" w:fill="auto"/>
            <w:noWrap/>
            <w:vAlign w:val="center"/>
          </w:tcPr>
          <w:p w14:paraId="3A78D913" w14:textId="1EF0F008" w:rsidR="003F23E4" w:rsidRPr="00CA3843" w:rsidRDefault="6FEEB7FB" w:rsidP="6FEEB7FB">
            <w:pPr>
              <w:jc w:val="center"/>
              <w:rPr>
                <w:rFonts w:ascii="Calibri" w:eastAsia="Times New Roman" w:hAnsi="Calibri"/>
                <w:color w:val="000000" w:themeColor="text1"/>
                <w:sz w:val="21"/>
                <w:szCs w:val="21"/>
              </w:rPr>
            </w:pPr>
            <w:r w:rsidRPr="6FEEB7FB">
              <w:rPr>
                <w:rFonts w:ascii="Calibri" w:eastAsia="Times New Roman" w:hAnsi="Calibri"/>
                <w:color w:val="000000" w:themeColor="text1"/>
                <w:sz w:val="21"/>
                <w:szCs w:val="21"/>
              </w:rPr>
              <w:t>Overall</w:t>
            </w:r>
          </w:p>
        </w:tc>
      </w:tr>
      <w:tr w:rsidR="003F23E4" w:rsidRPr="000C6E47" w14:paraId="5A8A8E50" w14:textId="77777777" w:rsidTr="00003751">
        <w:trPr>
          <w:trHeight w:val="320"/>
        </w:trPr>
        <w:tc>
          <w:tcPr>
            <w:tcW w:w="451" w:type="pct"/>
            <w:tcBorders>
              <w:top w:val="single" w:sz="8" w:space="0" w:color="4472C4" w:themeColor="accent1"/>
              <w:left w:val="single" w:sz="8" w:space="0" w:color="44546A" w:themeColor="text2"/>
              <w:bottom w:val="single" w:sz="8" w:space="0" w:color="4472C4" w:themeColor="accent1"/>
              <w:right w:val="single" w:sz="8" w:space="0" w:color="4472C4" w:themeColor="accent1"/>
            </w:tcBorders>
            <w:shd w:val="clear" w:color="auto" w:fill="auto"/>
            <w:noWrap/>
            <w:vAlign w:val="bottom"/>
            <w:hideMark/>
          </w:tcPr>
          <w:p w14:paraId="51F240A2" w14:textId="77777777" w:rsidR="003F23E4" w:rsidRPr="00CA3843" w:rsidRDefault="6FEEB7FB" w:rsidP="6FEEB7FB">
            <w:pPr>
              <w:rPr>
                <w:rFonts w:ascii="Calibri" w:eastAsia="Times New Roman" w:hAnsi="Calibri"/>
                <w:color w:val="000000" w:themeColor="text1"/>
                <w:sz w:val="21"/>
                <w:szCs w:val="21"/>
              </w:rPr>
            </w:pPr>
            <w:r w:rsidRPr="6FEEB7FB">
              <w:rPr>
                <w:rFonts w:ascii="Calibri" w:eastAsia="Times New Roman" w:hAnsi="Calibri"/>
                <w:color w:val="000000" w:themeColor="text1"/>
                <w:sz w:val="21"/>
                <w:szCs w:val="21"/>
              </w:rPr>
              <w:t>EML</w:t>
            </w:r>
          </w:p>
        </w:tc>
        <w:tc>
          <w:tcPr>
            <w:tcW w:w="1069"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bottom"/>
            <w:hideMark/>
          </w:tcPr>
          <w:p w14:paraId="55A671EC" w14:textId="77777777" w:rsidR="003F23E4" w:rsidRPr="00CA3843" w:rsidRDefault="6FEEB7FB" w:rsidP="6FEEB7FB">
            <w:pPr>
              <w:rPr>
                <w:rFonts w:ascii="Calibri" w:eastAsia="Times New Roman" w:hAnsi="Calibri"/>
                <w:color w:val="000000" w:themeColor="text1"/>
                <w:sz w:val="21"/>
                <w:szCs w:val="21"/>
              </w:rPr>
            </w:pPr>
            <w:r w:rsidRPr="6FEEB7FB">
              <w:rPr>
                <w:rFonts w:ascii="Calibri" w:eastAsia="Times New Roman" w:hAnsi="Calibri"/>
                <w:color w:val="000000" w:themeColor="text1"/>
                <w:sz w:val="21"/>
                <w:szCs w:val="21"/>
              </w:rPr>
              <w:t>More Complete (&lt;-2)</w:t>
            </w:r>
          </w:p>
        </w:tc>
        <w:tc>
          <w:tcPr>
            <w:tcW w:w="704"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center"/>
            <w:hideMark/>
          </w:tcPr>
          <w:p w14:paraId="6D6D5A3A"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1</w:t>
            </w:r>
          </w:p>
        </w:tc>
        <w:tc>
          <w:tcPr>
            <w:tcW w:w="543"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center"/>
            <w:hideMark/>
          </w:tcPr>
          <w:p w14:paraId="172B47B4"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2</w:t>
            </w:r>
          </w:p>
        </w:tc>
        <w:tc>
          <w:tcPr>
            <w:tcW w:w="408"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center"/>
            <w:hideMark/>
          </w:tcPr>
          <w:p w14:paraId="726A75C4"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5</w:t>
            </w:r>
          </w:p>
        </w:tc>
        <w:tc>
          <w:tcPr>
            <w:tcW w:w="579"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center"/>
            <w:hideMark/>
          </w:tcPr>
          <w:p w14:paraId="7934D4F0"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4</w:t>
            </w:r>
          </w:p>
        </w:tc>
        <w:tc>
          <w:tcPr>
            <w:tcW w:w="607"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center"/>
            <w:hideMark/>
          </w:tcPr>
          <w:p w14:paraId="7AD9FB63"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7</w:t>
            </w:r>
          </w:p>
        </w:tc>
        <w:tc>
          <w:tcPr>
            <w:tcW w:w="639" w:type="pct"/>
            <w:tcBorders>
              <w:top w:val="single" w:sz="8" w:space="0" w:color="4472C4" w:themeColor="accent1"/>
              <w:left w:val="single" w:sz="8" w:space="0" w:color="4472C4" w:themeColor="accent1"/>
              <w:bottom w:val="single" w:sz="8" w:space="0" w:color="4472C4" w:themeColor="accent1"/>
              <w:right w:val="single" w:sz="8" w:space="0" w:color="44546A" w:themeColor="text2"/>
            </w:tcBorders>
            <w:shd w:val="clear" w:color="auto" w:fill="auto"/>
            <w:noWrap/>
            <w:vAlign w:val="center"/>
            <w:hideMark/>
          </w:tcPr>
          <w:p w14:paraId="178DFD14"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1</w:t>
            </w:r>
          </w:p>
        </w:tc>
      </w:tr>
      <w:tr w:rsidR="003F23E4" w:rsidRPr="000C6E47" w14:paraId="54F943E2" w14:textId="77777777" w:rsidTr="00003751">
        <w:trPr>
          <w:trHeight w:val="320"/>
        </w:trPr>
        <w:tc>
          <w:tcPr>
            <w:tcW w:w="451" w:type="pct"/>
            <w:tcBorders>
              <w:top w:val="single" w:sz="8" w:space="0" w:color="4472C4" w:themeColor="accent1"/>
              <w:left w:val="single" w:sz="8" w:space="0" w:color="44546A" w:themeColor="text2"/>
              <w:bottom w:val="single" w:sz="8" w:space="0" w:color="4472C4" w:themeColor="accent1"/>
              <w:right w:val="single" w:sz="8" w:space="0" w:color="4472C4" w:themeColor="accent1"/>
            </w:tcBorders>
            <w:shd w:val="clear" w:color="auto" w:fill="auto"/>
            <w:noWrap/>
            <w:vAlign w:val="bottom"/>
            <w:hideMark/>
          </w:tcPr>
          <w:p w14:paraId="1082816F" w14:textId="77777777" w:rsidR="003F23E4" w:rsidRPr="00CA3843" w:rsidRDefault="003F23E4" w:rsidP="00B34121">
            <w:pPr>
              <w:jc w:val="right"/>
              <w:rPr>
                <w:rFonts w:ascii="Calibri" w:eastAsia="Times New Roman" w:hAnsi="Calibri"/>
                <w:color w:val="000000"/>
                <w:sz w:val="21"/>
                <w:szCs w:val="22"/>
              </w:rPr>
            </w:pPr>
          </w:p>
        </w:tc>
        <w:tc>
          <w:tcPr>
            <w:tcW w:w="1069"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bottom"/>
            <w:hideMark/>
          </w:tcPr>
          <w:p w14:paraId="79AC4827" w14:textId="77777777" w:rsidR="003F23E4" w:rsidRPr="00CA3843" w:rsidRDefault="6FEEB7FB" w:rsidP="6FEEB7FB">
            <w:pPr>
              <w:rPr>
                <w:rFonts w:ascii="Calibri" w:eastAsia="Times New Roman" w:hAnsi="Calibri"/>
                <w:color w:val="000000" w:themeColor="text1"/>
                <w:sz w:val="21"/>
                <w:szCs w:val="21"/>
              </w:rPr>
            </w:pPr>
            <w:r w:rsidRPr="6FEEB7FB">
              <w:rPr>
                <w:rFonts w:ascii="Calibri" w:eastAsia="Times New Roman" w:hAnsi="Calibri"/>
                <w:color w:val="000000" w:themeColor="text1"/>
                <w:sz w:val="21"/>
                <w:szCs w:val="21"/>
              </w:rPr>
              <w:t>Similar</w:t>
            </w:r>
          </w:p>
        </w:tc>
        <w:tc>
          <w:tcPr>
            <w:tcW w:w="704"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center"/>
            <w:hideMark/>
          </w:tcPr>
          <w:p w14:paraId="6158EF49"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1</w:t>
            </w:r>
          </w:p>
        </w:tc>
        <w:tc>
          <w:tcPr>
            <w:tcW w:w="543"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center"/>
            <w:hideMark/>
          </w:tcPr>
          <w:p w14:paraId="2BE0ABBF"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2</w:t>
            </w:r>
          </w:p>
        </w:tc>
        <w:tc>
          <w:tcPr>
            <w:tcW w:w="408"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center"/>
            <w:hideMark/>
          </w:tcPr>
          <w:p w14:paraId="65298B43"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0</w:t>
            </w:r>
          </w:p>
        </w:tc>
        <w:tc>
          <w:tcPr>
            <w:tcW w:w="579"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center"/>
            <w:hideMark/>
          </w:tcPr>
          <w:p w14:paraId="05D0711F"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4</w:t>
            </w:r>
          </w:p>
        </w:tc>
        <w:tc>
          <w:tcPr>
            <w:tcW w:w="607"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center"/>
            <w:hideMark/>
          </w:tcPr>
          <w:p w14:paraId="28905554"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1</w:t>
            </w:r>
          </w:p>
        </w:tc>
        <w:tc>
          <w:tcPr>
            <w:tcW w:w="639" w:type="pct"/>
            <w:tcBorders>
              <w:top w:val="single" w:sz="8" w:space="0" w:color="4472C4" w:themeColor="accent1"/>
              <w:left w:val="single" w:sz="8" w:space="0" w:color="4472C4" w:themeColor="accent1"/>
              <w:bottom w:val="single" w:sz="8" w:space="0" w:color="4472C4" w:themeColor="accent1"/>
              <w:right w:val="single" w:sz="8" w:space="0" w:color="44546A" w:themeColor="text2"/>
            </w:tcBorders>
            <w:shd w:val="clear" w:color="auto" w:fill="auto"/>
            <w:noWrap/>
            <w:vAlign w:val="center"/>
            <w:hideMark/>
          </w:tcPr>
          <w:p w14:paraId="442651A8"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2</w:t>
            </w:r>
          </w:p>
        </w:tc>
      </w:tr>
      <w:tr w:rsidR="003F23E4" w:rsidRPr="000C6E47" w14:paraId="0CD58495" w14:textId="77777777" w:rsidTr="00003751">
        <w:trPr>
          <w:trHeight w:val="320"/>
        </w:trPr>
        <w:tc>
          <w:tcPr>
            <w:tcW w:w="451" w:type="pct"/>
            <w:tcBorders>
              <w:top w:val="single" w:sz="8" w:space="0" w:color="4472C4" w:themeColor="accent1"/>
              <w:left w:val="single" w:sz="8" w:space="0" w:color="44546A" w:themeColor="text2"/>
              <w:bottom w:val="single" w:sz="8" w:space="0" w:color="4472C4" w:themeColor="accent1"/>
              <w:right w:val="single" w:sz="8" w:space="0" w:color="4472C4" w:themeColor="accent1"/>
            </w:tcBorders>
            <w:shd w:val="clear" w:color="auto" w:fill="auto"/>
            <w:noWrap/>
            <w:vAlign w:val="bottom"/>
            <w:hideMark/>
          </w:tcPr>
          <w:p w14:paraId="79AE2B2F" w14:textId="77777777" w:rsidR="003F23E4" w:rsidRPr="00CA3843" w:rsidRDefault="003F23E4" w:rsidP="00B34121">
            <w:pPr>
              <w:jc w:val="right"/>
              <w:rPr>
                <w:rFonts w:ascii="Calibri" w:eastAsia="Times New Roman" w:hAnsi="Calibri"/>
                <w:color w:val="000000"/>
                <w:sz w:val="21"/>
                <w:szCs w:val="22"/>
              </w:rPr>
            </w:pPr>
          </w:p>
        </w:tc>
        <w:tc>
          <w:tcPr>
            <w:tcW w:w="1069"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bottom"/>
            <w:hideMark/>
          </w:tcPr>
          <w:p w14:paraId="29BBB478" w14:textId="77777777" w:rsidR="003F23E4" w:rsidRPr="00CA3843" w:rsidRDefault="6FEEB7FB" w:rsidP="6FEEB7FB">
            <w:pPr>
              <w:rPr>
                <w:rFonts w:ascii="Calibri" w:eastAsia="Times New Roman" w:hAnsi="Calibri"/>
                <w:color w:val="000000" w:themeColor="text1"/>
                <w:sz w:val="21"/>
                <w:szCs w:val="21"/>
              </w:rPr>
            </w:pPr>
            <w:r w:rsidRPr="6FEEB7FB">
              <w:rPr>
                <w:rFonts w:ascii="Calibri" w:eastAsia="Times New Roman" w:hAnsi="Calibri"/>
                <w:color w:val="000000" w:themeColor="text1"/>
                <w:sz w:val="21"/>
                <w:szCs w:val="21"/>
              </w:rPr>
              <w:t>Less Complete (&gt;2)</w:t>
            </w:r>
          </w:p>
        </w:tc>
        <w:tc>
          <w:tcPr>
            <w:tcW w:w="704"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center"/>
            <w:hideMark/>
          </w:tcPr>
          <w:p w14:paraId="210725F4"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12</w:t>
            </w:r>
          </w:p>
        </w:tc>
        <w:tc>
          <w:tcPr>
            <w:tcW w:w="543"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center"/>
            <w:hideMark/>
          </w:tcPr>
          <w:p w14:paraId="2A47CA9F"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10</w:t>
            </w:r>
          </w:p>
        </w:tc>
        <w:tc>
          <w:tcPr>
            <w:tcW w:w="408"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center"/>
            <w:hideMark/>
          </w:tcPr>
          <w:p w14:paraId="1F350C75"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9</w:t>
            </w:r>
          </w:p>
        </w:tc>
        <w:tc>
          <w:tcPr>
            <w:tcW w:w="579"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center"/>
            <w:hideMark/>
          </w:tcPr>
          <w:p w14:paraId="512B9E0C"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6</w:t>
            </w:r>
          </w:p>
        </w:tc>
        <w:tc>
          <w:tcPr>
            <w:tcW w:w="607" w:type="pct"/>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auto"/>
            <w:noWrap/>
            <w:vAlign w:val="center"/>
            <w:hideMark/>
          </w:tcPr>
          <w:p w14:paraId="115B1F62"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6</w:t>
            </w:r>
          </w:p>
        </w:tc>
        <w:tc>
          <w:tcPr>
            <w:tcW w:w="639" w:type="pct"/>
            <w:tcBorders>
              <w:top w:val="single" w:sz="8" w:space="0" w:color="4472C4" w:themeColor="accent1"/>
              <w:left w:val="single" w:sz="8" w:space="0" w:color="4472C4" w:themeColor="accent1"/>
              <w:bottom w:val="single" w:sz="8" w:space="0" w:color="4472C4" w:themeColor="accent1"/>
              <w:right w:val="single" w:sz="8" w:space="0" w:color="44546A" w:themeColor="text2"/>
            </w:tcBorders>
            <w:shd w:val="clear" w:color="auto" w:fill="auto"/>
            <w:noWrap/>
            <w:vAlign w:val="center"/>
            <w:hideMark/>
          </w:tcPr>
          <w:p w14:paraId="6FCFB117"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11</w:t>
            </w:r>
          </w:p>
        </w:tc>
      </w:tr>
      <w:tr w:rsidR="003F23E4" w:rsidRPr="000C6E47" w14:paraId="6DD07CD2" w14:textId="77777777" w:rsidTr="00003751">
        <w:trPr>
          <w:trHeight w:val="480"/>
        </w:trPr>
        <w:tc>
          <w:tcPr>
            <w:tcW w:w="451" w:type="pct"/>
            <w:tcBorders>
              <w:top w:val="single" w:sz="8" w:space="0" w:color="4472C4" w:themeColor="accent1"/>
              <w:left w:val="single" w:sz="8" w:space="0" w:color="44546A" w:themeColor="text2"/>
              <w:bottom w:val="single" w:sz="8" w:space="0" w:color="44546A" w:themeColor="text2"/>
              <w:right w:val="single" w:sz="8" w:space="0" w:color="44546A" w:themeColor="text2"/>
            </w:tcBorders>
            <w:shd w:val="clear" w:color="auto" w:fill="auto"/>
            <w:noWrap/>
            <w:vAlign w:val="bottom"/>
            <w:hideMark/>
          </w:tcPr>
          <w:p w14:paraId="764C07AA" w14:textId="77777777" w:rsidR="003F23E4" w:rsidRPr="00CA3843" w:rsidRDefault="6FEEB7FB" w:rsidP="6FEEB7FB">
            <w:pPr>
              <w:rPr>
                <w:rFonts w:ascii="Calibri" w:eastAsia="Times New Roman" w:hAnsi="Calibri"/>
                <w:color w:val="000000" w:themeColor="text1"/>
                <w:sz w:val="21"/>
                <w:szCs w:val="21"/>
              </w:rPr>
            </w:pPr>
            <w:r w:rsidRPr="6FEEB7FB">
              <w:rPr>
                <w:rFonts w:ascii="Calibri" w:eastAsia="Times New Roman" w:hAnsi="Calibri"/>
                <w:color w:val="000000" w:themeColor="text1"/>
                <w:sz w:val="21"/>
                <w:szCs w:val="21"/>
              </w:rPr>
              <w:t>CSDGM</w:t>
            </w:r>
          </w:p>
        </w:tc>
        <w:tc>
          <w:tcPr>
            <w:tcW w:w="1069" w:type="pct"/>
            <w:tcBorders>
              <w:top w:val="single" w:sz="8" w:space="0" w:color="4472C4" w:themeColor="accent1"/>
              <w:left w:val="single" w:sz="8" w:space="0" w:color="44546A" w:themeColor="text2"/>
              <w:bottom w:val="single" w:sz="8" w:space="0" w:color="44546A" w:themeColor="text2"/>
              <w:right w:val="single" w:sz="8" w:space="0" w:color="44546A" w:themeColor="text2"/>
            </w:tcBorders>
            <w:shd w:val="clear" w:color="auto" w:fill="auto"/>
            <w:noWrap/>
            <w:vAlign w:val="bottom"/>
            <w:hideMark/>
          </w:tcPr>
          <w:p w14:paraId="5DCF0628" w14:textId="77777777" w:rsidR="003F23E4" w:rsidRPr="00CA3843" w:rsidRDefault="6FEEB7FB" w:rsidP="6FEEB7FB">
            <w:pPr>
              <w:rPr>
                <w:rFonts w:ascii="Calibri" w:eastAsia="Times New Roman" w:hAnsi="Calibri"/>
                <w:color w:val="000000" w:themeColor="text1"/>
                <w:sz w:val="21"/>
                <w:szCs w:val="21"/>
              </w:rPr>
            </w:pPr>
            <w:r w:rsidRPr="6FEEB7FB">
              <w:rPr>
                <w:rFonts w:ascii="Calibri" w:eastAsia="Times New Roman" w:hAnsi="Calibri"/>
                <w:color w:val="000000" w:themeColor="text1"/>
                <w:sz w:val="21"/>
                <w:szCs w:val="21"/>
              </w:rPr>
              <w:t>More Complete (&lt;-2)</w:t>
            </w:r>
          </w:p>
        </w:tc>
        <w:tc>
          <w:tcPr>
            <w:tcW w:w="704" w:type="pct"/>
            <w:tcBorders>
              <w:top w:val="single" w:sz="8" w:space="0" w:color="4472C4" w:themeColor="accent1"/>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6A2C210B"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2</w:t>
            </w:r>
          </w:p>
        </w:tc>
        <w:tc>
          <w:tcPr>
            <w:tcW w:w="543" w:type="pct"/>
            <w:tcBorders>
              <w:top w:val="single" w:sz="8" w:space="0" w:color="4472C4" w:themeColor="accent1"/>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39FC8E25"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2</w:t>
            </w:r>
          </w:p>
        </w:tc>
        <w:tc>
          <w:tcPr>
            <w:tcW w:w="408" w:type="pct"/>
            <w:tcBorders>
              <w:top w:val="single" w:sz="8" w:space="0" w:color="4472C4" w:themeColor="accent1"/>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28E5F18B"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3</w:t>
            </w:r>
          </w:p>
        </w:tc>
        <w:tc>
          <w:tcPr>
            <w:tcW w:w="579" w:type="pct"/>
            <w:tcBorders>
              <w:top w:val="single" w:sz="8" w:space="0" w:color="4472C4" w:themeColor="accent1"/>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18701BA5"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0</w:t>
            </w:r>
          </w:p>
        </w:tc>
        <w:tc>
          <w:tcPr>
            <w:tcW w:w="607" w:type="pct"/>
            <w:tcBorders>
              <w:top w:val="single" w:sz="8" w:space="0" w:color="4472C4" w:themeColor="accent1"/>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1FE13A9F"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4</w:t>
            </w:r>
          </w:p>
        </w:tc>
        <w:tc>
          <w:tcPr>
            <w:tcW w:w="639" w:type="pct"/>
            <w:tcBorders>
              <w:top w:val="single" w:sz="8" w:space="0" w:color="4472C4" w:themeColor="accent1"/>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1E92A9A6"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2</w:t>
            </w:r>
          </w:p>
        </w:tc>
      </w:tr>
      <w:tr w:rsidR="003F23E4" w:rsidRPr="000C6E47" w14:paraId="23CE5110" w14:textId="77777777" w:rsidTr="00003751">
        <w:trPr>
          <w:trHeight w:val="320"/>
        </w:trPr>
        <w:tc>
          <w:tcPr>
            <w:tcW w:w="451" w:type="pct"/>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auto"/>
            <w:noWrap/>
            <w:vAlign w:val="bottom"/>
            <w:hideMark/>
          </w:tcPr>
          <w:p w14:paraId="72517E32" w14:textId="77777777" w:rsidR="003F23E4" w:rsidRPr="00CA3843" w:rsidRDefault="003F23E4" w:rsidP="00B34121">
            <w:pPr>
              <w:jc w:val="right"/>
              <w:rPr>
                <w:rFonts w:ascii="Calibri" w:eastAsia="Times New Roman" w:hAnsi="Calibri"/>
                <w:color w:val="000000"/>
                <w:sz w:val="21"/>
              </w:rPr>
            </w:pPr>
          </w:p>
        </w:tc>
        <w:tc>
          <w:tcPr>
            <w:tcW w:w="1069" w:type="pct"/>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auto"/>
            <w:noWrap/>
            <w:vAlign w:val="bottom"/>
            <w:hideMark/>
          </w:tcPr>
          <w:p w14:paraId="3B633262" w14:textId="77777777" w:rsidR="003F23E4" w:rsidRPr="00CA3843" w:rsidRDefault="6FEEB7FB" w:rsidP="6FEEB7FB">
            <w:pPr>
              <w:rPr>
                <w:rFonts w:ascii="Calibri" w:eastAsia="Times New Roman" w:hAnsi="Calibri"/>
                <w:color w:val="000000" w:themeColor="text1"/>
                <w:sz w:val="21"/>
                <w:szCs w:val="21"/>
              </w:rPr>
            </w:pPr>
            <w:r w:rsidRPr="6FEEB7FB">
              <w:rPr>
                <w:rFonts w:ascii="Calibri" w:eastAsia="Times New Roman" w:hAnsi="Calibri"/>
                <w:color w:val="000000" w:themeColor="text1"/>
                <w:sz w:val="21"/>
                <w:szCs w:val="21"/>
              </w:rPr>
              <w:t>Similar</w:t>
            </w:r>
          </w:p>
        </w:tc>
        <w:tc>
          <w:tcPr>
            <w:tcW w:w="704" w:type="pct"/>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6790BAEE"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2</w:t>
            </w:r>
          </w:p>
        </w:tc>
        <w:tc>
          <w:tcPr>
            <w:tcW w:w="543" w:type="pct"/>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36603ACA"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1</w:t>
            </w:r>
          </w:p>
        </w:tc>
        <w:tc>
          <w:tcPr>
            <w:tcW w:w="408" w:type="pct"/>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24BC3AAA"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0</w:t>
            </w:r>
          </w:p>
        </w:tc>
        <w:tc>
          <w:tcPr>
            <w:tcW w:w="579" w:type="pct"/>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64235915"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3</w:t>
            </w:r>
          </w:p>
        </w:tc>
        <w:tc>
          <w:tcPr>
            <w:tcW w:w="607" w:type="pct"/>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3B1D65DA"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0</w:t>
            </w:r>
          </w:p>
        </w:tc>
        <w:tc>
          <w:tcPr>
            <w:tcW w:w="639" w:type="pct"/>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71D93342"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1</w:t>
            </w:r>
          </w:p>
        </w:tc>
      </w:tr>
      <w:tr w:rsidR="003F23E4" w:rsidRPr="000C6E47" w14:paraId="203880CB" w14:textId="77777777" w:rsidTr="00003751">
        <w:trPr>
          <w:trHeight w:val="320"/>
        </w:trPr>
        <w:tc>
          <w:tcPr>
            <w:tcW w:w="451" w:type="pct"/>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auto"/>
            <w:noWrap/>
            <w:vAlign w:val="bottom"/>
            <w:hideMark/>
          </w:tcPr>
          <w:p w14:paraId="3D089A25" w14:textId="77777777" w:rsidR="003F23E4" w:rsidRPr="00CA3843" w:rsidRDefault="003F23E4" w:rsidP="00B34121">
            <w:pPr>
              <w:jc w:val="right"/>
              <w:rPr>
                <w:rFonts w:ascii="Calibri" w:eastAsia="Times New Roman" w:hAnsi="Calibri"/>
                <w:color w:val="000000"/>
                <w:sz w:val="21"/>
              </w:rPr>
            </w:pPr>
          </w:p>
        </w:tc>
        <w:tc>
          <w:tcPr>
            <w:tcW w:w="1069" w:type="pct"/>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auto"/>
            <w:noWrap/>
            <w:vAlign w:val="bottom"/>
            <w:hideMark/>
          </w:tcPr>
          <w:p w14:paraId="0E0E5449" w14:textId="77777777" w:rsidR="003F23E4" w:rsidRPr="00CA3843" w:rsidRDefault="6FEEB7FB" w:rsidP="6FEEB7FB">
            <w:pPr>
              <w:rPr>
                <w:rFonts w:ascii="Calibri" w:eastAsia="Times New Roman" w:hAnsi="Calibri"/>
                <w:color w:val="000000" w:themeColor="text1"/>
                <w:sz w:val="21"/>
                <w:szCs w:val="21"/>
              </w:rPr>
            </w:pPr>
            <w:r w:rsidRPr="6FEEB7FB">
              <w:rPr>
                <w:rFonts w:ascii="Calibri" w:eastAsia="Times New Roman" w:hAnsi="Calibri"/>
                <w:color w:val="000000" w:themeColor="text1"/>
                <w:sz w:val="21"/>
                <w:szCs w:val="21"/>
              </w:rPr>
              <w:t>Less Complete (&gt;2)</w:t>
            </w:r>
          </w:p>
        </w:tc>
        <w:tc>
          <w:tcPr>
            <w:tcW w:w="704" w:type="pct"/>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56C43C00"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1</w:t>
            </w:r>
          </w:p>
        </w:tc>
        <w:tc>
          <w:tcPr>
            <w:tcW w:w="543" w:type="pct"/>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413EB0C7"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2</w:t>
            </w:r>
          </w:p>
        </w:tc>
        <w:tc>
          <w:tcPr>
            <w:tcW w:w="408" w:type="pct"/>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1D10A7E6"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2</w:t>
            </w:r>
          </w:p>
        </w:tc>
        <w:tc>
          <w:tcPr>
            <w:tcW w:w="579" w:type="pct"/>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2305E1B9"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2</w:t>
            </w:r>
          </w:p>
        </w:tc>
        <w:tc>
          <w:tcPr>
            <w:tcW w:w="607" w:type="pct"/>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33B12E68"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1</w:t>
            </w:r>
          </w:p>
        </w:tc>
        <w:tc>
          <w:tcPr>
            <w:tcW w:w="639" w:type="pct"/>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auto"/>
            <w:noWrap/>
            <w:vAlign w:val="center"/>
            <w:hideMark/>
          </w:tcPr>
          <w:p w14:paraId="2F4E081A" w14:textId="77777777" w:rsidR="003F23E4"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2</w:t>
            </w:r>
          </w:p>
        </w:tc>
      </w:tr>
      <w:tr w:rsidR="0077559B" w:rsidRPr="000C6E47" w14:paraId="47125E50" w14:textId="77777777" w:rsidTr="00003751">
        <w:trPr>
          <w:trHeight w:val="320"/>
        </w:trPr>
        <w:tc>
          <w:tcPr>
            <w:tcW w:w="1519" w:type="pct"/>
            <w:gridSpan w:val="2"/>
            <w:tcBorders>
              <w:top w:val="single" w:sz="8" w:space="0" w:color="44546A" w:themeColor="text2"/>
              <w:left w:val="single" w:sz="8" w:space="0" w:color="44546A" w:themeColor="text2"/>
              <w:bottom w:val="single" w:sz="8" w:space="0" w:color="44546A" w:themeColor="text2"/>
              <w:right w:val="nil"/>
            </w:tcBorders>
            <w:shd w:val="clear" w:color="auto" w:fill="auto"/>
            <w:noWrap/>
            <w:vAlign w:val="bottom"/>
            <w:hideMark/>
          </w:tcPr>
          <w:p w14:paraId="6818871F" w14:textId="77777777" w:rsidR="0077559B" w:rsidRPr="00CA3843" w:rsidRDefault="6FEEB7FB" w:rsidP="6FEEB7FB">
            <w:pPr>
              <w:rPr>
                <w:rFonts w:ascii="Calibri" w:eastAsia="Times New Roman" w:hAnsi="Calibri"/>
                <w:color w:val="000000" w:themeColor="text1"/>
                <w:sz w:val="21"/>
                <w:szCs w:val="21"/>
              </w:rPr>
            </w:pPr>
            <w:r w:rsidRPr="6FEEB7FB">
              <w:rPr>
                <w:rFonts w:ascii="Calibri" w:eastAsia="Times New Roman" w:hAnsi="Calibri"/>
                <w:color w:val="000000" w:themeColor="text1"/>
                <w:sz w:val="21"/>
                <w:szCs w:val="21"/>
              </w:rPr>
              <w:t>Level Concept Counts</w:t>
            </w:r>
          </w:p>
        </w:tc>
        <w:tc>
          <w:tcPr>
            <w:tcW w:w="704" w:type="pct"/>
            <w:tcBorders>
              <w:top w:val="single" w:sz="8" w:space="0" w:color="44546A" w:themeColor="text2"/>
              <w:left w:val="nil"/>
              <w:bottom w:val="single" w:sz="8" w:space="0" w:color="44546A" w:themeColor="text2"/>
              <w:right w:val="nil"/>
            </w:tcBorders>
            <w:shd w:val="clear" w:color="auto" w:fill="auto"/>
            <w:noWrap/>
            <w:vAlign w:val="center"/>
            <w:hideMark/>
          </w:tcPr>
          <w:p w14:paraId="10049412" w14:textId="77777777" w:rsidR="0077559B"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11</w:t>
            </w:r>
          </w:p>
        </w:tc>
        <w:tc>
          <w:tcPr>
            <w:tcW w:w="543" w:type="pct"/>
            <w:tcBorders>
              <w:top w:val="single" w:sz="8" w:space="0" w:color="44546A" w:themeColor="text2"/>
              <w:left w:val="nil"/>
              <w:bottom w:val="single" w:sz="8" w:space="0" w:color="44546A" w:themeColor="text2"/>
              <w:right w:val="nil"/>
            </w:tcBorders>
            <w:shd w:val="clear" w:color="auto" w:fill="auto"/>
            <w:noWrap/>
            <w:vAlign w:val="center"/>
            <w:hideMark/>
          </w:tcPr>
          <w:p w14:paraId="1AB127EB" w14:textId="77777777" w:rsidR="0077559B"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4</w:t>
            </w:r>
          </w:p>
        </w:tc>
        <w:tc>
          <w:tcPr>
            <w:tcW w:w="408" w:type="pct"/>
            <w:tcBorders>
              <w:top w:val="single" w:sz="8" w:space="0" w:color="44546A" w:themeColor="text2"/>
              <w:left w:val="nil"/>
              <w:bottom w:val="single" w:sz="8" w:space="0" w:color="44546A" w:themeColor="text2"/>
              <w:right w:val="nil"/>
            </w:tcBorders>
            <w:shd w:val="clear" w:color="auto" w:fill="auto"/>
            <w:noWrap/>
            <w:vAlign w:val="center"/>
            <w:hideMark/>
          </w:tcPr>
          <w:p w14:paraId="195530C0" w14:textId="77777777" w:rsidR="0077559B"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5</w:t>
            </w:r>
          </w:p>
        </w:tc>
        <w:tc>
          <w:tcPr>
            <w:tcW w:w="579" w:type="pct"/>
            <w:tcBorders>
              <w:top w:val="single" w:sz="8" w:space="0" w:color="44546A" w:themeColor="text2"/>
              <w:left w:val="nil"/>
              <w:bottom w:val="single" w:sz="8" w:space="0" w:color="44546A" w:themeColor="text2"/>
              <w:right w:val="nil"/>
            </w:tcBorders>
            <w:shd w:val="clear" w:color="auto" w:fill="auto"/>
            <w:noWrap/>
            <w:vAlign w:val="center"/>
            <w:hideMark/>
          </w:tcPr>
          <w:p w14:paraId="743BE913" w14:textId="77777777" w:rsidR="0077559B"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2</w:t>
            </w:r>
          </w:p>
        </w:tc>
        <w:tc>
          <w:tcPr>
            <w:tcW w:w="607" w:type="pct"/>
            <w:tcBorders>
              <w:top w:val="single" w:sz="8" w:space="0" w:color="44546A" w:themeColor="text2"/>
              <w:left w:val="nil"/>
              <w:bottom w:val="single" w:sz="8" w:space="0" w:color="44546A" w:themeColor="text2"/>
              <w:right w:val="nil"/>
            </w:tcBorders>
            <w:shd w:val="clear" w:color="auto" w:fill="auto"/>
            <w:noWrap/>
            <w:vAlign w:val="center"/>
            <w:hideMark/>
          </w:tcPr>
          <w:p w14:paraId="39696800" w14:textId="77777777" w:rsidR="0077559B"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3</w:t>
            </w:r>
          </w:p>
        </w:tc>
        <w:tc>
          <w:tcPr>
            <w:tcW w:w="639" w:type="pct"/>
            <w:tcBorders>
              <w:top w:val="single" w:sz="8" w:space="0" w:color="44546A" w:themeColor="text2"/>
              <w:left w:val="nil"/>
              <w:bottom w:val="single" w:sz="8" w:space="0" w:color="44546A" w:themeColor="text2"/>
              <w:right w:val="single" w:sz="8" w:space="0" w:color="44546A" w:themeColor="text2"/>
            </w:tcBorders>
            <w:shd w:val="clear" w:color="auto" w:fill="auto"/>
            <w:noWrap/>
            <w:vAlign w:val="center"/>
            <w:hideMark/>
          </w:tcPr>
          <w:p w14:paraId="1BC7A9A2" w14:textId="77777777" w:rsidR="0077559B" w:rsidRPr="00CA3843" w:rsidRDefault="732CAC2F" w:rsidP="732CAC2F">
            <w:pPr>
              <w:jc w:val="center"/>
              <w:rPr>
                <w:rFonts w:ascii="Calibri" w:eastAsia="Times New Roman" w:hAnsi="Calibri"/>
                <w:color w:val="000000" w:themeColor="text1"/>
                <w:sz w:val="21"/>
                <w:szCs w:val="21"/>
              </w:rPr>
            </w:pPr>
            <w:r w:rsidRPr="732CAC2F">
              <w:rPr>
                <w:rFonts w:ascii="Calibri" w:eastAsia="Times New Roman" w:hAnsi="Calibri"/>
                <w:color w:val="000000" w:themeColor="text1"/>
                <w:sz w:val="21"/>
                <w:szCs w:val="21"/>
              </w:rPr>
              <w:t>25</w:t>
            </w:r>
          </w:p>
        </w:tc>
      </w:tr>
    </w:tbl>
    <w:p w14:paraId="1A27B17D" w14:textId="77777777" w:rsidR="008B0396" w:rsidRDefault="008B0396" w:rsidP="0030165B">
      <w:pPr>
        <w:ind w:firstLine="288"/>
      </w:pPr>
    </w:p>
    <w:p w14:paraId="763DC45B" w14:textId="26E382D3" w:rsidR="00AA4B31" w:rsidRDefault="732CAC2F" w:rsidP="0030165B">
      <w:pPr>
        <w:ind w:firstLine="288"/>
      </w:pPr>
      <w:r>
        <w:t xml:space="preserve">The overall comparison in the last column of Table 10 indicates that the LTER collection is more complete than eleven of the EML collections, similar to two </w:t>
      </w:r>
      <w:r w:rsidR="001449A4">
        <w:t xml:space="preserve">EML </w:t>
      </w:r>
      <w:r>
        <w:t xml:space="preserve">collections (GOA and GLEON), and less complete than one collection (CLOEBIRD that includes just one record). This observation provides the simplest answer to our principal question: the LTER collection is generally more complete than other collections in </w:t>
      </w:r>
      <w:del w:id="2212" w:author="Sean Gordon" w:date="2017-06-27T13:27:00Z">
        <w:r w:rsidDel="007808F9">
          <w:delText>DataOne</w:delText>
        </w:r>
      </w:del>
      <w:ins w:id="2213" w:author="Sean Gordon" w:date="2017-06-27T13:27:00Z">
        <w:r w:rsidR="007808F9">
          <w:t>DataONE</w:t>
        </w:r>
      </w:ins>
      <w:r>
        <w:t xml:space="preserve"> that use EML. </w:t>
      </w:r>
    </w:p>
    <w:p w14:paraId="124BCC8F" w14:textId="77777777" w:rsidR="00AA4B31" w:rsidRDefault="00AA4B31" w:rsidP="0030165B">
      <w:pPr>
        <w:ind w:firstLine="288"/>
      </w:pPr>
    </w:p>
    <w:p w14:paraId="49443493" w14:textId="425DC917" w:rsidR="00247964" w:rsidRDefault="6FEEB7FB" w:rsidP="0076071C">
      <w:pPr>
        <w:ind w:firstLine="288"/>
      </w:pPr>
      <w:r>
        <w:t>At the more detailed level, the picture gets more complicated. The identification and discovery levels are similar to the overall level (they make up over ½ of the recommendation). LTER is more complete than ten or more collections in these levels and similar to GLEON, GOA, and ESA. The Access, Evaluation, and Integration levels include five or less concepts. In these levels LTER is closer to the middle of the pack.</w:t>
      </w:r>
    </w:p>
    <w:p w14:paraId="7669B224" w14:textId="77777777" w:rsidR="00247964" w:rsidRDefault="00247964" w:rsidP="0030165B">
      <w:pPr>
        <w:ind w:firstLine="288"/>
      </w:pPr>
    </w:p>
    <w:p w14:paraId="22F84522" w14:textId="6A2EEA0F" w:rsidR="0076071C" w:rsidRDefault="6FEEB7FB" w:rsidP="0030165B">
      <w:pPr>
        <w:ind w:firstLine="288"/>
      </w:pPr>
      <w:r>
        <w:t>The picture is different when LTER is compared to the CSDGM collections. Overall, LTER is in the middle with the EDACGSTORE collection with USGSCSAS and NMEPSCOR being more complete and CDL and SEAD being less complete. This difference is also clear in the last three rows of Table 10 that compare LTER with the EML and CSDGM dialect collections. LTER is more complete in all levels than the EML average and less complete in four of five levels when compared to the CSDGM average.</w:t>
      </w:r>
    </w:p>
    <w:p w14:paraId="59D50BCB" w14:textId="13E76BA3" w:rsidR="007D2E48" w:rsidRPr="00902AC7" w:rsidRDefault="007D2E48" w:rsidP="00902AC7"/>
    <w:p w14:paraId="6CFFBF40" w14:textId="77777777" w:rsidR="007D2E48" w:rsidRPr="007D2E48" w:rsidDel="00B4231D" w:rsidRDefault="007D2E48" w:rsidP="007D2E48">
      <w:pPr>
        <w:rPr>
          <w:del w:id="2214" w:author="Sean Gordon" w:date="2017-04-06T13:52:00Z"/>
        </w:rPr>
      </w:pPr>
    </w:p>
    <w:p w14:paraId="5CF30472" w14:textId="2BD156E4" w:rsidR="00564B14" w:rsidRPr="003E2AC5" w:rsidDel="00B4231D" w:rsidRDefault="001438DF" w:rsidP="00564B14">
      <w:pPr>
        <w:pStyle w:val="Heading2"/>
        <w:rPr>
          <w:del w:id="2215" w:author="Sean Gordon" w:date="2017-04-06T13:55:00Z"/>
          <w:szCs w:val="24"/>
        </w:rPr>
      </w:pPr>
      <w:del w:id="2216" w:author="Sean Gordon" w:date="2017-04-06T13:55:00Z">
        <w:r w:rsidRPr="004C0AF1" w:rsidDel="00B4231D">
          <w:rPr>
            <w:b w:val="0"/>
          </w:rPr>
          <w:delText>Level Completeness by Collection</w:delText>
        </w:r>
      </w:del>
    </w:p>
    <w:p w14:paraId="5726D352" w14:textId="69AF8582" w:rsidR="00C92388" w:rsidDel="00B4231D" w:rsidRDefault="0011275D" w:rsidP="00673519">
      <w:pPr>
        <w:rPr>
          <w:del w:id="2217" w:author="Sean Gordon" w:date="2017-04-06T13:55:00Z"/>
        </w:rPr>
      </w:pPr>
      <w:del w:id="2218" w:author="Sean Gordon" w:date="2017-04-06T13:55:00Z">
        <w:r w:rsidDel="00B4231D">
          <w:delText xml:space="preserve"> </w:delText>
        </w:r>
      </w:del>
      <w:del w:id="2219" w:author="Sean Gordon" w:date="2017-04-06T13:52:00Z">
        <w:r w:rsidDel="00B4231D">
          <w:delText xml:space="preserve">  </w:delText>
        </w:r>
        <w:r w:rsidR="001438DF" w:rsidDel="00B4231D">
          <w:delText>Level completeness</w:delText>
        </w:r>
        <w:r w:rsidR="00E62E9B" w:rsidDel="00B4231D">
          <w:delText xml:space="preserve"> percentage</w:delText>
        </w:r>
        <w:r w:rsidR="001438DF" w:rsidDel="00B4231D">
          <w:delText xml:space="preserve"> is calculated by taking the average</w:delText>
        </w:r>
        <w:r w:rsidR="002015D3" w:rsidDel="00B4231D">
          <w:delText xml:space="preserve"> of</w:delText>
        </w:r>
        <w:r w:rsidR="001438DF" w:rsidDel="00B4231D">
          <w:delText xml:space="preserve"> </w:delText>
        </w:r>
        <w:r w:rsidR="002015D3" w:rsidDel="00B4231D">
          <w:delText xml:space="preserve">the </w:delText>
        </w:r>
        <w:r w:rsidR="004131AA" w:rsidDel="00B4231D">
          <w:delText xml:space="preserve">level’s </w:delText>
        </w:r>
        <w:r w:rsidR="001438DF" w:rsidDel="00B4231D">
          <w:delText>concept occurrence per</w:delText>
        </w:r>
        <w:r w:rsidR="002015D3" w:rsidDel="00B4231D">
          <w:delText>centag</w:delText>
        </w:r>
        <w:r w:rsidR="004131AA" w:rsidDel="00B4231D">
          <w:delText>e for each concept</w:delText>
        </w:r>
        <w:r w:rsidR="002015D3" w:rsidDel="00B4231D">
          <w:delText xml:space="preserve">. LTER is not the most complete in any level, but it is always more complete than the average for DataONE’s EML records. </w:delText>
        </w:r>
        <w:r w:rsidR="00B34EED" w:rsidDel="00B4231D">
          <w:delText>CSDGM records tend to be more complete than EML records</w:delText>
        </w:r>
        <w:r w:rsidR="00B40246" w:rsidDel="00B4231D">
          <w:delText>, except in the Evaluation level.</w:delText>
        </w:r>
        <w:r w:rsidR="00B34EED" w:rsidDel="00B4231D">
          <w:delText xml:space="preserve"> </w:delText>
        </w:r>
        <w:r w:rsidR="004131AA" w:rsidDel="00B4231D">
          <w:delText xml:space="preserve">There are 10 concepts that are </w:delText>
        </w:r>
        <w:r w:rsidR="00294995" w:rsidDel="00B4231D">
          <w:delText>present in both</w:delText>
        </w:r>
        <w:r w:rsidR="00B40246" w:rsidDel="00B4231D">
          <w:delText xml:space="preserve"> the LTER and the FGDC</w:delText>
        </w:r>
        <w:r w:rsidR="00294995" w:rsidDel="00B4231D">
          <w:delText xml:space="preserve"> recommendations as is detailed in Table 0.</w:delText>
        </w:r>
        <w:r w:rsidR="00681DF7" w:rsidDel="00B4231D">
          <w:delText xml:space="preserve"> </w:delText>
        </w:r>
      </w:del>
    </w:p>
    <w:p w14:paraId="068D1D04" w14:textId="7B5BC308" w:rsidR="0011275D" w:rsidDel="00B4231D" w:rsidRDefault="0011275D" w:rsidP="00673519">
      <w:pPr>
        <w:rPr>
          <w:del w:id="2220" w:author="Sean Gordon" w:date="2017-04-06T13:55:00Z"/>
        </w:rPr>
      </w:pPr>
    </w:p>
    <w:p w14:paraId="2A0D95F5" w14:textId="49F160CE" w:rsidR="00A96D57" w:rsidDel="00B4231D" w:rsidRDefault="00B40246" w:rsidP="005464E4">
      <w:pPr>
        <w:pStyle w:val="Heading3"/>
        <w:rPr>
          <w:del w:id="2221" w:author="Sean Gordon" w:date="2017-04-06T13:55:00Z"/>
        </w:rPr>
      </w:pPr>
      <w:del w:id="2222" w:author="Sean Gordon" w:date="2017-04-06T13:55:00Z">
        <w:r w:rsidRPr="004C0AF1" w:rsidDel="00B4231D">
          <w:rPr>
            <w:i w:val="0"/>
            <w:iCs w:val="0"/>
          </w:rPr>
          <w:delText xml:space="preserve">Identification Level </w:delText>
        </w:r>
      </w:del>
    </w:p>
    <w:p w14:paraId="3C795C54" w14:textId="5A4CB00D" w:rsidR="005464E4" w:rsidDel="006A3057" w:rsidRDefault="004A1D36" w:rsidP="005464E4">
      <w:pPr>
        <w:rPr>
          <w:del w:id="2223" w:author="Sean Gordon" w:date="2017-04-05T15:59:00Z"/>
        </w:rPr>
      </w:pPr>
      <w:del w:id="2224" w:author="Sean Gordon" w:date="2017-04-06T13:55:00Z">
        <w:r w:rsidDel="00B4231D">
          <w:delText xml:space="preserve">   In the Identification Level, ESA has the most complete collection at 90%. LTER is next at 83%. NMEPSCOR and CLOEBIRD are 82% complete. Only 6 member nodes have less than two thirds completeness for the level.</w:delText>
        </w:r>
      </w:del>
    </w:p>
    <w:p w14:paraId="65067C4B" w14:textId="4B0AD43D" w:rsidR="004A1D36" w:rsidRPr="005464E4" w:rsidDel="00B4231D" w:rsidRDefault="004A1D36" w:rsidP="005464E4">
      <w:pPr>
        <w:rPr>
          <w:del w:id="2225" w:author="Sean Gordon" w:date="2017-04-06T13:55:00Z"/>
        </w:rPr>
      </w:pPr>
    </w:p>
    <w:p w14:paraId="708FBDBF" w14:textId="4CD39F63" w:rsidR="009D05DC" w:rsidDel="00B4231D" w:rsidRDefault="001E3299" w:rsidP="00673519">
      <w:pPr>
        <w:rPr>
          <w:del w:id="2226" w:author="Sean Gordon" w:date="2017-04-06T13:55:00Z"/>
          <w:sz w:val="18"/>
          <w:szCs w:val="18"/>
        </w:rPr>
      </w:pPr>
      <w:commentRangeStart w:id="2227"/>
      <w:del w:id="2228" w:author="Sean Gordon" w:date="2017-04-05T15:58:00Z">
        <w:r w:rsidRPr="004C0AF1" w:rsidDel="006A3057">
          <w:rPr>
            <w:noProof/>
            <w:color w:val="FFC000" w:themeColor="accent4"/>
            <w:rPrChange w:id="2229" w:author="Ted Habermann" w:date="2017-04-07T10:47:00Z">
              <w:rPr>
                <w:noProof/>
              </w:rPr>
            </w:rPrChange>
          </w:rPr>
          <w:drawing>
            <wp:inline distT="0" distB="0" distL="0" distR="0" wp14:anchorId="25E7FA42" wp14:editId="57A4A127">
              <wp:extent cx="5943600" cy="3971639"/>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del>
      <w:commentRangeEnd w:id="2227"/>
      <w:del w:id="2230" w:author="Sean Gordon" w:date="2017-04-06T13:55:00Z">
        <w:r w:rsidR="00540C05" w:rsidDel="00B4231D">
          <w:rPr>
            <w:rStyle w:val="CommentReference"/>
            <w:rFonts w:asciiTheme="minorHAnsi" w:hAnsiTheme="minorHAnsi" w:cstheme="minorBidi"/>
          </w:rPr>
          <w:commentReference w:id="2227"/>
        </w:r>
      </w:del>
    </w:p>
    <w:p w14:paraId="07293331" w14:textId="3E82E8BC" w:rsidR="00B40246" w:rsidDel="00B4231D" w:rsidRDefault="00B40246" w:rsidP="00B40246">
      <w:pPr>
        <w:pStyle w:val="Heading3"/>
        <w:rPr>
          <w:del w:id="2231" w:author="Sean Gordon" w:date="2017-04-06T13:55:00Z"/>
        </w:rPr>
      </w:pPr>
      <w:del w:id="2232" w:author="Sean Gordon" w:date="2017-04-06T13:55:00Z">
        <w:r w:rsidRPr="004C0AF1" w:rsidDel="00B4231D">
          <w:rPr>
            <w:i w:val="0"/>
            <w:iCs w:val="0"/>
          </w:rPr>
          <w:delText xml:space="preserve">Discovery Level </w:delText>
        </w:r>
      </w:del>
    </w:p>
    <w:p w14:paraId="30960ACD" w14:textId="514BDF06" w:rsidR="00B40246" w:rsidRPr="004A1D36" w:rsidDel="00B4231D" w:rsidRDefault="004A1D36" w:rsidP="00673519">
      <w:pPr>
        <w:rPr>
          <w:del w:id="2233" w:author="Sean Gordon" w:date="2017-04-06T13:55:00Z"/>
        </w:rPr>
      </w:pPr>
      <w:del w:id="2234" w:author="Sean Gordon" w:date="2017-04-06T13:55:00Z">
        <w:r w:rsidDel="00B4231D">
          <w:delText xml:space="preserve">   Only 4 </w:delText>
        </w:r>
      </w:del>
      <w:ins w:id="2235" w:author="Ted Habermann" w:date="2017-04-04T08:38:00Z">
        <w:del w:id="2236" w:author="Sean Gordon" w:date="2017-04-06T13:55:00Z">
          <w:r w:rsidR="00AA0B11" w:rsidDel="00B4231D">
            <w:delText xml:space="preserve">four </w:delText>
          </w:r>
        </w:del>
      </w:ins>
      <w:del w:id="2237" w:author="Sean Gordon" w:date="2017-04-06T13:55:00Z">
        <w:r w:rsidDel="00B4231D">
          <w:delText>collections are more than two thirds complete. Two of</w:delText>
        </w:r>
      </w:del>
      <w:ins w:id="2238" w:author="Ted Habermann" w:date="2017-04-04T08:38:00Z">
        <w:del w:id="2239" w:author="Sean Gordon" w:date="2017-04-06T13:55:00Z">
          <w:r w:rsidR="00AA0B11" w:rsidDel="00B4231D">
            <w:delText xml:space="preserve"> </w:delText>
          </w:r>
        </w:del>
      </w:ins>
      <w:del w:id="2240" w:author="Sean Gordon" w:date="2017-04-06T13:55:00Z">
        <w:r w:rsidDel="00B4231D">
          <w:delText xml:space="preserve">these collections document in the EML dialect. CLOEBIRD’s collection of 1 record at 100% and TERN. EDACGSTORE and SEAD are the CSDGM collections. The CSDGM average is at 64% and is the same as LTER’s completeness. It is higher than the EML average of 54%.  </w:delText>
        </w:r>
      </w:del>
    </w:p>
    <w:p w14:paraId="5A60F93D" w14:textId="33C6FCB8" w:rsidR="005464E4" w:rsidDel="00B4231D" w:rsidRDefault="00F61557" w:rsidP="00671420">
      <w:pPr>
        <w:rPr>
          <w:del w:id="2241" w:author="Sean Gordon" w:date="2017-04-06T13:55:00Z"/>
        </w:rPr>
      </w:pPr>
      <w:del w:id="2242" w:author="Sean Gordon" w:date="2017-04-06T13:55:00Z">
        <w:r w:rsidRPr="00F61557" w:rsidDel="00B4231D">
          <w:delText xml:space="preserve"> </w:delText>
        </w:r>
      </w:del>
    </w:p>
    <w:p w14:paraId="252769E2" w14:textId="5CD2F854" w:rsidR="009D05DC" w:rsidDel="00B4231D" w:rsidRDefault="005464E4" w:rsidP="005464E4">
      <w:pPr>
        <w:pStyle w:val="Heading3"/>
        <w:rPr>
          <w:del w:id="2243" w:author="Sean Gordon" w:date="2017-04-06T13:55:00Z"/>
        </w:rPr>
      </w:pPr>
      <w:del w:id="2244" w:author="Sean Gordon" w:date="2017-04-06T13:55:00Z">
        <w:r w:rsidRPr="004C0AF1" w:rsidDel="00B4231D">
          <w:rPr>
            <w:i w:val="0"/>
            <w:iCs w:val="0"/>
          </w:rPr>
          <w:delText xml:space="preserve">Evaluation Level </w:delText>
        </w:r>
      </w:del>
    </w:p>
    <w:p w14:paraId="55CACC36" w14:textId="6BD5A6C2" w:rsidR="005464E4" w:rsidDel="00B4231D" w:rsidRDefault="00BB65FB" w:rsidP="005464E4">
      <w:pPr>
        <w:rPr>
          <w:del w:id="2245" w:author="Sean Gordon" w:date="2017-04-06T13:55:00Z"/>
        </w:rPr>
      </w:pPr>
      <w:del w:id="2246" w:author="Sean Gordon" w:date="2017-04-06T13:55:00Z">
        <w:r w:rsidDel="00B4231D">
          <w:delText xml:space="preserve">   The Evaluation Level is the first level where a member node’s collection is missing every concept. </w:delText>
        </w:r>
        <w:r w:rsidR="00540C05" w:rsidDel="00B4231D">
          <w:delText>KUBI does not use any of the concepts in the Evaluation level. GOA is the most complete member node at 90% complete for the level. No CSDGM documented collection is more than 60% complete. LTER and the EML average are more complete than the CSDGM average.</w:delText>
        </w:r>
      </w:del>
    </w:p>
    <w:p w14:paraId="07020754" w14:textId="7E6B537D" w:rsidR="00455D02" w:rsidDel="00B4231D" w:rsidRDefault="00455D02" w:rsidP="00455D02">
      <w:pPr>
        <w:rPr>
          <w:del w:id="2247" w:author="Sean Gordon" w:date="2017-04-06T13:55:00Z"/>
        </w:rPr>
      </w:pPr>
    </w:p>
    <w:p w14:paraId="0ABE1A6E" w14:textId="495298D7" w:rsidR="004131AA" w:rsidDel="00B4231D" w:rsidRDefault="00455D02" w:rsidP="00455D02">
      <w:pPr>
        <w:pStyle w:val="Heading3"/>
        <w:rPr>
          <w:del w:id="2248" w:author="Sean Gordon" w:date="2017-04-06T13:55:00Z"/>
        </w:rPr>
      </w:pPr>
      <w:del w:id="2249" w:author="Sean Gordon" w:date="2017-04-06T13:55:00Z">
        <w:r w:rsidRPr="004C0AF1" w:rsidDel="00B4231D">
          <w:rPr>
            <w:i w:val="0"/>
            <w:iCs w:val="0"/>
          </w:rPr>
          <w:delText xml:space="preserve">Access Level </w:delText>
        </w:r>
      </w:del>
    </w:p>
    <w:p w14:paraId="7C8238C8" w14:textId="1F35F9F1" w:rsidR="00455D02" w:rsidDel="00B4231D" w:rsidRDefault="00540C05" w:rsidP="00455D02">
      <w:pPr>
        <w:rPr>
          <w:del w:id="2250" w:author="Sean Gordon" w:date="2017-04-06T13:55:00Z"/>
        </w:rPr>
      </w:pPr>
      <w:del w:id="2251" w:author="Sean Gordon" w:date="2017-04-06T13:55:00Z">
        <w:r w:rsidDel="00B4231D">
          <w:delText xml:space="preserve">   The Access level has 5 member nodes with 100% completeness. Two are EML collections and three are CSDGM collections. </w:delText>
        </w:r>
      </w:del>
    </w:p>
    <w:p w14:paraId="2AC948FE" w14:textId="74C25755" w:rsidR="00455D02" w:rsidDel="00B4231D" w:rsidRDefault="00455D02" w:rsidP="00455D02">
      <w:pPr>
        <w:rPr>
          <w:del w:id="2252" w:author="Sean Gordon" w:date="2017-04-06T13:55:00Z"/>
        </w:rPr>
      </w:pPr>
    </w:p>
    <w:p w14:paraId="05953365" w14:textId="098C3E9A" w:rsidR="005464E4" w:rsidDel="00B4231D" w:rsidRDefault="005464E4" w:rsidP="005464E4">
      <w:pPr>
        <w:pStyle w:val="Heading3"/>
        <w:rPr>
          <w:del w:id="2253" w:author="Sean Gordon" w:date="2017-04-06T13:55:00Z"/>
        </w:rPr>
      </w:pPr>
      <w:del w:id="2254" w:author="Sean Gordon" w:date="2017-04-06T13:55:00Z">
        <w:r w:rsidRPr="004C0AF1" w:rsidDel="00B4231D">
          <w:rPr>
            <w:i w:val="0"/>
            <w:iCs w:val="0"/>
          </w:rPr>
          <w:delText>Integration Level</w:delText>
        </w:r>
      </w:del>
    </w:p>
    <w:p w14:paraId="47E16E75" w14:textId="528A0291" w:rsidR="00540C05" w:rsidRPr="00540C05" w:rsidDel="00B4231D" w:rsidRDefault="00540C05" w:rsidP="00540C05">
      <w:pPr>
        <w:rPr>
          <w:del w:id="2255" w:author="Sean Gordon" w:date="2017-04-06T13:55:00Z"/>
        </w:rPr>
      </w:pPr>
      <w:del w:id="2256" w:author="Sean Gordon" w:date="2017-04-06T13:55:00Z">
        <w:r w:rsidDel="00B4231D">
          <w:delText xml:space="preserve">   The Integration level is the least complete in both dialects. 4 collections do not contain any of the concepts.</w:delText>
        </w:r>
      </w:del>
    </w:p>
    <w:p w14:paraId="61A55FBD" w14:textId="77777777" w:rsidR="00C1488D" w:rsidRDefault="00C1488D" w:rsidP="00C263B8">
      <w:pPr>
        <w:pStyle w:val="Heading1"/>
      </w:pPr>
      <w:bookmarkStart w:id="2257" w:name="_Toc479340692"/>
      <w:bookmarkStart w:id="2258" w:name="_Toc482694776"/>
      <w:r w:rsidRPr="004C0AF1">
        <w:t>Conclusions and Further Questions</w:t>
      </w:r>
      <w:bookmarkEnd w:id="2257"/>
      <w:bookmarkEnd w:id="2258"/>
    </w:p>
    <w:p w14:paraId="0AD721CC" w14:textId="011EB352" w:rsidR="00902AC7" w:rsidRDefault="006D62ED" w:rsidP="006D62ED">
      <w:r>
        <w:tab/>
        <w:t xml:space="preserve">Many communities and organizations have developed </w:t>
      </w:r>
      <w:r w:rsidR="00E73099">
        <w:t>metadata dialects and recommendations for content that should be included in metadata for their community. While these recommendations are created within a single community, they provide an opportunity for influence across groups using the native dialect for the recommendations or even across groups that are using other dialects. We used metadata from twen</w:t>
      </w:r>
      <w:r w:rsidR="00E73099">
        <w:lastRenderedPageBreak/>
        <w:t xml:space="preserve">ty </w:t>
      </w:r>
      <w:del w:id="2259" w:author="Sean Gordon" w:date="2017-06-27T13:27:00Z">
        <w:r w:rsidR="00E73099" w:rsidDel="007808F9">
          <w:delText>DataOne</w:delText>
        </w:r>
      </w:del>
      <w:ins w:id="2260" w:author="Sean Gordon" w:date="2017-06-27T13:27:00Z">
        <w:r w:rsidR="007808F9">
          <w:t>DataONE</w:t>
        </w:r>
      </w:ins>
      <w:r w:rsidR="00E73099">
        <w:t xml:space="preserve"> member nodes to determine if metadata completeness could be used to discern this influence.</w:t>
      </w:r>
      <w:r w:rsidR="00B34121">
        <w:t xml:space="preserve"> Specifically, we measured completeness of collections with respect to LTER recommendations in the native dialect (EML) and in CSDGM. </w:t>
      </w:r>
    </w:p>
    <w:p w14:paraId="2A1B22B4" w14:textId="77777777" w:rsidR="001449A4" w:rsidRDefault="001449A4" w:rsidP="006D62ED"/>
    <w:p w14:paraId="3FD00A47" w14:textId="11D1FC07" w:rsidR="00B34121" w:rsidRDefault="00B34121" w:rsidP="006D62ED">
      <w:r>
        <w:tab/>
        <w:t xml:space="preserve">Our first conclusion is that EML metadata created by the LTER data managers is broadly more complete than EML metadata created by other </w:t>
      </w:r>
      <w:del w:id="2261" w:author="Sean Gordon" w:date="2017-06-27T13:27:00Z">
        <w:r w:rsidDel="007808F9">
          <w:delText>DataOne</w:delText>
        </w:r>
      </w:del>
      <w:ins w:id="2262" w:author="Sean Gordon" w:date="2017-06-27T13:27:00Z">
        <w:r w:rsidR="007808F9">
          <w:t>DataONE</w:t>
        </w:r>
      </w:ins>
      <w:r>
        <w:t xml:space="preserve"> member nodes. This suggests that the LTER data management community was influenced in a positive way by the </w:t>
      </w:r>
      <w:r w:rsidR="00F062E5">
        <w:t>LTER recommendations. The differences are most pronounced for the Identification and Discovery levels of the recommendation (which account for 60% of the recommendation) and not apparent in the other levels (Access, Evaluation, and Integration).</w:t>
      </w:r>
      <w:r w:rsidR="0092166F">
        <w:t xml:space="preserve"> Also</w:t>
      </w:r>
      <w:r w:rsidR="00CE7D62">
        <w:t xml:space="preserve">, </w:t>
      </w:r>
      <w:r w:rsidR="00F062E5">
        <w:t xml:space="preserve">the LTER collection is the only one that contains some content for every recommended </w:t>
      </w:r>
      <w:r w:rsidR="001449A4">
        <w:t>concept</w:t>
      </w:r>
      <w:r w:rsidR="00F062E5">
        <w:t xml:space="preserve">. </w:t>
      </w:r>
    </w:p>
    <w:p w14:paraId="2D90560F" w14:textId="77777777" w:rsidR="001449A4" w:rsidRDefault="001449A4" w:rsidP="006D62ED"/>
    <w:p w14:paraId="394C78A2" w14:textId="7B168FB3" w:rsidR="00F062E5" w:rsidRDefault="0022595D" w:rsidP="006D62ED">
      <w:r>
        <w:tab/>
      </w:r>
      <w:r w:rsidR="007558D6">
        <w:t xml:space="preserve">We considered the LTER recommendation at the conceptual level </w:t>
      </w:r>
      <w:r w:rsidR="0092166F">
        <w:t xml:space="preserve">(see Appendix 1) </w:t>
      </w:r>
      <w:r w:rsidR="007558D6">
        <w:t xml:space="preserve">so we </w:t>
      </w:r>
      <w:r w:rsidR="003F23E4">
        <w:t>could</w:t>
      </w:r>
      <w:r w:rsidR="007558D6">
        <w:t xml:space="preserve"> map the recommended concepts to XML elements in the Content Standard for Digital Geospatial Metadata (CSDGM) and compare completeness across dialects. The number of collections was smaller (five vs. fifteen), and the LTER collection was in the m</w:t>
      </w:r>
      <w:r w:rsidR="00EE3FC5">
        <w:t>i</w:t>
      </w:r>
      <w:r w:rsidR="007558D6">
        <w:t xml:space="preserve">ddle of the group, i.e. </w:t>
      </w:r>
      <w:r w:rsidR="0092166F">
        <w:t xml:space="preserve">there were </w:t>
      </w:r>
      <w:r w:rsidR="007558D6">
        <w:t>two more complete collections, one similar, and two less complete collections.</w:t>
      </w:r>
    </w:p>
    <w:p w14:paraId="5680AE8C" w14:textId="77777777" w:rsidR="001449A4" w:rsidRDefault="001449A4" w:rsidP="006D62ED"/>
    <w:p w14:paraId="35DCB6C2" w14:textId="77777777" w:rsidR="00D62C93" w:rsidRDefault="007558D6" w:rsidP="007558D6">
      <w:r>
        <w:tab/>
        <w:t xml:space="preserve">We presented detailed results for all recommended concepts in all the collections we analyzed (Tables 5-9). These results </w:t>
      </w:r>
      <w:r w:rsidR="00AA5669">
        <w:t>can be used to identify patterns of completeness across collections and to identify areas where</w:t>
      </w:r>
      <w:r w:rsidR="00EE3FC5">
        <w:t xml:space="preserve"> improvements are possible. They may also help communities evaluate existing recommendations using empirical evidence of usage. For example, information about Metadata Contact is missing completely from eight of the fifteen EML collections (see Table 5). Does this </w:t>
      </w:r>
      <w:r w:rsidR="00D62C93">
        <w:t xml:space="preserve">suggest that this concept is not important to the EML community or </w:t>
      </w:r>
      <w:r w:rsidR="00EE3FC5">
        <w:t>indicate that this information should be added to these records</w:t>
      </w:r>
      <w:r w:rsidR="00D62C93">
        <w:t>?</w:t>
      </w:r>
    </w:p>
    <w:p w14:paraId="6A3BF9CC" w14:textId="77777777" w:rsidR="001449A4" w:rsidRDefault="001449A4" w:rsidP="007558D6"/>
    <w:p w14:paraId="1E469D97" w14:textId="33E4055A" w:rsidR="00DD5A35" w:rsidRDefault="6FEEB7FB" w:rsidP="00D62C93">
      <w:pPr>
        <w:ind w:firstLine="288"/>
      </w:pPr>
      <w:r>
        <w:t>The same question could apply to other concepts from the Identification Level: Publisher, Publication Date, Contributor Name, or Resource Distribution. The CSDGM collections are 100% complete for Publication Date and Metadata Contact. Is this because of other recommendations influencing the CSDGM records or is it because of differences in the way these communities create and publish data and metadata?</w:t>
      </w:r>
    </w:p>
    <w:p w14:paraId="3B340A80" w14:textId="77777777" w:rsidR="001449A4" w:rsidRDefault="001449A4" w:rsidP="00D62C93">
      <w:pPr>
        <w:ind w:firstLine="288"/>
      </w:pPr>
    </w:p>
    <w:p w14:paraId="3455BB2F" w14:textId="0CBD1A7B" w:rsidR="009B29F4" w:rsidRDefault="009B29F4" w:rsidP="00D62C93">
      <w:pPr>
        <w:ind w:firstLine="288"/>
      </w:pPr>
      <w:r>
        <w:t>The observations presented in Tables 5-9 also allow us to differentiate collections into two groups</w:t>
      </w:r>
      <w:r w:rsidR="008B4F52">
        <w:t>. H</w:t>
      </w:r>
      <w:r>
        <w:t>omogeneous collections are those that include either 100% or 0% of a</w:t>
      </w:r>
      <w:r w:rsidR="008B4F52">
        <w:t>ll</w:t>
      </w:r>
      <w:r>
        <w:t xml:space="preserve"> concepts. Examples of these include TERN</w:t>
      </w:r>
      <w:r w:rsidR="00E81D5F">
        <w:t>, CDL, and KUBI. For example, in Table 5</w:t>
      </w:r>
      <w:r w:rsidR="008B4F52">
        <w:t>, all TERN and CDL records include eight concepts and no records include three concepts, and all KUBI records include five concepts and no records include six concepts. All</w:t>
      </w:r>
      <w:r>
        <w:t xml:space="preserve"> the records in </w:t>
      </w:r>
      <w:r w:rsidR="00A14168">
        <w:t>the</w:t>
      </w:r>
      <w:r>
        <w:t xml:space="preserve"> </w:t>
      </w:r>
      <w:r w:rsidR="008B4F52">
        <w:t>homogeneous</w:t>
      </w:r>
      <w:r>
        <w:t xml:space="preserve"> collections have the same </w:t>
      </w:r>
      <w:r w:rsidR="008B4F52">
        <w:t>completeness.</w:t>
      </w:r>
    </w:p>
    <w:p w14:paraId="3E50F845" w14:textId="77777777" w:rsidR="001449A4" w:rsidRDefault="001449A4" w:rsidP="00D62C93">
      <w:pPr>
        <w:ind w:firstLine="288"/>
      </w:pPr>
    </w:p>
    <w:p w14:paraId="6DA3382A" w14:textId="23EB8874" w:rsidR="008B4F52" w:rsidRDefault="008B4F52" w:rsidP="008B4F52">
      <w:pPr>
        <w:ind w:firstLine="288"/>
      </w:pPr>
      <w:r>
        <w:t xml:space="preserve">The second group, heterogeneous collections, show varied levels of completeness across the concepts in Tables 5-9. For example, in Table 5, the completeness levels for </w:t>
      </w:r>
      <w:r>
        <w:lastRenderedPageBreak/>
        <w:t>LTER vary from 18% to 100% and different for most concepts. Most of the collections we examined are heterogeneous.</w:t>
      </w:r>
    </w:p>
    <w:p w14:paraId="63C9C072" w14:textId="77777777" w:rsidR="001449A4" w:rsidRDefault="001449A4" w:rsidP="008B4F52">
      <w:pPr>
        <w:ind w:firstLine="288"/>
      </w:pPr>
    </w:p>
    <w:p w14:paraId="52F25047" w14:textId="749C2583" w:rsidR="008B4F52" w:rsidRDefault="008B4F52" w:rsidP="008B4F52">
      <w:pPr>
        <w:ind w:firstLine="288"/>
      </w:pPr>
      <w:r>
        <w:t xml:space="preserve">The differences between these two types of collections could reflect differences in the governance of the collections, differences in recommendations they follow, or heterogeneity in the collections themselves. For example, the LTER “Collection” </w:t>
      </w:r>
      <w:r w:rsidR="00A14168">
        <w:t>includes</w:t>
      </w:r>
      <w:r>
        <w:t xml:space="preserve"> metadata </w:t>
      </w:r>
      <w:r w:rsidR="00275EBC">
        <w:t>develop</w:t>
      </w:r>
      <w:r w:rsidR="001449A4">
        <w:t>ed by many different data collection</w:t>
      </w:r>
      <w:r w:rsidR="00275EBC">
        <w:t xml:space="preserve"> sites </w:t>
      </w:r>
      <w:r w:rsidR="00344029">
        <w:t>using many different approaches</w:t>
      </w:r>
      <w:r w:rsidR="001449A4">
        <w:t>,</w:t>
      </w:r>
      <w:r w:rsidR="00344029">
        <w:t xml:space="preserve"> so we might not expect homogeneity across the collection. The same would be true for other collections that develop over time and are generally hand-curated. The homogeneous collections are unusual and more interesting. </w:t>
      </w:r>
      <w:r w:rsidR="00BF4891">
        <w:t>Further study is needed to identify how they achieve this homogeneity across fairly large collections.</w:t>
      </w:r>
      <w:r w:rsidR="00DB54F8">
        <w:t xml:space="preserve"> </w:t>
      </w:r>
      <w:r w:rsidR="00275EBC">
        <w:t xml:space="preserve"> </w:t>
      </w:r>
    </w:p>
    <w:p w14:paraId="7683F9FA" w14:textId="77777777" w:rsidR="001449A4" w:rsidRDefault="001449A4" w:rsidP="008B4F52">
      <w:pPr>
        <w:ind w:firstLine="288"/>
      </w:pPr>
    </w:p>
    <w:p w14:paraId="4D309517" w14:textId="2D49C026" w:rsidR="00440209" w:rsidRDefault="6FEEB7FB" w:rsidP="00FD0EB4">
      <w:pPr>
        <w:ind w:firstLine="288"/>
      </w:pPr>
      <w:r>
        <w:t xml:space="preserve">In addition to recognizing gaps in collections, these evaluations can identify collections (or records) that are very complete with respect to a recommendation. These “shining examples” can be mined for examples and/or stories that can play an important role in guidance or training for metadata curators. The LTER collection is the only one that we analyzed that includes metadata records that are complete for </w:t>
      </w:r>
      <w:r w:rsidR="0020707C">
        <w:t>each</w:t>
      </w:r>
      <w:r>
        <w:t xml:space="preserve"> recommendation </w:t>
      </w:r>
      <w:r w:rsidR="00BE6257">
        <w:t>level</w:t>
      </w:r>
      <w:r>
        <w:t xml:space="preserve">. It is the best source for shining examples. </w:t>
      </w:r>
    </w:p>
    <w:p w14:paraId="2557F5A6" w14:textId="77777777" w:rsidR="001449A4" w:rsidRDefault="001449A4" w:rsidP="00FD0EB4">
      <w:pPr>
        <w:ind w:firstLine="288"/>
      </w:pPr>
    </w:p>
    <w:p w14:paraId="4DBC42B5" w14:textId="2DA14371" w:rsidR="00440209" w:rsidRDefault="00440209" w:rsidP="00FD0EB4">
      <w:pPr>
        <w:pStyle w:val="Heading2"/>
      </w:pPr>
      <w:bookmarkStart w:id="2263" w:name="_Toc479340703"/>
      <w:bookmarkStart w:id="2264" w:name="_Toc482694777"/>
      <w:r>
        <w:t>Questions</w:t>
      </w:r>
      <w:bookmarkEnd w:id="2263"/>
      <w:bookmarkEnd w:id="2264"/>
    </w:p>
    <w:p w14:paraId="4A580414" w14:textId="20B26171" w:rsidR="00440209" w:rsidRDefault="005941BC" w:rsidP="00440209">
      <w:r>
        <w:tab/>
        <w:t>We have presented a quantitative approach to evaluating and comparing completeness of metadata collections with respect to recommendations in native and non-native dialects. These techniques are straightforward and provide a framework for collections comparisons in the context of DataO</w:t>
      </w:r>
      <w:r w:rsidR="004E44D1">
        <w:t>NE</w:t>
      </w:r>
      <w:r>
        <w:t xml:space="preserve"> and in other repositories. The results answer some questions and raise others.</w:t>
      </w:r>
    </w:p>
    <w:p w14:paraId="2DA9FE59" w14:textId="77777777" w:rsidR="005941BC" w:rsidRDefault="005941BC" w:rsidP="00440209"/>
    <w:p w14:paraId="444C5337" w14:textId="27CCEC61" w:rsidR="005941BC" w:rsidRDefault="005941BC" w:rsidP="00440209">
      <w:r>
        <w:tab/>
        <w:t xml:space="preserve">One of the most interesting observations that emerged is that collections in the CSDGM dialect are generally more complete with respect to the LTER recommendations than the </w:t>
      </w:r>
      <w:r w:rsidR="006B6095">
        <w:t xml:space="preserve">collections in the native dialect of the recommendations (EML). </w:t>
      </w:r>
      <w:r w:rsidR="008D2499">
        <w:t xml:space="preserve">This </w:t>
      </w:r>
      <w:r w:rsidR="00622922">
        <w:t>difference is most pronounced in the Discovery and Integration levels (see Table 10), but it is ge</w:t>
      </w:r>
      <w:r w:rsidR="00570E99">
        <w:t>nerally consistent across all</w:t>
      </w:r>
      <w:r w:rsidR="00622922">
        <w:t xml:space="preserve"> the levels of the recommendation, i.e. the CSDGM average is more complete than LTER at all levels in Table 11.</w:t>
      </w:r>
    </w:p>
    <w:p w14:paraId="40B237C3" w14:textId="77777777" w:rsidR="00622922" w:rsidRDefault="00622922" w:rsidP="00440209"/>
    <w:p w14:paraId="3B60A123" w14:textId="794105D9" w:rsidR="00622922" w:rsidRDefault="00622922" w:rsidP="00440209">
      <w:r>
        <w:tab/>
        <w:t xml:space="preserve">The CSDGM collections are influenced by a recommendation made by the U.S. Federal Geographic Data Committee (FGDC) that includes three levels (Mandatory, Mandatory if Applicable, and </w:t>
      </w:r>
      <w:r w:rsidR="00570E99">
        <w:t>Optional, see FGDC)</w:t>
      </w:r>
      <w:r w:rsidR="00785F45">
        <w:t xml:space="preserve">. </w:t>
      </w:r>
      <w:r w:rsidR="00B4205D">
        <w:t>Ten</w:t>
      </w:r>
      <w:r w:rsidR="00882C47">
        <w:t xml:space="preserve"> concepts from the LTER recommendation are included in the mandatory FGDC Recommendation (marked with * in Tables 5-9). These concepts are </w:t>
      </w:r>
      <w:r w:rsidR="00B4205D">
        <w:t xml:space="preserve">generally </w:t>
      </w:r>
      <w:r w:rsidR="00882C47">
        <w:t xml:space="preserve">complete in the CSDGM collections </w:t>
      </w:r>
      <w:r w:rsidR="00E702C2">
        <w:t>but are also complete at well above 50% average in the EML collections.</w:t>
      </w:r>
    </w:p>
    <w:p w14:paraId="1A633055" w14:textId="4D283990" w:rsidR="00CB5136" w:rsidRDefault="00CB5136" w:rsidP="00440209"/>
    <w:p w14:paraId="26DB7BC7" w14:textId="458B4C9D" w:rsidR="00CB5136" w:rsidRDefault="00CB5136" w:rsidP="00440209">
      <w:r>
        <w:t xml:space="preserve">   What effect does tool selection have on collection completeness? If a tool </w:t>
      </w:r>
      <w:r w:rsidR="00F10D94">
        <w:t xml:space="preserve">for metadata creation </w:t>
      </w:r>
      <w:r>
        <w:t>does not have an option for a concept in a recommendation, the concept</w:t>
      </w:r>
      <w:r w:rsidR="009E43B6">
        <w:t xml:space="preserve"> is not documentable</w:t>
      </w:r>
      <w:r>
        <w:t xml:space="preserve">. </w:t>
      </w:r>
      <w:r w:rsidR="009E43B6">
        <w:t xml:space="preserve">Thus if one were using a tool where the maximum concepts available are a subset of the dialect maximum for the recommendation, it would not be possible </w:t>
      </w:r>
      <w:r w:rsidR="009E43B6">
        <w:lastRenderedPageBreak/>
        <w:t>to generate a record with a dialect maximum score. Perhaps CSDGM editors might provide a higher ‘tool maximum’ for the LTER recommendation than Morpho or Metacat, while more modern editors like PASTA are better able to set information managers up for success with regard to documenting the concepts considered important by LTER.</w:t>
      </w:r>
    </w:p>
    <w:p w14:paraId="6BA7903E" w14:textId="77777777" w:rsidR="00B64DEE" w:rsidRDefault="00B64DEE" w:rsidP="00440209"/>
    <w:p w14:paraId="7448772F" w14:textId="1D919748" w:rsidR="00AC573B" w:rsidRDefault="6FEEB7FB" w:rsidP="001449A4">
      <w:pPr>
        <w:ind w:firstLine="288"/>
      </w:pPr>
      <w:r>
        <w:t>What effect does time have on record completeness? The LTER sample set</w:t>
      </w:r>
      <w:ins w:id="2265" w:author="Sean Gordon" w:date="2017-06-27T13:31:00Z">
        <w:r w:rsidR="00930603">
          <w:t xml:space="preserve"> comes from all active records in the DataONE collections. The records in</w:t>
        </w:r>
        <w:r w:rsidR="00FA0130">
          <w:t xml:space="preserve"> the sample set</w:t>
        </w:r>
      </w:ins>
      <w:ins w:id="2266" w:author="Sean Gordon" w:date="2017-06-27T13:33:00Z">
        <w:r w:rsidR="00FA0130">
          <w:t xml:space="preserve"> could</w:t>
        </w:r>
      </w:ins>
      <w:del w:id="2267" w:author="Sean Gordon" w:date="2017-06-27T13:33:00Z">
        <w:r w:rsidDel="00FA0130">
          <w:delText xml:space="preserve"> may</w:delText>
        </w:r>
      </w:del>
      <w:r>
        <w:t xml:space="preserve"> all be from </w:t>
      </w:r>
      <w:ins w:id="2268" w:author="Sean Gordon" w:date="2017-06-27T13:34:00Z">
        <w:r w:rsidR="00FA0130">
          <w:t>2005</w:t>
        </w:r>
      </w:ins>
      <w:del w:id="2269" w:author="Sean Gordon" w:date="2017-06-27T13:33:00Z">
        <w:r w:rsidDel="00FA0130">
          <w:delText>2005</w:delText>
        </w:r>
      </w:del>
      <w:r>
        <w:t xml:space="preserve">. Would new records from succeeding years be more complete? </w:t>
      </w:r>
      <w:r w:rsidR="001449A4">
        <w:t>We are in the progress of</w:t>
      </w:r>
      <w:r>
        <w:t xml:space="preserve"> improving </w:t>
      </w:r>
      <w:r w:rsidR="001449A4">
        <w:t xml:space="preserve">our sampling methods to examine how completeness evolves with time. </w:t>
      </w:r>
    </w:p>
    <w:p w14:paraId="62D55463" w14:textId="77777777" w:rsidR="00690776" w:rsidRDefault="00690776" w:rsidP="00280219"/>
    <w:p w14:paraId="2D134CE8" w14:textId="544F7A85" w:rsidR="00690776" w:rsidRDefault="6FEEB7FB" w:rsidP="001449A4">
      <w:pPr>
        <w:ind w:firstLine="288"/>
      </w:pPr>
      <w:r>
        <w:t>Metadata is created at a number of sites</w:t>
      </w:r>
      <w:r w:rsidR="006C5C6A">
        <w:t xml:space="preserve"> in LTER</w:t>
      </w:r>
      <w:r w:rsidR="00F10D94">
        <w:t>. E</w:t>
      </w:r>
      <w:r w:rsidR="006C5C6A">
        <w:t xml:space="preserve">ach </w:t>
      </w:r>
      <w:r w:rsidR="00F10D94">
        <w:t>one has</w:t>
      </w:r>
      <w:r w:rsidR="006C5C6A">
        <w:t xml:space="preserve"> their own organizational requirements</w:t>
      </w:r>
      <w:r w:rsidR="00F10D94">
        <w:t xml:space="preserve"> and development stories</w:t>
      </w:r>
      <w:r>
        <w:t>. Can these sites be treated as member nodes in a new analysis and show a stronger case for collection evolution towards completeness through commu</w:t>
      </w:r>
      <w:r w:rsidR="006C5C6A">
        <w:t>nity usage of a recommendation by identifying the individual metadata evolution stories at LTER</w:t>
      </w:r>
      <w:commentRangeStart w:id="2270"/>
      <w:r w:rsidR="006C5C6A">
        <w:t>?</w:t>
      </w:r>
      <w:commentRangeEnd w:id="2270"/>
      <w:r w:rsidR="009E43B6">
        <w:rPr>
          <w:rStyle w:val="CommentReference"/>
          <w:rFonts w:asciiTheme="minorHAnsi" w:hAnsiTheme="minorHAnsi" w:cstheme="minorBidi"/>
        </w:rPr>
        <w:commentReference w:id="2270"/>
      </w:r>
      <w:r w:rsidR="009E43B6">
        <w:t xml:space="preserve"> </w:t>
      </w:r>
    </w:p>
    <w:p w14:paraId="4CD7A821" w14:textId="01A36B64" w:rsidR="007C2413" w:rsidRDefault="007C2413" w:rsidP="00280219">
      <w:pPr>
        <w:rPr>
          <w:ins w:id="2271" w:author="Sean Gordon" w:date="2017-06-27T14:17:00Z"/>
        </w:rPr>
      </w:pPr>
    </w:p>
    <w:p w14:paraId="644E3DE1" w14:textId="491F2A34" w:rsidR="007C2B2F" w:rsidRDefault="007C2B2F" w:rsidP="007C2B2F">
      <w:pPr>
        <w:pStyle w:val="Heading1"/>
        <w:rPr>
          <w:ins w:id="2272" w:author="Sean Gordon" w:date="2017-06-27T14:17:00Z"/>
        </w:rPr>
      </w:pPr>
      <w:ins w:id="2273" w:author="Sean Gordon" w:date="2017-06-27T14:17:00Z">
        <w:r>
          <w:t>Acknowledgements</w:t>
        </w:r>
      </w:ins>
    </w:p>
    <w:p w14:paraId="529F6CD6" w14:textId="77777777" w:rsidR="007C2B2F" w:rsidRDefault="007C2B2F" w:rsidP="007C2B2F">
      <w:pPr>
        <w:rPr>
          <w:ins w:id="2274" w:author="Sean Gordon" w:date="2017-06-27T14:17:00Z"/>
        </w:rPr>
        <w:pPrChange w:id="2275" w:author="Sean Gordon" w:date="2017-06-27T14:17:00Z">
          <w:pPr>
            <w:pStyle w:val="Heading1"/>
          </w:pPr>
        </w:pPrChange>
      </w:pPr>
    </w:p>
    <w:p w14:paraId="4BA2EC46" w14:textId="6C3213D2" w:rsidR="007C2B2F" w:rsidRPr="007C2B2F" w:rsidRDefault="007C2B2F" w:rsidP="007C2B2F">
      <w:pPr>
        <w:rPr>
          <w:ins w:id="2276" w:author="Sean Gordon" w:date="2017-06-27T14:17:00Z"/>
        </w:rPr>
        <w:pPrChange w:id="2277" w:author="Sean Gordon" w:date="2017-06-27T14:17:00Z">
          <w:pPr>
            <w:pStyle w:val="Heading1"/>
          </w:pPr>
        </w:pPrChange>
      </w:pPr>
      <w:ins w:id="2278" w:author="Sean Gordon" w:date="2017-06-27T14:17:00Z">
        <w:r>
          <w:t xml:space="preserve">We would like to thank the NSF for providing support </w:t>
        </w:r>
      </w:ins>
      <w:ins w:id="2279" w:author="Sean Gordon" w:date="2017-06-27T14:24:00Z">
        <w:r w:rsidR="00C86E6E">
          <w:t xml:space="preserve">via </w:t>
        </w:r>
      </w:ins>
      <w:ins w:id="2280" w:author="Sean Gordon" w:date="2017-06-27T14:17:00Z">
        <w:r>
          <w:t>NSF-DIBBS Award 1443062</w:t>
        </w:r>
      </w:ins>
      <w:ins w:id="2281" w:author="Sean Gordon" w:date="2017-06-27T14:24:00Z">
        <w:r w:rsidR="00C86E6E">
          <w:t xml:space="preserve">. We would also like to thank Bryce Mecum, Matt Jones, and Peter Slaughter </w:t>
        </w:r>
      </w:ins>
      <w:ins w:id="2282" w:author="Sean Gordon" w:date="2017-06-27T14:25:00Z">
        <w:r w:rsidR="00C86E6E">
          <w:t xml:space="preserve">from NCEAS at </w:t>
        </w:r>
        <w:bookmarkStart w:id="2283" w:name="_GoBack"/>
        <w:bookmarkEnd w:id="2283"/>
        <w:r w:rsidR="00C86E6E">
          <w:t xml:space="preserve">UCSB </w:t>
        </w:r>
      </w:ins>
      <w:ins w:id="2284" w:author="Sean Gordon" w:date="2017-06-27T14:24:00Z">
        <w:r w:rsidR="00C86E6E">
          <w:t>for their advice, insight, and technical expertise throughout the project.</w:t>
        </w:r>
      </w:ins>
    </w:p>
    <w:p w14:paraId="4E902205" w14:textId="77777777" w:rsidR="007C2B2F" w:rsidRDefault="007C2B2F" w:rsidP="00280219"/>
    <w:p w14:paraId="5D2612DE" w14:textId="2FB72007" w:rsidR="0091765E" w:rsidRDefault="00975148" w:rsidP="00D865A8">
      <w:pPr>
        <w:pStyle w:val="Heading1"/>
      </w:pPr>
      <w:bookmarkStart w:id="2285" w:name="_Toc479340704"/>
      <w:bookmarkStart w:id="2286" w:name="_Toc482694778"/>
      <w:r w:rsidRPr="004C0AF1">
        <w:t>Bibli</w:t>
      </w:r>
      <w:r w:rsidR="000176BC" w:rsidRPr="004C0AF1">
        <w:t>ography</w:t>
      </w:r>
      <w:bookmarkEnd w:id="2285"/>
      <w:bookmarkEnd w:id="2286"/>
    </w:p>
    <w:p w14:paraId="32EEC0E9" w14:textId="77777777" w:rsidR="00D865A8" w:rsidRPr="00D865A8" w:rsidRDefault="00D865A8" w:rsidP="00D865A8"/>
    <w:p w14:paraId="346BB13D" w14:textId="7A0AA280" w:rsidR="00D865A8" w:rsidRPr="00D865A8" w:rsidRDefault="00D865A8" w:rsidP="00D865A8">
      <w:pPr>
        <w:pStyle w:val="ListParagraph"/>
        <w:numPr>
          <w:ilvl w:val="0"/>
          <w:numId w:val="16"/>
        </w:numPr>
        <w:rPr>
          <w:rFonts w:ascii="Book Antiqua" w:eastAsia="Times New Roman" w:hAnsi="Book Antiqua"/>
        </w:rPr>
      </w:pPr>
      <w:r w:rsidRPr="00D865A8">
        <w:rPr>
          <w:rFonts w:ascii="Book Antiqua" w:eastAsia="Times New Roman" w:hAnsi="Book Antiqua"/>
        </w:rPr>
        <w:t xml:space="preserve">DataONE. (n.d.). Retrieved March 1, 2017, from </w:t>
      </w:r>
      <w:hyperlink r:id="rId15" w:history="1">
        <w:r w:rsidRPr="00D865A8">
          <w:rPr>
            <w:rStyle w:val="Hyperlink"/>
            <w:rFonts w:ascii="Book Antiqua" w:eastAsia="Times New Roman" w:hAnsi="Book Antiqua"/>
          </w:rPr>
          <w:t>https://www.dataone.org/</w:t>
        </w:r>
      </w:hyperlink>
    </w:p>
    <w:p w14:paraId="03848616" w14:textId="77777777" w:rsidR="00D865A8" w:rsidRPr="00D865A8" w:rsidRDefault="00D865A8" w:rsidP="00D865A8">
      <w:pPr>
        <w:rPr>
          <w:rFonts w:eastAsia="Times New Roman"/>
        </w:rPr>
      </w:pPr>
    </w:p>
    <w:p w14:paraId="227B4C93" w14:textId="69B77DFE" w:rsidR="00D865A8" w:rsidRPr="00D865A8" w:rsidRDefault="00D865A8" w:rsidP="00D865A8">
      <w:pPr>
        <w:pStyle w:val="ListParagraph"/>
        <w:numPr>
          <w:ilvl w:val="0"/>
          <w:numId w:val="16"/>
        </w:numPr>
        <w:rPr>
          <w:rFonts w:ascii="Book Antiqua" w:eastAsia="Times New Roman" w:hAnsi="Book Antiqua"/>
        </w:rPr>
      </w:pPr>
      <w:r w:rsidRPr="00D865A8">
        <w:rPr>
          <w:rFonts w:ascii="Book Antiqua" w:eastAsia="Times New Roman" w:hAnsi="Book Antiqua"/>
        </w:rPr>
        <w:t xml:space="preserve">DataONE Data Catalog. (n.d.). Retrieved March 1, 2017, from </w:t>
      </w:r>
      <w:hyperlink r:id="rId16" w:anchor="data" w:history="1">
        <w:r w:rsidRPr="00D865A8">
          <w:rPr>
            <w:rStyle w:val="Hyperlink"/>
            <w:rFonts w:ascii="Book Antiqua" w:eastAsia="Times New Roman" w:hAnsi="Book Antiqua"/>
          </w:rPr>
          <w:t>https://search.dataone.org/#data</w:t>
        </w:r>
      </w:hyperlink>
    </w:p>
    <w:p w14:paraId="05090077" w14:textId="77777777" w:rsidR="00D865A8" w:rsidRPr="00D865A8" w:rsidRDefault="00D865A8" w:rsidP="00D865A8">
      <w:pPr>
        <w:rPr>
          <w:rFonts w:eastAsia="Times New Roman"/>
        </w:rPr>
      </w:pPr>
    </w:p>
    <w:p w14:paraId="6F356DF4" w14:textId="194A45D3" w:rsidR="00D865A8" w:rsidRPr="00D865A8" w:rsidRDefault="00D865A8" w:rsidP="00D865A8">
      <w:pPr>
        <w:pStyle w:val="ListParagraph"/>
        <w:numPr>
          <w:ilvl w:val="0"/>
          <w:numId w:val="16"/>
        </w:numPr>
        <w:rPr>
          <w:rFonts w:ascii="Book Antiqua" w:eastAsia="Times New Roman" w:hAnsi="Book Antiqua"/>
        </w:rPr>
      </w:pPr>
      <w:r w:rsidRPr="00D865A8">
        <w:rPr>
          <w:rFonts w:ascii="Book Antiqua" w:eastAsia="Times New Roman" w:hAnsi="Book Antiqua"/>
        </w:rPr>
        <w:t xml:space="preserve">Ecological Metadata Language (EML) Specification. (n.d.). Retrieved May 12, 2017, from </w:t>
      </w:r>
      <w:hyperlink r:id="rId17" w:anchor="external//emlparser/docs/eml-2.1.1/index.html" w:history="1">
        <w:r w:rsidRPr="00D865A8">
          <w:rPr>
            <w:rStyle w:val="Hyperlink"/>
            <w:rFonts w:ascii="Book Antiqua" w:eastAsia="Times New Roman" w:hAnsi="Book Antiqua"/>
          </w:rPr>
          <w:t>https://knb.ecoinformatics.org/#external//emlparser/docs/eml-2.1.1/index.html</w:t>
        </w:r>
      </w:hyperlink>
    </w:p>
    <w:p w14:paraId="305C821B" w14:textId="77777777" w:rsidR="00D865A8" w:rsidRPr="00D865A8" w:rsidRDefault="00D865A8" w:rsidP="00D865A8">
      <w:pPr>
        <w:rPr>
          <w:rFonts w:eastAsia="Times New Roman"/>
        </w:rPr>
      </w:pPr>
    </w:p>
    <w:p w14:paraId="6FC81F93" w14:textId="2D2A09E9" w:rsidR="00D865A8" w:rsidRPr="00D865A8" w:rsidRDefault="00D865A8" w:rsidP="00D865A8">
      <w:pPr>
        <w:pStyle w:val="ListParagraph"/>
        <w:numPr>
          <w:ilvl w:val="0"/>
          <w:numId w:val="16"/>
        </w:numPr>
        <w:rPr>
          <w:rFonts w:ascii="Book Antiqua" w:eastAsia="Times New Roman" w:hAnsi="Book Antiqua"/>
        </w:rPr>
      </w:pPr>
      <w:r w:rsidRPr="00D865A8">
        <w:rPr>
          <w:rFonts w:ascii="Book Antiqua" w:eastAsia="Times New Roman" w:hAnsi="Book Antiqua"/>
        </w:rPr>
        <w:t xml:space="preserve">Gordon, S. (2016, March 14). scgordon/CrosswalksWorkflow. Retrieved March 16, 2017, from </w:t>
      </w:r>
      <w:hyperlink r:id="rId18" w:history="1">
        <w:r w:rsidRPr="00D865A8">
          <w:rPr>
            <w:rStyle w:val="Hyperlink"/>
            <w:rFonts w:ascii="Book Antiqua" w:eastAsia="Times New Roman" w:hAnsi="Book Antiqua"/>
          </w:rPr>
          <w:t>https://github.com/scgordon/CrosswalksWorkflow</w:t>
        </w:r>
      </w:hyperlink>
    </w:p>
    <w:p w14:paraId="3CDE00C6" w14:textId="77777777" w:rsidR="00D865A8" w:rsidRPr="00D865A8" w:rsidRDefault="00D865A8" w:rsidP="00D865A8">
      <w:pPr>
        <w:rPr>
          <w:rFonts w:eastAsia="Times New Roman"/>
        </w:rPr>
      </w:pPr>
    </w:p>
    <w:p w14:paraId="6B704701" w14:textId="4ECCA82E" w:rsidR="00D865A8" w:rsidRPr="00D865A8" w:rsidRDefault="00D865A8" w:rsidP="00D865A8">
      <w:pPr>
        <w:pStyle w:val="ListParagraph"/>
        <w:numPr>
          <w:ilvl w:val="0"/>
          <w:numId w:val="16"/>
        </w:numPr>
        <w:rPr>
          <w:rFonts w:ascii="Book Antiqua" w:eastAsia="Times New Roman" w:hAnsi="Book Antiqua"/>
        </w:rPr>
      </w:pPr>
      <w:r w:rsidRPr="00D865A8">
        <w:rPr>
          <w:rFonts w:ascii="Book Antiqua" w:eastAsia="Times New Roman" w:hAnsi="Book Antiqua"/>
        </w:rPr>
        <w:t xml:space="preserve">Mecum, B. (2015, August 3). Fix bug causing strange MN subdirectories to be made in results · NCEAS/metadig@e2e89b6. Retrieved March 16, 2017, from </w:t>
      </w:r>
      <w:hyperlink r:id="rId19" w:history="1">
        <w:r w:rsidRPr="00D865A8">
          <w:rPr>
            <w:rStyle w:val="Hyperlink"/>
            <w:rFonts w:ascii="Book Antiqua" w:eastAsia="Times New Roman" w:hAnsi="Book Antiqua"/>
          </w:rPr>
          <w:t>https://github.com/NCEAS/metadig/commit/e2e89b63c90f00e72fa4f630deee6b8e4a8f7e2e</w:t>
        </w:r>
      </w:hyperlink>
    </w:p>
    <w:p w14:paraId="40CAFED8" w14:textId="77777777" w:rsidR="00D865A8" w:rsidRPr="00D865A8" w:rsidRDefault="00D865A8" w:rsidP="00D865A8">
      <w:pPr>
        <w:rPr>
          <w:rFonts w:eastAsia="Times New Roman"/>
        </w:rPr>
      </w:pPr>
    </w:p>
    <w:p w14:paraId="4D60F443" w14:textId="5DBFCCEF" w:rsidR="00D865A8" w:rsidRPr="00D865A8" w:rsidRDefault="00D865A8" w:rsidP="00D865A8">
      <w:pPr>
        <w:pStyle w:val="ListParagraph"/>
        <w:numPr>
          <w:ilvl w:val="0"/>
          <w:numId w:val="16"/>
        </w:numPr>
        <w:rPr>
          <w:rFonts w:ascii="Book Antiqua" w:eastAsia="Times New Roman" w:hAnsi="Book Antiqua"/>
        </w:rPr>
      </w:pPr>
      <w:r w:rsidRPr="00D865A8">
        <w:rPr>
          <w:rFonts w:ascii="Book Antiqua" w:eastAsia="Times New Roman" w:hAnsi="Book Antiqua"/>
        </w:rPr>
        <w:lastRenderedPageBreak/>
        <w:t xml:space="preserve">The Long Term Ecological Research Network | Long-term, broad-scale research to understand our world. (n.d.). Retrieved March 1, 2017, from </w:t>
      </w:r>
      <w:hyperlink r:id="rId20" w:history="1">
        <w:r w:rsidRPr="00D865A8">
          <w:rPr>
            <w:rStyle w:val="Hyperlink"/>
            <w:rFonts w:ascii="Book Antiqua" w:eastAsia="Times New Roman" w:hAnsi="Book Antiqua"/>
          </w:rPr>
          <w:t>https://lternet.edu/</w:t>
        </w:r>
      </w:hyperlink>
    </w:p>
    <w:p w14:paraId="1C5CD144" w14:textId="77777777" w:rsidR="00D865A8" w:rsidRPr="00D865A8" w:rsidRDefault="00D865A8" w:rsidP="00D865A8">
      <w:pPr>
        <w:rPr>
          <w:rFonts w:eastAsia="Times New Roman"/>
        </w:rPr>
      </w:pPr>
    </w:p>
    <w:p w14:paraId="1B8794C5" w14:textId="1D344BF0" w:rsidR="00D865A8" w:rsidRPr="00D865A8" w:rsidRDefault="00D865A8" w:rsidP="00D865A8">
      <w:pPr>
        <w:pStyle w:val="ListParagraph"/>
        <w:numPr>
          <w:ilvl w:val="0"/>
          <w:numId w:val="16"/>
        </w:numPr>
        <w:rPr>
          <w:rFonts w:ascii="Book Antiqua" w:eastAsia="Times New Roman" w:hAnsi="Book Antiqua"/>
        </w:rPr>
      </w:pPr>
      <w:r w:rsidRPr="00D865A8">
        <w:rPr>
          <w:rFonts w:ascii="Book Antiqua" w:eastAsia="Times New Roman" w:hAnsi="Book Antiqua"/>
        </w:rPr>
        <w:t xml:space="preserve">Wikipedia Editors. (2017, March 22). Parallel coordinates. In </w:t>
      </w:r>
      <w:r w:rsidRPr="00D865A8">
        <w:rPr>
          <w:rFonts w:ascii="Book Antiqua" w:eastAsia="Times New Roman" w:hAnsi="Book Antiqua"/>
          <w:i/>
          <w:iCs/>
        </w:rPr>
        <w:t>Wikipedia</w:t>
      </w:r>
      <w:r w:rsidRPr="00D865A8">
        <w:rPr>
          <w:rFonts w:ascii="Book Antiqua" w:eastAsia="Times New Roman" w:hAnsi="Book Antiqua"/>
        </w:rPr>
        <w:t xml:space="preserve">. Retrieved from </w:t>
      </w:r>
      <w:hyperlink r:id="rId21" w:history="1">
        <w:r w:rsidRPr="00D865A8">
          <w:rPr>
            <w:rStyle w:val="Hyperlink"/>
            <w:rFonts w:ascii="Book Antiqua" w:eastAsia="Times New Roman" w:hAnsi="Book Antiqua"/>
          </w:rPr>
          <w:t>https://en.wikipedia.org/w/index.php?title=Parallel_coordinates&amp;oldid=771674633</w:t>
        </w:r>
      </w:hyperlink>
    </w:p>
    <w:p w14:paraId="2225CB16" w14:textId="77777777" w:rsidR="00D865A8" w:rsidRPr="00D865A8" w:rsidRDefault="00D865A8" w:rsidP="00D865A8">
      <w:pPr>
        <w:rPr>
          <w:rFonts w:eastAsia="Times New Roman"/>
        </w:rPr>
      </w:pPr>
    </w:p>
    <w:p w14:paraId="3B6308A8" w14:textId="77777777" w:rsidR="00D865A8" w:rsidRPr="00D865A8" w:rsidRDefault="00D865A8" w:rsidP="00D865A8">
      <w:pPr>
        <w:pStyle w:val="ListParagraph"/>
        <w:numPr>
          <w:ilvl w:val="0"/>
          <w:numId w:val="16"/>
        </w:numPr>
        <w:rPr>
          <w:rFonts w:ascii="Book Antiqua" w:eastAsia="Times New Roman" w:hAnsi="Book Antiqua"/>
        </w:rPr>
      </w:pPr>
      <w:r w:rsidRPr="00D865A8">
        <w:rPr>
          <w:rFonts w:ascii="Book Antiqua" w:eastAsia="Times New Roman" w:hAnsi="Book Antiqua"/>
        </w:rPr>
        <w:t>Z-test for Two Means, with Known Population Standard Deviations, Two-Sample z-test. (n.d.). Retrieved May 12, 2017, from http://www.mathcracker.com/z-test-for-two-means.php</w:t>
      </w:r>
    </w:p>
    <w:p w14:paraId="73753783" w14:textId="77777777" w:rsidR="0091765E" w:rsidRPr="00D865A8" w:rsidRDefault="0091765E" w:rsidP="732CAC2F">
      <w:pPr>
        <w:ind w:left="720" w:hanging="480"/>
        <w:rPr>
          <w:rFonts w:eastAsia="Times New Roman"/>
        </w:rPr>
      </w:pPr>
    </w:p>
    <w:p w14:paraId="4B692A81" w14:textId="54C4F0FC" w:rsidR="00587857" w:rsidRDefault="00587857">
      <w:pPr>
        <w:rPr>
          <w:rFonts w:eastAsia="Times New Roman" w:cstheme="majorBidi"/>
          <w:b/>
          <w:color w:val="000000" w:themeColor="text1"/>
          <w:sz w:val="32"/>
          <w:szCs w:val="32"/>
        </w:rPr>
      </w:pPr>
      <w:r>
        <w:rPr>
          <w:rFonts w:eastAsia="Times New Roman"/>
        </w:rPr>
        <w:br w:type="page"/>
      </w:r>
    </w:p>
    <w:p w14:paraId="225DD5A1" w14:textId="77777777" w:rsidR="00BA001C" w:rsidRPr="000B0A65" w:rsidDel="00CB72AF" w:rsidRDefault="00BA001C" w:rsidP="00BA001C">
      <w:pPr>
        <w:ind w:left="720" w:hanging="480"/>
        <w:rPr>
          <w:del w:id="2287" w:author="Sean Gordon" w:date="2017-04-06T16:57:00Z"/>
          <w:rFonts w:eastAsia="Times New Roman"/>
        </w:rPr>
      </w:pPr>
    </w:p>
    <w:p w14:paraId="204379AD" w14:textId="4B7D96E6" w:rsidR="004D733E" w:rsidDel="00B51A1A" w:rsidRDefault="004D733E" w:rsidP="00337199">
      <w:pPr>
        <w:pStyle w:val="Heading1"/>
        <w:rPr>
          <w:del w:id="2288" w:author="Sean Gordon" w:date="2017-04-06T16:52:00Z"/>
        </w:rPr>
      </w:pPr>
      <w:bookmarkStart w:id="2289" w:name="_Toc479340705"/>
      <w:bookmarkStart w:id="2290" w:name="_Toc482694779"/>
      <w:r w:rsidRPr="004C0AF1">
        <w:rPr>
          <w:rPrChange w:id="2291" w:author="Ted Habermann" w:date="2017-04-07T10:47:00Z">
            <w:rPr>
              <w:rFonts w:eastAsia="Times New Roman"/>
            </w:rPr>
          </w:rPrChange>
        </w:rPr>
        <w:t>Appendix</w:t>
      </w:r>
      <w:ins w:id="2292" w:author="Sean Gordon" w:date="2017-04-05T22:12:00Z">
        <w:r w:rsidR="00272463" w:rsidRPr="004C0AF1">
          <w:rPr>
            <w:rPrChange w:id="2293" w:author="Ted Habermann" w:date="2017-04-07T10:47:00Z">
              <w:rPr>
                <w:rFonts w:eastAsia="Times New Roman"/>
              </w:rPr>
            </w:rPrChange>
          </w:rPr>
          <w:t xml:space="preserve"> 1</w:t>
        </w:r>
      </w:ins>
      <w:r w:rsidR="00337199" w:rsidRPr="732CAC2F">
        <w:t xml:space="preserve"> - </w:t>
      </w:r>
      <w:r w:rsidR="00337199" w:rsidRPr="004C0AF1">
        <w:rPr>
          <w:rPrChange w:id="2294" w:author="Ted Habermann" w:date="2017-04-07T10:47:00Z">
            <w:rPr>
              <w:rFonts w:eastAsia="Times New Roman"/>
              <w:color w:val="000000"/>
            </w:rPr>
          </w:rPrChange>
        </w:rPr>
        <w:t>Documentation Crosswalks</w:t>
      </w:r>
      <w:bookmarkEnd w:id="2289"/>
      <w:bookmarkEnd w:id="2290"/>
    </w:p>
    <w:p w14:paraId="314A7D86" w14:textId="1E820F92" w:rsidR="004D733E" w:rsidRPr="004C0AF1" w:rsidRDefault="004D733E" w:rsidP="732CAC2F">
      <w:pPr>
        <w:pStyle w:val="Heading1"/>
        <w:rPr>
          <w:rFonts w:cs="Times New Roman"/>
        </w:rPr>
      </w:pPr>
    </w:p>
    <w:p w14:paraId="11BE429E" w14:textId="77777777" w:rsidR="004D733E" w:rsidRPr="00A73BC8" w:rsidRDefault="6FEEB7FB" w:rsidP="6FEEB7FB">
      <w:pPr>
        <w:pStyle w:val="NormalWeb"/>
        <w:rPr>
          <w:color w:val="000000" w:themeColor="text1"/>
        </w:rPr>
      </w:pPr>
      <w:r w:rsidRPr="6FEEB7FB">
        <w:rPr>
          <w:color w:val="000000" w:themeColor="text1"/>
        </w:rPr>
        <w:t>Many dialects are used across scientific communities to provide documentation of datasets, products, and other resources used by those communities. These dialects are connected to one another using crosswalks like those shown here.</w:t>
      </w:r>
    </w:p>
    <w:p w14:paraId="4CC774A8" w14:textId="6B2EB7DC" w:rsidR="004D733E" w:rsidRPr="00A73BC8" w:rsidRDefault="004D733E" w:rsidP="6FEEB7FB">
      <w:pPr>
        <w:pStyle w:val="Heading2"/>
        <w:rPr>
          <w:rFonts w:eastAsia="Times New Roman"/>
        </w:rPr>
      </w:pPr>
      <w:bookmarkStart w:id="2295" w:name="LTER_Identification"/>
      <w:bookmarkStart w:id="2296" w:name="_Toc479340708"/>
      <w:bookmarkStart w:id="2297" w:name="_Toc482694782"/>
      <w:bookmarkEnd w:id="2295"/>
      <w:r w:rsidRPr="6FEEB7FB">
        <w:rPr>
          <w:rFonts w:eastAsia="Times New Roman"/>
          <w:color w:val="000000"/>
        </w:rPr>
        <w:t>LTER Identification</w:t>
      </w:r>
      <w:bookmarkEnd w:id="2296"/>
      <w:bookmarkEnd w:id="2297"/>
    </w:p>
    <w:p w14:paraId="1AD32062" w14:textId="77777777" w:rsidR="004D733E" w:rsidRPr="00A73BC8" w:rsidRDefault="6FEEB7FB" w:rsidP="6FEEB7FB">
      <w:pPr>
        <w:pStyle w:val="NormalWeb"/>
        <w:rPr>
          <w:color w:val="000000" w:themeColor="text1"/>
        </w:rPr>
      </w:pPr>
      <w:r w:rsidRPr="6FEEB7FB">
        <w:rPr>
          <w:color w:val="000000" w:themeColor="text1"/>
        </w:rPr>
        <w:t>Minimum content for adequate data set discovery in a general cataloging system or repository (functionally equivalent to LTER DTOC)</w:t>
      </w:r>
      <w:r w:rsidR="004D733E">
        <w:br/>
      </w:r>
      <w:r w:rsidRPr="6FEEB7FB">
        <w:rPr>
          <w:i/>
          <w:iCs/>
          <w:color w:val="000000" w:themeColor="text1"/>
        </w:rPr>
        <w:t>Source:</w:t>
      </w:r>
      <w:r w:rsidRPr="6FEEB7FB">
        <w:rPr>
          <w:rStyle w:val="apple-converted-space"/>
          <w:i/>
          <w:iCs/>
          <w:color w:val="000000" w:themeColor="text1"/>
        </w:rPr>
        <w:t> </w:t>
      </w:r>
      <w:hyperlink r:id="rId22">
        <w:r w:rsidRPr="6FEEB7FB">
          <w:rPr>
            <w:rStyle w:val="Hyperlink"/>
          </w:rPr>
          <w:t>Completeness Levels</w:t>
        </w:r>
      </w:hyperlink>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618"/>
        <w:gridCol w:w="3513"/>
        <w:gridCol w:w="4349"/>
      </w:tblGrid>
      <w:tr w:rsidR="00A73BC8" w:rsidRPr="00A73BC8" w14:paraId="1064401A" w14:textId="77777777" w:rsidTr="732CAC2F">
        <w:tc>
          <w:tcPr>
            <w:tcW w:w="853" w:type="pct"/>
            <w:tcBorders>
              <w:top w:val="outset" w:sz="6" w:space="0" w:color="auto"/>
              <w:left w:val="outset" w:sz="6" w:space="0" w:color="auto"/>
              <w:bottom w:val="outset" w:sz="6" w:space="0" w:color="auto"/>
              <w:right w:val="outset" w:sz="6" w:space="0" w:color="auto"/>
            </w:tcBorders>
            <w:vAlign w:val="center"/>
            <w:hideMark/>
          </w:tcPr>
          <w:p w14:paraId="308E10CA" w14:textId="77777777" w:rsidR="004D733E" w:rsidRPr="00A73BC8" w:rsidRDefault="6FEEB7FB" w:rsidP="6FEEB7FB">
            <w:pPr>
              <w:jc w:val="center"/>
              <w:rPr>
                <w:rFonts w:eastAsia="Times New Roman"/>
                <w:b/>
                <w:bCs/>
                <w:sz w:val="20"/>
                <w:szCs w:val="20"/>
              </w:rPr>
            </w:pPr>
            <w:r w:rsidRPr="6FEEB7FB">
              <w:rPr>
                <w:rFonts w:eastAsia="Times New Roman"/>
                <w:b/>
                <w:bCs/>
                <w:sz w:val="20"/>
                <w:szCs w:val="20"/>
              </w:rPr>
              <w:t>Concept</w:t>
            </w:r>
          </w:p>
        </w:tc>
        <w:tc>
          <w:tcPr>
            <w:tcW w:w="1853" w:type="pct"/>
            <w:tcBorders>
              <w:top w:val="outset" w:sz="6" w:space="0" w:color="auto"/>
              <w:left w:val="outset" w:sz="6" w:space="0" w:color="auto"/>
              <w:bottom w:val="outset" w:sz="6" w:space="0" w:color="auto"/>
              <w:right w:val="outset" w:sz="6" w:space="0" w:color="auto"/>
            </w:tcBorders>
            <w:vAlign w:val="center"/>
            <w:hideMark/>
          </w:tcPr>
          <w:p w14:paraId="5526F045" w14:textId="77777777" w:rsidR="004D733E" w:rsidRPr="00A73BC8" w:rsidRDefault="6FEEB7FB" w:rsidP="6FEEB7FB">
            <w:pPr>
              <w:jc w:val="center"/>
              <w:rPr>
                <w:rFonts w:eastAsia="Times New Roman"/>
                <w:b/>
                <w:bCs/>
                <w:sz w:val="20"/>
                <w:szCs w:val="20"/>
              </w:rPr>
            </w:pPr>
            <w:r w:rsidRPr="6FEEB7FB">
              <w:rPr>
                <w:rFonts w:eastAsia="Times New Roman"/>
                <w:b/>
                <w:bCs/>
                <w:sz w:val="20"/>
                <w:szCs w:val="20"/>
              </w:rPr>
              <w:t>Description</w:t>
            </w:r>
          </w:p>
        </w:tc>
        <w:tc>
          <w:tcPr>
            <w:tcW w:w="2294" w:type="pct"/>
            <w:tcBorders>
              <w:top w:val="outset" w:sz="6" w:space="0" w:color="auto"/>
              <w:left w:val="outset" w:sz="6" w:space="0" w:color="auto"/>
              <w:bottom w:val="outset" w:sz="6" w:space="0" w:color="auto"/>
              <w:right w:val="outset" w:sz="6" w:space="0" w:color="auto"/>
            </w:tcBorders>
            <w:vAlign w:val="center"/>
            <w:hideMark/>
          </w:tcPr>
          <w:p w14:paraId="51DC6D91" w14:textId="77777777" w:rsidR="004D733E" w:rsidRPr="00A73BC8" w:rsidRDefault="6FEEB7FB" w:rsidP="6FEEB7FB">
            <w:pPr>
              <w:jc w:val="center"/>
              <w:rPr>
                <w:rFonts w:eastAsia="Times New Roman"/>
                <w:b/>
                <w:bCs/>
                <w:sz w:val="20"/>
                <w:szCs w:val="20"/>
              </w:rPr>
            </w:pPr>
            <w:r w:rsidRPr="6FEEB7FB">
              <w:rPr>
                <w:rFonts w:eastAsia="Times New Roman"/>
                <w:b/>
                <w:bCs/>
                <w:sz w:val="20"/>
                <w:szCs w:val="20"/>
              </w:rPr>
              <w:t>Dialect (Fit) Paths</w:t>
            </w:r>
          </w:p>
        </w:tc>
      </w:tr>
      <w:tr w:rsidR="00A73BC8" w:rsidRPr="00A73BC8" w14:paraId="0EC116D9" w14:textId="77777777" w:rsidTr="732CAC2F">
        <w:tc>
          <w:tcPr>
            <w:tcW w:w="853" w:type="pct"/>
            <w:tcBorders>
              <w:top w:val="outset" w:sz="6" w:space="0" w:color="auto"/>
              <w:left w:val="outset" w:sz="6" w:space="0" w:color="auto"/>
              <w:bottom w:val="outset" w:sz="6" w:space="0" w:color="auto"/>
              <w:right w:val="outset" w:sz="6" w:space="0" w:color="auto"/>
            </w:tcBorders>
            <w:vAlign w:val="center"/>
            <w:hideMark/>
          </w:tcPr>
          <w:p w14:paraId="571B25CE" w14:textId="77777777" w:rsidR="00BD7E69" w:rsidRDefault="6FEEB7FB" w:rsidP="6FEEB7FB">
            <w:pPr>
              <w:rPr>
                <w:rFonts w:eastAsia="Times New Roman"/>
                <w:sz w:val="20"/>
                <w:szCs w:val="20"/>
              </w:rPr>
            </w:pPr>
            <w:r w:rsidRPr="6FEEB7FB">
              <w:rPr>
                <w:rFonts w:eastAsia="Times New Roman"/>
                <w:sz w:val="20"/>
                <w:szCs w:val="20"/>
              </w:rPr>
              <w:t xml:space="preserve">Resource </w:t>
            </w:r>
          </w:p>
          <w:p w14:paraId="70FBD28D" w14:textId="47863A4F" w:rsidR="004D733E" w:rsidRPr="00A73BC8" w:rsidRDefault="6FEEB7FB" w:rsidP="6FEEB7FB">
            <w:pPr>
              <w:rPr>
                <w:rFonts w:eastAsia="Times New Roman"/>
                <w:sz w:val="20"/>
                <w:szCs w:val="20"/>
              </w:rPr>
            </w:pPr>
            <w:r w:rsidRPr="6FEEB7FB">
              <w:rPr>
                <w:rFonts w:eastAsia="Times New Roman"/>
                <w:sz w:val="20"/>
                <w:szCs w:val="20"/>
              </w:rPr>
              <w:t>Identifier</w:t>
            </w:r>
          </w:p>
        </w:tc>
        <w:tc>
          <w:tcPr>
            <w:tcW w:w="1853" w:type="pct"/>
            <w:tcBorders>
              <w:top w:val="outset" w:sz="6" w:space="0" w:color="auto"/>
              <w:left w:val="outset" w:sz="6" w:space="0" w:color="auto"/>
              <w:bottom w:val="outset" w:sz="6" w:space="0" w:color="auto"/>
              <w:right w:val="outset" w:sz="6" w:space="0" w:color="auto"/>
            </w:tcBorders>
            <w:vAlign w:val="center"/>
            <w:hideMark/>
          </w:tcPr>
          <w:p w14:paraId="07C95267" w14:textId="77777777" w:rsidR="004D733E" w:rsidRPr="00A73BC8" w:rsidRDefault="6FEEB7FB" w:rsidP="6FEEB7FB">
            <w:pPr>
              <w:rPr>
                <w:rFonts w:eastAsia="Times New Roman"/>
                <w:sz w:val="20"/>
                <w:szCs w:val="20"/>
              </w:rPr>
            </w:pPr>
            <w:r w:rsidRPr="6FEEB7FB">
              <w:rPr>
                <w:rFonts w:eastAsia="Times New Roman"/>
                <w:sz w:val="20"/>
                <w:szCs w:val="20"/>
              </w:rPr>
              <w:t>Identifier for the resource described by the metadata</w:t>
            </w:r>
          </w:p>
        </w:tc>
        <w:tc>
          <w:tcPr>
            <w:tcW w:w="2294" w:type="pct"/>
            <w:tcBorders>
              <w:top w:val="outset" w:sz="6" w:space="0" w:color="auto"/>
              <w:left w:val="outset" w:sz="6" w:space="0" w:color="auto"/>
              <w:bottom w:val="outset" w:sz="6" w:space="0" w:color="auto"/>
              <w:right w:val="outset" w:sz="6" w:space="0" w:color="auto"/>
            </w:tcBorders>
            <w:vAlign w:val="center"/>
            <w:hideMark/>
          </w:tcPr>
          <w:p w14:paraId="516AF18A" w14:textId="77777777" w:rsidR="004D733E" w:rsidRPr="00A73BC8" w:rsidRDefault="732CAC2F" w:rsidP="732CAC2F">
            <w:pPr>
              <w:wordWrap w:val="0"/>
              <w:rPr>
                <w:rFonts w:eastAsia="Times New Roman"/>
                <w:sz w:val="20"/>
                <w:szCs w:val="20"/>
              </w:rPr>
            </w:pP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/eml:eml/@packageId</w:t>
            </w:r>
          </w:p>
        </w:tc>
      </w:tr>
      <w:tr w:rsidR="00A73BC8" w:rsidRPr="00A73BC8" w14:paraId="74BBA534" w14:textId="77777777" w:rsidTr="732CAC2F">
        <w:tc>
          <w:tcPr>
            <w:tcW w:w="853" w:type="pct"/>
            <w:tcBorders>
              <w:top w:val="outset" w:sz="6" w:space="0" w:color="auto"/>
              <w:left w:val="outset" w:sz="6" w:space="0" w:color="auto"/>
              <w:bottom w:val="outset" w:sz="6" w:space="0" w:color="auto"/>
              <w:right w:val="outset" w:sz="6" w:space="0" w:color="auto"/>
            </w:tcBorders>
            <w:vAlign w:val="center"/>
            <w:hideMark/>
          </w:tcPr>
          <w:p w14:paraId="209642E6" w14:textId="77777777" w:rsidR="004D733E" w:rsidRPr="00A73BC8" w:rsidRDefault="6FEEB7FB" w:rsidP="6FEEB7FB">
            <w:pPr>
              <w:rPr>
                <w:rFonts w:eastAsia="Times New Roman"/>
                <w:sz w:val="20"/>
                <w:szCs w:val="20"/>
              </w:rPr>
            </w:pPr>
            <w:r w:rsidRPr="6FEEB7FB">
              <w:rPr>
                <w:rFonts w:eastAsia="Times New Roman"/>
                <w:sz w:val="20"/>
                <w:szCs w:val="20"/>
              </w:rPr>
              <w:t>Resource Title</w:t>
            </w:r>
          </w:p>
        </w:tc>
        <w:tc>
          <w:tcPr>
            <w:tcW w:w="1853" w:type="pct"/>
            <w:tcBorders>
              <w:top w:val="outset" w:sz="6" w:space="0" w:color="auto"/>
              <w:left w:val="outset" w:sz="6" w:space="0" w:color="auto"/>
              <w:bottom w:val="outset" w:sz="6" w:space="0" w:color="auto"/>
              <w:right w:val="outset" w:sz="6" w:space="0" w:color="auto"/>
            </w:tcBorders>
            <w:vAlign w:val="center"/>
            <w:hideMark/>
          </w:tcPr>
          <w:p w14:paraId="3F9130A5" w14:textId="77777777" w:rsidR="004D733E" w:rsidRPr="00A73BC8" w:rsidRDefault="6FEEB7FB" w:rsidP="6FEEB7FB">
            <w:pPr>
              <w:rPr>
                <w:rFonts w:eastAsia="Times New Roman"/>
                <w:sz w:val="20"/>
                <w:szCs w:val="20"/>
              </w:rPr>
            </w:pPr>
            <w:r w:rsidRPr="6FEEB7FB">
              <w:rPr>
                <w:rFonts w:eastAsia="Times New Roman"/>
                <w:sz w:val="20"/>
                <w:szCs w:val="20"/>
              </w:rPr>
              <w:t>A short description of the resource. The title should be descriptive enough so that when a user is presented with a list of titles the general content of the data set can be determined.</w:t>
            </w:r>
          </w:p>
        </w:tc>
        <w:tc>
          <w:tcPr>
            <w:tcW w:w="2294" w:type="pct"/>
            <w:tcBorders>
              <w:top w:val="outset" w:sz="6" w:space="0" w:color="auto"/>
              <w:left w:val="outset" w:sz="6" w:space="0" w:color="auto"/>
              <w:bottom w:val="outset" w:sz="6" w:space="0" w:color="auto"/>
              <w:right w:val="outset" w:sz="6" w:space="0" w:color="auto"/>
            </w:tcBorders>
            <w:vAlign w:val="center"/>
            <w:hideMark/>
          </w:tcPr>
          <w:p w14:paraId="40040188" w14:textId="2E48F54F" w:rsidR="004D733E" w:rsidRPr="00A73BC8"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/metadata/idinfo/citation/citeinfo/title</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/eml:eml/*/title</w:t>
            </w:r>
          </w:p>
        </w:tc>
      </w:tr>
      <w:tr w:rsidR="00A73BC8" w:rsidRPr="00A73BC8" w14:paraId="6014E7DB" w14:textId="77777777" w:rsidTr="732CAC2F">
        <w:tc>
          <w:tcPr>
            <w:tcW w:w="853" w:type="pct"/>
            <w:tcBorders>
              <w:top w:val="outset" w:sz="6" w:space="0" w:color="auto"/>
              <w:left w:val="outset" w:sz="6" w:space="0" w:color="auto"/>
              <w:bottom w:val="outset" w:sz="6" w:space="0" w:color="auto"/>
              <w:right w:val="outset" w:sz="6" w:space="0" w:color="auto"/>
            </w:tcBorders>
            <w:vAlign w:val="center"/>
            <w:hideMark/>
          </w:tcPr>
          <w:p w14:paraId="5E1FC0FE" w14:textId="77777777" w:rsidR="00BD7E69" w:rsidRDefault="6FEEB7FB" w:rsidP="6FEEB7FB">
            <w:pPr>
              <w:rPr>
                <w:rFonts w:eastAsia="Times New Roman"/>
                <w:sz w:val="20"/>
                <w:szCs w:val="20"/>
              </w:rPr>
            </w:pPr>
            <w:r w:rsidRPr="6FEEB7FB">
              <w:rPr>
                <w:rFonts w:eastAsia="Times New Roman"/>
                <w:sz w:val="20"/>
                <w:szCs w:val="20"/>
              </w:rPr>
              <w:t xml:space="preserve">Author / </w:t>
            </w:r>
          </w:p>
          <w:p w14:paraId="5DBDC42F" w14:textId="033BB3DB" w:rsidR="004D733E" w:rsidRPr="00A73BC8" w:rsidRDefault="6FEEB7FB" w:rsidP="6FEEB7FB">
            <w:pPr>
              <w:rPr>
                <w:rFonts w:eastAsia="Times New Roman"/>
                <w:sz w:val="20"/>
                <w:szCs w:val="20"/>
              </w:rPr>
            </w:pPr>
            <w:r w:rsidRPr="6FEEB7FB">
              <w:rPr>
                <w:rFonts w:eastAsia="Times New Roman"/>
                <w:sz w:val="20"/>
                <w:szCs w:val="20"/>
              </w:rPr>
              <w:t>Originator</w:t>
            </w:r>
          </w:p>
        </w:tc>
        <w:tc>
          <w:tcPr>
            <w:tcW w:w="1853" w:type="pct"/>
            <w:tcBorders>
              <w:top w:val="outset" w:sz="6" w:space="0" w:color="auto"/>
              <w:left w:val="outset" w:sz="6" w:space="0" w:color="auto"/>
              <w:bottom w:val="outset" w:sz="6" w:space="0" w:color="auto"/>
              <w:right w:val="outset" w:sz="6" w:space="0" w:color="auto"/>
            </w:tcBorders>
            <w:vAlign w:val="center"/>
            <w:hideMark/>
          </w:tcPr>
          <w:p w14:paraId="541C287F" w14:textId="77777777" w:rsidR="004D733E" w:rsidRPr="00A73BC8" w:rsidRDefault="6FEEB7FB" w:rsidP="6FEEB7FB">
            <w:pPr>
              <w:rPr>
                <w:rFonts w:eastAsia="Times New Roman"/>
                <w:sz w:val="20"/>
                <w:szCs w:val="20"/>
              </w:rPr>
            </w:pPr>
            <w:r w:rsidRPr="6FEEB7FB">
              <w:rPr>
                <w:rFonts w:eastAsia="Times New Roman"/>
                <w:sz w:val="20"/>
                <w:szCs w:val="20"/>
              </w:rPr>
              <w:t>The principal author of the resource</w:t>
            </w:r>
            <w:r w:rsidR="004D733E">
              <w:br/>
            </w:r>
            <w:r w:rsidR="004D733E">
              <w:br/>
            </w:r>
            <w:r w:rsidRPr="6FEEB7FB">
              <w:rPr>
                <w:rFonts w:eastAsia="Times New Roman"/>
                <w:i/>
                <w:iCs/>
                <w:sz w:val="20"/>
                <w:szCs w:val="20"/>
              </w:rPr>
              <w:t>Note: In CSW this concept is called Creator</w:t>
            </w:r>
          </w:p>
        </w:tc>
        <w:tc>
          <w:tcPr>
            <w:tcW w:w="2294" w:type="pct"/>
            <w:tcBorders>
              <w:top w:val="outset" w:sz="6" w:space="0" w:color="auto"/>
              <w:left w:val="outset" w:sz="6" w:space="0" w:color="auto"/>
              <w:bottom w:val="outset" w:sz="6" w:space="0" w:color="auto"/>
              <w:right w:val="outset" w:sz="6" w:space="0" w:color="auto"/>
            </w:tcBorders>
            <w:vAlign w:val="center"/>
            <w:hideMark/>
          </w:tcPr>
          <w:p w14:paraId="574A7FC7" w14:textId="0DCBD992" w:rsidR="004D733E" w:rsidRPr="00A73BC8"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/metadata/idinfo/citation/citeinfo/origin</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/eml:eml/*/creator</w:t>
            </w:r>
          </w:p>
        </w:tc>
      </w:tr>
      <w:tr w:rsidR="00A73BC8" w:rsidRPr="00A73BC8" w14:paraId="213DB760" w14:textId="77777777" w:rsidTr="732CAC2F">
        <w:tc>
          <w:tcPr>
            <w:tcW w:w="853" w:type="pct"/>
            <w:tcBorders>
              <w:top w:val="outset" w:sz="6" w:space="0" w:color="auto"/>
              <w:left w:val="outset" w:sz="6" w:space="0" w:color="auto"/>
              <w:bottom w:val="outset" w:sz="6" w:space="0" w:color="auto"/>
              <w:right w:val="outset" w:sz="6" w:space="0" w:color="auto"/>
            </w:tcBorders>
            <w:vAlign w:val="center"/>
            <w:hideMark/>
          </w:tcPr>
          <w:p w14:paraId="41E60788" w14:textId="77777777" w:rsidR="00BD7E69" w:rsidRDefault="6FEEB7FB" w:rsidP="6FEEB7FB">
            <w:pPr>
              <w:rPr>
                <w:rFonts w:eastAsia="Times New Roman"/>
                <w:sz w:val="20"/>
                <w:szCs w:val="20"/>
              </w:rPr>
            </w:pPr>
            <w:r w:rsidRPr="6FEEB7FB">
              <w:rPr>
                <w:rFonts w:eastAsia="Times New Roman"/>
                <w:sz w:val="20"/>
                <w:szCs w:val="20"/>
              </w:rPr>
              <w:t xml:space="preserve">Metadata </w:t>
            </w:r>
          </w:p>
          <w:p w14:paraId="1D0FB259" w14:textId="30BBB1A4" w:rsidR="004D733E" w:rsidRPr="00A73BC8" w:rsidRDefault="6FEEB7FB" w:rsidP="6FEEB7FB">
            <w:pPr>
              <w:rPr>
                <w:rFonts w:eastAsia="Times New Roman"/>
                <w:sz w:val="20"/>
                <w:szCs w:val="20"/>
              </w:rPr>
            </w:pPr>
            <w:r w:rsidRPr="6FEEB7FB">
              <w:rPr>
                <w:rFonts w:eastAsia="Times New Roman"/>
                <w:sz w:val="20"/>
                <w:szCs w:val="20"/>
              </w:rPr>
              <w:t>Contact</w:t>
            </w:r>
          </w:p>
        </w:tc>
        <w:tc>
          <w:tcPr>
            <w:tcW w:w="1853" w:type="pct"/>
            <w:tcBorders>
              <w:top w:val="outset" w:sz="6" w:space="0" w:color="auto"/>
              <w:left w:val="outset" w:sz="6" w:space="0" w:color="auto"/>
              <w:bottom w:val="outset" w:sz="6" w:space="0" w:color="auto"/>
              <w:right w:val="outset" w:sz="6" w:space="0" w:color="auto"/>
            </w:tcBorders>
            <w:vAlign w:val="center"/>
            <w:hideMark/>
          </w:tcPr>
          <w:p w14:paraId="7E39C87C" w14:textId="77777777" w:rsidR="004D733E" w:rsidRPr="00A73BC8" w:rsidRDefault="6FEEB7FB" w:rsidP="6FEEB7FB">
            <w:pPr>
              <w:rPr>
                <w:rFonts w:eastAsia="Times New Roman"/>
                <w:sz w:val="20"/>
                <w:szCs w:val="20"/>
              </w:rPr>
            </w:pPr>
            <w:r w:rsidRPr="6FEEB7FB">
              <w:rPr>
                <w:rFonts w:eastAsia="Times New Roman"/>
                <w:sz w:val="20"/>
                <w:szCs w:val="20"/>
              </w:rPr>
              <w:t>The organization or person currently responsible for the metadata.</w:t>
            </w:r>
          </w:p>
        </w:tc>
        <w:tc>
          <w:tcPr>
            <w:tcW w:w="2294" w:type="pct"/>
            <w:tcBorders>
              <w:top w:val="outset" w:sz="6" w:space="0" w:color="auto"/>
              <w:left w:val="outset" w:sz="6" w:space="0" w:color="auto"/>
              <w:bottom w:val="outset" w:sz="6" w:space="0" w:color="auto"/>
              <w:right w:val="outset" w:sz="6" w:space="0" w:color="auto"/>
            </w:tcBorders>
            <w:vAlign w:val="center"/>
            <w:hideMark/>
          </w:tcPr>
          <w:p w14:paraId="09CD3A2E" w14:textId="0E88EDA2" w:rsidR="004D733E" w:rsidRPr="00A73BC8"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/metadata/metainfo/metc/cntinfo</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/eml:eml/*/metadataProvider</w:t>
            </w:r>
          </w:p>
        </w:tc>
      </w:tr>
      <w:tr w:rsidR="00A73BC8" w:rsidRPr="00A73BC8" w14:paraId="7FB9A0D3" w14:textId="77777777" w:rsidTr="732CAC2F">
        <w:tc>
          <w:tcPr>
            <w:tcW w:w="853" w:type="pct"/>
            <w:tcBorders>
              <w:top w:val="outset" w:sz="6" w:space="0" w:color="auto"/>
              <w:left w:val="outset" w:sz="6" w:space="0" w:color="auto"/>
              <w:bottom w:val="outset" w:sz="6" w:space="0" w:color="auto"/>
              <w:right w:val="outset" w:sz="6" w:space="0" w:color="auto"/>
            </w:tcBorders>
            <w:vAlign w:val="center"/>
            <w:hideMark/>
          </w:tcPr>
          <w:p w14:paraId="57B0AE59" w14:textId="77777777" w:rsidR="004D733E" w:rsidRPr="00A73BC8" w:rsidRDefault="6FEEB7FB" w:rsidP="6FEEB7FB">
            <w:pPr>
              <w:rPr>
                <w:rFonts w:eastAsia="Times New Roman"/>
                <w:sz w:val="20"/>
                <w:szCs w:val="20"/>
              </w:rPr>
            </w:pPr>
            <w:r w:rsidRPr="6FEEB7FB">
              <w:rPr>
                <w:rFonts w:eastAsia="Times New Roman"/>
                <w:sz w:val="20"/>
                <w:szCs w:val="20"/>
              </w:rPr>
              <w:t>Contributor Name</w:t>
            </w:r>
          </w:p>
        </w:tc>
        <w:tc>
          <w:tcPr>
            <w:tcW w:w="1853" w:type="pct"/>
            <w:tcBorders>
              <w:top w:val="outset" w:sz="6" w:space="0" w:color="auto"/>
              <w:left w:val="outset" w:sz="6" w:space="0" w:color="auto"/>
              <w:bottom w:val="outset" w:sz="6" w:space="0" w:color="auto"/>
              <w:right w:val="outset" w:sz="6" w:space="0" w:color="auto"/>
            </w:tcBorders>
            <w:vAlign w:val="center"/>
            <w:hideMark/>
          </w:tcPr>
          <w:p w14:paraId="301D6952" w14:textId="77777777" w:rsidR="004D733E" w:rsidRPr="00A73BC8" w:rsidRDefault="6FEEB7FB" w:rsidP="6FEEB7FB">
            <w:pPr>
              <w:rPr>
                <w:rFonts w:eastAsia="Times New Roman"/>
                <w:sz w:val="20"/>
                <w:szCs w:val="20"/>
              </w:rPr>
            </w:pPr>
            <w:r w:rsidRPr="6FEEB7FB">
              <w:rPr>
                <w:rFonts w:eastAsia="Times New Roman"/>
                <w:sz w:val="20"/>
                <w:szCs w:val="20"/>
              </w:rPr>
              <w:t>Contributor to the resource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735E3239" w14:textId="0D82E432" w:rsidR="004D733E" w:rsidRPr="00A73BC8"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/metadata/idinfo/datacred</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/eml:eml/*/associatedParty</w:t>
            </w:r>
          </w:p>
        </w:tc>
      </w:tr>
      <w:tr w:rsidR="00A73BC8" w:rsidRPr="00A73BC8" w14:paraId="098C0320" w14:textId="77777777" w:rsidTr="732CAC2F">
        <w:tc>
          <w:tcPr>
            <w:tcW w:w="853" w:type="pct"/>
            <w:tcBorders>
              <w:top w:val="outset" w:sz="6" w:space="0" w:color="auto"/>
              <w:left w:val="outset" w:sz="6" w:space="0" w:color="auto"/>
              <w:bottom w:val="outset" w:sz="6" w:space="0" w:color="auto"/>
              <w:right w:val="outset" w:sz="6" w:space="0" w:color="auto"/>
            </w:tcBorders>
            <w:vAlign w:val="center"/>
            <w:hideMark/>
          </w:tcPr>
          <w:p w14:paraId="0F5BC30E" w14:textId="77777777" w:rsidR="004D733E" w:rsidRPr="00A73BC8" w:rsidRDefault="6FEEB7FB" w:rsidP="6FEEB7FB">
            <w:pPr>
              <w:rPr>
                <w:rFonts w:eastAsia="Times New Roman"/>
                <w:sz w:val="20"/>
                <w:szCs w:val="20"/>
              </w:rPr>
            </w:pPr>
            <w:r w:rsidRPr="6FEEB7FB">
              <w:rPr>
                <w:rFonts w:eastAsia="Times New Roman"/>
                <w:sz w:val="20"/>
                <w:szCs w:val="20"/>
              </w:rPr>
              <w:t>Publisher</w:t>
            </w:r>
          </w:p>
        </w:tc>
        <w:tc>
          <w:tcPr>
            <w:tcW w:w="1853" w:type="pct"/>
            <w:tcBorders>
              <w:top w:val="outset" w:sz="6" w:space="0" w:color="auto"/>
              <w:left w:val="outset" w:sz="6" w:space="0" w:color="auto"/>
              <w:bottom w:val="outset" w:sz="6" w:space="0" w:color="auto"/>
              <w:right w:val="outset" w:sz="6" w:space="0" w:color="auto"/>
            </w:tcBorders>
            <w:vAlign w:val="center"/>
            <w:hideMark/>
          </w:tcPr>
          <w:p w14:paraId="4E56A210" w14:textId="77777777" w:rsidR="004D733E" w:rsidRPr="00A73BC8" w:rsidRDefault="6FEEB7FB" w:rsidP="6FEEB7FB">
            <w:pPr>
              <w:rPr>
                <w:rFonts w:eastAsia="Times New Roman"/>
                <w:sz w:val="20"/>
                <w:szCs w:val="20"/>
              </w:rPr>
            </w:pPr>
            <w:r w:rsidRPr="6FEEB7FB">
              <w:rPr>
                <w:rFonts w:eastAsia="Times New Roman"/>
                <w:sz w:val="20"/>
                <w:szCs w:val="20"/>
              </w:rPr>
              <w:t>Publisher of the cited resource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6C941F92" w14:textId="5DC7C9BF" w:rsidR="004D733E" w:rsidRPr="00A73BC8"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/metadata/idinfo/citation/citeinfo/pubinfo/publish</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/eml:eml/*/publisher</w:t>
            </w:r>
          </w:p>
        </w:tc>
      </w:tr>
      <w:tr w:rsidR="00A73BC8" w:rsidRPr="00A73BC8" w14:paraId="56AB4E6C" w14:textId="77777777" w:rsidTr="732CAC2F">
        <w:tc>
          <w:tcPr>
            <w:tcW w:w="853" w:type="pct"/>
            <w:tcBorders>
              <w:top w:val="outset" w:sz="6" w:space="0" w:color="auto"/>
              <w:left w:val="outset" w:sz="6" w:space="0" w:color="auto"/>
              <w:bottom w:val="outset" w:sz="6" w:space="0" w:color="auto"/>
              <w:right w:val="outset" w:sz="6" w:space="0" w:color="auto"/>
            </w:tcBorders>
            <w:vAlign w:val="center"/>
            <w:hideMark/>
          </w:tcPr>
          <w:p w14:paraId="5B60A96E" w14:textId="77777777" w:rsidR="004D733E" w:rsidRPr="00A73BC8" w:rsidRDefault="6FEEB7FB" w:rsidP="6FEEB7FB">
            <w:pPr>
              <w:rPr>
                <w:rFonts w:eastAsia="Times New Roman"/>
                <w:sz w:val="20"/>
                <w:szCs w:val="20"/>
              </w:rPr>
            </w:pPr>
            <w:r w:rsidRPr="6FEEB7FB">
              <w:rPr>
                <w:rFonts w:eastAsia="Times New Roman"/>
                <w:sz w:val="20"/>
                <w:szCs w:val="20"/>
              </w:rPr>
              <w:t>Publication Date</w:t>
            </w:r>
          </w:p>
        </w:tc>
        <w:tc>
          <w:tcPr>
            <w:tcW w:w="1853" w:type="pct"/>
            <w:tcBorders>
              <w:top w:val="outset" w:sz="6" w:space="0" w:color="auto"/>
              <w:left w:val="outset" w:sz="6" w:space="0" w:color="auto"/>
              <w:bottom w:val="outset" w:sz="6" w:space="0" w:color="auto"/>
              <w:right w:val="outset" w:sz="6" w:space="0" w:color="auto"/>
            </w:tcBorders>
            <w:vAlign w:val="center"/>
            <w:hideMark/>
          </w:tcPr>
          <w:p w14:paraId="2650D3C1" w14:textId="77777777" w:rsidR="004D733E" w:rsidRPr="00A73BC8" w:rsidRDefault="6FEEB7FB" w:rsidP="6FEEB7FB">
            <w:pPr>
              <w:rPr>
                <w:rFonts w:eastAsia="Times New Roman"/>
                <w:sz w:val="20"/>
                <w:szCs w:val="20"/>
              </w:rPr>
            </w:pPr>
            <w:r w:rsidRPr="6FEEB7FB">
              <w:rPr>
                <w:rFonts w:eastAsia="Times New Roman"/>
                <w:sz w:val="20"/>
                <w:szCs w:val="20"/>
              </w:rPr>
              <w:t>Date of publication of the cited resource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05D85115" w14:textId="675BC2FE" w:rsidR="004D733E" w:rsidRPr="00A73BC8"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/metadata/idinfo/citation/citeinfo/pubdate</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/eml:eml/*/pubDate</w:t>
            </w:r>
          </w:p>
        </w:tc>
      </w:tr>
      <w:tr w:rsidR="00A73BC8" w:rsidRPr="00F61456" w14:paraId="03FAC9C7" w14:textId="77777777" w:rsidTr="732CAC2F">
        <w:tc>
          <w:tcPr>
            <w:tcW w:w="853" w:type="pct"/>
            <w:tcBorders>
              <w:top w:val="outset" w:sz="6" w:space="0" w:color="auto"/>
              <w:left w:val="outset" w:sz="6" w:space="0" w:color="auto"/>
              <w:bottom w:val="outset" w:sz="6" w:space="0" w:color="auto"/>
              <w:right w:val="outset" w:sz="6" w:space="0" w:color="auto"/>
            </w:tcBorders>
            <w:vAlign w:val="center"/>
            <w:hideMark/>
          </w:tcPr>
          <w:p w14:paraId="4BAC2B12" w14:textId="77777777" w:rsidR="00BD7E69" w:rsidRDefault="6FEEB7FB" w:rsidP="6FEEB7FB">
            <w:pPr>
              <w:rPr>
                <w:rFonts w:eastAsia="Times New Roman"/>
                <w:sz w:val="20"/>
                <w:szCs w:val="20"/>
              </w:rPr>
            </w:pPr>
            <w:r w:rsidRPr="6FEEB7FB">
              <w:rPr>
                <w:rFonts w:eastAsia="Times New Roman"/>
                <w:sz w:val="20"/>
                <w:szCs w:val="20"/>
              </w:rPr>
              <w:t xml:space="preserve">Resource </w:t>
            </w:r>
          </w:p>
          <w:p w14:paraId="04EC5D21" w14:textId="26FD26A9" w:rsidR="004D733E" w:rsidRPr="00A73BC8" w:rsidRDefault="6FEEB7FB" w:rsidP="6FEEB7FB">
            <w:pPr>
              <w:rPr>
                <w:rFonts w:eastAsia="Times New Roman"/>
                <w:sz w:val="20"/>
                <w:szCs w:val="20"/>
              </w:rPr>
            </w:pPr>
            <w:r w:rsidRPr="6FEEB7FB">
              <w:rPr>
                <w:rFonts w:eastAsia="Times New Roman"/>
                <w:sz w:val="20"/>
                <w:szCs w:val="20"/>
              </w:rPr>
              <w:t>Contact</w:t>
            </w:r>
          </w:p>
        </w:tc>
        <w:tc>
          <w:tcPr>
            <w:tcW w:w="1853" w:type="pct"/>
            <w:tcBorders>
              <w:top w:val="outset" w:sz="6" w:space="0" w:color="auto"/>
              <w:left w:val="outset" w:sz="6" w:space="0" w:color="auto"/>
              <w:bottom w:val="outset" w:sz="6" w:space="0" w:color="auto"/>
              <w:right w:val="outset" w:sz="6" w:space="0" w:color="auto"/>
            </w:tcBorders>
            <w:vAlign w:val="center"/>
            <w:hideMark/>
          </w:tcPr>
          <w:p w14:paraId="7ABD70EF" w14:textId="77777777" w:rsidR="004D733E" w:rsidRPr="00A73BC8" w:rsidRDefault="6FEEB7FB" w:rsidP="6FEEB7FB">
            <w:pPr>
              <w:rPr>
                <w:rFonts w:eastAsia="Times New Roman"/>
                <w:sz w:val="20"/>
                <w:szCs w:val="20"/>
              </w:rPr>
            </w:pPr>
            <w:r w:rsidRPr="6FEEB7FB">
              <w:rPr>
                <w:rFonts w:eastAsia="Times New Roman"/>
                <w:sz w:val="20"/>
                <w:szCs w:val="20"/>
              </w:rPr>
              <w:t>The organization or person responsible for answering questions about the resource.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50A278A2" w14:textId="4FC450A1" w:rsidR="004D733E" w:rsidRPr="00911525" w:rsidRDefault="732CAC2F" w:rsidP="732CAC2F">
            <w:pPr>
              <w:wordWrap w:val="0"/>
              <w:rPr>
                <w:rFonts w:eastAsia="Times New Roman"/>
                <w:sz w:val="20"/>
                <w:szCs w:val="20"/>
                <w:lang w:val="pt-BR"/>
              </w:rPr>
            </w:pPr>
            <w:r w:rsidRPr="732CAC2F">
              <w:rPr>
                <w:rFonts w:eastAsia="Times New Roman"/>
                <w:b/>
                <w:bCs/>
                <w:sz w:val="20"/>
                <w:szCs w:val="20"/>
                <w:lang w:val="pt-BR"/>
              </w:rPr>
              <w:t>CSDGM</w:t>
            </w:r>
            <w:r w:rsidRPr="732CAC2F">
              <w:rPr>
                <w:rStyle w:val="apple-converted-space"/>
                <w:rFonts w:eastAsia="Times New Roman"/>
                <w:sz w:val="20"/>
                <w:szCs w:val="20"/>
                <w:lang w:val="pt-BR"/>
              </w:rPr>
              <w:t> </w:t>
            </w:r>
            <w:r w:rsidRPr="732CAC2F">
              <w:rPr>
                <w:rFonts w:eastAsia="Times New Roman"/>
                <w:sz w:val="20"/>
                <w:szCs w:val="20"/>
                <w:lang w:val="pt-BR"/>
              </w:rPr>
              <w:t>/metadata/idinfo/ptcontac</w:t>
            </w:r>
            <w:r w:rsidR="004D733E" w:rsidRPr="00FD332A">
              <w:rPr>
                <w:lang w:val="pt-BR"/>
              </w:rPr>
              <w:br/>
            </w:r>
            <w:r w:rsidRPr="732CAC2F">
              <w:rPr>
                <w:rFonts w:eastAsia="Times New Roman"/>
                <w:b/>
                <w:bCs/>
                <w:sz w:val="20"/>
                <w:szCs w:val="20"/>
                <w:lang w:val="pt-BR"/>
              </w:rPr>
              <w:t>EML</w:t>
            </w:r>
            <w:r w:rsidRPr="732CAC2F">
              <w:rPr>
                <w:rStyle w:val="apple-converted-space"/>
                <w:rFonts w:eastAsia="Times New Roman"/>
                <w:sz w:val="20"/>
                <w:szCs w:val="20"/>
                <w:lang w:val="pt-BR"/>
              </w:rPr>
              <w:t> </w:t>
            </w:r>
            <w:r w:rsidRPr="732CAC2F">
              <w:rPr>
                <w:rFonts w:eastAsia="Times New Roman"/>
                <w:sz w:val="20"/>
                <w:szCs w:val="20"/>
                <w:lang w:val="pt-BR"/>
              </w:rPr>
              <w:t>/eml:eml/*/contact</w:t>
            </w:r>
          </w:p>
        </w:tc>
      </w:tr>
      <w:tr w:rsidR="00A73BC8" w:rsidRPr="00A73BC8" w14:paraId="2E341E56" w14:textId="77777777" w:rsidTr="732CAC2F">
        <w:tc>
          <w:tcPr>
            <w:tcW w:w="853" w:type="pct"/>
            <w:tcBorders>
              <w:top w:val="outset" w:sz="6" w:space="0" w:color="auto"/>
              <w:left w:val="outset" w:sz="6" w:space="0" w:color="auto"/>
              <w:bottom w:val="outset" w:sz="6" w:space="0" w:color="auto"/>
              <w:right w:val="outset" w:sz="6" w:space="0" w:color="auto"/>
            </w:tcBorders>
            <w:vAlign w:val="center"/>
            <w:hideMark/>
          </w:tcPr>
          <w:p w14:paraId="471B927C" w14:textId="77777777" w:rsidR="004D733E" w:rsidRPr="00A73BC8" w:rsidRDefault="6FEEB7FB" w:rsidP="6FEEB7FB">
            <w:pPr>
              <w:rPr>
                <w:rFonts w:eastAsia="Times New Roman"/>
                <w:sz w:val="20"/>
                <w:szCs w:val="20"/>
              </w:rPr>
            </w:pPr>
            <w:r w:rsidRPr="6FEEB7FB">
              <w:rPr>
                <w:rFonts w:eastAsia="Times New Roman"/>
                <w:sz w:val="20"/>
                <w:szCs w:val="20"/>
              </w:rPr>
              <w:t>Abstract</w:t>
            </w:r>
          </w:p>
        </w:tc>
        <w:tc>
          <w:tcPr>
            <w:tcW w:w="1853" w:type="pct"/>
            <w:tcBorders>
              <w:top w:val="outset" w:sz="6" w:space="0" w:color="auto"/>
              <w:left w:val="outset" w:sz="6" w:space="0" w:color="auto"/>
              <w:bottom w:val="outset" w:sz="6" w:space="0" w:color="auto"/>
              <w:right w:val="outset" w:sz="6" w:space="0" w:color="auto"/>
            </w:tcBorders>
            <w:vAlign w:val="center"/>
            <w:hideMark/>
          </w:tcPr>
          <w:p w14:paraId="07CF8BEC" w14:textId="77777777" w:rsidR="004D733E" w:rsidRPr="00A73BC8" w:rsidRDefault="732CAC2F" w:rsidP="732CAC2F">
            <w:pPr>
              <w:rPr>
                <w:rFonts w:eastAsia="Times New Roman"/>
                <w:sz w:val="20"/>
                <w:szCs w:val="20"/>
              </w:rPr>
            </w:pPr>
            <w:r w:rsidRPr="732CAC2F">
              <w:rPr>
                <w:rFonts w:eastAsia="Times New Roman"/>
                <w:sz w:val="20"/>
                <w:szCs w:val="20"/>
              </w:rPr>
              <w:t>A paragraph describing the resource.</w:t>
            </w:r>
            <w:r w:rsidR="004D733E">
              <w:br/>
            </w:r>
            <w:r w:rsidR="004D733E">
              <w:br/>
            </w:r>
            <w:r w:rsidRPr="732CAC2F">
              <w:rPr>
                <w:rFonts w:eastAsia="Times New Roman"/>
                <w:i/>
                <w:iCs/>
                <w:sz w:val="20"/>
                <w:szCs w:val="20"/>
              </w:rPr>
              <w:t>Note: This concept is called "Desciption" in Catalog Services for the Web.</w:t>
            </w:r>
          </w:p>
        </w:tc>
        <w:tc>
          <w:tcPr>
            <w:tcW w:w="2294" w:type="pct"/>
            <w:tcBorders>
              <w:top w:val="outset" w:sz="6" w:space="0" w:color="auto"/>
              <w:left w:val="outset" w:sz="6" w:space="0" w:color="auto"/>
              <w:bottom w:val="outset" w:sz="6" w:space="0" w:color="auto"/>
              <w:right w:val="outset" w:sz="6" w:space="0" w:color="auto"/>
            </w:tcBorders>
            <w:vAlign w:val="center"/>
            <w:hideMark/>
          </w:tcPr>
          <w:p w14:paraId="40378D4A" w14:textId="2BEEA793" w:rsidR="004D733E" w:rsidRPr="00A73BC8"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/metadata/idinfo/descript/abstract</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/eml:eml/*/abstract</w:t>
            </w:r>
          </w:p>
        </w:tc>
      </w:tr>
      <w:tr w:rsidR="00A73BC8" w:rsidRPr="00A73BC8" w14:paraId="51D3EDA5" w14:textId="77777777" w:rsidTr="732CAC2F">
        <w:tc>
          <w:tcPr>
            <w:tcW w:w="853" w:type="pct"/>
            <w:tcBorders>
              <w:top w:val="outset" w:sz="6" w:space="0" w:color="auto"/>
              <w:left w:val="outset" w:sz="6" w:space="0" w:color="auto"/>
              <w:bottom w:val="outset" w:sz="6" w:space="0" w:color="auto"/>
              <w:right w:val="outset" w:sz="6" w:space="0" w:color="auto"/>
            </w:tcBorders>
            <w:vAlign w:val="center"/>
            <w:hideMark/>
          </w:tcPr>
          <w:p w14:paraId="207C838A" w14:textId="77777777" w:rsidR="004D733E" w:rsidRPr="00A73BC8" w:rsidRDefault="6FEEB7FB" w:rsidP="6FEEB7FB">
            <w:pPr>
              <w:rPr>
                <w:rFonts w:eastAsia="Times New Roman"/>
                <w:sz w:val="20"/>
                <w:szCs w:val="20"/>
              </w:rPr>
            </w:pPr>
            <w:r w:rsidRPr="6FEEB7FB">
              <w:rPr>
                <w:rFonts w:eastAsia="Times New Roman"/>
                <w:sz w:val="20"/>
                <w:szCs w:val="20"/>
              </w:rPr>
              <w:t>Keyword</w:t>
            </w:r>
          </w:p>
        </w:tc>
        <w:tc>
          <w:tcPr>
            <w:tcW w:w="1853" w:type="pct"/>
            <w:tcBorders>
              <w:top w:val="outset" w:sz="6" w:space="0" w:color="auto"/>
              <w:left w:val="outset" w:sz="6" w:space="0" w:color="auto"/>
              <w:bottom w:val="outset" w:sz="6" w:space="0" w:color="auto"/>
              <w:right w:val="outset" w:sz="6" w:space="0" w:color="auto"/>
            </w:tcBorders>
            <w:vAlign w:val="center"/>
            <w:hideMark/>
          </w:tcPr>
          <w:p w14:paraId="63CF04BF" w14:textId="77777777" w:rsidR="004D733E" w:rsidRPr="00A73BC8" w:rsidRDefault="6FEEB7FB" w:rsidP="6FEEB7FB">
            <w:pPr>
              <w:rPr>
                <w:rFonts w:eastAsia="Times New Roman"/>
                <w:sz w:val="20"/>
                <w:szCs w:val="20"/>
              </w:rPr>
            </w:pPr>
            <w:r w:rsidRPr="6FEEB7FB">
              <w:rPr>
                <w:rFonts w:eastAsia="Times New Roman"/>
                <w:sz w:val="20"/>
                <w:szCs w:val="20"/>
              </w:rPr>
              <w:t xml:space="preserve">A word or phrase that describes some aspect of a resource. Can be one of </w:t>
            </w:r>
            <w:r w:rsidRPr="6FEEB7FB">
              <w:rPr>
                <w:rFonts w:eastAsia="Times New Roman"/>
                <w:sz w:val="20"/>
                <w:szCs w:val="20"/>
              </w:rPr>
              <w:lastRenderedPageBreak/>
              <w:t>several types.</w:t>
            </w:r>
          </w:p>
        </w:tc>
        <w:tc>
          <w:tcPr>
            <w:tcW w:w="2294" w:type="pct"/>
            <w:tcBorders>
              <w:top w:val="outset" w:sz="6" w:space="0" w:color="auto"/>
              <w:left w:val="outset" w:sz="6" w:space="0" w:color="auto"/>
              <w:bottom w:val="outset" w:sz="6" w:space="0" w:color="auto"/>
              <w:right w:val="outset" w:sz="6" w:space="0" w:color="auto"/>
            </w:tcBorders>
            <w:vAlign w:val="center"/>
            <w:hideMark/>
          </w:tcPr>
          <w:p w14:paraId="17F5F565" w14:textId="5391D581" w:rsidR="004D733E" w:rsidRPr="00A73BC8" w:rsidRDefault="732CAC2F" w:rsidP="732CAC2F">
            <w:pPr>
              <w:wordWrap w:val="0"/>
              <w:rPr>
                <w:rFonts w:eastAsia="Times New Roman"/>
                <w:sz w:val="20"/>
                <w:szCs w:val="20"/>
              </w:rPr>
            </w:pPr>
            <w:r w:rsidRPr="732CAC2F">
              <w:rPr>
                <w:rFonts w:eastAsia="Times New Roman"/>
                <w:b/>
                <w:bCs/>
                <w:sz w:val="20"/>
                <w:szCs w:val="20"/>
              </w:rPr>
              <w:lastRenderedPageBreak/>
              <w:t>CSDGM</w:t>
            </w:r>
            <w:r w:rsidRPr="732CAC2F">
              <w:rPr>
                <w:rStyle w:val="apple-converted-space"/>
                <w:rFonts w:eastAsia="Times New Roman"/>
                <w:sz w:val="20"/>
                <w:szCs w:val="20"/>
              </w:rPr>
              <w:t> </w:t>
            </w:r>
            <w:r w:rsidRPr="732CAC2F">
              <w:rPr>
                <w:rFonts w:eastAsia="Times New Roman"/>
                <w:sz w:val="20"/>
                <w:szCs w:val="20"/>
              </w:rPr>
              <w:t>/metadata/idinfo/keywords/theme/themekey</w:t>
            </w:r>
            <w:r w:rsidR="004D733E">
              <w:br/>
            </w:r>
            <w:r w:rsidRPr="732CAC2F">
              <w:rPr>
                <w:rFonts w:eastAsia="Times New Roman"/>
                <w:b/>
                <w:bCs/>
                <w:sz w:val="20"/>
                <w:szCs w:val="20"/>
              </w:rPr>
              <w:lastRenderedPageBreak/>
              <w:t>CSDGM</w:t>
            </w:r>
            <w:r w:rsidRPr="732CAC2F">
              <w:rPr>
                <w:rStyle w:val="apple-converted-space"/>
                <w:rFonts w:eastAsia="Times New Roman"/>
                <w:sz w:val="20"/>
                <w:szCs w:val="20"/>
              </w:rPr>
              <w:t> </w:t>
            </w:r>
            <w:r w:rsidRPr="732CAC2F">
              <w:rPr>
                <w:rFonts w:eastAsia="Times New Roman"/>
                <w:sz w:val="20"/>
                <w:szCs w:val="20"/>
              </w:rPr>
              <w:t>/metadata/idinfo/keywords/place/placekey</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/eml:eml/*/keywordSet/keyword</w:t>
            </w:r>
          </w:p>
        </w:tc>
      </w:tr>
      <w:tr w:rsidR="00A73BC8" w:rsidRPr="00A73BC8" w14:paraId="7135A880" w14:textId="77777777" w:rsidTr="732CAC2F">
        <w:tc>
          <w:tcPr>
            <w:tcW w:w="853" w:type="pct"/>
            <w:tcBorders>
              <w:top w:val="outset" w:sz="6" w:space="0" w:color="auto"/>
              <w:left w:val="outset" w:sz="6" w:space="0" w:color="auto"/>
              <w:bottom w:val="outset" w:sz="6" w:space="0" w:color="auto"/>
              <w:right w:val="outset" w:sz="6" w:space="0" w:color="auto"/>
            </w:tcBorders>
            <w:vAlign w:val="center"/>
            <w:hideMark/>
          </w:tcPr>
          <w:p w14:paraId="602E1FB8" w14:textId="77777777" w:rsidR="00BD7E69" w:rsidRDefault="6FEEB7FB" w:rsidP="6FEEB7FB">
            <w:pPr>
              <w:rPr>
                <w:rFonts w:eastAsia="Times New Roman"/>
                <w:sz w:val="20"/>
                <w:szCs w:val="20"/>
              </w:rPr>
            </w:pPr>
            <w:r w:rsidRPr="6FEEB7FB">
              <w:rPr>
                <w:rFonts w:eastAsia="Times New Roman"/>
                <w:sz w:val="20"/>
                <w:szCs w:val="20"/>
              </w:rPr>
              <w:lastRenderedPageBreak/>
              <w:t xml:space="preserve">Resource </w:t>
            </w:r>
          </w:p>
          <w:p w14:paraId="4A50B77F" w14:textId="6483BFB7" w:rsidR="004D733E" w:rsidRPr="00A73BC8" w:rsidRDefault="6FEEB7FB" w:rsidP="6FEEB7FB">
            <w:pPr>
              <w:rPr>
                <w:rFonts w:eastAsia="Times New Roman"/>
                <w:sz w:val="20"/>
                <w:szCs w:val="20"/>
              </w:rPr>
            </w:pPr>
            <w:r w:rsidRPr="6FEEB7FB">
              <w:rPr>
                <w:rFonts w:eastAsia="Times New Roman"/>
                <w:sz w:val="20"/>
                <w:szCs w:val="20"/>
              </w:rPr>
              <w:t>Distribution</w:t>
            </w:r>
          </w:p>
        </w:tc>
        <w:tc>
          <w:tcPr>
            <w:tcW w:w="1853" w:type="pct"/>
            <w:tcBorders>
              <w:top w:val="outset" w:sz="6" w:space="0" w:color="auto"/>
              <w:left w:val="outset" w:sz="6" w:space="0" w:color="auto"/>
              <w:bottom w:val="outset" w:sz="6" w:space="0" w:color="auto"/>
              <w:right w:val="outset" w:sz="6" w:space="0" w:color="auto"/>
            </w:tcBorders>
            <w:vAlign w:val="center"/>
            <w:hideMark/>
          </w:tcPr>
          <w:p w14:paraId="159C53D6" w14:textId="77777777" w:rsidR="004D733E" w:rsidRPr="00A73BC8" w:rsidRDefault="6FEEB7FB" w:rsidP="6FEEB7FB">
            <w:pPr>
              <w:rPr>
                <w:rFonts w:eastAsia="Times New Roman"/>
                <w:sz w:val="20"/>
                <w:szCs w:val="20"/>
              </w:rPr>
            </w:pPr>
            <w:r w:rsidRPr="6FEEB7FB">
              <w:rPr>
                <w:rFonts w:eastAsia="Times New Roman"/>
                <w:sz w:val="20"/>
                <w:szCs w:val="20"/>
              </w:rPr>
              <w:t>Information about how the resource is available, online, offline, inline.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29490446" w14:textId="72000072" w:rsidR="004D733E" w:rsidRPr="00A73BC8"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/metadata/distinfo</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/eml:eml/*/distribution</w:t>
            </w:r>
          </w:p>
        </w:tc>
      </w:tr>
    </w:tbl>
    <w:p w14:paraId="2CED6ECA" w14:textId="77777777" w:rsidR="00A73BC8" w:rsidRDefault="00A73BC8" w:rsidP="004D733E">
      <w:pPr>
        <w:pStyle w:val="Heading2"/>
        <w:rPr>
          <w:rFonts w:eastAsia="Times New Roman"/>
          <w:color w:val="000000"/>
          <w:szCs w:val="24"/>
        </w:rPr>
      </w:pPr>
      <w:bookmarkStart w:id="2298" w:name="LTER_Discovery"/>
      <w:bookmarkEnd w:id="2298"/>
    </w:p>
    <w:p w14:paraId="328E23BF" w14:textId="711A4E25" w:rsidR="004D733E" w:rsidRPr="00A73BC8" w:rsidRDefault="004D733E" w:rsidP="6FEEB7FB">
      <w:pPr>
        <w:pStyle w:val="Heading2"/>
        <w:rPr>
          <w:rFonts w:eastAsia="Times New Roman"/>
        </w:rPr>
      </w:pPr>
      <w:bookmarkStart w:id="2299" w:name="_Toc479340709"/>
      <w:bookmarkStart w:id="2300" w:name="_Toc482694783"/>
      <w:r w:rsidRPr="6FEEB7FB">
        <w:rPr>
          <w:rFonts w:eastAsia="Times New Roman"/>
          <w:color w:val="000000"/>
        </w:rPr>
        <w:t>LTER Discovery</w:t>
      </w:r>
      <w:bookmarkEnd w:id="2299"/>
      <w:bookmarkEnd w:id="2300"/>
    </w:p>
    <w:p w14:paraId="11FE29EF" w14:textId="77777777" w:rsidR="004D733E" w:rsidRPr="00A73BC8" w:rsidRDefault="732CAC2F" w:rsidP="732CAC2F">
      <w:pPr>
        <w:pStyle w:val="NormalWeb"/>
        <w:rPr>
          <w:color w:val="000000" w:themeColor="text1"/>
        </w:rPr>
      </w:pPr>
      <w:r w:rsidRPr="732CAC2F">
        <w:rPr>
          <w:color w:val="000000" w:themeColor="text1"/>
        </w:rPr>
        <w:t>Discovery level metadata should provide as much information as possible to support locating datasets by time, taxa, and/or geographic location in addition to basic identification information. Discovery level EML should include the coverage elements of temporalCoverage (when), taxonomicCoverage (what), and geographicCoverage (where) for the dataset as well as the change history in the maintenance element.</w:t>
      </w:r>
      <w:r w:rsidR="004D733E">
        <w:br/>
      </w:r>
      <w:r w:rsidRPr="732CAC2F">
        <w:rPr>
          <w:i/>
          <w:iCs/>
          <w:color w:val="000000" w:themeColor="text1"/>
        </w:rPr>
        <w:t>Source:</w:t>
      </w:r>
      <w:r w:rsidRPr="732CAC2F">
        <w:rPr>
          <w:rStyle w:val="apple-converted-space"/>
          <w:i/>
          <w:iCs/>
          <w:color w:val="000000" w:themeColor="text1"/>
        </w:rPr>
        <w:t> </w:t>
      </w:r>
      <w:hyperlink r:id="rId23">
        <w:r w:rsidRPr="732CAC2F">
          <w:rPr>
            <w:rStyle w:val="Hyperlink"/>
          </w:rPr>
          <w:t>Completeness Levels</w:t>
        </w:r>
      </w:hyperlink>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22"/>
        <w:gridCol w:w="2370"/>
        <w:gridCol w:w="5688"/>
      </w:tblGrid>
      <w:tr w:rsidR="004D733E" w:rsidRPr="00A73BC8" w14:paraId="7DBA590D"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5E9B7D9B" w14:textId="77777777" w:rsidR="004D733E" w:rsidRPr="00A73BC8" w:rsidRDefault="6FEEB7FB" w:rsidP="6FEEB7FB">
            <w:pPr>
              <w:jc w:val="center"/>
              <w:rPr>
                <w:rFonts w:eastAsia="Times New Roman"/>
                <w:b/>
                <w:bCs/>
                <w:sz w:val="20"/>
                <w:szCs w:val="20"/>
              </w:rPr>
            </w:pPr>
            <w:r w:rsidRPr="6FEEB7FB">
              <w:rPr>
                <w:rFonts w:eastAsia="Times New Roman"/>
                <w:b/>
                <w:bCs/>
                <w:sz w:val="20"/>
                <w:szCs w:val="20"/>
              </w:rPr>
              <w:t>Concept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E2E7D9A" w14:textId="77777777" w:rsidR="004D733E" w:rsidRPr="00A73BC8" w:rsidRDefault="6FEEB7FB" w:rsidP="6FEEB7FB">
            <w:pPr>
              <w:jc w:val="center"/>
              <w:rPr>
                <w:rFonts w:eastAsia="Times New Roman"/>
                <w:b/>
                <w:bCs/>
                <w:sz w:val="20"/>
                <w:szCs w:val="20"/>
              </w:rPr>
            </w:pPr>
            <w:r w:rsidRPr="6FEEB7FB">
              <w:rPr>
                <w:rFonts w:eastAsia="Times New Roman"/>
                <w:b/>
                <w:bCs/>
                <w:sz w:val="20"/>
                <w:szCs w:val="20"/>
              </w:rPr>
              <w:t>Description</w:t>
            </w:r>
          </w:p>
        </w:tc>
        <w:tc>
          <w:tcPr>
            <w:tcW w:w="3000" w:type="pct"/>
            <w:tcBorders>
              <w:top w:val="outset" w:sz="6" w:space="0" w:color="auto"/>
              <w:left w:val="outset" w:sz="6" w:space="0" w:color="auto"/>
              <w:bottom w:val="outset" w:sz="6" w:space="0" w:color="auto"/>
              <w:right w:val="outset" w:sz="6" w:space="0" w:color="auto"/>
            </w:tcBorders>
            <w:vAlign w:val="center"/>
            <w:hideMark/>
          </w:tcPr>
          <w:p w14:paraId="28952BB4" w14:textId="77777777" w:rsidR="004D733E" w:rsidRPr="00A73BC8" w:rsidRDefault="6FEEB7FB" w:rsidP="6FEEB7FB">
            <w:pPr>
              <w:jc w:val="center"/>
              <w:rPr>
                <w:rFonts w:eastAsia="Times New Roman"/>
                <w:b/>
                <w:bCs/>
                <w:sz w:val="20"/>
                <w:szCs w:val="20"/>
              </w:rPr>
            </w:pPr>
            <w:r w:rsidRPr="6FEEB7FB">
              <w:rPr>
                <w:rFonts w:eastAsia="Times New Roman"/>
                <w:b/>
                <w:bCs/>
                <w:sz w:val="20"/>
                <w:szCs w:val="20"/>
              </w:rPr>
              <w:t>Dialect (Fit) Paths</w:t>
            </w:r>
          </w:p>
        </w:tc>
      </w:tr>
      <w:tr w:rsidR="004D733E" w:rsidRPr="00A73BC8" w14:paraId="5FD65589"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70F73E8E" w14:textId="77777777" w:rsidR="004D733E" w:rsidRPr="00A73BC8" w:rsidRDefault="6FEEB7FB" w:rsidP="6FEEB7FB">
            <w:pPr>
              <w:rPr>
                <w:rFonts w:eastAsia="Times New Roman"/>
                <w:sz w:val="20"/>
                <w:szCs w:val="20"/>
              </w:rPr>
            </w:pPr>
            <w:r w:rsidRPr="6FEEB7FB">
              <w:rPr>
                <w:rFonts w:eastAsia="Times New Roman"/>
                <w:sz w:val="20"/>
                <w:szCs w:val="20"/>
              </w:rPr>
              <w:t>Taxonomic Extent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5827D115" w14:textId="77777777" w:rsidR="004D733E" w:rsidRPr="00A73BC8" w:rsidRDefault="6FEEB7FB" w:rsidP="6FEEB7FB">
            <w:pPr>
              <w:rPr>
                <w:rFonts w:eastAsia="Times New Roman"/>
                <w:sz w:val="20"/>
                <w:szCs w:val="20"/>
              </w:rPr>
            </w:pPr>
            <w:r w:rsidRPr="6FEEB7FB">
              <w:rPr>
                <w:rFonts w:eastAsia="Times New Roman"/>
                <w:sz w:val="20"/>
                <w:szCs w:val="20"/>
              </w:rPr>
              <w:t>The extent of the taxonomies coverage.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0A8D0A71" w14:textId="77777777" w:rsidR="004D733E" w:rsidRPr="00A73BC8" w:rsidRDefault="732CAC2F" w:rsidP="732CAC2F">
            <w:pPr>
              <w:wordWrap w:val="0"/>
              <w:rPr>
                <w:rFonts w:eastAsia="Times New Roman"/>
                <w:sz w:val="20"/>
                <w:szCs w:val="20"/>
              </w:rPr>
            </w:pP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/eml:eml/*/coverage/taxonomicCoverage</w:t>
            </w:r>
          </w:p>
        </w:tc>
      </w:tr>
      <w:tr w:rsidR="004D733E" w:rsidRPr="00A73BC8" w14:paraId="70D38AAC"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3C9C435C" w14:textId="77777777" w:rsidR="004D733E" w:rsidRPr="00A73BC8" w:rsidRDefault="6FEEB7FB" w:rsidP="6FEEB7FB">
            <w:pPr>
              <w:rPr>
                <w:rFonts w:eastAsia="Times New Roman"/>
                <w:sz w:val="20"/>
                <w:szCs w:val="20"/>
              </w:rPr>
            </w:pPr>
            <w:r w:rsidRPr="6FEEB7FB">
              <w:rPr>
                <w:rFonts w:eastAsia="Times New Roman"/>
                <w:sz w:val="20"/>
                <w:szCs w:val="20"/>
              </w:rPr>
              <w:t>Spatial Extent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51D0EB0D" w14:textId="77777777" w:rsidR="004D733E" w:rsidRPr="00A73BC8" w:rsidRDefault="6FEEB7FB" w:rsidP="6FEEB7FB">
            <w:pPr>
              <w:rPr>
                <w:rFonts w:eastAsia="Times New Roman"/>
                <w:sz w:val="20"/>
                <w:szCs w:val="20"/>
              </w:rPr>
            </w:pPr>
            <w:r w:rsidRPr="6FEEB7FB">
              <w:rPr>
                <w:rFonts w:eastAsia="Times New Roman"/>
                <w:sz w:val="20"/>
                <w:szCs w:val="20"/>
              </w:rPr>
              <w:t>The spatial extent of the resource.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6D62844" w14:textId="7E1FDC00" w:rsidR="004D733E" w:rsidRPr="00A73BC8"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/metadata/idinfo/spdom/bounding</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/eml:eml/*/coverage/geographicCoverage</w:t>
            </w:r>
          </w:p>
        </w:tc>
      </w:tr>
      <w:tr w:rsidR="004D733E" w:rsidRPr="00A73BC8" w14:paraId="3235D345"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71086D68" w14:textId="77777777" w:rsidR="00BD7E69" w:rsidRDefault="6FEEB7FB" w:rsidP="6FEEB7FB">
            <w:pPr>
              <w:rPr>
                <w:rFonts w:eastAsia="Times New Roman"/>
                <w:sz w:val="20"/>
                <w:szCs w:val="20"/>
              </w:rPr>
            </w:pPr>
            <w:r w:rsidRPr="6FEEB7FB">
              <w:rPr>
                <w:rFonts w:eastAsia="Times New Roman"/>
                <w:sz w:val="20"/>
                <w:szCs w:val="20"/>
              </w:rPr>
              <w:t xml:space="preserve">Temporal </w:t>
            </w:r>
          </w:p>
          <w:p w14:paraId="7E7BDDBE" w14:textId="6B5A2E88" w:rsidR="004D733E" w:rsidRPr="00A73BC8" w:rsidRDefault="6FEEB7FB" w:rsidP="6FEEB7FB">
            <w:pPr>
              <w:rPr>
                <w:rFonts w:eastAsia="Times New Roman"/>
                <w:sz w:val="20"/>
                <w:szCs w:val="20"/>
              </w:rPr>
            </w:pPr>
            <w:r w:rsidRPr="6FEEB7FB">
              <w:rPr>
                <w:rFonts w:eastAsia="Times New Roman"/>
                <w:sz w:val="20"/>
                <w:szCs w:val="20"/>
              </w:rPr>
              <w:t>Extent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0F6CC90" w14:textId="77777777" w:rsidR="004D733E" w:rsidRPr="00A73BC8" w:rsidRDefault="6FEEB7FB" w:rsidP="6FEEB7FB">
            <w:pPr>
              <w:rPr>
                <w:rFonts w:eastAsia="Times New Roman"/>
                <w:sz w:val="20"/>
                <w:szCs w:val="20"/>
              </w:rPr>
            </w:pPr>
            <w:r w:rsidRPr="6FEEB7FB">
              <w:rPr>
                <w:rFonts w:eastAsia="Times New Roman"/>
                <w:sz w:val="20"/>
                <w:szCs w:val="20"/>
              </w:rPr>
              <w:t>The temporal extent of the resource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4712AAF8" w14:textId="0499377E" w:rsidR="004D733E" w:rsidRPr="00A73BC8"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/metadata/idinfo/timeperd/timeinfo/rngdates</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/eml:eml/*/coverage/temporalCoverage</w:t>
            </w:r>
          </w:p>
        </w:tc>
      </w:tr>
      <w:tr w:rsidR="004D733E" w:rsidRPr="00A73BC8" w14:paraId="7A13CFA6"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55F6DC7A" w14:textId="77777777" w:rsidR="004D733E" w:rsidRPr="00A73BC8" w:rsidRDefault="6FEEB7FB" w:rsidP="6FEEB7FB">
            <w:pPr>
              <w:rPr>
                <w:rFonts w:eastAsia="Times New Roman"/>
                <w:sz w:val="20"/>
                <w:szCs w:val="20"/>
              </w:rPr>
            </w:pPr>
            <w:r w:rsidRPr="6FEEB7FB">
              <w:rPr>
                <w:rFonts w:eastAsia="Times New Roman"/>
                <w:sz w:val="20"/>
                <w:szCs w:val="20"/>
              </w:rPr>
              <w:t>Maintenance</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A750910" w14:textId="77777777" w:rsidR="004D733E" w:rsidRPr="00A73BC8" w:rsidRDefault="6FEEB7FB" w:rsidP="6FEEB7FB">
            <w:pPr>
              <w:rPr>
                <w:rFonts w:eastAsia="Times New Roman"/>
                <w:sz w:val="20"/>
                <w:szCs w:val="20"/>
              </w:rPr>
            </w:pPr>
            <w:r w:rsidRPr="6FEEB7FB">
              <w:rPr>
                <w:rFonts w:eastAsia="Times New Roman"/>
                <w:sz w:val="20"/>
                <w:szCs w:val="20"/>
              </w:rPr>
              <w:t>Describes changes to the data tables or metadata, including update frequency.</w:t>
            </w:r>
          </w:p>
        </w:tc>
        <w:tc>
          <w:tcPr>
            <w:tcW w:w="3000" w:type="pct"/>
            <w:tcBorders>
              <w:top w:val="outset" w:sz="6" w:space="0" w:color="auto"/>
              <w:left w:val="outset" w:sz="6" w:space="0" w:color="auto"/>
              <w:bottom w:val="outset" w:sz="6" w:space="0" w:color="auto"/>
              <w:right w:val="outset" w:sz="6" w:space="0" w:color="auto"/>
            </w:tcBorders>
            <w:vAlign w:val="center"/>
            <w:hideMark/>
          </w:tcPr>
          <w:p w14:paraId="76E9955C" w14:textId="24C40189" w:rsidR="004D733E" w:rsidRPr="00A73BC8"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/metadata/idinfo/status/update</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/eml:eml/*/maintenance</w:t>
            </w:r>
          </w:p>
        </w:tc>
      </w:tr>
    </w:tbl>
    <w:p w14:paraId="2A9F7769" w14:textId="77777777" w:rsidR="00A73BC8" w:rsidRDefault="00A73BC8" w:rsidP="004D733E">
      <w:pPr>
        <w:pStyle w:val="Heading2"/>
        <w:rPr>
          <w:rFonts w:eastAsia="Times New Roman"/>
          <w:color w:val="000000"/>
          <w:szCs w:val="24"/>
        </w:rPr>
      </w:pPr>
      <w:bookmarkStart w:id="2301" w:name="LTER_Evaluation"/>
      <w:bookmarkEnd w:id="2301"/>
    </w:p>
    <w:p w14:paraId="6511FC6D" w14:textId="4296DF11" w:rsidR="004D733E" w:rsidRPr="00A73BC8" w:rsidRDefault="004D733E" w:rsidP="6FEEB7FB">
      <w:pPr>
        <w:pStyle w:val="Heading2"/>
        <w:rPr>
          <w:rFonts w:eastAsia="Times New Roman"/>
        </w:rPr>
      </w:pPr>
      <w:bookmarkStart w:id="2302" w:name="_Toc479340710"/>
      <w:bookmarkStart w:id="2303" w:name="_Toc482694784"/>
      <w:r w:rsidRPr="6FEEB7FB">
        <w:rPr>
          <w:rFonts w:eastAsia="Times New Roman"/>
          <w:color w:val="000000"/>
        </w:rPr>
        <w:t>LTER Evaluation</w:t>
      </w:r>
      <w:bookmarkEnd w:id="2302"/>
      <w:bookmarkEnd w:id="2303"/>
    </w:p>
    <w:p w14:paraId="7E0DDBCD" w14:textId="77777777" w:rsidR="004D733E" w:rsidRPr="00A73BC8" w:rsidRDefault="6FEEB7FB" w:rsidP="6FEEB7FB">
      <w:pPr>
        <w:pStyle w:val="NormalWeb"/>
        <w:rPr>
          <w:color w:val="000000" w:themeColor="text1"/>
        </w:rPr>
      </w:pPr>
      <w:r w:rsidRPr="6FEEB7FB">
        <w:rPr>
          <w:color w:val="000000" w:themeColor="text1"/>
        </w:rPr>
        <w:t>Evaluation level metadata should include detailed descriptions of the project, methods, protocols, and intellectual rights in order for a potential user to evaluate the relevance of the data package for their research study or synthesis project.</w:t>
      </w:r>
      <w:r w:rsidR="004D733E">
        <w:br/>
      </w:r>
      <w:r w:rsidRPr="6FEEB7FB">
        <w:rPr>
          <w:i/>
          <w:iCs/>
          <w:color w:val="000000" w:themeColor="text1"/>
        </w:rPr>
        <w:t>Source:</w:t>
      </w:r>
      <w:r w:rsidRPr="6FEEB7FB">
        <w:rPr>
          <w:rStyle w:val="apple-converted-space"/>
          <w:i/>
          <w:iCs/>
          <w:color w:val="000000" w:themeColor="text1"/>
        </w:rPr>
        <w:t> </w:t>
      </w:r>
      <w:hyperlink r:id="rId24">
        <w:r w:rsidRPr="6FEEB7FB">
          <w:rPr>
            <w:rStyle w:val="Hyperlink"/>
          </w:rPr>
          <w:t>Completeness Levels</w:t>
        </w:r>
      </w:hyperlink>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22"/>
        <w:gridCol w:w="2370"/>
        <w:gridCol w:w="5688"/>
      </w:tblGrid>
      <w:tr w:rsidR="004D733E" w:rsidRPr="00A73BC8" w14:paraId="41EF8832"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74B6517D" w14:textId="77777777" w:rsidR="004D733E" w:rsidRPr="00A73BC8" w:rsidRDefault="6FEEB7FB" w:rsidP="6FEEB7FB">
            <w:pPr>
              <w:jc w:val="center"/>
              <w:rPr>
                <w:rFonts w:eastAsia="Times New Roman"/>
                <w:b/>
                <w:bCs/>
                <w:sz w:val="20"/>
                <w:szCs w:val="20"/>
              </w:rPr>
            </w:pPr>
            <w:r w:rsidRPr="6FEEB7FB">
              <w:rPr>
                <w:rFonts w:eastAsia="Times New Roman"/>
                <w:b/>
                <w:bCs/>
                <w:sz w:val="20"/>
                <w:szCs w:val="20"/>
              </w:rPr>
              <w:t>Concept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16118BB" w14:textId="77777777" w:rsidR="004D733E" w:rsidRPr="00A73BC8" w:rsidRDefault="6FEEB7FB" w:rsidP="6FEEB7FB">
            <w:pPr>
              <w:jc w:val="center"/>
              <w:rPr>
                <w:rFonts w:eastAsia="Times New Roman"/>
                <w:b/>
                <w:bCs/>
                <w:sz w:val="20"/>
                <w:szCs w:val="20"/>
              </w:rPr>
            </w:pPr>
            <w:r w:rsidRPr="6FEEB7FB">
              <w:rPr>
                <w:rFonts w:eastAsia="Times New Roman"/>
                <w:b/>
                <w:bCs/>
                <w:sz w:val="20"/>
                <w:szCs w:val="20"/>
              </w:rPr>
              <w:t>Description</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4FE7C33" w14:textId="77777777" w:rsidR="004D733E" w:rsidRPr="00A73BC8" w:rsidRDefault="6FEEB7FB" w:rsidP="6FEEB7FB">
            <w:pPr>
              <w:jc w:val="center"/>
              <w:rPr>
                <w:rFonts w:eastAsia="Times New Roman"/>
                <w:b/>
                <w:bCs/>
                <w:sz w:val="20"/>
                <w:szCs w:val="20"/>
              </w:rPr>
            </w:pPr>
            <w:r w:rsidRPr="6FEEB7FB">
              <w:rPr>
                <w:rFonts w:eastAsia="Times New Roman"/>
                <w:b/>
                <w:bCs/>
                <w:sz w:val="20"/>
                <w:szCs w:val="20"/>
              </w:rPr>
              <w:t>Dialect (Fit) Paths</w:t>
            </w:r>
          </w:p>
        </w:tc>
      </w:tr>
      <w:tr w:rsidR="004D733E" w:rsidRPr="00A73BC8" w14:paraId="6017B1BD"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1D48AD93" w14:textId="77777777" w:rsidR="004D733E" w:rsidRPr="00A73BC8" w:rsidRDefault="6FEEB7FB" w:rsidP="6FEEB7FB">
            <w:pPr>
              <w:rPr>
                <w:rFonts w:eastAsia="Times New Roman"/>
                <w:sz w:val="20"/>
                <w:szCs w:val="20"/>
              </w:rPr>
            </w:pPr>
            <w:r w:rsidRPr="6FEEB7FB">
              <w:rPr>
                <w:rFonts w:eastAsia="Times New Roman"/>
                <w:sz w:val="20"/>
                <w:szCs w:val="20"/>
              </w:rPr>
              <w:t>Resource Use Constraints</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83797DA" w14:textId="77777777" w:rsidR="004D733E" w:rsidRPr="00A73BC8" w:rsidRDefault="6FEEB7FB" w:rsidP="6FEEB7FB">
            <w:pPr>
              <w:rPr>
                <w:rFonts w:eastAsia="Times New Roman"/>
                <w:sz w:val="20"/>
                <w:szCs w:val="20"/>
              </w:rPr>
            </w:pPr>
            <w:r w:rsidRPr="6FEEB7FB">
              <w:rPr>
                <w:rFonts w:eastAsia="Times New Roman"/>
                <w:sz w:val="20"/>
                <w:szCs w:val="20"/>
              </w:rPr>
              <w:t xml:space="preserve">Information about how the data may or may not be used after access is granted to assure the protection of privacy or intellectual property. This includes any special restrictions, legal prerequisites, terms and </w:t>
            </w:r>
            <w:r w:rsidRPr="6FEEB7FB">
              <w:rPr>
                <w:rFonts w:eastAsia="Times New Roman"/>
                <w:sz w:val="20"/>
                <w:szCs w:val="20"/>
              </w:rPr>
              <w:lastRenderedPageBreak/>
              <w:t>conditions, and/or limitations on using the data set. Data providers may request acknowledgement of the data from users and claim no responsibility for quality and completeness of data.</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7C9498E" w14:textId="383BAE40" w:rsidR="004D733E" w:rsidRPr="00A73BC8" w:rsidRDefault="732CAC2F" w:rsidP="732CAC2F">
            <w:pPr>
              <w:wordWrap w:val="0"/>
              <w:rPr>
                <w:rFonts w:eastAsia="Times New Roman"/>
                <w:sz w:val="20"/>
                <w:szCs w:val="20"/>
              </w:rPr>
            </w:pPr>
            <w:r w:rsidRPr="732CAC2F">
              <w:rPr>
                <w:rFonts w:eastAsia="Times New Roman"/>
                <w:b/>
                <w:bCs/>
                <w:sz w:val="20"/>
                <w:szCs w:val="20"/>
              </w:rPr>
              <w:lastRenderedPageBreak/>
              <w:t>CSDGM</w:t>
            </w:r>
            <w:r w:rsidRPr="732CAC2F">
              <w:rPr>
                <w:rStyle w:val="apple-converted-space"/>
                <w:rFonts w:eastAsia="Times New Roman"/>
                <w:sz w:val="20"/>
                <w:szCs w:val="20"/>
              </w:rPr>
              <w:t> </w:t>
            </w:r>
            <w:r w:rsidRPr="732CAC2F">
              <w:rPr>
                <w:rFonts w:eastAsia="Times New Roman"/>
                <w:sz w:val="20"/>
                <w:szCs w:val="20"/>
              </w:rPr>
              <w:t>/metadata/idinfo/useconst</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/eml:eml/*/intellectualRights</w:t>
            </w:r>
          </w:p>
        </w:tc>
      </w:tr>
      <w:tr w:rsidR="004D733E" w:rsidRPr="00A73BC8" w14:paraId="3C981168"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080A81BF" w14:textId="77777777" w:rsidR="004D733E" w:rsidRPr="00A73BC8" w:rsidRDefault="6FEEB7FB" w:rsidP="6FEEB7FB">
            <w:pPr>
              <w:rPr>
                <w:rFonts w:eastAsia="Times New Roman"/>
                <w:sz w:val="20"/>
                <w:szCs w:val="20"/>
              </w:rPr>
            </w:pPr>
            <w:r w:rsidRPr="6FEEB7FB">
              <w:rPr>
                <w:rFonts w:eastAsia="Times New Roman"/>
                <w:sz w:val="20"/>
                <w:szCs w:val="20"/>
              </w:rPr>
              <w:lastRenderedPageBreak/>
              <w:t>Process Step</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62026F3" w14:textId="77777777" w:rsidR="004D733E" w:rsidRPr="00A73BC8" w:rsidRDefault="6FEEB7FB" w:rsidP="6FEEB7FB">
            <w:pPr>
              <w:rPr>
                <w:rFonts w:eastAsia="Times New Roman"/>
                <w:sz w:val="20"/>
                <w:szCs w:val="20"/>
              </w:rPr>
            </w:pPr>
            <w:r w:rsidRPr="6FEEB7FB">
              <w:rPr>
                <w:rFonts w:eastAsia="Times New Roman"/>
                <w:sz w:val="20"/>
                <w:szCs w:val="20"/>
              </w:rPr>
              <w:t>A step in the processing that produced a resource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6A82F258" w14:textId="2782ABB7" w:rsidR="004D733E" w:rsidRPr="00A73BC8"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/metadata/lineage/dataqual/procstep</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/eml:eml/*/methods</w:t>
            </w:r>
          </w:p>
        </w:tc>
      </w:tr>
      <w:tr w:rsidR="004D733E" w:rsidRPr="00A73BC8" w14:paraId="3F06F273"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47D86F24" w14:textId="77777777" w:rsidR="00BD7E69" w:rsidRDefault="6FEEB7FB" w:rsidP="6FEEB7FB">
            <w:pPr>
              <w:rPr>
                <w:rFonts w:eastAsia="Times New Roman"/>
                <w:sz w:val="20"/>
                <w:szCs w:val="20"/>
              </w:rPr>
            </w:pPr>
            <w:r w:rsidRPr="6FEEB7FB">
              <w:rPr>
                <w:rFonts w:eastAsia="Times New Roman"/>
                <w:sz w:val="20"/>
                <w:szCs w:val="20"/>
              </w:rPr>
              <w:t xml:space="preserve">Project </w:t>
            </w:r>
          </w:p>
          <w:p w14:paraId="30E08ACA" w14:textId="552C9C2E" w:rsidR="004D733E" w:rsidRPr="00A73BC8" w:rsidRDefault="6FEEB7FB" w:rsidP="6FEEB7FB">
            <w:pPr>
              <w:rPr>
                <w:rFonts w:eastAsia="Times New Roman"/>
                <w:sz w:val="20"/>
                <w:szCs w:val="20"/>
              </w:rPr>
            </w:pPr>
            <w:r w:rsidRPr="6FEEB7FB">
              <w:rPr>
                <w:rFonts w:eastAsia="Times New Roman"/>
                <w:sz w:val="20"/>
                <w:szCs w:val="20"/>
              </w:rPr>
              <w:t>Description</w:t>
            </w:r>
          </w:p>
        </w:tc>
        <w:tc>
          <w:tcPr>
            <w:tcW w:w="1250" w:type="pct"/>
            <w:tcBorders>
              <w:top w:val="outset" w:sz="6" w:space="0" w:color="auto"/>
              <w:left w:val="outset" w:sz="6" w:space="0" w:color="auto"/>
              <w:bottom w:val="outset" w:sz="6" w:space="0" w:color="auto"/>
              <w:right w:val="outset" w:sz="6" w:space="0" w:color="auto"/>
            </w:tcBorders>
            <w:vAlign w:val="center"/>
            <w:hideMark/>
          </w:tcPr>
          <w:p w14:paraId="31393037" w14:textId="77777777" w:rsidR="004D733E" w:rsidRPr="00A73BC8" w:rsidRDefault="6FEEB7FB" w:rsidP="6FEEB7FB">
            <w:pPr>
              <w:rPr>
                <w:rFonts w:eastAsia="Times New Roman"/>
                <w:sz w:val="20"/>
                <w:szCs w:val="20"/>
              </w:rPr>
            </w:pPr>
            <w:r w:rsidRPr="6FEEB7FB">
              <w:rPr>
                <w:rFonts w:eastAsia="Times New Roman"/>
                <w:sz w:val="20"/>
                <w:szCs w:val="20"/>
              </w:rPr>
              <w:t>Description of the project.</w:t>
            </w:r>
          </w:p>
        </w:tc>
        <w:tc>
          <w:tcPr>
            <w:tcW w:w="3000" w:type="pct"/>
            <w:tcBorders>
              <w:top w:val="outset" w:sz="6" w:space="0" w:color="auto"/>
              <w:left w:val="outset" w:sz="6" w:space="0" w:color="auto"/>
              <w:bottom w:val="outset" w:sz="6" w:space="0" w:color="auto"/>
              <w:right w:val="outset" w:sz="6" w:space="0" w:color="auto"/>
            </w:tcBorders>
            <w:vAlign w:val="center"/>
            <w:hideMark/>
          </w:tcPr>
          <w:p w14:paraId="79FB76BC" w14:textId="77777777" w:rsidR="004D733E" w:rsidRPr="00A73BC8" w:rsidRDefault="732CAC2F" w:rsidP="732CAC2F">
            <w:pPr>
              <w:wordWrap w:val="0"/>
              <w:rPr>
                <w:rFonts w:eastAsia="Times New Roman"/>
                <w:sz w:val="20"/>
                <w:szCs w:val="20"/>
              </w:rPr>
            </w:pP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/eml:eml/*/project</w:t>
            </w:r>
          </w:p>
        </w:tc>
      </w:tr>
      <w:tr w:rsidR="004D733E" w:rsidRPr="00A73BC8" w14:paraId="3137F428"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088FEBD7" w14:textId="77777777" w:rsidR="004D733E" w:rsidRPr="00A73BC8" w:rsidRDefault="6FEEB7FB" w:rsidP="6FEEB7FB">
            <w:pPr>
              <w:rPr>
                <w:rFonts w:eastAsia="Times New Roman"/>
                <w:sz w:val="20"/>
                <w:szCs w:val="20"/>
              </w:rPr>
            </w:pPr>
            <w:r w:rsidRPr="6FEEB7FB">
              <w:rPr>
                <w:rFonts w:eastAsia="Times New Roman"/>
                <w:sz w:val="20"/>
                <w:szCs w:val="20"/>
              </w:rPr>
              <w:t>Entity Type Definition</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4574437" w14:textId="77777777" w:rsidR="004D733E" w:rsidRPr="00A73BC8" w:rsidRDefault="6FEEB7FB" w:rsidP="6FEEB7FB">
            <w:pPr>
              <w:rPr>
                <w:rFonts w:eastAsia="Times New Roman"/>
                <w:sz w:val="20"/>
                <w:szCs w:val="20"/>
              </w:rPr>
            </w:pPr>
            <w:r w:rsidRPr="6FEEB7FB">
              <w:rPr>
                <w:rFonts w:eastAsia="Times New Roman"/>
                <w:sz w:val="20"/>
                <w:szCs w:val="20"/>
              </w:rPr>
              <w:t>The description of the entity type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72E0B2CA" w14:textId="0F5EFE3F" w:rsidR="004D733E" w:rsidRPr="00A73BC8"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/metadata/eainfo/detailed/enttyp/enttypd</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/eml:eml/*/dataTable/entityDescription</w:t>
            </w:r>
          </w:p>
        </w:tc>
      </w:tr>
      <w:tr w:rsidR="004D733E" w:rsidRPr="00A73BC8" w14:paraId="327793AB"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5E9398F8" w14:textId="77777777" w:rsidR="00BD7E69" w:rsidRDefault="6FEEB7FB" w:rsidP="6FEEB7FB">
            <w:pPr>
              <w:rPr>
                <w:rFonts w:eastAsia="Times New Roman"/>
                <w:sz w:val="20"/>
                <w:szCs w:val="20"/>
              </w:rPr>
            </w:pPr>
            <w:r w:rsidRPr="6FEEB7FB">
              <w:rPr>
                <w:rFonts w:eastAsia="Times New Roman"/>
                <w:sz w:val="20"/>
                <w:szCs w:val="20"/>
              </w:rPr>
              <w:t xml:space="preserve">Attribute </w:t>
            </w:r>
          </w:p>
          <w:p w14:paraId="4A9E7746" w14:textId="5F603E1B" w:rsidR="004D733E" w:rsidRPr="00A73BC8" w:rsidRDefault="6FEEB7FB" w:rsidP="6FEEB7FB">
            <w:pPr>
              <w:rPr>
                <w:rFonts w:eastAsia="Times New Roman"/>
                <w:sz w:val="20"/>
                <w:szCs w:val="20"/>
              </w:rPr>
            </w:pPr>
            <w:r w:rsidRPr="6FEEB7FB">
              <w:rPr>
                <w:rFonts w:eastAsia="Times New Roman"/>
                <w:sz w:val="20"/>
                <w:szCs w:val="20"/>
              </w:rPr>
              <w:t>Definition</w:t>
            </w:r>
          </w:p>
        </w:tc>
        <w:tc>
          <w:tcPr>
            <w:tcW w:w="1250" w:type="pct"/>
            <w:tcBorders>
              <w:top w:val="outset" w:sz="6" w:space="0" w:color="auto"/>
              <w:left w:val="outset" w:sz="6" w:space="0" w:color="auto"/>
              <w:bottom w:val="outset" w:sz="6" w:space="0" w:color="auto"/>
              <w:right w:val="outset" w:sz="6" w:space="0" w:color="auto"/>
            </w:tcBorders>
            <w:vAlign w:val="center"/>
            <w:hideMark/>
          </w:tcPr>
          <w:p w14:paraId="3C52A2FA" w14:textId="77777777" w:rsidR="004D733E" w:rsidRPr="00A73BC8" w:rsidRDefault="6FEEB7FB" w:rsidP="6FEEB7FB">
            <w:pPr>
              <w:rPr>
                <w:rFonts w:eastAsia="Times New Roman"/>
                <w:sz w:val="20"/>
                <w:szCs w:val="20"/>
              </w:rPr>
            </w:pPr>
            <w:r w:rsidRPr="6FEEB7FB">
              <w:rPr>
                <w:rFonts w:eastAsia="Times New Roman"/>
                <w:sz w:val="20"/>
                <w:szCs w:val="20"/>
              </w:rPr>
              <w:t>The description of the attribute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494335E6" w14:textId="25C5C956" w:rsidR="004D733E" w:rsidRPr="00A73BC8"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/metadata/eainfo/detailed/attr/attrdef</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/eml:eml/*/dataTable/attributeList/attribute/attributeDefinition</w:t>
            </w:r>
          </w:p>
        </w:tc>
      </w:tr>
    </w:tbl>
    <w:p w14:paraId="42B4CB70" w14:textId="77777777" w:rsidR="00A73BC8" w:rsidRDefault="00A73BC8" w:rsidP="004D733E">
      <w:pPr>
        <w:pStyle w:val="Heading2"/>
        <w:rPr>
          <w:rFonts w:eastAsia="Times New Roman"/>
          <w:color w:val="000000"/>
          <w:szCs w:val="24"/>
        </w:rPr>
      </w:pPr>
      <w:bookmarkStart w:id="2304" w:name="LTER_Access"/>
      <w:bookmarkEnd w:id="2304"/>
    </w:p>
    <w:p w14:paraId="3068DC2A" w14:textId="63C5C1E1" w:rsidR="004D733E" w:rsidRPr="00A73BC8" w:rsidRDefault="004D733E" w:rsidP="6FEEB7FB">
      <w:pPr>
        <w:pStyle w:val="Heading2"/>
        <w:rPr>
          <w:rFonts w:eastAsia="Times New Roman"/>
        </w:rPr>
      </w:pPr>
      <w:bookmarkStart w:id="2305" w:name="_Toc479340711"/>
      <w:bookmarkStart w:id="2306" w:name="_Toc482694785"/>
      <w:r w:rsidRPr="6FEEB7FB">
        <w:rPr>
          <w:rFonts w:eastAsia="Times New Roman"/>
          <w:color w:val="000000"/>
        </w:rPr>
        <w:t>LTER Access</w:t>
      </w:r>
      <w:bookmarkEnd w:id="2305"/>
      <w:bookmarkEnd w:id="2306"/>
    </w:p>
    <w:p w14:paraId="41D31751" w14:textId="77777777" w:rsidR="004D733E" w:rsidRPr="00A73BC8" w:rsidRDefault="6FEEB7FB" w:rsidP="6FEEB7FB">
      <w:pPr>
        <w:pStyle w:val="NormalWeb"/>
        <w:rPr>
          <w:color w:val="000000" w:themeColor="text1"/>
        </w:rPr>
      </w:pPr>
      <w:r w:rsidRPr="6FEEB7FB">
        <w:rPr>
          <w:color w:val="000000" w:themeColor="text1"/>
        </w:rPr>
        <w:t>Access-level metadata should provide a user with all the information needed to access and download the data tables, even if the tables' attributes are not thoroughly described. The tags required at this level specify access control and the physical description of the table.</w:t>
      </w:r>
      <w:r w:rsidR="004D733E">
        <w:br/>
      </w:r>
      <w:r w:rsidRPr="6FEEB7FB">
        <w:rPr>
          <w:i/>
          <w:iCs/>
          <w:color w:val="000000" w:themeColor="text1"/>
        </w:rPr>
        <w:t>Source:</w:t>
      </w:r>
      <w:r w:rsidRPr="6FEEB7FB">
        <w:rPr>
          <w:rStyle w:val="apple-converted-space"/>
          <w:i/>
          <w:iCs/>
          <w:color w:val="000000" w:themeColor="text1"/>
        </w:rPr>
        <w:t> </w:t>
      </w:r>
      <w:hyperlink r:id="rId25">
        <w:r w:rsidRPr="6FEEB7FB">
          <w:rPr>
            <w:rStyle w:val="Hyperlink"/>
          </w:rPr>
          <w:t>Completeness Levels</w:t>
        </w:r>
      </w:hyperlink>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22"/>
        <w:gridCol w:w="2370"/>
        <w:gridCol w:w="5688"/>
      </w:tblGrid>
      <w:tr w:rsidR="004D733E" w:rsidRPr="00200F1F" w14:paraId="774C26BB"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5A325305" w14:textId="77777777" w:rsidR="004D733E" w:rsidRPr="00200F1F" w:rsidRDefault="6FEEB7FB" w:rsidP="6FEEB7FB">
            <w:pPr>
              <w:jc w:val="center"/>
              <w:rPr>
                <w:rFonts w:eastAsia="Times New Roman"/>
                <w:b/>
                <w:bCs/>
                <w:sz w:val="20"/>
                <w:szCs w:val="20"/>
              </w:rPr>
            </w:pPr>
            <w:r w:rsidRPr="6FEEB7FB">
              <w:rPr>
                <w:rFonts w:eastAsia="Times New Roman"/>
                <w:b/>
                <w:bCs/>
                <w:sz w:val="20"/>
                <w:szCs w:val="20"/>
              </w:rPr>
              <w:t>Concept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57A7C36D" w14:textId="77777777" w:rsidR="004D733E" w:rsidRPr="00200F1F" w:rsidRDefault="6FEEB7FB" w:rsidP="6FEEB7FB">
            <w:pPr>
              <w:jc w:val="center"/>
              <w:rPr>
                <w:rFonts w:eastAsia="Times New Roman"/>
                <w:b/>
                <w:bCs/>
                <w:sz w:val="20"/>
                <w:szCs w:val="20"/>
              </w:rPr>
            </w:pPr>
            <w:r w:rsidRPr="6FEEB7FB">
              <w:rPr>
                <w:rFonts w:eastAsia="Times New Roman"/>
                <w:b/>
                <w:bCs/>
                <w:sz w:val="20"/>
                <w:szCs w:val="20"/>
              </w:rPr>
              <w:t>Description</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A0119EB" w14:textId="77777777" w:rsidR="004D733E" w:rsidRPr="00200F1F" w:rsidRDefault="6FEEB7FB" w:rsidP="6FEEB7FB">
            <w:pPr>
              <w:jc w:val="center"/>
              <w:rPr>
                <w:rFonts w:eastAsia="Times New Roman"/>
                <w:b/>
                <w:bCs/>
                <w:sz w:val="20"/>
                <w:szCs w:val="20"/>
              </w:rPr>
            </w:pPr>
            <w:r w:rsidRPr="6FEEB7FB">
              <w:rPr>
                <w:rFonts w:eastAsia="Times New Roman"/>
                <w:b/>
                <w:bCs/>
                <w:sz w:val="20"/>
                <w:szCs w:val="20"/>
              </w:rPr>
              <w:t>Dialect (Fit) Paths</w:t>
            </w:r>
          </w:p>
        </w:tc>
      </w:tr>
      <w:tr w:rsidR="004D733E" w:rsidRPr="00200F1F" w14:paraId="374B8842"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3F76D662" w14:textId="77777777" w:rsidR="004D733E" w:rsidRPr="00200F1F" w:rsidRDefault="6FEEB7FB" w:rsidP="6FEEB7FB">
            <w:pPr>
              <w:rPr>
                <w:rFonts w:eastAsia="Times New Roman"/>
                <w:sz w:val="20"/>
                <w:szCs w:val="20"/>
              </w:rPr>
            </w:pPr>
            <w:r w:rsidRPr="6FEEB7FB">
              <w:rPr>
                <w:rFonts w:eastAsia="Times New Roman"/>
                <w:sz w:val="20"/>
                <w:szCs w:val="20"/>
              </w:rPr>
              <w:t>Resource Access Constraints</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D0B5095" w14:textId="77777777" w:rsidR="004D733E" w:rsidRPr="00200F1F" w:rsidRDefault="6FEEB7FB" w:rsidP="6FEEB7FB">
            <w:pPr>
              <w:rPr>
                <w:rFonts w:eastAsia="Times New Roman"/>
                <w:sz w:val="20"/>
                <w:szCs w:val="20"/>
              </w:rPr>
            </w:pPr>
            <w:r w:rsidRPr="6FEEB7FB">
              <w:rPr>
                <w:rFonts w:eastAsia="Times New Roman"/>
                <w:sz w:val="20"/>
                <w:szCs w:val="20"/>
              </w:rPr>
              <w:t>Information about any constraints for accessing the data set. This includes any special restrictions, legal prerequisites, limitations and/or warnings on obtaining the data set. Some words that may be used in this field include: Public, In-house, Limited, Additional detailed instructions on how to access the data can be entered in this field.</w:t>
            </w:r>
          </w:p>
        </w:tc>
        <w:tc>
          <w:tcPr>
            <w:tcW w:w="3000" w:type="pct"/>
            <w:tcBorders>
              <w:top w:val="outset" w:sz="6" w:space="0" w:color="auto"/>
              <w:left w:val="outset" w:sz="6" w:space="0" w:color="auto"/>
              <w:bottom w:val="outset" w:sz="6" w:space="0" w:color="auto"/>
              <w:right w:val="outset" w:sz="6" w:space="0" w:color="auto"/>
            </w:tcBorders>
            <w:vAlign w:val="center"/>
            <w:hideMark/>
          </w:tcPr>
          <w:p w14:paraId="461F3BF2" w14:textId="382CFC19" w:rsidR="004D733E" w:rsidRPr="00200F1F"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/metadata/idinfo/accconst</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/eml:eml/access</w:t>
            </w:r>
          </w:p>
        </w:tc>
      </w:tr>
      <w:tr w:rsidR="004D733E" w:rsidRPr="00200F1F" w14:paraId="2D916520"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67B7218B" w14:textId="77777777" w:rsidR="004D733E" w:rsidRPr="00200F1F" w:rsidRDefault="6FEEB7FB" w:rsidP="6FEEB7FB">
            <w:pPr>
              <w:rPr>
                <w:rFonts w:eastAsia="Times New Roman"/>
                <w:sz w:val="20"/>
                <w:szCs w:val="20"/>
              </w:rPr>
            </w:pPr>
            <w:r w:rsidRPr="6FEEB7FB">
              <w:rPr>
                <w:rFonts w:eastAsia="Times New Roman"/>
                <w:sz w:val="20"/>
                <w:szCs w:val="20"/>
              </w:rPr>
              <w:t>Resource Format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78EBBF7" w14:textId="77777777" w:rsidR="004D733E" w:rsidRPr="00200F1F" w:rsidRDefault="6FEEB7FB" w:rsidP="6FEEB7FB">
            <w:pPr>
              <w:rPr>
                <w:rFonts w:eastAsia="Times New Roman"/>
                <w:sz w:val="20"/>
                <w:szCs w:val="20"/>
              </w:rPr>
            </w:pPr>
            <w:r w:rsidRPr="6FEEB7FB">
              <w:rPr>
                <w:rFonts w:eastAsia="Times New Roman"/>
                <w:sz w:val="20"/>
                <w:szCs w:val="20"/>
              </w:rPr>
              <w:t>The physical or digital manifestation of the resource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39CDF734" w14:textId="32B8400D" w:rsidR="004D733E" w:rsidRPr="00200F1F"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/metadata/distinfo/distributor/distorFormat/formatName</w:t>
            </w:r>
            <w:r w:rsidR="004D733E">
              <w:br/>
            </w: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/metadata/distinfo/stdorder/digform/digtinfo/formname</w:t>
            </w:r>
            <w:r w:rsidR="004D733E">
              <w:br/>
            </w:r>
            <w:r w:rsidRPr="732CAC2F">
              <w:rPr>
                <w:rFonts w:eastAsia="Times New Roman"/>
                <w:b/>
                <w:bCs/>
                <w:sz w:val="20"/>
                <w:szCs w:val="20"/>
              </w:rPr>
              <w:lastRenderedPageBreak/>
              <w:t>EML</w:t>
            </w:r>
            <w:r w:rsidRPr="732CAC2F">
              <w:rPr>
                <w:rStyle w:val="apple-converted-space"/>
                <w:rFonts w:eastAsia="Times New Roman"/>
                <w:sz w:val="20"/>
                <w:szCs w:val="20"/>
              </w:rPr>
              <w:t> </w:t>
            </w:r>
            <w:r w:rsidRPr="732CAC2F">
              <w:rPr>
                <w:rFonts w:eastAsia="Times New Roman"/>
                <w:sz w:val="20"/>
                <w:szCs w:val="20"/>
              </w:rPr>
              <w:t>/eml:eml/*/dataTable/physical/dataFormat</w:t>
            </w:r>
          </w:p>
        </w:tc>
      </w:tr>
    </w:tbl>
    <w:p w14:paraId="4455253D" w14:textId="77777777" w:rsidR="00200F1F" w:rsidRDefault="00200F1F" w:rsidP="004D733E">
      <w:pPr>
        <w:pStyle w:val="Heading2"/>
        <w:rPr>
          <w:rFonts w:eastAsia="Times New Roman"/>
          <w:color w:val="000000"/>
          <w:szCs w:val="24"/>
        </w:rPr>
      </w:pPr>
      <w:bookmarkStart w:id="2307" w:name="LTER_Integration"/>
      <w:bookmarkEnd w:id="2307"/>
    </w:p>
    <w:p w14:paraId="3DE1514B" w14:textId="5BB71E68" w:rsidR="004D733E" w:rsidRPr="00A73BC8" w:rsidRDefault="004D733E" w:rsidP="6FEEB7FB">
      <w:pPr>
        <w:pStyle w:val="Heading2"/>
        <w:rPr>
          <w:rFonts w:eastAsia="Times New Roman"/>
        </w:rPr>
      </w:pPr>
      <w:bookmarkStart w:id="2308" w:name="_Toc479340712"/>
      <w:bookmarkStart w:id="2309" w:name="_Toc482694786"/>
      <w:r w:rsidRPr="6FEEB7FB">
        <w:rPr>
          <w:rFonts w:eastAsia="Times New Roman"/>
          <w:color w:val="000000"/>
        </w:rPr>
        <w:t>LTER Integration</w:t>
      </w:r>
      <w:bookmarkEnd w:id="2308"/>
      <w:bookmarkEnd w:id="2309"/>
    </w:p>
    <w:p w14:paraId="07F88DD4" w14:textId="77777777" w:rsidR="004D733E" w:rsidRPr="00A73BC8" w:rsidRDefault="6FEEB7FB" w:rsidP="6FEEB7FB">
      <w:pPr>
        <w:pStyle w:val="NormalWeb"/>
        <w:rPr>
          <w:color w:val="000000" w:themeColor="text1"/>
        </w:rPr>
      </w:pPr>
      <w:r w:rsidRPr="6FEEB7FB">
        <w:rPr>
          <w:color w:val="000000" w:themeColor="text1"/>
        </w:rPr>
        <w:t>Integration-level metadata should support computer-mediated access and processing of data, and therefore requires that all aspects of the data package be fully described.</w:t>
      </w:r>
      <w:r w:rsidRPr="6FEEB7FB">
        <w:rPr>
          <w:rStyle w:val="apple-converted-space"/>
          <w:color w:val="000000" w:themeColor="text1"/>
        </w:rPr>
        <w:t> </w:t>
      </w:r>
      <w:r w:rsidR="004D733E">
        <w:br/>
      </w:r>
      <w:r w:rsidRPr="6FEEB7FB">
        <w:rPr>
          <w:i/>
          <w:iCs/>
          <w:color w:val="000000" w:themeColor="text1"/>
        </w:rPr>
        <w:t>Source:</w:t>
      </w:r>
      <w:r w:rsidRPr="6FEEB7FB">
        <w:rPr>
          <w:rStyle w:val="apple-converted-space"/>
          <w:i/>
          <w:iCs/>
          <w:color w:val="000000" w:themeColor="text1"/>
        </w:rPr>
        <w:t> </w:t>
      </w:r>
      <w:hyperlink r:id="rId26">
        <w:r w:rsidRPr="6FEEB7FB">
          <w:rPr>
            <w:rStyle w:val="Hyperlink"/>
          </w:rPr>
          <w:t>Completeness Levels</w:t>
        </w:r>
      </w:hyperlink>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22"/>
        <w:gridCol w:w="2370"/>
        <w:gridCol w:w="5688"/>
      </w:tblGrid>
      <w:tr w:rsidR="004D733E" w:rsidRPr="00200F1F" w14:paraId="1ACA5CA1"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6565C0DA" w14:textId="77777777" w:rsidR="004D733E" w:rsidRPr="00200F1F" w:rsidRDefault="6FEEB7FB" w:rsidP="6FEEB7FB">
            <w:pPr>
              <w:jc w:val="center"/>
              <w:rPr>
                <w:rFonts w:eastAsia="Times New Roman"/>
                <w:b/>
                <w:bCs/>
                <w:sz w:val="20"/>
                <w:szCs w:val="20"/>
              </w:rPr>
            </w:pPr>
            <w:r w:rsidRPr="6FEEB7FB">
              <w:rPr>
                <w:rFonts w:eastAsia="Times New Roman"/>
                <w:b/>
                <w:bCs/>
                <w:sz w:val="20"/>
                <w:szCs w:val="20"/>
              </w:rPr>
              <w:t>Concept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BA445F0" w14:textId="77777777" w:rsidR="004D733E" w:rsidRPr="00200F1F" w:rsidRDefault="6FEEB7FB" w:rsidP="6FEEB7FB">
            <w:pPr>
              <w:jc w:val="center"/>
              <w:rPr>
                <w:rFonts w:eastAsia="Times New Roman"/>
                <w:b/>
                <w:bCs/>
                <w:sz w:val="20"/>
                <w:szCs w:val="20"/>
              </w:rPr>
            </w:pPr>
            <w:r w:rsidRPr="6FEEB7FB">
              <w:rPr>
                <w:rFonts w:eastAsia="Times New Roman"/>
                <w:b/>
                <w:bCs/>
                <w:sz w:val="20"/>
                <w:szCs w:val="20"/>
              </w:rPr>
              <w:t>Description</w:t>
            </w:r>
          </w:p>
        </w:tc>
        <w:tc>
          <w:tcPr>
            <w:tcW w:w="3000" w:type="pct"/>
            <w:tcBorders>
              <w:top w:val="outset" w:sz="6" w:space="0" w:color="auto"/>
              <w:left w:val="outset" w:sz="6" w:space="0" w:color="auto"/>
              <w:bottom w:val="outset" w:sz="6" w:space="0" w:color="auto"/>
              <w:right w:val="outset" w:sz="6" w:space="0" w:color="auto"/>
            </w:tcBorders>
            <w:vAlign w:val="center"/>
            <w:hideMark/>
          </w:tcPr>
          <w:p w14:paraId="381BBA64" w14:textId="77777777" w:rsidR="004D733E" w:rsidRPr="00200F1F" w:rsidRDefault="6FEEB7FB" w:rsidP="6FEEB7FB">
            <w:pPr>
              <w:jc w:val="center"/>
              <w:rPr>
                <w:rFonts w:eastAsia="Times New Roman"/>
                <w:b/>
                <w:bCs/>
                <w:sz w:val="20"/>
                <w:szCs w:val="20"/>
              </w:rPr>
            </w:pPr>
            <w:r w:rsidRPr="6FEEB7FB">
              <w:rPr>
                <w:rFonts w:eastAsia="Times New Roman"/>
                <w:b/>
                <w:bCs/>
                <w:sz w:val="20"/>
                <w:szCs w:val="20"/>
              </w:rPr>
              <w:t>Dialect (Fit) Paths</w:t>
            </w:r>
          </w:p>
        </w:tc>
      </w:tr>
      <w:tr w:rsidR="004D733E" w:rsidRPr="00200F1F" w14:paraId="159B17FB"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60505F35" w14:textId="77777777" w:rsidR="004D733E" w:rsidRPr="00200F1F" w:rsidRDefault="6FEEB7FB" w:rsidP="6FEEB7FB">
            <w:pPr>
              <w:rPr>
                <w:rFonts w:eastAsia="Times New Roman"/>
                <w:sz w:val="20"/>
                <w:szCs w:val="20"/>
              </w:rPr>
            </w:pPr>
            <w:r w:rsidRPr="6FEEB7FB">
              <w:rPr>
                <w:rFonts w:eastAsia="Times New Roman"/>
                <w:sz w:val="20"/>
                <w:szCs w:val="20"/>
              </w:rPr>
              <w:t>Attribute List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661627A" w14:textId="77777777" w:rsidR="004D733E" w:rsidRPr="00200F1F" w:rsidRDefault="6FEEB7FB" w:rsidP="6FEEB7FB">
            <w:pPr>
              <w:rPr>
                <w:rFonts w:eastAsia="Times New Roman"/>
                <w:sz w:val="20"/>
                <w:szCs w:val="20"/>
              </w:rPr>
            </w:pPr>
            <w:r w:rsidRPr="6FEEB7FB">
              <w:rPr>
                <w:rFonts w:eastAsia="Times New Roman"/>
                <w:sz w:val="20"/>
                <w:szCs w:val="20"/>
              </w:rPr>
              <w:t>A description of the attributes a data table's entities have.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610B9D36" w14:textId="21F63F73" w:rsidR="004D733E" w:rsidRPr="00200F1F" w:rsidRDefault="732CAC2F" w:rsidP="732CAC2F">
            <w:pPr>
              <w:wordWrap w:val="0"/>
              <w:rPr>
                <w:rFonts w:eastAsia="Times New Roman"/>
                <w:sz w:val="20"/>
                <w:szCs w:val="20"/>
              </w:rPr>
            </w:pPr>
            <w:r w:rsidRPr="732CAC2F">
              <w:rPr>
                <w:rFonts w:eastAsia="Times New Roman"/>
                <w:b/>
                <w:bCs/>
                <w:sz w:val="20"/>
                <w:szCs w:val="20"/>
              </w:rPr>
              <w:t>CSDGM</w:t>
            </w:r>
            <w:r w:rsidRPr="732CAC2F">
              <w:rPr>
                <w:rStyle w:val="apple-converted-space"/>
                <w:rFonts w:eastAsia="Times New Roman"/>
                <w:sz w:val="20"/>
                <w:szCs w:val="20"/>
              </w:rPr>
              <w:t> </w:t>
            </w:r>
            <w:r w:rsidRPr="732CAC2F">
              <w:rPr>
                <w:rFonts w:eastAsia="Times New Roman"/>
                <w:sz w:val="20"/>
                <w:szCs w:val="20"/>
              </w:rPr>
              <w:t>/metadata/eainfo/detailed/attr/attrdef</w:t>
            </w:r>
            <w:r w:rsidR="004D733E">
              <w:br/>
            </w:r>
            <w:r w:rsidRPr="732CAC2F">
              <w:rPr>
                <w:rFonts w:eastAsia="Times New Roman"/>
                <w:b/>
                <w:bCs/>
                <w:sz w:val="20"/>
                <w:szCs w:val="20"/>
              </w:rPr>
              <w:t>EML</w:t>
            </w:r>
            <w:r w:rsidRPr="732CAC2F">
              <w:rPr>
                <w:rStyle w:val="apple-converted-space"/>
                <w:rFonts w:eastAsia="Times New Roman"/>
                <w:sz w:val="20"/>
                <w:szCs w:val="20"/>
              </w:rPr>
              <w:t> </w:t>
            </w:r>
            <w:r w:rsidRPr="732CAC2F">
              <w:rPr>
                <w:rFonts w:eastAsia="Times New Roman"/>
                <w:sz w:val="20"/>
                <w:szCs w:val="20"/>
              </w:rPr>
              <w:t>/eml:eml/*/dataTable/attributeList</w:t>
            </w:r>
          </w:p>
        </w:tc>
      </w:tr>
      <w:tr w:rsidR="004D733E" w:rsidRPr="00F61456" w14:paraId="534E3279"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79F3B938" w14:textId="77777777" w:rsidR="004D733E" w:rsidRPr="00200F1F" w:rsidRDefault="6FEEB7FB" w:rsidP="6FEEB7FB">
            <w:pPr>
              <w:rPr>
                <w:rFonts w:eastAsia="Times New Roman"/>
                <w:sz w:val="20"/>
                <w:szCs w:val="20"/>
              </w:rPr>
            </w:pPr>
            <w:r w:rsidRPr="6FEEB7FB">
              <w:rPr>
                <w:rFonts w:eastAsia="Times New Roman"/>
                <w:sz w:val="20"/>
                <w:szCs w:val="20"/>
              </w:rPr>
              <w:t>Attribute Constraints</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6158CA9" w14:textId="587F4913" w:rsidR="004D733E" w:rsidRPr="00200F1F" w:rsidRDefault="004D733E" w:rsidP="6FEEB7FB">
            <w:pPr>
              <w:rPr>
                <w:rFonts w:eastAsia="Times New Roman"/>
                <w:sz w:val="20"/>
                <w:szCs w:val="20"/>
              </w:rPr>
            </w:pPr>
            <w:r w:rsidRPr="00200F1F">
              <w:rPr>
                <w:rFonts w:eastAsia="Times New Roman"/>
                <w:sz w:val="20"/>
                <w:szCs w:val="20"/>
              </w:rPr>
              <w:t xml:space="preserve">Describes constraints on attributes such as a </w:t>
            </w:r>
            <w:del w:id="2310" w:author="Sean Gordon" w:date="2017-04-07T14:12:00Z">
              <w:r w:rsidRPr="00200F1F">
                <w:rPr>
                  <w:rFonts w:eastAsia="Times New Roman"/>
                  <w:sz w:val="20"/>
                  <w:szCs w:val="20"/>
                </w:rPr>
                <w:delText>foriegn</w:delText>
              </w:r>
            </w:del>
            <w:ins w:id="2311" w:author="Sean Gordon" w:date="2017-04-07T14:12:00Z">
              <w:r w:rsidR="00574A06" w:rsidRPr="00200F1F">
                <w:rPr>
                  <w:rFonts w:eastAsia="Times New Roman"/>
                  <w:sz w:val="20"/>
                  <w:szCs w:val="20"/>
                </w:rPr>
                <w:t>foreign</w:t>
              </w:r>
            </w:ins>
            <w:r w:rsidRPr="00200F1F">
              <w:rPr>
                <w:rFonts w:eastAsia="Times New Roman"/>
                <w:sz w:val="20"/>
                <w:szCs w:val="20"/>
              </w:rPr>
              <w:t xml:space="preserve"> key in a database.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3C1F7D9" w14:textId="77777777" w:rsidR="004D733E" w:rsidRPr="00911525" w:rsidRDefault="732CAC2F" w:rsidP="732CAC2F">
            <w:pPr>
              <w:wordWrap w:val="0"/>
              <w:rPr>
                <w:rFonts w:eastAsia="Times New Roman"/>
                <w:sz w:val="20"/>
                <w:szCs w:val="20"/>
                <w:lang w:val="fr-FR"/>
              </w:rPr>
            </w:pPr>
            <w:r w:rsidRPr="732CAC2F">
              <w:rPr>
                <w:rFonts w:eastAsia="Times New Roman"/>
                <w:b/>
                <w:bCs/>
                <w:sz w:val="20"/>
                <w:szCs w:val="20"/>
                <w:lang w:val="fr-FR"/>
              </w:rPr>
              <w:t>EML</w:t>
            </w:r>
            <w:r w:rsidRPr="732CAC2F">
              <w:rPr>
                <w:rStyle w:val="apple-converted-space"/>
                <w:rFonts w:eastAsia="Times New Roman"/>
                <w:sz w:val="20"/>
                <w:szCs w:val="20"/>
                <w:lang w:val="fr-FR"/>
              </w:rPr>
              <w:t> </w:t>
            </w:r>
            <w:r w:rsidRPr="732CAC2F">
              <w:rPr>
                <w:rFonts w:eastAsia="Times New Roman"/>
                <w:sz w:val="20"/>
                <w:szCs w:val="20"/>
                <w:lang w:val="fr-FR"/>
              </w:rPr>
              <w:t>/eml:eml/*/dataTable/constraint</w:t>
            </w:r>
          </w:p>
        </w:tc>
      </w:tr>
      <w:tr w:rsidR="004D733E" w:rsidRPr="00F61456" w14:paraId="4CE1EF55" w14:textId="77777777" w:rsidTr="732CAC2F">
        <w:tc>
          <w:tcPr>
            <w:tcW w:w="750" w:type="pct"/>
            <w:tcBorders>
              <w:top w:val="outset" w:sz="6" w:space="0" w:color="auto"/>
              <w:left w:val="outset" w:sz="6" w:space="0" w:color="auto"/>
              <w:bottom w:val="outset" w:sz="6" w:space="0" w:color="auto"/>
              <w:right w:val="outset" w:sz="6" w:space="0" w:color="auto"/>
            </w:tcBorders>
            <w:vAlign w:val="center"/>
            <w:hideMark/>
          </w:tcPr>
          <w:p w14:paraId="79F32259" w14:textId="77777777" w:rsidR="004D733E" w:rsidRPr="00200F1F" w:rsidRDefault="6FEEB7FB" w:rsidP="6FEEB7FB">
            <w:pPr>
              <w:rPr>
                <w:rFonts w:eastAsia="Times New Roman"/>
                <w:sz w:val="20"/>
                <w:szCs w:val="20"/>
              </w:rPr>
            </w:pPr>
            <w:r w:rsidRPr="6FEEB7FB">
              <w:rPr>
                <w:rFonts w:eastAsia="Times New Roman"/>
                <w:sz w:val="20"/>
                <w:szCs w:val="20"/>
              </w:rPr>
              <w:t>Resource Quality Description</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F799ABA" w14:textId="11827346" w:rsidR="004D733E" w:rsidRPr="00200F1F" w:rsidRDefault="6FEEB7FB" w:rsidP="6FEEB7FB">
            <w:pPr>
              <w:rPr>
                <w:rFonts w:eastAsia="Times New Roman"/>
                <w:sz w:val="20"/>
                <w:szCs w:val="20"/>
              </w:rPr>
            </w:pPr>
            <w:r w:rsidRPr="6FEEB7FB">
              <w:rPr>
                <w:rFonts w:eastAsia="Times New Roman"/>
                <w:sz w:val="20"/>
                <w:szCs w:val="20"/>
              </w:rPr>
              <w:t>Description of the quality of the resource or any quality assurance procedures followed in producing the resource.</w:t>
            </w:r>
            <w:r w:rsidR="004D733E">
              <w:br/>
            </w:r>
          </w:p>
        </w:tc>
        <w:tc>
          <w:tcPr>
            <w:tcW w:w="3000" w:type="pct"/>
            <w:tcBorders>
              <w:top w:val="outset" w:sz="6" w:space="0" w:color="auto"/>
              <w:left w:val="outset" w:sz="6" w:space="0" w:color="auto"/>
              <w:bottom w:val="outset" w:sz="6" w:space="0" w:color="auto"/>
              <w:right w:val="outset" w:sz="6" w:space="0" w:color="auto"/>
            </w:tcBorders>
            <w:vAlign w:val="center"/>
            <w:hideMark/>
          </w:tcPr>
          <w:p w14:paraId="7731CF12" w14:textId="62612A35" w:rsidR="004D733E" w:rsidRPr="00911525" w:rsidRDefault="732CAC2F" w:rsidP="732CAC2F">
            <w:pPr>
              <w:wordWrap w:val="0"/>
              <w:rPr>
                <w:rFonts w:eastAsia="Times New Roman"/>
                <w:sz w:val="20"/>
                <w:szCs w:val="20"/>
                <w:lang w:val="pt-BR"/>
              </w:rPr>
            </w:pPr>
            <w:r w:rsidRPr="732CAC2F">
              <w:rPr>
                <w:rFonts w:eastAsia="Times New Roman"/>
                <w:b/>
                <w:bCs/>
                <w:sz w:val="20"/>
                <w:szCs w:val="20"/>
                <w:lang w:val="pt-BR"/>
              </w:rPr>
              <w:t>CSDGM</w:t>
            </w:r>
            <w:r w:rsidRPr="732CAC2F">
              <w:rPr>
                <w:rStyle w:val="apple-converted-space"/>
                <w:rFonts w:eastAsia="Times New Roman"/>
                <w:sz w:val="20"/>
                <w:szCs w:val="20"/>
                <w:lang w:val="pt-BR"/>
              </w:rPr>
              <w:t> </w:t>
            </w:r>
            <w:r w:rsidRPr="732CAC2F">
              <w:rPr>
                <w:rFonts w:eastAsia="Times New Roman"/>
                <w:sz w:val="20"/>
                <w:szCs w:val="20"/>
                <w:lang w:val="pt-BR"/>
              </w:rPr>
              <w:t>/metadata/dataqual</w:t>
            </w:r>
            <w:r w:rsidR="004D733E" w:rsidRPr="00FD332A">
              <w:rPr>
                <w:lang w:val="pt-BR"/>
              </w:rPr>
              <w:br/>
            </w:r>
            <w:r w:rsidRPr="732CAC2F">
              <w:rPr>
                <w:rFonts w:eastAsia="Times New Roman"/>
                <w:b/>
                <w:bCs/>
                <w:sz w:val="20"/>
                <w:szCs w:val="20"/>
                <w:lang w:val="pt-BR"/>
              </w:rPr>
              <w:t>EML</w:t>
            </w:r>
            <w:r w:rsidRPr="732CAC2F">
              <w:rPr>
                <w:rStyle w:val="apple-converted-space"/>
                <w:rFonts w:eastAsia="Times New Roman"/>
                <w:sz w:val="20"/>
                <w:szCs w:val="20"/>
                <w:lang w:val="pt-BR"/>
              </w:rPr>
              <w:t> </w:t>
            </w:r>
            <w:r w:rsidRPr="732CAC2F">
              <w:rPr>
                <w:rFonts w:eastAsia="Times New Roman"/>
                <w:sz w:val="20"/>
                <w:szCs w:val="20"/>
                <w:lang w:val="pt-BR"/>
              </w:rPr>
              <w:t>//methods/qualityControl</w:t>
            </w:r>
          </w:p>
        </w:tc>
      </w:tr>
    </w:tbl>
    <w:p w14:paraId="70292940" w14:textId="5449F10D" w:rsidR="00675CE7" w:rsidRPr="00675CE7" w:rsidDel="00B51A1A" w:rsidRDefault="00675CE7">
      <w:pPr>
        <w:pStyle w:val="Heading3"/>
        <w:rPr>
          <w:del w:id="2312" w:author="Sean Gordon" w:date="2017-04-06T16:50:00Z"/>
        </w:rPr>
      </w:pPr>
    </w:p>
    <w:p w14:paraId="67DCA634" w14:textId="33B156B7" w:rsidR="000176BC" w:rsidRPr="004C0AF1" w:rsidDel="00B51A1A" w:rsidRDefault="000176BC">
      <w:pPr>
        <w:pStyle w:val="Heading3"/>
        <w:rPr>
          <w:del w:id="2313" w:author="Sean Gordon" w:date="2017-04-06T16:50:00Z"/>
          <w:rPrChange w:id="2314" w:author="Ted Habermann" w:date="2017-04-07T10:47:00Z">
            <w:rPr>
              <w:del w:id="2315" w:author="Sean Gordon" w:date="2017-04-06T16:50:00Z"/>
              <w:lang w:val="pt-BR"/>
            </w:rPr>
          </w:rPrChange>
        </w:rPr>
        <w:pPrChange w:id="2316" w:author="Sean Gordon" w:date="2017-04-06T16:50:00Z">
          <w:pPr/>
        </w:pPrChange>
      </w:pPr>
    </w:p>
    <w:p w14:paraId="5F57AF9D" w14:textId="77777777" w:rsidR="00CF054D" w:rsidRPr="004C0AF1" w:rsidDel="00FA4E49" w:rsidRDefault="00CF054D">
      <w:pPr>
        <w:pStyle w:val="Heading3"/>
        <w:rPr>
          <w:del w:id="2317" w:author="Sean Gordon" w:date="2017-04-05T22:08:00Z"/>
          <w:rPrChange w:id="2318" w:author="Ted Habermann" w:date="2017-04-07T10:47:00Z">
            <w:rPr>
              <w:del w:id="2319" w:author="Sean Gordon" w:date="2017-04-05T22:08:00Z"/>
              <w:lang w:val="pt-BR"/>
            </w:rPr>
          </w:rPrChange>
        </w:rPr>
        <w:pPrChange w:id="2320" w:author="Sean Gordon" w:date="2017-04-06T16:50:00Z">
          <w:pPr/>
        </w:pPrChange>
      </w:pPr>
    </w:p>
    <w:p w14:paraId="4799BCD6" w14:textId="77777777" w:rsidR="00CF054D" w:rsidRPr="004C0AF1" w:rsidDel="00FA4E49" w:rsidRDefault="00CF054D">
      <w:pPr>
        <w:pStyle w:val="Heading3"/>
        <w:rPr>
          <w:del w:id="2321" w:author="Sean Gordon" w:date="2017-04-05T22:08:00Z"/>
          <w:rPrChange w:id="2322" w:author="Ted Habermann" w:date="2017-04-07T10:47:00Z">
            <w:rPr>
              <w:del w:id="2323" w:author="Sean Gordon" w:date="2017-04-05T22:08:00Z"/>
              <w:lang w:val="pt-BR"/>
            </w:rPr>
          </w:rPrChange>
        </w:rPr>
        <w:pPrChange w:id="2324" w:author="Sean Gordon" w:date="2017-04-06T16:50:00Z">
          <w:pPr/>
        </w:pPrChange>
      </w:pPr>
    </w:p>
    <w:p w14:paraId="3EDE4063" w14:textId="35587FE6" w:rsidR="00CF054D" w:rsidDel="00B51A1A" w:rsidRDefault="00CF054D">
      <w:pPr>
        <w:pStyle w:val="Heading3"/>
        <w:rPr>
          <w:del w:id="2325" w:author="Sean Gordon" w:date="2017-04-06T16:50:00Z"/>
          <w:i w:val="0"/>
          <w:iCs w:val="0"/>
          <w:lang w:val="pt-BR"/>
        </w:rPr>
        <w:sectPr w:rsidR="00CF054D" w:rsidDel="00B51A1A" w:rsidSect="00274251">
          <w:pgSz w:w="12240" w:h="15840"/>
          <w:pgMar w:top="1440" w:right="1440" w:bottom="1440" w:left="1440" w:header="720" w:footer="720" w:gutter="0"/>
          <w:cols w:space="720"/>
          <w:docGrid w:linePitch="360"/>
        </w:sectPr>
        <w:pPrChange w:id="2326" w:author="Sean Gordon" w:date="2017-04-06T16:50:00Z">
          <w:pPr/>
        </w:pPrChange>
      </w:pPr>
    </w:p>
    <w:p w14:paraId="135D9328" w14:textId="1E730D9F" w:rsidR="00CF054D" w:rsidRPr="004C0AF1" w:rsidRDefault="00CF054D">
      <w:pPr>
        <w:pStyle w:val="Heading3"/>
        <w:rPr>
          <w:color w:val="1F3763" w:themeColor="accent1" w:themeShade="7F"/>
          <w:rPrChange w:id="2327" w:author="Ted Habermann" w:date="2017-04-07T10:47:00Z">
            <w:rPr/>
          </w:rPrChange>
        </w:rPr>
        <w:pPrChange w:id="2328" w:author="Sean Gordon" w:date="2017-04-06T16:50:00Z">
          <w:pPr/>
        </w:pPrChange>
      </w:pPr>
    </w:p>
    <w:sectPr w:rsidR="00CF054D" w:rsidRPr="004C0AF1" w:rsidSect="007808F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9" w:author="Sean Gordon" w:date="2017-03-21T13:14:00Z" w:initials="SG">
    <w:p w14:paraId="461D2E9F" w14:textId="7F191C92" w:rsidR="00335B55" w:rsidRDefault="00335B55">
      <w:pPr>
        <w:pStyle w:val="CommentText"/>
      </w:pPr>
      <w:r>
        <w:rPr>
          <w:rStyle w:val="CommentReference"/>
        </w:rPr>
        <w:annotationRef/>
      </w:r>
      <w:r>
        <w:t>R1 and R6 should be contained at least partially in the “Discovery” overlay</w:t>
      </w:r>
    </w:p>
  </w:comment>
  <w:comment w:id="1264" w:author="Ted Habermann" w:date="2017-04-04T08:20:00Z" w:initials="TH">
    <w:p w14:paraId="6544C14F" w14:textId="64FC32E9" w:rsidR="00335B55" w:rsidRDefault="00335B55">
      <w:pPr>
        <w:pStyle w:val="CommentText"/>
      </w:pPr>
      <w:r>
        <w:rPr>
          <w:rStyle w:val="CommentReference"/>
        </w:rPr>
        <w:annotationRef/>
      </w:r>
      <w:r>
        <w:t>What does this mean?</w:t>
      </w:r>
    </w:p>
  </w:comment>
  <w:comment w:id="2227" w:author="Sean Gordon" w:date="2017-03-31T12:01:00Z" w:initials="SG">
    <w:p w14:paraId="491573E9" w14:textId="192470A4" w:rsidR="00335B55" w:rsidRDefault="00335B55">
      <w:pPr>
        <w:pStyle w:val="CommentText"/>
      </w:pPr>
      <w:r>
        <w:rPr>
          <w:rStyle w:val="CommentReference"/>
        </w:rPr>
        <w:annotationRef/>
      </w:r>
      <w:r>
        <w:t>These should get sorted</w:t>
      </w:r>
    </w:p>
  </w:comment>
  <w:comment w:id="2270" w:author="Sean Gordon" w:date="2017-06-14T09:22:00Z" w:initials="SG">
    <w:p w14:paraId="081C1D28" w14:textId="7A0D29E7" w:rsidR="00335B55" w:rsidRDefault="00335B55">
      <w:pPr>
        <w:pStyle w:val="CommentText"/>
      </w:pPr>
      <w:r>
        <w:rPr>
          <w:rStyle w:val="CommentReference"/>
        </w:rPr>
        <w:annotationRef/>
      </w:r>
      <w:r>
        <w:t>Can this be used to begin to answer the question of the effect completeness has on data use?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1D2E9F" w15:done="0"/>
  <w15:commentEx w15:paraId="6544C14F" w15:done="0"/>
  <w15:commentEx w15:paraId="491573E9" w15:done="0"/>
  <w15:commentEx w15:paraId="081C1D2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D41E70" w14:textId="77777777" w:rsidR="002C454C" w:rsidRDefault="002C454C" w:rsidP="0095142C">
      <w:r>
        <w:separator/>
      </w:r>
    </w:p>
  </w:endnote>
  <w:endnote w:type="continuationSeparator" w:id="0">
    <w:p w14:paraId="5DA7DD82" w14:textId="77777777" w:rsidR="002C454C" w:rsidRDefault="002C454C" w:rsidP="0095142C">
      <w:r>
        <w:continuationSeparator/>
      </w:r>
    </w:p>
  </w:endnote>
  <w:endnote w:type="continuationNotice" w:id="1">
    <w:p w14:paraId="212D2CA1" w14:textId="77777777" w:rsidR="002C454C" w:rsidRDefault="002C45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77248F" w14:textId="77777777" w:rsidR="002C454C" w:rsidRDefault="002C454C" w:rsidP="0095142C">
      <w:r>
        <w:separator/>
      </w:r>
    </w:p>
  </w:footnote>
  <w:footnote w:type="continuationSeparator" w:id="0">
    <w:p w14:paraId="56A16D8E" w14:textId="77777777" w:rsidR="002C454C" w:rsidRDefault="002C454C" w:rsidP="0095142C">
      <w:r>
        <w:continuationSeparator/>
      </w:r>
    </w:p>
  </w:footnote>
  <w:footnote w:type="continuationNotice" w:id="1">
    <w:p w14:paraId="0DE2AACA" w14:textId="77777777" w:rsidR="002C454C" w:rsidRDefault="002C454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66AE8"/>
    <w:multiLevelType w:val="multilevel"/>
    <w:tmpl w:val="25A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002E6"/>
    <w:multiLevelType w:val="hybridMultilevel"/>
    <w:tmpl w:val="9F02A6E2"/>
    <w:lvl w:ilvl="0" w:tplc="D6421B4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78C6E28"/>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5465BE"/>
    <w:multiLevelType w:val="hybridMultilevel"/>
    <w:tmpl w:val="E3083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0E43923"/>
    <w:multiLevelType w:val="multilevel"/>
    <w:tmpl w:val="5FD0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BE14B5"/>
    <w:multiLevelType w:val="multilevel"/>
    <w:tmpl w:val="3CE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381D21"/>
    <w:multiLevelType w:val="hybridMultilevel"/>
    <w:tmpl w:val="4C20F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6BD782F"/>
    <w:multiLevelType w:val="hybridMultilevel"/>
    <w:tmpl w:val="07CA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BF79F5"/>
    <w:multiLevelType w:val="multilevel"/>
    <w:tmpl w:val="D868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A0132E"/>
    <w:multiLevelType w:val="multilevel"/>
    <w:tmpl w:val="0BC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354FBC"/>
    <w:multiLevelType w:val="multilevel"/>
    <w:tmpl w:val="644A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3C049A"/>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1F4D23"/>
    <w:multiLevelType w:val="multilevel"/>
    <w:tmpl w:val="1AA0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36086B"/>
    <w:multiLevelType w:val="multilevel"/>
    <w:tmpl w:val="40B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1F2148"/>
    <w:multiLevelType w:val="multilevel"/>
    <w:tmpl w:val="E15C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C0414C"/>
    <w:multiLevelType w:val="multilevel"/>
    <w:tmpl w:val="6E9C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
  </w:num>
  <w:num w:numId="4">
    <w:abstractNumId w:val="14"/>
  </w:num>
  <w:num w:numId="5">
    <w:abstractNumId w:val="0"/>
  </w:num>
  <w:num w:numId="6">
    <w:abstractNumId w:val="13"/>
  </w:num>
  <w:num w:numId="7">
    <w:abstractNumId w:val="8"/>
  </w:num>
  <w:num w:numId="8">
    <w:abstractNumId w:val="4"/>
  </w:num>
  <w:num w:numId="9">
    <w:abstractNumId w:val="15"/>
  </w:num>
  <w:num w:numId="10">
    <w:abstractNumId w:val="5"/>
  </w:num>
  <w:num w:numId="11">
    <w:abstractNumId w:val="7"/>
  </w:num>
  <w:num w:numId="12">
    <w:abstractNumId w:val="12"/>
  </w:num>
  <w:num w:numId="13">
    <w:abstractNumId w:val="10"/>
  </w:num>
  <w:num w:numId="14">
    <w:abstractNumId w:val="3"/>
  </w:num>
  <w:num w:numId="15">
    <w:abstractNumId w:val="2"/>
  </w:num>
  <w:num w:numId="16">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rson w15:author="Ted Habermann">
    <w15:presenceInfo w15:providerId="None" w15:userId="Ted Haber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activeWritingStyle w:appName="MSWord" w:lang="fr-FR" w:vendorID="64" w:dllVersion="0" w:nlCheck="1" w:checkStyle="0"/>
  <w:activeWritingStyle w:appName="MSWord" w:lang="en-US" w:vendorID="64" w:dllVersion="0" w:nlCheck="1" w:checkStyle="0"/>
  <w:activeWritingStyle w:appName="MSWord" w:lang="sv-SE" w:vendorID="64" w:dllVersion="0" w:nlCheck="1" w:checkStyle="0"/>
  <w:activeWritingStyle w:appName="MSWord" w:lang="it-IT" w:vendorID="64" w:dllVersion="0" w:nlCheck="1" w:checkStyle="0"/>
  <w:activeWritingStyle w:appName="MSWord" w:lang="pt-BR" w:vendorID="64" w:dllVersion="0" w:nlCheck="1" w:checkStyle="0"/>
  <w:activeWritingStyle w:appName="MSWord" w:lang="en-US" w:vendorID="64" w:dllVersion="4096" w:nlCheck="1" w:checkStyle="0"/>
  <w:activeWritingStyle w:appName="MSWord" w:lang="fr-FR" w:vendorID="64" w:dllVersion="4096" w:nlCheck="1" w:checkStyle="0"/>
  <w:trackRevisions/>
  <w:defaultTabStop w:val="288"/>
  <w:autoHyphenation/>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88D"/>
    <w:rsid w:val="000020E5"/>
    <w:rsid w:val="00003751"/>
    <w:rsid w:val="00005B64"/>
    <w:rsid w:val="000133E0"/>
    <w:rsid w:val="000176BC"/>
    <w:rsid w:val="000203A8"/>
    <w:rsid w:val="0003114F"/>
    <w:rsid w:val="00032BB7"/>
    <w:rsid w:val="00034AE4"/>
    <w:rsid w:val="0003524C"/>
    <w:rsid w:val="00037EB9"/>
    <w:rsid w:val="00040AB3"/>
    <w:rsid w:val="0004774A"/>
    <w:rsid w:val="00050C7C"/>
    <w:rsid w:val="00052BEE"/>
    <w:rsid w:val="000545A9"/>
    <w:rsid w:val="00055051"/>
    <w:rsid w:val="000623DB"/>
    <w:rsid w:val="000650A2"/>
    <w:rsid w:val="00065366"/>
    <w:rsid w:val="0007103A"/>
    <w:rsid w:val="00071828"/>
    <w:rsid w:val="00071DC1"/>
    <w:rsid w:val="000728F5"/>
    <w:rsid w:val="00073725"/>
    <w:rsid w:val="000743AF"/>
    <w:rsid w:val="00080541"/>
    <w:rsid w:val="000807C2"/>
    <w:rsid w:val="00080B09"/>
    <w:rsid w:val="00081FEC"/>
    <w:rsid w:val="0008277A"/>
    <w:rsid w:val="00084957"/>
    <w:rsid w:val="000933B4"/>
    <w:rsid w:val="000A30BA"/>
    <w:rsid w:val="000A46D8"/>
    <w:rsid w:val="000A6426"/>
    <w:rsid w:val="000A7264"/>
    <w:rsid w:val="000A773C"/>
    <w:rsid w:val="000B0A65"/>
    <w:rsid w:val="000B3CDB"/>
    <w:rsid w:val="000B46C9"/>
    <w:rsid w:val="000B6AAE"/>
    <w:rsid w:val="000C1A13"/>
    <w:rsid w:val="000C6E47"/>
    <w:rsid w:val="000C797B"/>
    <w:rsid w:val="000D0E7A"/>
    <w:rsid w:val="000D2EF8"/>
    <w:rsid w:val="000E14F8"/>
    <w:rsid w:val="000E1F3C"/>
    <w:rsid w:val="000E2B23"/>
    <w:rsid w:val="000F2AD1"/>
    <w:rsid w:val="000F2C96"/>
    <w:rsid w:val="000F35D2"/>
    <w:rsid w:val="000F392E"/>
    <w:rsid w:val="000F5854"/>
    <w:rsid w:val="0011275D"/>
    <w:rsid w:val="001220DA"/>
    <w:rsid w:val="0012450E"/>
    <w:rsid w:val="00131ADB"/>
    <w:rsid w:val="001340D7"/>
    <w:rsid w:val="00135829"/>
    <w:rsid w:val="001366EB"/>
    <w:rsid w:val="001401AE"/>
    <w:rsid w:val="001403F8"/>
    <w:rsid w:val="0014123E"/>
    <w:rsid w:val="00141B7F"/>
    <w:rsid w:val="001438DF"/>
    <w:rsid w:val="001449A4"/>
    <w:rsid w:val="001452C9"/>
    <w:rsid w:val="0015061D"/>
    <w:rsid w:val="001518A5"/>
    <w:rsid w:val="0015329A"/>
    <w:rsid w:val="00161407"/>
    <w:rsid w:val="001622DF"/>
    <w:rsid w:val="001635AF"/>
    <w:rsid w:val="0016450C"/>
    <w:rsid w:val="001675B9"/>
    <w:rsid w:val="00175350"/>
    <w:rsid w:val="001758B0"/>
    <w:rsid w:val="00183883"/>
    <w:rsid w:val="001863E0"/>
    <w:rsid w:val="0019090C"/>
    <w:rsid w:val="001927F3"/>
    <w:rsid w:val="00195097"/>
    <w:rsid w:val="00197D3A"/>
    <w:rsid w:val="001A0075"/>
    <w:rsid w:val="001A0731"/>
    <w:rsid w:val="001A105A"/>
    <w:rsid w:val="001A4903"/>
    <w:rsid w:val="001A4AE8"/>
    <w:rsid w:val="001B3B0B"/>
    <w:rsid w:val="001B3E94"/>
    <w:rsid w:val="001B5EDD"/>
    <w:rsid w:val="001B7FFD"/>
    <w:rsid w:val="001C5E83"/>
    <w:rsid w:val="001D0386"/>
    <w:rsid w:val="001D12B2"/>
    <w:rsid w:val="001D1959"/>
    <w:rsid w:val="001D1E76"/>
    <w:rsid w:val="001D2DDD"/>
    <w:rsid w:val="001D61F7"/>
    <w:rsid w:val="001D6AB3"/>
    <w:rsid w:val="001E2E0C"/>
    <w:rsid w:val="001E3299"/>
    <w:rsid w:val="001E7AAD"/>
    <w:rsid w:val="001F1C4E"/>
    <w:rsid w:val="001F59DB"/>
    <w:rsid w:val="001F73B3"/>
    <w:rsid w:val="001F7E24"/>
    <w:rsid w:val="00200F1F"/>
    <w:rsid w:val="002015D3"/>
    <w:rsid w:val="00201631"/>
    <w:rsid w:val="00203F51"/>
    <w:rsid w:val="002065C5"/>
    <w:rsid w:val="0020707C"/>
    <w:rsid w:val="002075E3"/>
    <w:rsid w:val="00211FA8"/>
    <w:rsid w:val="00213679"/>
    <w:rsid w:val="002139A5"/>
    <w:rsid w:val="0021658A"/>
    <w:rsid w:val="00216DE3"/>
    <w:rsid w:val="00224737"/>
    <w:rsid w:val="0022595D"/>
    <w:rsid w:val="00225D4D"/>
    <w:rsid w:val="00227FF3"/>
    <w:rsid w:val="002319BE"/>
    <w:rsid w:val="00234116"/>
    <w:rsid w:val="00234EF9"/>
    <w:rsid w:val="00234F29"/>
    <w:rsid w:val="00240893"/>
    <w:rsid w:val="0024530A"/>
    <w:rsid w:val="00247964"/>
    <w:rsid w:val="00251127"/>
    <w:rsid w:val="00251315"/>
    <w:rsid w:val="0025222E"/>
    <w:rsid w:val="00253239"/>
    <w:rsid w:val="00256079"/>
    <w:rsid w:val="0025686C"/>
    <w:rsid w:val="00263757"/>
    <w:rsid w:val="002650BA"/>
    <w:rsid w:val="00270463"/>
    <w:rsid w:val="00272463"/>
    <w:rsid w:val="00274251"/>
    <w:rsid w:val="00275EBC"/>
    <w:rsid w:val="00276756"/>
    <w:rsid w:val="00280219"/>
    <w:rsid w:val="002821F7"/>
    <w:rsid w:val="002827F0"/>
    <w:rsid w:val="00282967"/>
    <w:rsid w:val="00285A1C"/>
    <w:rsid w:val="00286A16"/>
    <w:rsid w:val="00294995"/>
    <w:rsid w:val="00295E03"/>
    <w:rsid w:val="002A0092"/>
    <w:rsid w:val="002A52CC"/>
    <w:rsid w:val="002A53D1"/>
    <w:rsid w:val="002A6851"/>
    <w:rsid w:val="002A740F"/>
    <w:rsid w:val="002B11B2"/>
    <w:rsid w:val="002B27B0"/>
    <w:rsid w:val="002C0F90"/>
    <w:rsid w:val="002C454C"/>
    <w:rsid w:val="002D06EC"/>
    <w:rsid w:val="002D0D83"/>
    <w:rsid w:val="002D17AC"/>
    <w:rsid w:val="002D1A8A"/>
    <w:rsid w:val="002D1CB0"/>
    <w:rsid w:val="002D376B"/>
    <w:rsid w:val="002D5080"/>
    <w:rsid w:val="002E2C9B"/>
    <w:rsid w:val="002F39CB"/>
    <w:rsid w:val="002F731C"/>
    <w:rsid w:val="0030165B"/>
    <w:rsid w:val="003052A4"/>
    <w:rsid w:val="003055E0"/>
    <w:rsid w:val="0031084F"/>
    <w:rsid w:val="00310979"/>
    <w:rsid w:val="0031235C"/>
    <w:rsid w:val="003135BB"/>
    <w:rsid w:val="0031366B"/>
    <w:rsid w:val="00320717"/>
    <w:rsid w:val="00327497"/>
    <w:rsid w:val="003275AF"/>
    <w:rsid w:val="0032761B"/>
    <w:rsid w:val="00327C45"/>
    <w:rsid w:val="003338E3"/>
    <w:rsid w:val="00335B55"/>
    <w:rsid w:val="00336320"/>
    <w:rsid w:val="00336680"/>
    <w:rsid w:val="00337199"/>
    <w:rsid w:val="00343D4E"/>
    <w:rsid w:val="00344029"/>
    <w:rsid w:val="00350EE5"/>
    <w:rsid w:val="00353A8C"/>
    <w:rsid w:val="00353FD0"/>
    <w:rsid w:val="003546CE"/>
    <w:rsid w:val="00354E23"/>
    <w:rsid w:val="003618C1"/>
    <w:rsid w:val="00362BB5"/>
    <w:rsid w:val="00365ED8"/>
    <w:rsid w:val="0037058A"/>
    <w:rsid w:val="00370C2C"/>
    <w:rsid w:val="003751A7"/>
    <w:rsid w:val="003761A9"/>
    <w:rsid w:val="00382BD9"/>
    <w:rsid w:val="00383250"/>
    <w:rsid w:val="00384C96"/>
    <w:rsid w:val="003A0088"/>
    <w:rsid w:val="003A2B10"/>
    <w:rsid w:val="003A2E76"/>
    <w:rsid w:val="003A439B"/>
    <w:rsid w:val="003A5876"/>
    <w:rsid w:val="003A606A"/>
    <w:rsid w:val="003A71F3"/>
    <w:rsid w:val="003B0BCF"/>
    <w:rsid w:val="003B2038"/>
    <w:rsid w:val="003B618D"/>
    <w:rsid w:val="003C1A9F"/>
    <w:rsid w:val="003C3768"/>
    <w:rsid w:val="003D477C"/>
    <w:rsid w:val="003E2AC5"/>
    <w:rsid w:val="003E5C28"/>
    <w:rsid w:val="003F11C3"/>
    <w:rsid w:val="003F123A"/>
    <w:rsid w:val="003F23E4"/>
    <w:rsid w:val="003F6086"/>
    <w:rsid w:val="004000AB"/>
    <w:rsid w:val="00402378"/>
    <w:rsid w:val="00403F63"/>
    <w:rsid w:val="0040654E"/>
    <w:rsid w:val="004101ED"/>
    <w:rsid w:val="004108AB"/>
    <w:rsid w:val="0041169A"/>
    <w:rsid w:val="00412697"/>
    <w:rsid w:val="004131AA"/>
    <w:rsid w:val="004146E0"/>
    <w:rsid w:val="00416108"/>
    <w:rsid w:val="004171C7"/>
    <w:rsid w:val="00421061"/>
    <w:rsid w:val="00421090"/>
    <w:rsid w:val="004300D2"/>
    <w:rsid w:val="00431A0A"/>
    <w:rsid w:val="00432974"/>
    <w:rsid w:val="004364FB"/>
    <w:rsid w:val="00437009"/>
    <w:rsid w:val="00440209"/>
    <w:rsid w:val="0044145E"/>
    <w:rsid w:val="00442A59"/>
    <w:rsid w:val="00443744"/>
    <w:rsid w:val="0044561D"/>
    <w:rsid w:val="0044565C"/>
    <w:rsid w:val="00452D6B"/>
    <w:rsid w:val="00455D02"/>
    <w:rsid w:val="00456EF0"/>
    <w:rsid w:val="004604F2"/>
    <w:rsid w:val="004617CF"/>
    <w:rsid w:val="0046312A"/>
    <w:rsid w:val="00463572"/>
    <w:rsid w:val="00463D05"/>
    <w:rsid w:val="004640B7"/>
    <w:rsid w:val="004737BD"/>
    <w:rsid w:val="00474542"/>
    <w:rsid w:val="00474B5E"/>
    <w:rsid w:val="00480907"/>
    <w:rsid w:val="004809D8"/>
    <w:rsid w:val="00480C29"/>
    <w:rsid w:val="00482359"/>
    <w:rsid w:val="004839CF"/>
    <w:rsid w:val="00484793"/>
    <w:rsid w:val="00484A09"/>
    <w:rsid w:val="004915EB"/>
    <w:rsid w:val="00491B20"/>
    <w:rsid w:val="004A015F"/>
    <w:rsid w:val="004A0499"/>
    <w:rsid w:val="004A1D36"/>
    <w:rsid w:val="004A366D"/>
    <w:rsid w:val="004A3DA0"/>
    <w:rsid w:val="004A48F6"/>
    <w:rsid w:val="004B381F"/>
    <w:rsid w:val="004B6B07"/>
    <w:rsid w:val="004B76F5"/>
    <w:rsid w:val="004C0AF1"/>
    <w:rsid w:val="004C1C49"/>
    <w:rsid w:val="004C34FE"/>
    <w:rsid w:val="004C36F2"/>
    <w:rsid w:val="004C3E07"/>
    <w:rsid w:val="004C5F86"/>
    <w:rsid w:val="004D0295"/>
    <w:rsid w:val="004D0564"/>
    <w:rsid w:val="004D3231"/>
    <w:rsid w:val="004D5F38"/>
    <w:rsid w:val="004D733E"/>
    <w:rsid w:val="004E2268"/>
    <w:rsid w:val="004E390F"/>
    <w:rsid w:val="004E44D1"/>
    <w:rsid w:val="004E6AD6"/>
    <w:rsid w:val="004F14CA"/>
    <w:rsid w:val="004F3007"/>
    <w:rsid w:val="0050424D"/>
    <w:rsid w:val="00504C88"/>
    <w:rsid w:val="00506998"/>
    <w:rsid w:val="005075D2"/>
    <w:rsid w:val="00507647"/>
    <w:rsid w:val="00507732"/>
    <w:rsid w:val="00511838"/>
    <w:rsid w:val="005134B8"/>
    <w:rsid w:val="005152F9"/>
    <w:rsid w:val="00523ACD"/>
    <w:rsid w:val="00527815"/>
    <w:rsid w:val="005309BD"/>
    <w:rsid w:val="005337B9"/>
    <w:rsid w:val="00533A39"/>
    <w:rsid w:val="00534549"/>
    <w:rsid w:val="00534E08"/>
    <w:rsid w:val="00540C05"/>
    <w:rsid w:val="00542CB1"/>
    <w:rsid w:val="00545291"/>
    <w:rsid w:val="00545F9F"/>
    <w:rsid w:val="0054648E"/>
    <w:rsid w:val="005464E4"/>
    <w:rsid w:val="005476B4"/>
    <w:rsid w:val="00547A6B"/>
    <w:rsid w:val="00550F9D"/>
    <w:rsid w:val="00551BFB"/>
    <w:rsid w:val="00554F2A"/>
    <w:rsid w:val="00560B9B"/>
    <w:rsid w:val="005612F0"/>
    <w:rsid w:val="00563764"/>
    <w:rsid w:val="00564B14"/>
    <w:rsid w:val="00566C52"/>
    <w:rsid w:val="005705E9"/>
    <w:rsid w:val="00570E99"/>
    <w:rsid w:val="00572796"/>
    <w:rsid w:val="00574A06"/>
    <w:rsid w:val="0057581F"/>
    <w:rsid w:val="00587857"/>
    <w:rsid w:val="005912F2"/>
    <w:rsid w:val="00591F05"/>
    <w:rsid w:val="00592743"/>
    <w:rsid w:val="00593262"/>
    <w:rsid w:val="005941BC"/>
    <w:rsid w:val="005971CC"/>
    <w:rsid w:val="005A141A"/>
    <w:rsid w:val="005A18F5"/>
    <w:rsid w:val="005A430B"/>
    <w:rsid w:val="005A531D"/>
    <w:rsid w:val="005A653E"/>
    <w:rsid w:val="005A6540"/>
    <w:rsid w:val="005B07B0"/>
    <w:rsid w:val="005B4409"/>
    <w:rsid w:val="005B4D6D"/>
    <w:rsid w:val="005B75C9"/>
    <w:rsid w:val="005C1A87"/>
    <w:rsid w:val="005C59AC"/>
    <w:rsid w:val="005D3634"/>
    <w:rsid w:val="005D623F"/>
    <w:rsid w:val="005E031E"/>
    <w:rsid w:val="005E0E65"/>
    <w:rsid w:val="005E46D5"/>
    <w:rsid w:val="005E574C"/>
    <w:rsid w:val="005E6AD4"/>
    <w:rsid w:val="005F2709"/>
    <w:rsid w:val="005F6964"/>
    <w:rsid w:val="0060021F"/>
    <w:rsid w:val="00601981"/>
    <w:rsid w:val="00601BDA"/>
    <w:rsid w:val="00601CCC"/>
    <w:rsid w:val="006028AD"/>
    <w:rsid w:val="00604335"/>
    <w:rsid w:val="006119F6"/>
    <w:rsid w:val="006173EA"/>
    <w:rsid w:val="00622922"/>
    <w:rsid w:val="00627310"/>
    <w:rsid w:val="00642231"/>
    <w:rsid w:val="00642F3A"/>
    <w:rsid w:val="00644469"/>
    <w:rsid w:val="00645870"/>
    <w:rsid w:val="0065065D"/>
    <w:rsid w:val="0065160C"/>
    <w:rsid w:val="0065731D"/>
    <w:rsid w:val="0066655B"/>
    <w:rsid w:val="00670B5F"/>
    <w:rsid w:val="00671420"/>
    <w:rsid w:val="00671985"/>
    <w:rsid w:val="00672465"/>
    <w:rsid w:val="006729CA"/>
    <w:rsid w:val="00673519"/>
    <w:rsid w:val="00675CE7"/>
    <w:rsid w:val="006767D3"/>
    <w:rsid w:val="00680147"/>
    <w:rsid w:val="00681DF7"/>
    <w:rsid w:val="0068369C"/>
    <w:rsid w:val="00684095"/>
    <w:rsid w:val="00687F6A"/>
    <w:rsid w:val="00690776"/>
    <w:rsid w:val="00691200"/>
    <w:rsid w:val="006928EE"/>
    <w:rsid w:val="006A0EEC"/>
    <w:rsid w:val="006A127D"/>
    <w:rsid w:val="006A2241"/>
    <w:rsid w:val="006A3057"/>
    <w:rsid w:val="006A59F6"/>
    <w:rsid w:val="006B0BF3"/>
    <w:rsid w:val="006B1309"/>
    <w:rsid w:val="006B15D8"/>
    <w:rsid w:val="006B3DB8"/>
    <w:rsid w:val="006B5AB8"/>
    <w:rsid w:val="006B5EB2"/>
    <w:rsid w:val="006B6095"/>
    <w:rsid w:val="006B68D7"/>
    <w:rsid w:val="006C048F"/>
    <w:rsid w:val="006C0FCD"/>
    <w:rsid w:val="006C17D9"/>
    <w:rsid w:val="006C5C6A"/>
    <w:rsid w:val="006D2209"/>
    <w:rsid w:val="006D2A30"/>
    <w:rsid w:val="006D4A64"/>
    <w:rsid w:val="006D59E7"/>
    <w:rsid w:val="006D62ED"/>
    <w:rsid w:val="006D725D"/>
    <w:rsid w:val="006D7F12"/>
    <w:rsid w:val="006E0D63"/>
    <w:rsid w:val="006E1374"/>
    <w:rsid w:val="006E32E0"/>
    <w:rsid w:val="006E395C"/>
    <w:rsid w:val="006F1CC4"/>
    <w:rsid w:val="006F5956"/>
    <w:rsid w:val="00700C56"/>
    <w:rsid w:val="0070477E"/>
    <w:rsid w:val="00704E8F"/>
    <w:rsid w:val="0071050A"/>
    <w:rsid w:val="007121FD"/>
    <w:rsid w:val="00713531"/>
    <w:rsid w:val="00713660"/>
    <w:rsid w:val="00714B54"/>
    <w:rsid w:val="00716535"/>
    <w:rsid w:val="0072294F"/>
    <w:rsid w:val="00724B42"/>
    <w:rsid w:val="007336B6"/>
    <w:rsid w:val="00734B7A"/>
    <w:rsid w:val="00737758"/>
    <w:rsid w:val="00742053"/>
    <w:rsid w:val="0074287F"/>
    <w:rsid w:val="0074596C"/>
    <w:rsid w:val="00750362"/>
    <w:rsid w:val="00751B7E"/>
    <w:rsid w:val="00752455"/>
    <w:rsid w:val="007558D6"/>
    <w:rsid w:val="00755BB4"/>
    <w:rsid w:val="0076071C"/>
    <w:rsid w:val="00767D32"/>
    <w:rsid w:val="00770E0E"/>
    <w:rsid w:val="00771254"/>
    <w:rsid w:val="0077559B"/>
    <w:rsid w:val="00777369"/>
    <w:rsid w:val="007806B8"/>
    <w:rsid w:val="007808F9"/>
    <w:rsid w:val="007833B7"/>
    <w:rsid w:val="00785293"/>
    <w:rsid w:val="00785F45"/>
    <w:rsid w:val="00790EB8"/>
    <w:rsid w:val="00794EDA"/>
    <w:rsid w:val="00797EE9"/>
    <w:rsid w:val="007A1CB5"/>
    <w:rsid w:val="007A44DC"/>
    <w:rsid w:val="007A5C0B"/>
    <w:rsid w:val="007A7ABB"/>
    <w:rsid w:val="007B2BCA"/>
    <w:rsid w:val="007B3605"/>
    <w:rsid w:val="007B3B41"/>
    <w:rsid w:val="007B4574"/>
    <w:rsid w:val="007B5822"/>
    <w:rsid w:val="007B634E"/>
    <w:rsid w:val="007B7470"/>
    <w:rsid w:val="007B792D"/>
    <w:rsid w:val="007C0D5C"/>
    <w:rsid w:val="007C1655"/>
    <w:rsid w:val="007C2413"/>
    <w:rsid w:val="007C2B2F"/>
    <w:rsid w:val="007C31AA"/>
    <w:rsid w:val="007C3F64"/>
    <w:rsid w:val="007C4FA0"/>
    <w:rsid w:val="007C5457"/>
    <w:rsid w:val="007C593B"/>
    <w:rsid w:val="007C6ECD"/>
    <w:rsid w:val="007C78BD"/>
    <w:rsid w:val="007D0206"/>
    <w:rsid w:val="007D2E48"/>
    <w:rsid w:val="007D356F"/>
    <w:rsid w:val="007D5286"/>
    <w:rsid w:val="007D53C9"/>
    <w:rsid w:val="007E247B"/>
    <w:rsid w:val="007E3CF5"/>
    <w:rsid w:val="007E5180"/>
    <w:rsid w:val="007E5D2F"/>
    <w:rsid w:val="007E638E"/>
    <w:rsid w:val="007F023E"/>
    <w:rsid w:val="007F06A1"/>
    <w:rsid w:val="007F220A"/>
    <w:rsid w:val="007F3CE2"/>
    <w:rsid w:val="007F4694"/>
    <w:rsid w:val="007F4917"/>
    <w:rsid w:val="007F73F2"/>
    <w:rsid w:val="007F7FBA"/>
    <w:rsid w:val="00800DD5"/>
    <w:rsid w:val="008017D2"/>
    <w:rsid w:val="00801A16"/>
    <w:rsid w:val="00802EA9"/>
    <w:rsid w:val="00804F40"/>
    <w:rsid w:val="00811AEA"/>
    <w:rsid w:val="0081402C"/>
    <w:rsid w:val="00814A64"/>
    <w:rsid w:val="0081726D"/>
    <w:rsid w:val="0081736A"/>
    <w:rsid w:val="00820142"/>
    <w:rsid w:val="00820AFF"/>
    <w:rsid w:val="008250C5"/>
    <w:rsid w:val="008250CA"/>
    <w:rsid w:val="00836B7B"/>
    <w:rsid w:val="00840345"/>
    <w:rsid w:val="00845912"/>
    <w:rsid w:val="00850208"/>
    <w:rsid w:val="0085042D"/>
    <w:rsid w:val="00850F45"/>
    <w:rsid w:val="0085423E"/>
    <w:rsid w:val="00863629"/>
    <w:rsid w:val="00870844"/>
    <w:rsid w:val="008737D4"/>
    <w:rsid w:val="00874D7E"/>
    <w:rsid w:val="00877720"/>
    <w:rsid w:val="00880F6E"/>
    <w:rsid w:val="00882BBE"/>
    <w:rsid w:val="00882C47"/>
    <w:rsid w:val="00886DB0"/>
    <w:rsid w:val="00890805"/>
    <w:rsid w:val="00896CE8"/>
    <w:rsid w:val="00896D08"/>
    <w:rsid w:val="008A540B"/>
    <w:rsid w:val="008A723D"/>
    <w:rsid w:val="008B0396"/>
    <w:rsid w:val="008B06D9"/>
    <w:rsid w:val="008B2497"/>
    <w:rsid w:val="008B4F52"/>
    <w:rsid w:val="008C0870"/>
    <w:rsid w:val="008C0CFE"/>
    <w:rsid w:val="008C30C3"/>
    <w:rsid w:val="008C37E2"/>
    <w:rsid w:val="008D2499"/>
    <w:rsid w:val="008D2D1E"/>
    <w:rsid w:val="008D690E"/>
    <w:rsid w:val="008E128C"/>
    <w:rsid w:val="008E3170"/>
    <w:rsid w:val="008E576A"/>
    <w:rsid w:val="008E5A6B"/>
    <w:rsid w:val="008F2DF2"/>
    <w:rsid w:val="008F3A35"/>
    <w:rsid w:val="008F4B96"/>
    <w:rsid w:val="008F6787"/>
    <w:rsid w:val="008F6A62"/>
    <w:rsid w:val="00900D1E"/>
    <w:rsid w:val="0090186F"/>
    <w:rsid w:val="00902AC7"/>
    <w:rsid w:val="00903B94"/>
    <w:rsid w:val="00911525"/>
    <w:rsid w:val="00916B37"/>
    <w:rsid w:val="0091765E"/>
    <w:rsid w:val="0092166F"/>
    <w:rsid w:val="00926CD1"/>
    <w:rsid w:val="00930603"/>
    <w:rsid w:val="00934B18"/>
    <w:rsid w:val="009369CA"/>
    <w:rsid w:val="00936C4E"/>
    <w:rsid w:val="0094131C"/>
    <w:rsid w:val="009443AD"/>
    <w:rsid w:val="009458AA"/>
    <w:rsid w:val="00946E50"/>
    <w:rsid w:val="0095142C"/>
    <w:rsid w:val="009541A8"/>
    <w:rsid w:val="0095485B"/>
    <w:rsid w:val="00956376"/>
    <w:rsid w:val="00962742"/>
    <w:rsid w:val="00963585"/>
    <w:rsid w:val="0096537C"/>
    <w:rsid w:val="0096608C"/>
    <w:rsid w:val="00967590"/>
    <w:rsid w:val="00975148"/>
    <w:rsid w:val="0097781E"/>
    <w:rsid w:val="00980B43"/>
    <w:rsid w:val="00980D3B"/>
    <w:rsid w:val="009814B3"/>
    <w:rsid w:val="0098616F"/>
    <w:rsid w:val="0098617B"/>
    <w:rsid w:val="00987917"/>
    <w:rsid w:val="0099423E"/>
    <w:rsid w:val="009950A3"/>
    <w:rsid w:val="00995462"/>
    <w:rsid w:val="0099672D"/>
    <w:rsid w:val="00997363"/>
    <w:rsid w:val="009A1F7B"/>
    <w:rsid w:val="009A2260"/>
    <w:rsid w:val="009A7713"/>
    <w:rsid w:val="009B14E8"/>
    <w:rsid w:val="009B29F4"/>
    <w:rsid w:val="009B3BFF"/>
    <w:rsid w:val="009B6575"/>
    <w:rsid w:val="009C29EE"/>
    <w:rsid w:val="009C3112"/>
    <w:rsid w:val="009C6FE5"/>
    <w:rsid w:val="009D05DC"/>
    <w:rsid w:val="009D1853"/>
    <w:rsid w:val="009D2EDD"/>
    <w:rsid w:val="009D4E3F"/>
    <w:rsid w:val="009D6267"/>
    <w:rsid w:val="009E302B"/>
    <w:rsid w:val="009E3600"/>
    <w:rsid w:val="009E43B6"/>
    <w:rsid w:val="009F15E9"/>
    <w:rsid w:val="009F1A2D"/>
    <w:rsid w:val="009F52DF"/>
    <w:rsid w:val="00A00F26"/>
    <w:rsid w:val="00A01990"/>
    <w:rsid w:val="00A10EF9"/>
    <w:rsid w:val="00A1112E"/>
    <w:rsid w:val="00A14168"/>
    <w:rsid w:val="00A14416"/>
    <w:rsid w:val="00A1743B"/>
    <w:rsid w:val="00A20442"/>
    <w:rsid w:val="00A20BB4"/>
    <w:rsid w:val="00A24FAD"/>
    <w:rsid w:val="00A437C1"/>
    <w:rsid w:val="00A451BF"/>
    <w:rsid w:val="00A5063A"/>
    <w:rsid w:val="00A50B1D"/>
    <w:rsid w:val="00A52DBD"/>
    <w:rsid w:val="00A542CA"/>
    <w:rsid w:val="00A67291"/>
    <w:rsid w:val="00A67C1D"/>
    <w:rsid w:val="00A728E4"/>
    <w:rsid w:val="00A73BC8"/>
    <w:rsid w:val="00A73FDD"/>
    <w:rsid w:val="00A83BDE"/>
    <w:rsid w:val="00A86998"/>
    <w:rsid w:val="00A9288B"/>
    <w:rsid w:val="00A9375A"/>
    <w:rsid w:val="00A95AD1"/>
    <w:rsid w:val="00A95F70"/>
    <w:rsid w:val="00A96D57"/>
    <w:rsid w:val="00A96F55"/>
    <w:rsid w:val="00AA0563"/>
    <w:rsid w:val="00AA0B11"/>
    <w:rsid w:val="00AA395B"/>
    <w:rsid w:val="00AA4B31"/>
    <w:rsid w:val="00AA5669"/>
    <w:rsid w:val="00AB2057"/>
    <w:rsid w:val="00AB21F7"/>
    <w:rsid w:val="00AC055D"/>
    <w:rsid w:val="00AC17E0"/>
    <w:rsid w:val="00AC573B"/>
    <w:rsid w:val="00AC6AB6"/>
    <w:rsid w:val="00AD1EF1"/>
    <w:rsid w:val="00AD3577"/>
    <w:rsid w:val="00AD4B76"/>
    <w:rsid w:val="00AE2451"/>
    <w:rsid w:val="00AE34CD"/>
    <w:rsid w:val="00AE47A5"/>
    <w:rsid w:val="00AE5B38"/>
    <w:rsid w:val="00AF44A3"/>
    <w:rsid w:val="00AF57C1"/>
    <w:rsid w:val="00B05AEE"/>
    <w:rsid w:val="00B069F8"/>
    <w:rsid w:val="00B07F30"/>
    <w:rsid w:val="00B14FF0"/>
    <w:rsid w:val="00B15B69"/>
    <w:rsid w:val="00B17B4C"/>
    <w:rsid w:val="00B201A4"/>
    <w:rsid w:val="00B22C86"/>
    <w:rsid w:val="00B25672"/>
    <w:rsid w:val="00B27ADE"/>
    <w:rsid w:val="00B27B5F"/>
    <w:rsid w:val="00B32229"/>
    <w:rsid w:val="00B32C48"/>
    <w:rsid w:val="00B33A07"/>
    <w:rsid w:val="00B33D8A"/>
    <w:rsid w:val="00B34121"/>
    <w:rsid w:val="00B34EED"/>
    <w:rsid w:val="00B36C4C"/>
    <w:rsid w:val="00B40246"/>
    <w:rsid w:val="00B4205D"/>
    <w:rsid w:val="00B4231D"/>
    <w:rsid w:val="00B4284C"/>
    <w:rsid w:val="00B42CFF"/>
    <w:rsid w:val="00B44529"/>
    <w:rsid w:val="00B46750"/>
    <w:rsid w:val="00B47BA9"/>
    <w:rsid w:val="00B47E01"/>
    <w:rsid w:val="00B51A1A"/>
    <w:rsid w:val="00B51B8C"/>
    <w:rsid w:val="00B57673"/>
    <w:rsid w:val="00B64DEE"/>
    <w:rsid w:val="00B71C33"/>
    <w:rsid w:val="00B71EB5"/>
    <w:rsid w:val="00B7694E"/>
    <w:rsid w:val="00B851F1"/>
    <w:rsid w:val="00B85BA3"/>
    <w:rsid w:val="00B9019A"/>
    <w:rsid w:val="00B92F5F"/>
    <w:rsid w:val="00B97E8E"/>
    <w:rsid w:val="00BA001C"/>
    <w:rsid w:val="00BA1B48"/>
    <w:rsid w:val="00BA7AF2"/>
    <w:rsid w:val="00BB06A0"/>
    <w:rsid w:val="00BB65FB"/>
    <w:rsid w:val="00BC0D0F"/>
    <w:rsid w:val="00BC37BC"/>
    <w:rsid w:val="00BC4CAA"/>
    <w:rsid w:val="00BC6B0C"/>
    <w:rsid w:val="00BC7769"/>
    <w:rsid w:val="00BD3F98"/>
    <w:rsid w:val="00BD7E69"/>
    <w:rsid w:val="00BE23CC"/>
    <w:rsid w:val="00BE3460"/>
    <w:rsid w:val="00BE6257"/>
    <w:rsid w:val="00BF20D0"/>
    <w:rsid w:val="00BF326B"/>
    <w:rsid w:val="00BF3A75"/>
    <w:rsid w:val="00BF4891"/>
    <w:rsid w:val="00BF7414"/>
    <w:rsid w:val="00C01AB2"/>
    <w:rsid w:val="00C02FAB"/>
    <w:rsid w:val="00C030A4"/>
    <w:rsid w:val="00C04D15"/>
    <w:rsid w:val="00C11D22"/>
    <w:rsid w:val="00C1488D"/>
    <w:rsid w:val="00C16E09"/>
    <w:rsid w:val="00C17BD8"/>
    <w:rsid w:val="00C2124B"/>
    <w:rsid w:val="00C2262C"/>
    <w:rsid w:val="00C227FA"/>
    <w:rsid w:val="00C263B8"/>
    <w:rsid w:val="00C27436"/>
    <w:rsid w:val="00C303A3"/>
    <w:rsid w:val="00C330E0"/>
    <w:rsid w:val="00C33990"/>
    <w:rsid w:val="00C33B6C"/>
    <w:rsid w:val="00C36A4E"/>
    <w:rsid w:val="00C407DF"/>
    <w:rsid w:val="00C456B2"/>
    <w:rsid w:val="00C45BF8"/>
    <w:rsid w:val="00C5145F"/>
    <w:rsid w:val="00C52958"/>
    <w:rsid w:val="00C67669"/>
    <w:rsid w:val="00C67752"/>
    <w:rsid w:val="00C7351A"/>
    <w:rsid w:val="00C75109"/>
    <w:rsid w:val="00C8276B"/>
    <w:rsid w:val="00C8358A"/>
    <w:rsid w:val="00C843F7"/>
    <w:rsid w:val="00C86A35"/>
    <w:rsid w:val="00C86E6E"/>
    <w:rsid w:val="00C86F56"/>
    <w:rsid w:val="00C87C50"/>
    <w:rsid w:val="00C90C3B"/>
    <w:rsid w:val="00C90E66"/>
    <w:rsid w:val="00C913F2"/>
    <w:rsid w:val="00C92388"/>
    <w:rsid w:val="00C947D2"/>
    <w:rsid w:val="00CA3843"/>
    <w:rsid w:val="00CA4CF9"/>
    <w:rsid w:val="00CA7612"/>
    <w:rsid w:val="00CB0439"/>
    <w:rsid w:val="00CB39EF"/>
    <w:rsid w:val="00CB4F1D"/>
    <w:rsid w:val="00CB5136"/>
    <w:rsid w:val="00CB6105"/>
    <w:rsid w:val="00CB616F"/>
    <w:rsid w:val="00CB69DF"/>
    <w:rsid w:val="00CB72AF"/>
    <w:rsid w:val="00CC046D"/>
    <w:rsid w:val="00CC4CFB"/>
    <w:rsid w:val="00CC58AB"/>
    <w:rsid w:val="00CD5ED8"/>
    <w:rsid w:val="00CD6ECC"/>
    <w:rsid w:val="00CE037F"/>
    <w:rsid w:val="00CE1AB7"/>
    <w:rsid w:val="00CE7D62"/>
    <w:rsid w:val="00CF054D"/>
    <w:rsid w:val="00CF5C23"/>
    <w:rsid w:val="00CF5F11"/>
    <w:rsid w:val="00D02309"/>
    <w:rsid w:val="00D042F9"/>
    <w:rsid w:val="00D112F1"/>
    <w:rsid w:val="00D13632"/>
    <w:rsid w:val="00D1446D"/>
    <w:rsid w:val="00D17FC3"/>
    <w:rsid w:val="00D21CBF"/>
    <w:rsid w:val="00D273D6"/>
    <w:rsid w:val="00D278B7"/>
    <w:rsid w:val="00D311FA"/>
    <w:rsid w:val="00D319EE"/>
    <w:rsid w:val="00D35B63"/>
    <w:rsid w:val="00D44EFD"/>
    <w:rsid w:val="00D466B9"/>
    <w:rsid w:val="00D562D9"/>
    <w:rsid w:val="00D6073D"/>
    <w:rsid w:val="00D60B12"/>
    <w:rsid w:val="00D62C93"/>
    <w:rsid w:val="00D63842"/>
    <w:rsid w:val="00D65755"/>
    <w:rsid w:val="00D6597F"/>
    <w:rsid w:val="00D675FC"/>
    <w:rsid w:val="00D706C6"/>
    <w:rsid w:val="00D71324"/>
    <w:rsid w:val="00D718AF"/>
    <w:rsid w:val="00D71D31"/>
    <w:rsid w:val="00D7257D"/>
    <w:rsid w:val="00D74B0D"/>
    <w:rsid w:val="00D82D7A"/>
    <w:rsid w:val="00D8588A"/>
    <w:rsid w:val="00D85BD5"/>
    <w:rsid w:val="00D865A8"/>
    <w:rsid w:val="00D90600"/>
    <w:rsid w:val="00D90C6A"/>
    <w:rsid w:val="00D92281"/>
    <w:rsid w:val="00D94A06"/>
    <w:rsid w:val="00D95BA6"/>
    <w:rsid w:val="00D95EE7"/>
    <w:rsid w:val="00DA2060"/>
    <w:rsid w:val="00DA7AC5"/>
    <w:rsid w:val="00DB04A2"/>
    <w:rsid w:val="00DB119E"/>
    <w:rsid w:val="00DB54F8"/>
    <w:rsid w:val="00DB7E5A"/>
    <w:rsid w:val="00DC383A"/>
    <w:rsid w:val="00DC67A9"/>
    <w:rsid w:val="00DC7573"/>
    <w:rsid w:val="00DC7C46"/>
    <w:rsid w:val="00DD0E12"/>
    <w:rsid w:val="00DD4D14"/>
    <w:rsid w:val="00DD5A35"/>
    <w:rsid w:val="00DE1939"/>
    <w:rsid w:val="00DE3C64"/>
    <w:rsid w:val="00DE3CAA"/>
    <w:rsid w:val="00DE511B"/>
    <w:rsid w:val="00DE5CD3"/>
    <w:rsid w:val="00DF4BD4"/>
    <w:rsid w:val="00DF5FF2"/>
    <w:rsid w:val="00DF682E"/>
    <w:rsid w:val="00E01B37"/>
    <w:rsid w:val="00E02ED6"/>
    <w:rsid w:val="00E0414B"/>
    <w:rsid w:val="00E11488"/>
    <w:rsid w:val="00E12A91"/>
    <w:rsid w:val="00E13465"/>
    <w:rsid w:val="00E13AC9"/>
    <w:rsid w:val="00E14586"/>
    <w:rsid w:val="00E24AA4"/>
    <w:rsid w:val="00E30024"/>
    <w:rsid w:val="00E34C04"/>
    <w:rsid w:val="00E34F18"/>
    <w:rsid w:val="00E36B63"/>
    <w:rsid w:val="00E37888"/>
    <w:rsid w:val="00E43244"/>
    <w:rsid w:val="00E50160"/>
    <w:rsid w:val="00E504A4"/>
    <w:rsid w:val="00E5641D"/>
    <w:rsid w:val="00E56A2F"/>
    <w:rsid w:val="00E579E4"/>
    <w:rsid w:val="00E62E9B"/>
    <w:rsid w:val="00E63EC5"/>
    <w:rsid w:val="00E64D0C"/>
    <w:rsid w:val="00E6609A"/>
    <w:rsid w:val="00E67027"/>
    <w:rsid w:val="00E702C2"/>
    <w:rsid w:val="00E71899"/>
    <w:rsid w:val="00E721E2"/>
    <w:rsid w:val="00E73099"/>
    <w:rsid w:val="00E73E0C"/>
    <w:rsid w:val="00E815A5"/>
    <w:rsid w:val="00E81CAD"/>
    <w:rsid w:val="00E81D1F"/>
    <w:rsid w:val="00E81D5F"/>
    <w:rsid w:val="00E85155"/>
    <w:rsid w:val="00E85A61"/>
    <w:rsid w:val="00E86D39"/>
    <w:rsid w:val="00E94CBF"/>
    <w:rsid w:val="00EA5907"/>
    <w:rsid w:val="00EA5A68"/>
    <w:rsid w:val="00EB0DD8"/>
    <w:rsid w:val="00EB1800"/>
    <w:rsid w:val="00EB3BAB"/>
    <w:rsid w:val="00EB42BA"/>
    <w:rsid w:val="00EC4333"/>
    <w:rsid w:val="00ED1B87"/>
    <w:rsid w:val="00ED2F7E"/>
    <w:rsid w:val="00ED6A23"/>
    <w:rsid w:val="00ED7060"/>
    <w:rsid w:val="00ED7A36"/>
    <w:rsid w:val="00EE2A6F"/>
    <w:rsid w:val="00EE2F33"/>
    <w:rsid w:val="00EE3FC5"/>
    <w:rsid w:val="00EF3501"/>
    <w:rsid w:val="00EF3FC9"/>
    <w:rsid w:val="00EF5248"/>
    <w:rsid w:val="00EF57BB"/>
    <w:rsid w:val="00EF6D29"/>
    <w:rsid w:val="00F003C1"/>
    <w:rsid w:val="00F01540"/>
    <w:rsid w:val="00F01CD0"/>
    <w:rsid w:val="00F03DFE"/>
    <w:rsid w:val="00F05452"/>
    <w:rsid w:val="00F062E5"/>
    <w:rsid w:val="00F073DF"/>
    <w:rsid w:val="00F107CB"/>
    <w:rsid w:val="00F10D94"/>
    <w:rsid w:val="00F131F8"/>
    <w:rsid w:val="00F13FEB"/>
    <w:rsid w:val="00F15E60"/>
    <w:rsid w:val="00F1798B"/>
    <w:rsid w:val="00F214E1"/>
    <w:rsid w:val="00F22CE7"/>
    <w:rsid w:val="00F231DF"/>
    <w:rsid w:val="00F23B3F"/>
    <w:rsid w:val="00F25D47"/>
    <w:rsid w:val="00F265EB"/>
    <w:rsid w:val="00F34B8E"/>
    <w:rsid w:val="00F37E6A"/>
    <w:rsid w:val="00F4197C"/>
    <w:rsid w:val="00F41C0F"/>
    <w:rsid w:val="00F41E2C"/>
    <w:rsid w:val="00F5042B"/>
    <w:rsid w:val="00F51470"/>
    <w:rsid w:val="00F51576"/>
    <w:rsid w:val="00F547B5"/>
    <w:rsid w:val="00F54A6A"/>
    <w:rsid w:val="00F54D4D"/>
    <w:rsid w:val="00F56456"/>
    <w:rsid w:val="00F61090"/>
    <w:rsid w:val="00F61456"/>
    <w:rsid w:val="00F61557"/>
    <w:rsid w:val="00F640B2"/>
    <w:rsid w:val="00F665F0"/>
    <w:rsid w:val="00F67843"/>
    <w:rsid w:val="00F70DB5"/>
    <w:rsid w:val="00F74486"/>
    <w:rsid w:val="00F74A85"/>
    <w:rsid w:val="00F76BD9"/>
    <w:rsid w:val="00F77D64"/>
    <w:rsid w:val="00F810E3"/>
    <w:rsid w:val="00F83B6B"/>
    <w:rsid w:val="00F863E7"/>
    <w:rsid w:val="00F8664A"/>
    <w:rsid w:val="00F86888"/>
    <w:rsid w:val="00F871E7"/>
    <w:rsid w:val="00F87638"/>
    <w:rsid w:val="00F92663"/>
    <w:rsid w:val="00F95F74"/>
    <w:rsid w:val="00F967E9"/>
    <w:rsid w:val="00F96EDB"/>
    <w:rsid w:val="00FA00CD"/>
    <w:rsid w:val="00FA0130"/>
    <w:rsid w:val="00FA39C2"/>
    <w:rsid w:val="00FA4E49"/>
    <w:rsid w:val="00FA5FDD"/>
    <w:rsid w:val="00FA699D"/>
    <w:rsid w:val="00FB1189"/>
    <w:rsid w:val="00FB19F7"/>
    <w:rsid w:val="00FB2C98"/>
    <w:rsid w:val="00FB5DCE"/>
    <w:rsid w:val="00FB62ED"/>
    <w:rsid w:val="00FB6B6C"/>
    <w:rsid w:val="00FC1C31"/>
    <w:rsid w:val="00FC6C72"/>
    <w:rsid w:val="00FC7EBF"/>
    <w:rsid w:val="00FD0EB4"/>
    <w:rsid w:val="00FD23A9"/>
    <w:rsid w:val="00FD332A"/>
    <w:rsid w:val="00FD4109"/>
    <w:rsid w:val="00FD4A87"/>
    <w:rsid w:val="00FD6B75"/>
    <w:rsid w:val="00FE08FF"/>
    <w:rsid w:val="00FE1E76"/>
    <w:rsid w:val="00FE4168"/>
    <w:rsid w:val="00FF210D"/>
    <w:rsid w:val="00FF23CE"/>
    <w:rsid w:val="00FF3972"/>
    <w:rsid w:val="00FF3F5D"/>
    <w:rsid w:val="00FF5299"/>
    <w:rsid w:val="00FF65F2"/>
    <w:rsid w:val="658CCD86"/>
    <w:rsid w:val="6FEEB7FB"/>
    <w:rsid w:val="732CAC2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25F8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4A09"/>
    <w:rPr>
      <w:rFonts w:ascii="Book Antiqua" w:hAnsi="Book Antiqua" w:cs="Times New Roman"/>
    </w:rPr>
  </w:style>
  <w:style w:type="paragraph" w:styleId="Heading1">
    <w:name w:val="heading 1"/>
    <w:basedOn w:val="Normal"/>
    <w:next w:val="Normal"/>
    <w:link w:val="Heading1Char"/>
    <w:uiPriority w:val="9"/>
    <w:qFormat/>
    <w:rsid w:val="00C263B8"/>
    <w:pPr>
      <w:keepNext/>
      <w:keepLines/>
      <w:spacing w:before="240"/>
      <w:outlineLvl w:val="0"/>
    </w:pPr>
    <w:rPr>
      <w:rFonts w:eastAsia="Book Antiqua" w:cstheme="majorBidi"/>
      <w:b/>
      <w:color w:val="000000" w:themeColor="text1"/>
      <w:sz w:val="32"/>
      <w:szCs w:val="32"/>
    </w:rPr>
  </w:style>
  <w:style w:type="paragraph" w:styleId="Heading2">
    <w:name w:val="heading 2"/>
    <w:basedOn w:val="Normal"/>
    <w:next w:val="Normal"/>
    <w:link w:val="Heading2Char"/>
    <w:uiPriority w:val="9"/>
    <w:unhideWhenUsed/>
    <w:qFormat/>
    <w:rsid w:val="00C263B8"/>
    <w:pPr>
      <w:keepNext/>
      <w:keepLines/>
      <w:spacing w:before="40"/>
      <w:outlineLvl w:val="1"/>
    </w:pPr>
    <w:rPr>
      <w:rFonts w:eastAsiaTheme="majorEastAsia" w:cstheme="majorBidi"/>
      <w:b/>
      <w:color w:val="000000" w:themeColor="text1"/>
      <w:szCs w:val="18"/>
    </w:rPr>
  </w:style>
  <w:style w:type="paragraph" w:styleId="Heading3">
    <w:name w:val="heading 3"/>
    <w:basedOn w:val="Normal"/>
    <w:next w:val="Normal"/>
    <w:link w:val="Heading3Char"/>
    <w:uiPriority w:val="9"/>
    <w:unhideWhenUsed/>
    <w:qFormat/>
    <w:rsid w:val="00FF23CE"/>
    <w:pPr>
      <w:keepNext/>
      <w:keepLines/>
      <w:spacing w:before="40"/>
      <w:outlineLvl w:val="2"/>
    </w:pPr>
    <w:rPr>
      <w:rFonts w:eastAsiaTheme="majorEastAsia" w:cstheme="majorBidi"/>
      <w:i/>
      <w:iCs/>
      <w:color w:val="000000" w:themeColor="text1"/>
    </w:rPr>
  </w:style>
  <w:style w:type="paragraph" w:styleId="Heading4">
    <w:name w:val="heading 4"/>
    <w:basedOn w:val="Normal"/>
    <w:next w:val="Normal"/>
    <w:link w:val="Heading4Char"/>
    <w:uiPriority w:val="9"/>
    <w:unhideWhenUsed/>
    <w:qFormat/>
    <w:rsid w:val="00896D0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88D"/>
    <w:rPr>
      <w:sz w:val="18"/>
      <w:szCs w:val="18"/>
    </w:rPr>
  </w:style>
  <w:style w:type="paragraph" w:styleId="CommentText">
    <w:name w:val="annotation text"/>
    <w:basedOn w:val="Normal"/>
    <w:link w:val="CommentTextChar"/>
    <w:uiPriority w:val="99"/>
    <w:semiHidden/>
    <w:unhideWhenUsed/>
    <w:rsid w:val="00C1488D"/>
    <w:rPr>
      <w:rFonts w:asciiTheme="minorHAnsi" w:hAnsiTheme="minorHAnsi" w:cstheme="minorBidi"/>
    </w:rPr>
  </w:style>
  <w:style w:type="character" w:customStyle="1" w:styleId="CommentTextChar">
    <w:name w:val="Comment Text Char"/>
    <w:basedOn w:val="DefaultParagraphFont"/>
    <w:link w:val="CommentText"/>
    <w:uiPriority w:val="99"/>
    <w:semiHidden/>
    <w:rsid w:val="00C1488D"/>
  </w:style>
  <w:style w:type="character" w:customStyle="1" w:styleId="Heading1Char">
    <w:name w:val="Heading 1 Char"/>
    <w:basedOn w:val="DefaultParagraphFont"/>
    <w:link w:val="Heading1"/>
    <w:uiPriority w:val="9"/>
    <w:rsid w:val="00C263B8"/>
    <w:rPr>
      <w:rFonts w:ascii="Book Antiqua" w:eastAsia="Book Antiqua" w:hAnsi="Book Antiqua" w:cstheme="majorBidi"/>
      <w:b/>
      <w:color w:val="000000" w:themeColor="text1"/>
      <w:sz w:val="32"/>
      <w:szCs w:val="32"/>
    </w:rPr>
  </w:style>
  <w:style w:type="character" w:customStyle="1" w:styleId="Heading2Char">
    <w:name w:val="Heading 2 Char"/>
    <w:basedOn w:val="DefaultParagraphFont"/>
    <w:link w:val="Heading2"/>
    <w:uiPriority w:val="9"/>
    <w:rsid w:val="00C263B8"/>
    <w:rPr>
      <w:rFonts w:ascii="Book Antiqua" w:eastAsiaTheme="majorEastAsia" w:hAnsi="Book Antiqua" w:cstheme="majorBidi"/>
      <w:b/>
      <w:color w:val="000000" w:themeColor="text1"/>
      <w:szCs w:val="18"/>
    </w:rPr>
  </w:style>
  <w:style w:type="table" w:styleId="TableGrid">
    <w:name w:val="Table Grid"/>
    <w:basedOn w:val="TableNormal"/>
    <w:uiPriority w:val="39"/>
    <w:rsid w:val="00C148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488D"/>
    <w:rPr>
      <w:color w:val="0563C1" w:themeColor="hyperlink"/>
      <w:u w:val="single"/>
    </w:rPr>
  </w:style>
  <w:style w:type="character" w:customStyle="1" w:styleId="SubtitleChar">
    <w:name w:val="Subtitle Char"/>
    <w:basedOn w:val="DefaultParagraphFont"/>
    <w:link w:val="Subtitle"/>
    <w:uiPriority w:val="11"/>
    <w:rsid w:val="00C1488D"/>
    <w:rPr>
      <w:rFonts w:eastAsiaTheme="minorEastAsia"/>
      <w:color w:val="5A5A5A" w:themeColor="text1" w:themeTint="A5"/>
      <w:spacing w:val="15"/>
    </w:rPr>
  </w:style>
  <w:style w:type="paragraph" w:styleId="Subtitle">
    <w:name w:val="Subtitle"/>
    <w:basedOn w:val="Normal"/>
    <w:next w:val="Normal"/>
    <w:link w:val="SubtitleChar"/>
    <w:uiPriority w:val="11"/>
    <w:qFormat/>
    <w:rsid w:val="00C1488D"/>
    <w:pPr>
      <w:numPr>
        <w:ilvl w:val="1"/>
      </w:numPr>
    </w:pPr>
    <w:rPr>
      <w:rFonts w:asciiTheme="minorHAnsi" w:eastAsiaTheme="minorEastAsia" w:hAnsiTheme="minorHAnsi" w:cstheme="minorBidi"/>
      <w:color w:val="5A5A5A" w:themeColor="text1" w:themeTint="A5"/>
      <w:spacing w:val="15"/>
    </w:rPr>
  </w:style>
  <w:style w:type="character" w:customStyle="1" w:styleId="SubtitleChar1">
    <w:name w:val="Subtitle Char1"/>
    <w:basedOn w:val="DefaultParagraphFont"/>
    <w:uiPriority w:val="11"/>
    <w:rsid w:val="00C1488D"/>
    <w:rPr>
      <w:rFonts w:eastAsiaTheme="minorEastAsia"/>
      <w:color w:val="5A5A5A" w:themeColor="text1" w:themeTint="A5"/>
      <w:spacing w:val="15"/>
      <w:sz w:val="22"/>
      <w:szCs w:val="22"/>
    </w:rPr>
  </w:style>
  <w:style w:type="paragraph" w:styleId="NormalWeb">
    <w:name w:val="Normal (Web)"/>
    <w:basedOn w:val="Normal"/>
    <w:uiPriority w:val="99"/>
    <w:unhideWhenUsed/>
    <w:rsid w:val="00C1488D"/>
    <w:pPr>
      <w:spacing w:before="100" w:beforeAutospacing="1" w:after="100" w:afterAutospacing="1"/>
    </w:pPr>
  </w:style>
  <w:style w:type="character" w:customStyle="1" w:styleId="apple-converted-space">
    <w:name w:val="apple-converted-space"/>
    <w:basedOn w:val="DefaultParagraphFont"/>
    <w:rsid w:val="00C1488D"/>
  </w:style>
  <w:style w:type="paragraph" w:styleId="TOC1">
    <w:name w:val="toc 1"/>
    <w:basedOn w:val="Normal"/>
    <w:next w:val="Normal"/>
    <w:autoRedefine/>
    <w:uiPriority w:val="39"/>
    <w:unhideWhenUsed/>
    <w:rsid w:val="00C1488D"/>
    <w:pPr>
      <w:spacing w:before="120"/>
    </w:pPr>
    <w:rPr>
      <w:rFonts w:asciiTheme="minorHAnsi" w:hAnsiTheme="minorHAnsi"/>
      <w:b/>
      <w:bCs/>
    </w:rPr>
  </w:style>
  <w:style w:type="paragraph" w:styleId="TOC2">
    <w:name w:val="toc 2"/>
    <w:basedOn w:val="Normal"/>
    <w:next w:val="Normal"/>
    <w:autoRedefine/>
    <w:uiPriority w:val="39"/>
    <w:unhideWhenUsed/>
    <w:rsid w:val="00C1488D"/>
    <w:pPr>
      <w:ind w:left="240"/>
    </w:pPr>
    <w:rPr>
      <w:rFonts w:asciiTheme="minorHAnsi" w:hAnsiTheme="minorHAnsi"/>
      <w:b/>
      <w:bCs/>
      <w:sz w:val="22"/>
      <w:szCs w:val="22"/>
    </w:rPr>
  </w:style>
  <w:style w:type="paragraph" w:styleId="TOCHeading">
    <w:name w:val="TOC Heading"/>
    <w:basedOn w:val="Heading1"/>
    <w:next w:val="Normal"/>
    <w:uiPriority w:val="39"/>
    <w:unhideWhenUsed/>
    <w:qFormat/>
    <w:rsid w:val="00C1488D"/>
    <w:pPr>
      <w:spacing w:before="480" w:line="276" w:lineRule="auto"/>
      <w:outlineLvl w:val="9"/>
    </w:pPr>
    <w:rPr>
      <w:b w:val="0"/>
      <w:bCs/>
      <w:sz w:val="28"/>
      <w:szCs w:val="28"/>
    </w:rPr>
  </w:style>
  <w:style w:type="paragraph" w:styleId="ListParagraph">
    <w:name w:val="List Paragraph"/>
    <w:basedOn w:val="Normal"/>
    <w:uiPriority w:val="34"/>
    <w:qFormat/>
    <w:rsid w:val="00C1488D"/>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C1488D"/>
    <w:rPr>
      <w:sz w:val="18"/>
      <w:szCs w:val="18"/>
    </w:rPr>
  </w:style>
  <w:style w:type="character" w:customStyle="1" w:styleId="BalloonTextChar">
    <w:name w:val="Balloon Text Char"/>
    <w:basedOn w:val="DefaultParagraphFont"/>
    <w:link w:val="BalloonText"/>
    <w:uiPriority w:val="99"/>
    <w:semiHidden/>
    <w:rsid w:val="00C1488D"/>
    <w:rPr>
      <w:rFonts w:ascii="Book Antiqua" w:hAnsi="Book Antiqua" w:cs="Times New Roman"/>
      <w:sz w:val="18"/>
      <w:szCs w:val="18"/>
    </w:rPr>
  </w:style>
  <w:style w:type="paragraph" w:styleId="CommentSubject">
    <w:name w:val="annotation subject"/>
    <w:basedOn w:val="CommentText"/>
    <w:next w:val="CommentText"/>
    <w:link w:val="CommentSubjectChar"/>
    <w:uiPriority w:val="99"/>
    <w:semiHidden/>
    <w:unhideWhenUsed/>
    <w:rsid w:val="00141B7F"/>
    <w:rPr>
      <w:b/>
      <w:bCs/>
      <w:sz w:val="20"/>
      <w:szCs w:val="20"/>
    </w:rPr>
  </w:style>
  <w:style w:type="character" w:customStyle="1" w:styleId="CommentSubjectChar">
    <w:name w:val="Comment Subject Char"/>
    <w:basedOn w:val="CommentTextChar"/>
    <w:link w:val="CommentSubject"/>
    <w:uiPriority w:val="99"/>
    <w:semiHidden/>
    <w:rsid w:val="00141B7F"/>
    <w:rPr>
      <w:b/>
      <w:bCs/>
      <w:sz w:val="20"/>
      <w:szCs w:val="20"/>
    </w:rPr>
  </w:style>
  <w:style w:type="paragraph" w:styleId="Header">
    <w:name w:val="header"/>
    <w:basedOn w:val="Normal"/>
    <w:link w:val="HeaderChar"/>
    <w:uiPriority w:val="99"/>
    <w:unhideWhenUsed/>
    <w:rsid w:val="0095142C"/>
    <w:pPr>
      <w:tabs>
        <w:tab w:val="center" w:pos="4680"/>
        <w:tab w:val="right" w:pos="9360"/>
      </w:tabs>
    </w:pPr>
  </w:style>
  <w:style w:type="character" w:customStyle="1" w:styleId="HeaderChar">
    <w:name w:val="Header Char"/>
    <w:basedOn w:val="DefaultParagraphFont"/>
    <w:link w:val="Header"/>
    <w:uiPriority w:val="99"/>
    <w:rsid w:val="0095142C"/>
    <w:rPr>
      <w:rFonts w:ascii="Book Antiqua" w:hAnsi="Book Antiqua" w:cs="Times New Roman"/>
    </w:rPr>
  </w:style>
  <w:style w:type="paragraph" w:styleId="Footer">
    <w:name w:val="footer"/>
    <w:basedOn w:val="Normal"/>
    <w:link w:val="FooterChar"/>
    <w:uiPriority w:val="99"/>
    <w:unhideWhenUsed/>
    <w:rsid w:val="0095142C"/>
    <w:pPr>
      <w:tabs>
        <w:tab w:val="center" w:pos="4680"/>
        <w:tab w:val="right" w:pos="9360"/>
      </w:tabs>
    </w:pPr>
  </w:style>
  <w:style w:type="character" w:customStyle="1" w:styleId="FooterChar">
    <w:name w:val="Footer Char"/>
    <w:basedOn w:val="DefaultParagraphFont"/>
    <w:link w:val="Footer"/>
    <w:uiPriority w:val="99"/>
    <w:rsid w:val="0095142C"/>
    <w:rPr>
      <w:rFonts w:ascii="Book Antiqua" w:hAnsi="Book Antiqua" w:cs="Times New Roman"/>
    </w:rPr>
  </w:style>
  <w:style w:type="character" w:customStyle="1" w:styleId="Heading3Char">
    <w:name w:val="Heading 3 Char"/>
    <w:basedOn w:val="DefaultParagraphFont"/>
    <w:link w:val="Heading3"/>
    <w:uiPriority w:val="9"/>
    <w:rsid w:val="00FF23CE"/>
    <w:rPr>
      <w:rFonts w:ascii="Book Antiqua" w:eastAsiaTheme="majorEastAsia" w:hAnsi="Book Antiqua" w:cstheme="majorBidi"/>
      <w:i/>
      <w:iCs/>
      <w:color w:val="000000" w:themeColor="text1"/>
    </w:rPr>
  </w:style>
  <w:style w:type="paragraph" w:styleId="TOC3">
    <w:name w:val="toc 3"/>
    <w:basedOn w:val="Normal"/>
    <w:next w:val="Normal"/>
    <w:autoRedefine/>
    <w:uiPriority w:val="39"/>
    <w:unhideWhenUsed/>
    <w:rsid w:val="00E6609A"/>
    <w:pPr>
      <w:ind w:left="480"/>
    </w:pPr>
    <w:rPr>
      <w:rFonts w:asciiTheme="minorHAnsi" w:hAnsiTheme="minorHAnsi"/>
      <w:sz w:val="22"/>
      <w:szCs w:val="22"/>
    </w:rPr>
  </w:style>
  <w:style w:type="paragraph" w:styleId="TOC4">
    <w:name w:val="toc 4"/>
    <w:basedOn w:val="Normal"/>
    <w:next w:val="Normal"/>
    <w:autoRedefine/>
    <w:uiPriority w:val="39"/>
    <w:unhideWhenUsed/>
    <w:rsid w:val="006173EA"/>
    <w:pPr>
      <w:ind w:left="720"/>
    </w:pPr>
    <w:rPr>
      <w:rFonts w:asciiTheme="minorHAnsi" w:hAnsiTheme="minorHAnsi"/>
      <w:sz w:val="20"/>
      <w:szCs w:val="20"/>
    </w:rPr>
  </w:style>
  <w:style w:type="paragraph" w:styleId="TOC5">
    <w:name w:val="toc 5"/>
    <w:basedOn w:val="Normal"/>
    <w:next w:val="Normal"/>
    <w:autoRedefine/>
    <w:uiPriority w:val="39"/>
    <w:unhideWhenUsed/>
    <w:rsid w:val="006173EA"/>
    <w:pPr>
      <w:ind w:left="960"/>
    </w:pPr>
    <w:rPr>
      <w:rFonts w:asciiTheme="minorHAnsi" w:hAnsiTheme="minorHAnsi"/>
      <w:sz w:val="20"/>
      <w:szCs w:val="20"/>
    </w:rPr>
  </w:style>
  <w:style w:type="paragraph" w:styleId="TOC6">
    <w:name w:val="toc 6"/>
    <w:basedOn w:val="Normal"/>
    <w:next w:val="Normal"/>
    <w:autoRedefine/>
    <w:uiPriority w:val="39"/>
    <w:unhideWhenUsed/>
    <w:rsid w:val="006173EA"/>
    <w:pPr>
      <w:ind w:left="1200"/>
    </w:pPr>
    <w:rPr>
      <w:rFonts w:asciiTheme="minorHAnsi" w:hAnsiTheme="minorHAnsi"/>
      <w:sz w:val="20"/>
      <w:szCs w:val="20"/>
    </w:rPr>
  </w:style>
  <w:style w:type="paragraph" w:styleId="TOC7">
    <w:name w:val="toc 7"/>
    <w:basedOn w:val="Normal"/>
    <w:next w:val="Normal"/>
    <w:autoRedefine/>
    <w:uiPriority w:val="39"/>
    <w:unhideWhenUsed/>
    <w:rsid w:val="006173EA"/>
    <w:pPr>
      <w:ind w:left="1440"/>
    </w:pPr>
    <w:rPr>
      <w:rFonts w:asciiTheme="minorHAnsi" w:hAnsiTheme="minorHAnsi"/>
      <w:sz w:val="20"/>
      <w:szCs w:val="20"/>
    </w:rPr>
  </w:style>
  <w:style w:type="paragraph" w:styleId="TOC8">
    <w:name w:val="toc 8"/>
    <w:basedOn w:val="Normal"/>
    <w:next w:val="Normal"/>
    <w:autoRedefine/>
    <w:uiPriority w:val="39"/>
    <w:unhideWhenUsed/>
    <w:rsid w:val="006173EA"/>
    <w:pPr>
      <w:ind w:left="1680"/>
    </w:pPr>
    <w:rPr>
      <w:rFonts w:asciiTheme="minorHAnsi" w:hAnsiTheme="minorHAnsi"/>
      <w:sz w:val="20"/>
      <w:szCs w:val="20"/>
    </w:rPr>
  </w:style>
  <w:style w:type="paragraph" w:styleId="TOC9">
    <w:name w:val="toc 9"/>
    <w:basedOn w:val="Normal"/>
    <w:next w:val="Normal"/>
    <w:autoRedefine/>
    <w:uiPriority w:val="39"/>
    <w:unhideWhenUsed/>
    <w:rsid w:val="006173EA"/>
    <w:pPr>
      <w:ind w:left="1920"/>
    </w:pPr>
    <w:rPr>
      <w:rFonts w:asciiTheme="minorHAnsi" w:hAnsiTheme="minorHAnsi"/>
      <w:sz w:val="20"/>
      <w:szCs w:val="20"/>
    </w:rPr>
  </w:style>
  <w:style w:type="character" w:customStyle="1" w:styleId="Heading4Char">
    <w:name w:val="Heading 4 Char"/>
    <w:basedOn w:val="DefaultParagraphFont"/>
    <w:link w:val="Heading4"/>
    <w:uiPriority w:val="9"/>
    <w:rsid w:val="00896D08"/>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73BC8"/>
    <w:rPr>
      <w:color w:val="954F72" w:themeColor="followedHyperlink"/>
      <w:u w:val="single"/>
    </w:rPr>
  </w:style>
  <w:style w:type="paragraph" w:styleId="Revision">
    <w:name w:val="Revision"/>
    <w:hidden/>
    <w:uiPriority w:val="99"/>
    <w:semiHidden/>
    <w:rsid w:val="00C86A35"/>
    <w:rPr>
      <w:rFonts w:ascii="Times New Roman" w:hAnsi="Times New Roman" w:cs="Times New Roman"/>
    </w:rPr>
  </w:style>
  <w:style w:type="paragraph" w:styleId="Caption">
    <w:name w:val="caption"/>
    <w:basedOn w:val="Normal"/>
    <w:next w:val="Normal"/>
    <w:uiPriority w:val="35"/>
    <w:unhideWhenUsed/>
    <w:qFormat/>
    <w:rsid w:val="00523ACD"/>
    <w:pPr>
      <w:spacing w:after="200"/>
    </w:pPr>
    <w:rPr>
      <w:color w:val="44546A" w:themeColor="text2"/>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9255">
      <w:bodyDiv w:val="1"/>
      <w:marLeft w:val="0"/>
      <w:marRight w:val="0"/>
      <w:marTop w:val="0"/>
      <w:marBottom w:val="0"/>
      <w:divBdr>
        <w:top w:val="none" w:sz="0" w:space="0" w:color="auto"/>
        <w:left w:val="none" w:sz="0" w:space="0" w:color="auto"/>
        <w:bottom w:val="none" w:sz="0" w:space="0" w:color="auto"/>
        <w:right w:val="none" w:sz="0" w:space="0" w:color="auto"/>
      </w:divBdr>
    </w:div>
    <w:div w:id="32773404">
      <w:bodyDiv w:val="1"/>
      <w:marLeft w:val="0"/>
      <w:marRight w:val="0"/>
      <w:marTop w:val="0"/>
      <w:marBottom w:val="0"/>
      <w:divBdr>
        <w:top w:val="none" w:sz="0" w:space="0" w:color="auto"/>
        <w:left w:val="none" w:sz="0" w:space="0" w:color="auto"/>
        <w:bottom w:val="none" w:sz="0" w:space="0" w:color="auto"/>
        <w:right w:val="none" w:sz="0" w:space="0" w:color="auto"/>
      </w:divBdr>
    </w:div>
    <w:div w:id="41444687">
      <w:bodyDiv w:val="1"/>
      <w:marLeft w:val="0"/>
      <w:marRight w:val="0"/>
      <w:marTop w:val="0"/>
      <w:marBottom w:val="0"/>
      <w:divBdr>
        <w:top w:val="none" w:sz="0" w:space="0" w:color="auto"/>
        <w:left w:val="none" w:sz="0" w:space="0" w:color="auto"/>
        <w:bottom w:val="none" w:sz="0" w:space="0" w:color="auto"/>
        <w:right w:val="none" w:sz="0" w:space="0" w:color="auto"/>
      </w:divBdr>
    </w:div>
    <w:div w:id="76290527">
      <w:bodyDiv w:val="1"/>
      <w:marLeft w:val="0"/>
      <w:marRight w:val="0"/>
      <w:marTop w:val="0"/>
      <w:marBottom w:val="0"/>
      <w:divBdr>
        <w:top w:val="none" w:sz="0" w:space="0" w:color="auto"/>
        <w:left w:val="none" w:sz="0" w:space="0" w:color="auto"/>
        <w:bottom w:val="none" w:sz="0" w:space="0" w:color="auto"/>
        <w:right w:val="none" w:sz="0" w:space="0" w:color="auto"/>
      </w:divBdr>
    </w:div>
    <w:div w:id="81612488">
      <w:bodyDiv w:val="1"/>
      <w:marLeft w:val="0"/>
      <w:marRight w:val="0"/>
      <w:marTop w:val="0"/>
      <w:marBottom w:val="0"/>
      <w:divBdr>
        <w:top w:val="none" w:sz="0" w:space="0" w:color="auto"/>
        <w:left w:val="none" w:sz="0" w:space="0" w:color="auto"/>
        <w:bottom w:val="none" w:sz="0" w:space="0" w:color="auto"/>
        <w:right w:val="none" w:sz="0" w:space="0" w:color="auto"/>
      </w:divBdr>
    </w:div>
    <w:div w:id="98179478">
      <w:bodyDiv w:val="1"/>
      <w:marLeft w:val="0"/>
      <w:marRight w:val="0"/>
      <w:marTop w:val="0"/>
      <w:marBottom w:val="0"/>
      <w:divBdr>
        <w:top w:val="none" w:sz="0" w:space="0" w:color="auto"/>
        <w:left w:val="none" w:sz="0" w:space="0" w:color="auto"/>
        <w:bottom w:val="none" w:sz="0" w:space="0" w:color="auto"/>
        <w:right w:val="none" w:sz="0" w:space="0" w:color="auto"/>
      </w:divBdr>
      <w:divsChild>
        <w:div w:id="1064570130">
          <w:marLeft w:val="0"/>
          <w:marRight w:val="0"/>
          <w:marTop w:val="0"/>
          <w:marBottom w:val="0"/>
          <w:divBdr>
            <w:top w:val="none" w:sz="0" w:space="0" w:color="auto"/>
            <w:left w:val="none" w:sz="0" w:space="0" w:color="auto"/>
            <w:bottom w:val="none" w:sz="0" w:space="0" w:color="auto"/>
            <w:right w:val="none" w:sz="0" w:space="0" w:color="auto"/>
          </w:divBdr>
          <w:divsChild>
            <w:div w:id="9671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3372">
      <w:bodyDiv w:val="1"/>
      <w:marLeft w:val="0"/>
      <w:marRight w:val="0"/>
      <w:marTop w:val="0"/>
      <w:marBottom w:val="0"/>
      <w:divBdr>
        <w:top w:val="none" w:sz="0" w:space="0" w:color="auto"/>
        <w:left w:val="none" w:sz="0" w:space="0" w:color="auto"/>
        <w:bottom w:val="none" w:sz="0" w:space="0" w:color="auto"/>
        <w:right w:val="none" w:sz="0" w:space="0" w:color="auto"/>
      </w:divBdr>
      <w:divsChild>
        <w:div w:id="1516920502">
          <w:marLeft w:val="0"/>
          <w:marRight w:val="0"/>
          <w:marTop w:val="0"/>
          <w:marBottom w:val="0"/>
          <w:divBdr>
            <w:top w:val="none" w:sz="0" w:space="0" w:color="auto"/>
            <w:left w:val="none" w:sz="0" w:space="0" w:color="auto"/>
            <w:bottom w:val="none" w:sz="0" w:space="0" w:color="auto"/>
            <w:right w:val="none" w:sz="0" w:space="0" w:color="auto"/>
          </w:divBdr>
          <w:divsChild>
            <w:div w:id="17963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096">
      <w:bodyDiv w:val="1"/>
      <w:marLeft w:val="0"/>
      <w:marRight w:val="0"/>
      <w:marTop w:val="0"/>
      <w:marBottom w:val="0"/>
      <w:divBdr>
        <w:top w:val="none" w:sz="0" w:space="0" w:color="auto"/>
        <w:left w:val="none" w:sz="0" w:space="0" w:color="auto"/>
        <w:bottom w:val="none" w:sz="0" w:space="0" w:color="auto"/>
        <w:right w:val="none" w:sz="0" w:space="0" w:color="auto"/>
      </w:divBdr>
    </w:div>
    <w:div w:id="164328338">
      <w:bodyDiv w:val="1"/>
      <w:marLeft w:val="0"/>
      <w:marRight w:val="0"/>
      <w:marTop w:val="0"/>
      <w:marBottom w:val="0"/>
      <w:divBdr>
        <w:top w:val="none" w:sz="0" w:space="0" w:color="auto"/>
        <w:left w:val="none" w:sz="0" w:space="0" w:color="auto"/>
        <w:bottom w:val="none" w:sz="0" w:space="0" w:color="auto"/>
        <w:right w:val="none" w:sz="0" w:space="0" w:color="auto"/>
      </w:divBdr>
    </w:div>
    <w:div w:id="171072127">
      <w:bodyDiv w:val="1"/>
      <w:marLeft w:val="0"/>
      <w:marRight w:val="0"/>
      <w:marTop w:val="0"/>
      <w:marBottom w:val="0"/>
      <w:divBdr>
        <w:top w:val="none" w:sz="0" w:space="0" w:color="auto"/>
        <w:left w:val="none" w:sz="0" w:space="0" w:color="auto"/>
        <w:bottom w:val="none" w:sz="0" w:space="0" w:color="auto"/>
        <w:right w:val="none" w:sz="0" w:space="0" w:color="auto"/>
      </w:divBdr>
    </w:div>
    <w:div w:id="183517341">
      <w:bodyDiv w:val="1"/>
      <w:marLeft w:val="0"/>
      <w:marRight w:val="0"/>
      <w:marTop w:val="0"/>
      <w:marBottom w:val="0"/>
      <w:divBdr>
        <w:top w:val="none" w:sz="0" w:space="0" w:color="auto"/>
        <w:left w:val="none" w:sz="0" w:space="0" w:color="auto"/>
        <w:bottom w:val="none" w:sz="0" w:space="0" w:color="auto"/>
        <w:right w:val="none" w:sz="0" w:space="0" w:color="auto"/>
      </w:divBdr>
    </w:div>
    <w:div w:id="199325221">
      <w:bodyDiv w:val="1"/>
      <w:marLeft w:val="0"/>
      <w:marRight w:val="0"/>
      <w:marTop w:val="0"/>
      <w:marBottom w:val="0"/>
      <w:divBdr>
        <w:top w:val="none" w:sz="0" w:space="0" w:color="auto"/>
        <w:left w:val="none" w:sz="0" w:space="0" w:color="auto"/>
        <w:bottom w:val="none" w:sz="0" w:space="0" w:color="auto"/>
        <w:right w:val="none" w:sz="0" w:space="0" w:color="auto"/>
      </w:divBdr>
    </w:div>
    <w:div w:id="288050452">
      <w:bodyDiv w:val="1"/>
      <w:marLeft w:val="0"/>
      <w:marRight w:val="0"/>
      <w:marTop w:val="0"/>
      <w:marBottom w:val="0"/>
      <w:divBdr>
        <w:top w:val="none" w:sz="0" w:space="0" w:color="auto"/>
        <w:left w:val="none" w:sz="0" w:space="0" w:color="auto"/>
        <w:bottom w:val="none" w:sz="0" w:space="0" w:color="auto"/>
        <w:right w:val="none" w:sz="0" w:space="0" w:color="auto"/>
      </w:divBdr>
    </w:div>
    <w:div w:id="292030260">
      <w:bodyDiv w:val="1"/>
      <w:marLeft w:val="0"/>
      <w:marRight w:val="0"/>
      <w:marTop w:val="0"/>
      <w:marBottom w:val="0"/>
      <w:divBdr>
        <w:top w:val="none" w:sz="0" w:space="0" w:color="auto"/>
        <w:left w:val="none" w:sz="0" w:space="0" w:color="auto"/>
        <w:bottom w:val="none" w:sz="0" w:space="0" w:color="auto"/>
        <w:right w:val="none" w:sz="0" w:space="0" w:color="auto"/>
      </w:divBdr>
      <w:divsChild>
        <w:div w:id="1890067929">
          <w:marLeft w:val="0"/>
          <w:marRight w:val="0"/>
          <w:marTop w:val="0"/>
          <w:marBottom w:val="0"/>
          <w:divBdr>
            <w:top w:val="none" w:sz="0" w:space="0" w:color="auto"/>
            <w:left w:val="none" w:sz="0" w:space="0" w:color="auto"/>
            <w:bottom w:val="none" w:sz="0" w:space="0" w:color="auto"/>
            <w:right w:val="none" w:sz="0" w:space="0" w:color="auto"/>
          </w:divBdr>
          <w:divsChild>
            <w:div w:id="13412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3577">
      <w:bodyDiv w:val="1"/>
      <w:marLeft w:val="0"/>
      <w:marRight w:val="0"/>
      <w:marTop w:val="0"/>
      <w:marBottom w:val="0"/>
      <w:divBdr>
        <w:top w:val="none" w:sz="0" w:space="0" w:color="auto"/>
        <w:left w:val="none" w:sz="0" w:space="0" w:color="auto"/>
        <w:bottom w:val="none" w:sz="0" w:space="0" w:color="auto"/>
        <w:right w:val="none" w:sz="0" w:space="0" w:color="auto"/>
      </w:divBdr>
    </w:div>
    <w:div w:id="336074773">
      <w:bodyDiv w:val="1"/>
      <w:marLeft w:val="0"/>
      <w:marRight w:val="0"/>
      <w:marTop w:val="0"/>
      <w:marBottom w:val="0"/>
      <w:divBdr>
        <w:top w:val="none" w:sz="0" w:space="0" w:color="auto"/>
        <w:left w:val="none" w:sz="0" w:space="0" w:color="auto"/>
        <w:bottom w:val="none" w:sz="0" w:space="0" w:color="auto"/>
        <w:right w:val="none" w:sz="0" w:space="0" w:color="auto"/>
      </w:divBdr>
    </w:div>
    <w:div w:id="442698907">
      <w:bodyDiv w:val="1"/>
      <w:marLeft w:val="0"/>
      <w:marRight w:val="0"/>
      <w:marTop w:val="0"/>
      <w:marBottom w:val="0"/>
      <w:divBdr>
        <w:top w:val="none" w:sz="0" w:space="0" w:color="auto"/>
        <w:left w:val="none" w:sz="0" w:space="0" w:color="auto"/>
        <w:bottom w:val="none" w:sz="0" w:space="0" w:color="auto"/>
        <w:right w:val="none" w:sz="0" w:space="0" w:color="auto"/>
      </w:divBdr>
    </w:div>
    <w:div w:id="528833222">
      <w:bodyDiv w:val="1"/>
      <w:marLeft w:val="0"/>
      <w:marRight w:val="0"/>
      <w:marTop w:val="0"/>
      <w:marBottom w:val="0"/>
      <w:divBdr>
        <w:top w:val="none" w:sz="0" w:space="0" w:color="auto"/>
        <w:left w:val="none" w:sz="0" w:space="0" w:color="auto"/>
        <w:bottom w:val="none" w:sz="0" w:space="0" w:color="auto"/>
        <w:right w:val="none" w:sz="0" w:space="0" w:color="auto"/>
      </w:divBdr>
    </w:div>
    <w:div w:id="595098838">
      <w:bodyDiv w:val="1"/>
      <w:marLeft w:val="0"/>
      <w:marRight w:val="0"/>
      <w:marTop w:val="0"/>
      <w:marBottom w:val="0"/>
      <w:divBdr>
        <w:top w:val="none" w:sz="0" w:space="0" w:color="auto"/>
        <w:left w:val="none" w:sz="0" w:space="0" w:color="auto"/>
        <w:bottom w:val="none" w:sz="0" w:space="0" w:color="auto"/>
        <w:right w:val="none" w:sz="0" w:space="0" w:color="auto"/>
      </w:divBdr>
    </w:div>
    <w:div w:id="611398121">
      <w:bodyDiv w:val="1"/>
      <w:marLeft w:val="0"/>
      <w:marRight w:val="0"/>
      <w:marTop w:val="0"/>
      <w:marBottom w:val="0"/>
      <w:divBdr>
        <w:top w:val="none" w:sz="0" w:space="0" w:color="auto"/>
        <w:left w:val="none" w:sz="0" w:space="0" w:color="auto"/>
        <w:bottom w:val="none" w:sz="0" w:space="0" w:color="auto"/>
        <w:right w:val="none" w:sz="0" w:space="0" w:color="auto"/>
      </w:divBdr>
    </w:div>
    <w:div w:id="628630830">
      <w:bodyDiv w:val="1"/>
      <w:marLeft w:val="0"/>
      <w:marRight w:val="0"/>
      <w:marTop w:val="0"/>
      <w:marBottom w:val="0"/>
      <w:divBdr>
        <w:top w:val="none" w:sz="0" w:space="0" w:color="auto"/>
        <w:left w:val="none" w:sz="0" w:space="0" w:color="auto"/>
        <w:bottom w:val="none" w:sz="0" w:space="0" w:color="auto"/>
        <w:right w:val="none" w:sz="0" w:space="0" w:color="auto"/>
      </w:divBdr>
    </w:div>
    <w:div w:id="684595456">
      <w:bodyDiv w:val="1"/>
      <w:marLeft w:val="0"/>
      <w:marRight w:val="0"/>
      <w:marTop w:val="0"/>
      <w:marBottom w:val="0"/>
      <w:divBdr>
        <w:top w:val="none" w:sz="0" w:space="0" w:color="auto"/>
        <w:left w:val="none" w:sz="0" w:space="0" w:color="auto"/>
        <w:bottom w:val="none" w:sz="0" w:space="0" w:color="auto"/>
        <w:right w:val="none" w:sz="0" w:space="0" w:color="auto"/>
      </w:divBdr>
    </w:div>
    <w:div w:id="695041312">
      <w:bodyDiv w:val="1"/>
      <w:marLeft w:val="0"/>
      <w:marRight w:val="0"/>
      <w:marTop w:val="0"/>
      <w:marBottom w:val="0"/>
      <w:divBdr>
        <w:top w:val="none" w:sz="0" w:space="0" w:color="auto"/>
        <w:left w:val="none" w:sz="0" w:space="0" w:color="auto"/>
        <w:bottom w:val="none" w:sz="0" w:space="0" w:color="auto"/>
        <w:right w:val="none" w:sz="0" w:space="0" w:color="auto"/>
      </w:divBdr>
      <w:divsChild>
        <w:div w:id="1428040254">
          <w:marLeft w:val="0"/>
          <w:marRight w:val="0"/>
          <w:marTop w:val="0"/>
          <w:marBottom w:val="0"/>
          <w:divBdr>
            <w:top w:val="none" w:sz="0" w:space="0" w:color="auto"/>
            <w:left w:val="none" w:sz="0" w:space="0" w:color="auto"/>
            <w:bottom w:val="none" w:sz="0" w:space="0" w:color="auto"/>
            <w:right w:val="none" w:sz="0" w:space="0" w:color="auto"/>
          </w:divBdr>
          <w:divsChild>
            <w:div w:id="16655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0025">
      <w:bodyDiv w:val="1"/>
      <w:marLeft w:val="0"/>
      <w:marRight w:val="0"/>
      <w:marTop w:val="0"/>
      <w:marBottom w:val="0"/>
      <w:divBdr>
        <w:top w:val="none" w:sz="0" w:space="0" w:color="auto"/>
        <w:left w:val="none" w:sz="0" w:space="0" w:color="auto"/>
        <w:bottom w:val="none" w:sz="0" w:space="0" w:color="auto"/>
        <w:right w:val="none" w:sz="0" w:space="0" w:color="auto"/>
      </w:divBdr>
    </w:div>
    <w:div w:id="722631596">
      <w:bodyDiv w:val="1"/>
      <w:marLeft w:val="0"/>
      <w:marRight w:val="0"/>
      <w:marTop w:val="0"/>
      <w:marBottom w:val="0"/>
      <w:divBdr>
        <w:top w:val="none" w:sz="0" w:space="0" w:color="auto"/>
        <w:left w:val="none" w:sz="0" w:space="0" w:color="auto"/>
        <w:bottom w:val="none" w:sz="0" w:space="0" w:color="auto"/>
        <w:right w:val="none" w:sz="0" w:space="0" w:color="auto"/>
      </w:divBdr>
    </w:div>
    <w:div w:id="723990442">
      <w:bodyDiv w:val="1"/>
      <w:marLeft w:val="0"/>
      <w:marRight w:val="0"/>
      <w:marTop w:val="0"/>
      <w:marBottom w:val="0"/>
      <w:divBdr>
        <w:top w:val="none" w:sz="0" w:space="0" w:color="auto"/>
        <w:left w:val="none" w:sz="0" w:space="0" w:color="auto"/>
        <w:bottom w:val="none" w:sz="0" w:space="0" w:color="auto"/>
        <w:right w:val="none" w:sz="0" w:space="0" w:color="auto"/>
      </w:divBdr>
      <w:divsChild>
        <w:div w:id="1144127866">
          <w:marLeft w:val="0"/>
          <w:marRight w:val="0"/>
          <w:marTop w:val="0"/>
          <w:marBottom w:val="0"/>
          <w:divBdr>
            <w:top w:val="none" w:sz="0" w:space="0" w:color="auto"/>
            <w:left w:val="none" w:sz="0" w:space="0" w:color="auto"/>
            <w:bottom w:val="none" w:sz="0" w:space="0" w:color="auto"/>
            <w:right w:val="none" w:sz="0" w:space="0" w:color="auto"/>
          </w:divBdr>
          <w:divsChild>
            <w:div w:id="1486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7944">
      <w:bodyDiv w:val="1"/>
      <w:marLeft w:val="0"/>
      <w:marRight w:val="0"/>
      <w:marTop w:val="0"/>
      <w:marBottom w:val="0"/>
      <w:divBdr>
        <w:top w:val="none" w:sz="0" w:space="0" w:color="auto"/>
        <w:left w:val="none" w:sz="0" w:space="0" w:color="auto"/>
        <w:bottom w:val="none" w:sz="0" w:space="0" w:color="auto"/>
        <w:right w:val="none" w:sz="0" w:space="0" w:color="auto"/>
      </w:divBdr>
      <w:divsChild>
        <w:div w:id="249655041">
          <w:marLeft w:val="0"/>
          <w:marRight w:val="0"/>
          <w:marTop w:val="0"/>
          <w:marBottom w:val="0"/>
          <w:divBdr>
            <w:top w:val="none" w:sz="0" w:space="0" w:color="auto"/>
            <w:left w:val="none" w:sz="0" w:space="0" w:color="auto"/>
            <w:bottom w:val="none" w:sz="0" w:space="0" w:color="auto"/>
            <w:right w:val="none" w:sz="0" w:space="0" w:color="auto"/>
          </w:divBdr>
          <w:divsChild>
            <w:div w:id="20113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8346">
      <w:bodyDiv w:val="1"/>
      <w:marLeft w:val="0"/>
      <w:marRight w:val="0"/>
      <w:marTop w:val="0"/>
      <w:marBottom w:val="0"/>
      <w:divBdr>
        <w:top w:val="none" w:sz="0" w:space="0" w:color="auto"/>
        <w:left w:val="none" w:sz="0" w:space="0" w:color="auto"/>
        <w:bottom w:val="none" w:sz="0" w:space="0" w:color="auto"/>
        <w:right w:val="none" w:sz="0" w:space="0" w:color="auto"/>
      </w:divBdr>
    </w:div>
    <w:div w:id="757411867">
      <w:bodyDiv w:val="1"/>
      <w:marLeft w:val="0"/>
      <w:marRight w:val="0"/>
      <w:marTop w:val="0"/>
      <w:marBottom w:val="0"/>
      <w:divBdr>
        <w:top w:val="none" w:sz="0" w:space="0" w:color="auto"/>
        <w:left w:val="none" w:sz="0" w:space="0" w:color="auto"/>
        <w:bottom w:val="none" w:sz="0" w:space="0" w:color="auto"/>
        <w:right w:val="none" w:sz="0" w:space="0" w:color="auto"/>
      </w:divBdr>
      <w:divsChild>
        <w:div w:id="1648507946">
          <w:marLeft w:val="0"/>
          <w:marRight w:val="0"/>
          <w:marTop w:val="0"/>
          <w:marBottom w:val="0"/>
          <w:divBdr>
            <w:top w:val="none" w:sz="0" w:space="0" w:color="auto"/>
            <w:left w:val="none" w:sz="0" w:space="0" w:color="auto"/>
            <w:bottom w:val="none" w:sz="0" w:space="0" w:color="auto"/>
            <w:right w:val="none" w:sz="0" w:space="0" w:color="auto"/>
          </w:divBdr>
          <w:divsChild>
            <w:div w:id="15442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9072">
      <w:bodyDiv w:val="1"/>
      <w:marLeft w:val="0"/>
      <w:marRight w:val="0"/>
      <w:marTop w:val="0"/>
      <w:marBottom w:val="0"/>
      <w:divBdr>
        <w:top w:val="none" w:sz="0" w:space="0" w:color="auto"/>
        <w:left w:val="none" w:sz="0" w:space="0" w:color="auto"/>
        <w:bottom w:val="none" w:sz="0" w:space="0" w:color="auto"/>
        <w:right w:val="none" w:sz="0" w:space="0" w:color="auto"/>
      </w:divBdr>
    </w:div>
    <w:div w:id="867378526">
      <w:bodyDiv w:val="1"/>
      <w:marLeft w:val="0"/>
      <w:marRight w:val="0"/>
      <w:marTop w:val="0"/>
      <w:marBottom w:val="0"/>
      <w:divBdr>
        <w:top w:val="none" w:sz="0" w:space="0" w:color="auto"/>
        <w:left w:val="none" w:sz="0" w:space="0" w:color="auto"/>
        <w:bottom w:val="none" w:sz="0" w:space="0" w:color="auto"/>
        <w:right w:val="none" w:sz="0" w:space="0" w:color="auto"/>
      </w:divBdr>
    </w:div>
    <w:div w:id="891624716">
      <w:bodyDiv w:val="1"/>
      <w:marLeft w:val="0"/>
      <w:marRight w:val="0"/>
      <w:marTop w:val="0"/>
      <w:marBottom w:val="0"/>
      <w:divBdr>
        <w:top w:val="none" w:sz="0" w:space="0" w:color="auto"/>
        <w:left w:val="none" w:sz="0" w:space="0" w:color="auto"/>
        <w:bottom w:val="none" w:sz="0" w:space="0" w:color="auto"/>
        <w:right w:val="none" w:sz="0" w:space="0" w:color="auto"/>
      </w:divBdr>
    </w:div>
    <w:div w:id="950162566">
      <w:bodyDiv w:val="1"/>
      <w:marLeft w:val="0"/>
      <w:marRight w:val="0"/>
      <w:marTop w:val="0"/>
      <w:marBottom w:val="0"/>
      <w:divBdr>
        <w:top w:val="none" w:sz="0" w:space="0" w:color="auto"/>
        <w:left w:val="none" w:sz="0" w:space="0" w:color="auto"/>
        <w:bottom w:val="none" w:sz="0" w:space="0" w:color="auto"/>
        <w:right w:val="none" w:sz="0" w:space="0" w:color="auto"/>
      </w:divBdr>
    </w:div>
    <w:div w:id="953945400">
      <w:bodyDiv w:val="1"/>
      <w:marLeft w:val="0"/>
      <w:marRight w:val="0"/>
      <w:marTop w:val="0"/>
      <w:marBottom w:val="0"/>
      <w:divBdr>
        <w:top w:val="none" w:sz="0" w:space="0" w:color="auto"/>
        <w:left w:val="none" w:sz="0" w:space="0" w:color="auto"/>
        <w:bottom w:val="none" w:sz="0" w:space="0" w:color="auto"/>
        <w:right w:val="none" w:sz="0" w:space="0" w:color="auto"/>
      </w:divBdr>
    </w:div>
    <w:div w:id="956444589">
      <w:bodyDiv w:val="1"/>
      <w:marLeft w:val="0"/>
      <w:marRight w:val="0"/>
      <w:marTop w:val="0"/>
      <w:marBottom w:val="0"/>
      <w:divBdr>
        <w:top w:val="none" w:sz="0" w:space="0" w:color="auto"/>
        <w:left w:val="none" w:sz="0" w:space="0" w:color="auto"/>
        <w:bottom w:val="none" w:sz="0" w:space="0" w:color="auto"/>
        <w:right w:val="none" w:sz="0" w:space="0" w:color="auto"/>
      </w:divBdr>
      <w:divsChild>
        <w:div w:id="1152679536">
          <w:marLeft w:val="0"/>
          <w:marRight w:val="0"/>
          <w:marTop w:val="0"/>
          <w:marBottom w:val="0"/>
          <w:divBdr>
            <w:top w:val="none" w:sz="0" w:space="0" w:color="auto"/>
            <w:left w:val="none" w:sz="0" w:space="0" w:color="auto"/>
            <w:bottom w:val="none" w:sz="0" w:space="0" w:color="auto"/>
            <w:right w:val="none" w:sz="0" w:space="0" w:color="auto"/>
          </w:divBdr>
          <w:divsChild>
            <w:div w:id="903753955">
              <w:marLeft w:val="0"/>
              <w:marRight w:val="0"/>
              <w:marTop w:val="0"/>
              <w:marBottom w:val="0"/>
              <w:divBdr>
                <w:top w:val="none" w:sz="0" w:space="0" w:color="auto"/>
                <w:left w:val="none" w:sz="0" w:space="0" w:color="auto"/>
                <w:bottom w:val="none" w:sz="0" w:space="0" w:color="auto"/>
                <w:right w:val="none" w:sz="0" w:space="0" w:color="auto"/>
              </w:divBdr>
            </w:div>
            <w:div w:id="378553895">
              <w:marLeft w:val="0"/>
              <w:marRight w:val="0"/>
              <w:marTop w:val="0"/>
              <w:marBottom w:val="0"/>
              <w:divBdr>
                <w:top w:val="none" w:sz="0" w:space="0" w:color="auto"/>
                <w:left w:val="none" w:sz="0" w:space="0" w:color="auto"/>
                <w:bottom w:val="none" w:sz="0" w:space="0" w:color="auto"/>
                <w:right w:val="none" w:sz="0" w:space="0" w:color="auto"/>
              </w:divBdr>
            </w:div>
            <w:div w:id="1503623687">
              <w:marLeft w:val="0"/>
              <w:marRight w:val="0"/>
              <w:marTop w:val="0"/>
              <w:marBottom w:val="0"/>
              <w:divBdr>
                <w:top w:val="none" w:sz="0" w:space="0" w:color="auto"/>
                <w:left w:val="none" w:sz="0" w:space="0" w:color="auto"/>
                <w:bottom w:val="none" w:sz="0" w:space="0" w:color="auto"/>
                <w:right w:val="none" w:sz="0" w:space="0" w:color="auto"/>
              </w:divBdr>
            </w:div>
            <w:div w:id="2029990798">
              <w:marLeft w:val="0"/>
              <w:marRight w:val="0"/>
              <w:marTop w:val="0"/>
              <w:marBottom w:val="0"/>
              <w:divBdr>
                <w:top w:val="none" w:sz="0" w:space="0" w:color="auto"/>
                <w:left w:val="none" w:sz="0" w:space="0" w:color="auto"/>
                <w:bottom w:val="none" w:sz="0" w:space="0" w:color="auto"/>
                <w:right w:val="none" w:sz="0" w:space="0" w:color="auto"/>
              </w:divBdr>
            </w:div>
            <w:div w:id="1686710165">
              <w:marLeft w:val="0"/>
              <w:marRight w:val="0"/>
              <w:marTop w:val="0"/>
              <w:marBottom w:val="0"/>
              <w:divBdr>
                <w:top w:val="none" w:sz="0" w:space="0" w:color="auto"/>
                <w:left w:val="none" w:sz="0" w:space="0" w:color="auto"/>
                <w:bottom w:val="none" w:sz="0" w:space="0" w:color="auto"/>
                <w:right w:val="none" w:sz="0" w:space="0" w:color="auto"/>
              </w:divBdr>
            </w:div>
            <w:div w:id="483550834">
              <w:marLeft w:val="0"/>
              <w:marRight w:val="0"/>
              <w:marTop w:val="0"/>
              <w:marBottom w:val="0"/>
              <w:divBdr>
                <w:top w:val="none" w:sz="0" w:space="0" w:color="auto"/>
                <w:left w:val="none" w:sz="0" w:space="0" w:color="auto"/>
                <w:bottom w:val="none" w:sz="0" w:space="0" w:color="auto"/>
                <w:right w:val="none" w:sz="0" w:space="0" w:color="auto"/>
              </w:divBdr>
            </w:div>
            <w:div w:id="1260718853">
              <w:marLeft w:val="0"/>
              <w:marRight w:val="0"/>
              <w:marTop w:val="0"/>
              <w:marBottom w:val="0"/>
              <w:divBdr>
                <w:top w:val="none" w:sz="0" w:space="0" w:color="auto"/>
                <w:left w:val="none" w:sz="0" w:space="0" w:color="auto"/>
                <w:bottom w:val="none" w:sz="0" w:space="0" w:color="auto"/>
                <w:right w:val="none" w:sz="0" w:space="0" w:color="auto"/>
              </w:divBdr>
            </w:div>
            <w:div w:id="10853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6684">
      <w:bodyDiv w:val="1"/>
      <w:marLeft w:val="0"/>
      <w:marRight w:val="0"/>
      <w:marTop w:val="0"/>
      <w:marBottom w:val="0"/>
      <w:divBdr>
        <w:top w:val="none" w:sz="0" w:space="0" w:color="auto"/>
        <w:left w:val="none" w:sz="0" w:space="0" w:color="auto"/>
        <w:bottom w:val="none" w:sz="0" w:space="0" w:color="auto"/>
        <w:right w:val="none" w:sz="0" w:space="0" w:color="auto"/>
      </w:divBdr>
    </w:div>
    <w:div w:id="1086658130">
      <w:bodyDiv w:val="1"/>
      <w:marLeft w:val="0"/>
      <w:marRight w:val="0"/>
      <w:marTop w:val="0"/>
      <w:marBottom w:val="0"/>
      <w:divBdr>
        <w:top w:val="none" w:sz="0" w:space="0" w:color="auto"/>
        <w:left w:val="none" w:sz="0" w:space="0" w:color="auto"/>
        <w:bottom w:val="none" w:sz="0" w:space="0" w:color="auto"/>
        <w:right w:val="none" w:sz="0" w:space="0" w:color="auto"/>
      </w:divBdr>
    </w:div>
    <w:div w:id="1093430002">
      <w:bodyDiv w:val="1"/>
      <w:marLeft w:val="0"/>
      <w:marRight w:val="0"/>
      <w:marTop w:val="0"/>
      <w:marBottom w:val="0"/>
      <w:divBdr>
        <w:top w:val="none" w:sz="0" w:space="0" w:color="auto"/>
        <w:left w:val="none" w:sz="0" w:space="0" w:color="auto"/>
        <w:bottom w:val="none" w:sz="0" w:space="0" w:color="auto"/>
        <w:right w:val="none" w:sz="0" w:space="0" w:color="auto"/>
      </w:divBdr>
    </w:div>
    <w:div w:id="1095050046">
      <w:bodyDiv w:val="1"/>
      <w:marLeft w:val="0"/>
      <w:marRight w:val="0"/>
      <w:marTop w:val="0"/>
      <w:marBottom w:val="0"/>
      <w:divBdr>
        <w:top w:val="none" w:sz="0" w:space="0" w:color="auto"/>
        <w:left w:val="none" w:sz="0" w:space="0" w:color="auto"/>
        <w:bottom w:val="none" w:sz="0" w:space="0" w:color="auto"/>
        <w:right w:val="none" w:sz="0" w:space="0" w:color="auto"/>
      </w:divBdr>
    </w:div>
    <w:div w:id="1173639598">
      <w:bodyDiv w:val="1"/>
      <w:marLeft w:val="0"/>
      <w:marRight w:val="0"/>
      <w:marTop w:val="0"/>
      <w:marBottom w:val="0"/>
      <w:divBdr>
        <w:top w:val="none" w:sz="0" w:space="0" w:color="auto"/>
        <w:left w:val="none" w:sz="0" w:space="0" w:color="auto"/>
        <w:bottom w:val="none" w:sz="0" w:space="0" w:color="auto"/>
        <w:right w:val="none" w:sz="0" w:space="0" w:color="auto"/>
      </w:divBdr>
    </w:div>
    <w:div w:id="1218518919">
      <w:bodyDiv w:val="1"/>
      <w:marLeft w:val="0"/>
      <w:marRight w:val="0"/>
      <w:marTop w:val="0"/>
      <w:marBottom w:val="0"/>
      <w:divBdr>
        <w:top w:val="none" w:sz="0" w:space="0" w:color="auto"/>
        <w:left w:val="none" w:sz="0" w:space="0" w:color="auto"/>
        <w:bottom w:val="none" w:sz="0" w:space="0" w:color="auto"/>
        <w:right w:val="none" w:sz="0" w:space="0" w:color="auto"/>
      </w:divBdr>
      <w:divsChild>
        <w:div w:id="1649820171">
          <w:marLeft w:val="0"/>
          <w:marRight w:val="0"/>
          <w:marTop w:val="0"/>
          <w:marBottom w:val="0"/>
          <w:divBdr>
            <w:top w:val="none" w:sz="0" w:space="0" w:color="auto"/>
            <w:left w:val="none" w:sz="0" w:space="0" w:color="auto"/>
            <w:bottom w:val="none" w:sz="0" w:space="0" w:color="auto"/>
            <w:right w:val="none" w:sz="0" w:space="0" w:color="auto"/>
          </w:divBdr>
          <w:divsChild>
            <w:div w:id="17212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575">
      <w:bodyDiv w:val="1"/>
      <w:marLeft w:val="0"/>
      <w:marRight w:val="0"/>
      <w:marTop w:val="0"/>
      <w:marBottom w:val="0"/>
      <w:divBdr>
        <w:top w:val="none" w:sz="0" w:space="0" w:color="auto"/>
        <w:left w:val="none" w:sz="0" w:space="0" w:color="auto"/>
        <w:bottom w:val="none" w:sz="0" w:space="0" w:color="auto"/>
        <w:right w:val="none" w:sz="0" w:space="0" w:color="auto"/>
      </w:divBdr>
      <w:divsChild>
        <w:div w:id="1344430799">
          <w:marLeft w:val="0"/>
          <w:marRight w:val="0"/>
          <w:marTop w:val="0"/>
          <w:marBottom w:val="0"/>
          <w:divBdr>
            <w:top w:val="none" w:sz="0" w:space="0" w:color="auto"/>
            <w:left w:val="none" w:sz="0" w:space="0" w:color="auto"/>
            <w:bottom w:val="none" w:sz="0" w:space="0" w:color="auto"/>
            <w:right w:val="none" w:sz="0" w:space="0" w:color="auto"/>
          </w:divBdr>
          <w:divsChild>
            <w:div w:id="1159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0213">
      <w:bodyDiv w:val="1"/>
      <w:marLeft w:val="0"/>
      <w:marRight w:val="0"/>
      <w:marTop w:val="0"/>
      <w:marBottom w:val="0"/>
      <w:divBdr>
        <w:top w:val="none" w:sz="0" w:space="0" w:color="auto"/>
        <w:left w:val="none" w:sz="0" w:space="0" w:color="auto"/>
        <w:bottom w:val="none" w:sz="0" w:space="0" w:color="auto"/>
        <w:right w:val="none" w:sz="0" w:space="0" w:color="auto"/>
      </w:divBdr>
    </w:div>
    <w:div w:id="1325819888">
      <w:bodyDiv w:val="1"/>
      <w:marLeft w:val="0"/>
      <w:marRight w:val="0"/>
      <w:marTop w:val="0"/>
      <w:marBottom w:val="0"/>
      <w:divBdr>
        <w:top w:val="none" w:sz="0" w:space="0" w:color="auto"/>
        <w:left w:val="none" w:sz="0" w:space="0" w:color="auto"/>
        <w:bottom w:val="none" w:sz="0" w:space="0" w:color="auto"/>
        <w:right w:val="none" w:sz="0" w:space="0" w:color="auto"/>
      </w:divBdr>
    </w:div>
    <w:div w:id="1337074273">
      <w:bodyDiv w:val="1"/>
      <w:marLeft w:val="0"/>
      <w:marRight w:val="0"/>
      <w:marTop w:val="0"/>
      <w:marBottom w:val="0"/>
      <w:divBdr>
        <w:top w:val="none" w:sz="0" w:space="0" w:color="auto"/>
        <w:left w:val="none" w:sz="0" w:space="0" w:color="auto"/>
        <w:bottom w:val="none" w:sz="0" w:space="0" w:color="auto"/>
        <w:right w:val="none" w:sz="0" w:space="0" w:color="auto"/>
      </w:divBdr>
      <w:divsChild>
        <w:div w:id="1022165881">
          <w:marLeft w:val="714"/>
          <w:marRight w:val="714"/>
          <w:marTop w:val="714"/>
          <w:marBottom w:val="714"/>
          <w:divBdr>
            <w:top w:val="none" w:sz="0" w:space="0" w:color="auto"/>
            <w:left w:val="none" w:sz="0" w:space="0" w:color="auto"/>
            <w:bottom w:val="none" w:sz="0" w:space="0" w:color="auto"/>
            <w:right w:val="none" w:sz="0" w:space="0" w:color="auto"/>
          </w:divBdr>
          <w:divsChild>
            <w:div w:id="1637297533">
              <w:marLeft w:val="0"/>
              <w:marRight w:val="0"/>
              <w:marTop w:val="0"/>
              <w:marBottom w:val="0"/>
              <w:divBdr>
                <w:top w:val="none" w:sz="0" w:space="0" w:color="auto"/>
                <w:left w:val="none" w:sz="0" w:space="0" w:color="auto"/>
                <w:bottom w:val="none" w:sz="0" w:space="0" w:color="auto"/>
                <w:right w:val="none" w:sz="0" w:space="0" w:color="auto"/>
              </w:divBdr>
              <w:divsChild>
                <w:div w:id="8317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78710">
      <w:bodyDiv w:val="1"/>
      <w:marLeft w:val="0"/>
      <w:marRight w:val="0"/>
      <w:marTop w:val="0"/>
      <w:marBottom w:val="0"/>
      <w:divBdr>
        <w:top w:val="none" w:sz="0" w:space="0" w:color="auto"/>
        <w:left w:val="none" w:sz="0" w:space="0" w:color="auto"/>
        <w:bottom w:val="none" w:sz="0" w:space="0" w:color="auto"/>
        <w:right w:val="none" w:sz="0" w:space="0" w:color="auto"/>
      </w:divBdr>
    </w:div>
    <w:div w:id="1476295561">
      <w:bodyDiv w:val="1"/>
      <w:marLeft w:val="0"/>
      <w:marRight w:val="0"/>
      <w:marTop w:val="0"/>
      <w:marBottom w:val="0"/>
      <w:divBdr>
        <w:top w:val="none" w:sz="0" w:space="0" w:color="auto"/>
        <w:left w:val="none" w:sz="0" w:space="0" w:color="auto"/>
        <w:bottom w:val="none" w:sz="0" w:space="0" w:color="auto"/>
        <w:right w:val="none" w:sz="0" w:space="0" w:color="auto"/>
      </w:divBdr>
    </w:div>
    <w:div w:id="1521309399">
      <w:bodyDiv w:val="1"/>
      <w:marLeft w:val="0"/>
      <w:marRight w:val="0"/>
      <w:marTop w:val="0"/>
      <w:marBottom w:val="0"/>
      <w:divBdr>
        <w:top w:val="none" w:sz="0" w:space="0" w:color="auto"/>
        <w:left w:val="none" w:sz="0" w:space="0" w:color="auto"/>
        <w:bottom w:val="none" w:sz="0" w:space="0" w:color="auto"/>
        <w:right w:val="none" w:sz="0" w:space="0" w:color="auto"/>
      </w:divBdr>
    </w:div>
    <w:div w:id="1564753452">
      <w:bodyDiv w:val="1"/>
      <w:marLeft w:val="0"/>
      <w:marRight w:val="0"/>
      <w:marTop w:val="0"/>
      <w:marBottom w:val="0"/>
      <w:divBdr>
        <w:top w:val="none" w:sz="0" w:space="0" w:color="auto"/>
        <w:left w:val="none" w:sz="0" w:space="0" w:color="auto"/>
        <w:bottom w:val="none" w:sz="0" w:space="0" w:color="auto"/>
        <w:right w:val="none" w:sz="0" w:space="0" w:color="auto"/>
      </w:divBdr>
    </w:div>
    <w:div w:id="1578706560">
      <w:bodyDiv w:val="1"/>
      <w:marLeft w:val="0"/>
      <w:marRight w:val="0"/>
      <w:marTop w:val="0"/>
      <w:marBottom w:val="0"/>
      <w:divBdr>
        <w:top w:val="none" w:sz="0" w:space="0" w:color="auto"/>
        <w:left w:val="none" w:sz="0" w:space="0" w:color="auto"/>
        <w:bottom w:val="none" w:sz="0" w:space="0" w:color="auto"/>
        <w:right w:val="none" w:sz="0" w:space="0" w:color="auto"/>
      </w:divBdr>
      <w:divsChild>
        <w:div w:id="1095401093">
          <w:marLeft w:val="0"/>
          <w:marRight w:val="0"/>
          <w:marTop w:val="0"/>
          <w:marBottom w:val="0"/>
          <w:divBdr>
            <w:top w:val="none" w:sz="0" w:space="0" w:color="auto"/>
            <w:left w:val="none" w:sz="0" w:space="0" w:color="auto"/>
            <w:bottom w:val="none" w:sz="0" w:space="0" w:color="auto"/>
            <w:right w:val="none" w:sz="0" w:space="0" w:color="auto"/>
          </w:divBdr>
          <w:divsChild>
            <w:div w:id="3015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7797">
      <w:bodyDiv w:val="1"/>
      <w:marLeft w:val="0"/>
      <w:marRight w:val="0"/>
      <w:marTop w:val="0"/>
      <w:marBottom w:val="0"/>
      <w:divBdr>
        <w:top w:val="none" w:sz="0" w:space="0" w:color="auto"/>
        <w:left w:val="none" w:sz="0" w:space="0" w:color="auto"/>
        <w:bottom w:val="none" w:sz="0" w:space="0" w:color="auto"/>
        <w:right w:val="none" w:sz="0" w:space="0" w:color="auto"/>
      </w:divBdr>
    </w:div>
    <w:div w:id="1590918960">
      <w:bodyDiv w:val="1"/>
      <w:marLeft w:val="0"/>
      <w:marRight w:val="0"/>
      <w:marTop w:val="0"/>
      <w:marBottom w:val="0"/>
      <w:divBdr>
        <w:top w:val="none" w:sz="0" w:space="0" w:color="auto"/>
        <w:left w:val="none" w:sz="0" w:space="0" w:color="auto"/>
        <w:bottom w:val="none" w:sz="0" w:space="0" w:color="auto"/>
        <w:right w:val="none" w:sz="0" w:space="0" w:color="auto"/>
      </w:divBdr>
    </w:div>
    <w:div w:id="1650135319">
      <w:bodyDiv w:val="1"/>
      <w:marLeft w:val="0"/>
      <w:marRight w:val="0"/>
      <w:marTop w:val="0"/>
      <w:marBottom w:val="0"/>
      <w:divBdr>
        <w:top w:val="none" w:sz="0" w:space="0" w:color="auto"/>
        <w:left w:val="none" w:sz="0" w:space="0" w:color="auto"/>
        <w:bottom w:val="none" w:sz="0" w:space="0" w:color="auto"/>
        <w:right w:val="none" w:sz="0" w:space="0" w:color="auto"/>
      </w:divBdr>
    </w:div>
    <w:div w:id="1705521721">
      <w:bodyDiv w:val="1"/>
      <w:marLeft w:val="0"/>
      <w:marRight w:val="0"/>
      <w:marTop w:val="0"/>
      <w:marBottom w:val="0"/>
      <w:divBdr>
        <w:top w:val="none" w:sz="0" w:space="0" w:color="auto"/>
        <w:left w:val="none" w:sz="0" w:space="0" w:color="auto"/>
        <w:bottom w:val="none" w:sz="0" w:space="0" w:color="auto"/>
        <w:right w:val="none" w:sz="0" w:space="0" w:color="auto"/>
      </w:divBdr>
    </w:div>
    <w:div w:id="1720130352">
      <w:bodyDiv w:val="1"/>
      <w:marLeft w:val="0"/>
      <w:marRight w:val="0"/>
      <w:marTop w:val="0"/>
      <w:marBottom w:val="0"/>
      <w:divBdr>
        <w:top w:val="none" w:sz="0" w:space="0" w:color="auto"/>
        <w:left w:val="none" w:sz="0" w:space="0" w:color="auto"/>
        <w:bottom w:val="none" w:sz="0" w:space="0" w:color="auto"/>
        <w:right w:val="none" w:sz="0" w:space="0" w:color="auto"/>
      </w:divBdr>
    </w:div>
    <w:div w:id="1740978705">
      <w:bodyDiv w:val="1"/>
      <w:marLeft w:val="0"/>
      <w:marRight w:val="0"/>
      <w:marTop w:val="0"/>
      <w:marBottom w:val="0"/>
      <w:divBdr>
        <w:top w:val="none" w:sz="0" w:space="0" w:color="auto"/>
        <w:left w:val="none" w:sz="0" w:space="0" w:color="auto"/>
        <w:bottom w:val="none" w:sz="0" w:space="0" w:color="auto"/>
        <w:right w:val="none" w:sz="0" w:space="0" w:color="auto"/>
      </w:divBdr>
    </w:div>
    <w:div w:id="1741979452">
      <w:bodyDiv w:val="1"/>
      <w:marLeft w:val="0"/>
      <w:marRight w:val="0"/>
      <w:marTop w:val="0"/>
      <w:marBottom w:val="0"/>
      <w:divBdr>
        <w:top w:val="none" w:sz="0" w:space="0" w:color="auto"/>
        <w:left w:val="none" w:sz="0" w:space="0" w:color="auto"/>
        <w:bottom w:val="none" w:sz="0" w:space="0" w:color="auto"/>
        <w:right w:val="none" w:sz="0" w:space="0" w:color="auto"/>
      </w:divBdr>
    </w:div>
    <w:div w:id="1767849007">
      <w:bodyDiv w:val="1"/>
      <w:marLeft w:val="0"/>
      <w:marRight w:val="0"/>
      <w:marTop w:val="0"/>
      <w:marBottom w:val="0"/>
      <w:divBdr>
        <w:top w:val="none" w:sz="0" w:space="0" w:color="auto"/>
        <w:left w:val="none" w:sz="0" w:space="0" w:color="auto"/>
        <w:bottom w:val="none" w:sz="0" w:space="0" w:color="auto"/>
        <w:right w:val="none" w:sz="0" w:space="0" w:color="auto"/>
      </w:divBdr>
    </w:div>
    <w:div w:id="1793209876">
      <w:bodyDiv w:val="1"/>
      <w:marLeft w:val="0"/>
      <w:marRight w:val="0"/>
      <w:marTop w:val="0"/>
      <w:marBottom w:val="0"/>
      <w:divBdr>
        <w:top w:val="none" w:sz="0" w:space="0" w:color="auto"/>
        <w:left w:val="none" w:sz="0" w:space="0" w:color="auto"/>
        <w:bottom w:val="none" w:sz="0" w:space="0" w:color="auto"/>
        <w:right w:val="none" w:sz="0" w:space="0" w:color="auto"/>
      </w:divBdr>
    </w:div>
    <w:div w:id="1801801222">
      <w:bodyDiv w:val="1"/>
      <w:marLeft w:val="0"/>
      <w:marRight w:val="0"/>
      <w:marTop w:val="0"/>
      <w:marBottom w:val="0"/>
      <w:divBdr>
        <w:top w:val="none" w:sz="0" w:space="0" w:color="auto"/>
        <w:left w:val="none" w:sz="0" w:space="0" w:color="auto"/>
        <w:bottom w:val="none" w:sz="0" w:space="0" w:color="auto"/>
        <w:right w:val="none" w:sz="0" w:space="0" w:color="auto"/>
      </w:divBdr>
      <w:divsChild>
        <w:div w:id="1199389212">
          <w:marLeft w:val="0"/>
          <w:marRight w:val="0"/>
          <w:marTop w:val="0"/>
          <w:marBottom w:val="0"/>
          <w:divBdr>
            <w:top w:val="none" w:sz="0" w:space="0" w:color="auto"/>
            <w:left w:val="none" w:sz="0" w:space="0" w:color="auto"/>
            <w:bottom w:val="none" w:sz="0" w:space="0" w:color="auto"/>
            <w:right w:val="none" w:sz="0" w:space="0" w:color="auto"/>
          </w:divBdr>
          <w:divsChild>
            <w:div w:id="620501158">
              <w:marLeft w:val="0"/>
              <w:marRight w:val="0"/>
              <w:marTop w:val="0"/>
              <w:marBottom w:val="0"/>
              <w:divBdr>
                <w:top w:val="none" w:sz="0" w:space="0" w:color="auto"/>
                <w:left w:val="none" w:sz="0" w:space="0" w:color="auto"/>
                <w:bottom w:val="none" w:sz="0" w:space="0" w:color="auto"/>
                <w:right w:val="none" w:sz="0" w:space="0" w:color="auto"/>
              </w:divBdr>
              <w:divsChild>
                <w:div w:id="939292001">
                  <w:marLeft w:val="0"/>
                  <w:marRight w:val="0"/>
                  <w:marTop w:val="0"/>
                  <w:marBottom w:val="0"/>
                  <w:divBdr>
                    <w:top w:val="none" w:sz="0" w:space="0" w:color="auto"/>
                    <w:left w:val="none" w:sz="0" w:space="0" w:color="auto"/>
                    <w:bottom w:val="none" w:sz="0" w:space="0" w:color="auto"/>
                    <w:right w:val="none" w:sz="0" w:space="0" w:color="auto"/>
                  </w:divBdr>
                </w:div>
                <w:div w:id="1119107586">
                  <w:marLeft w:val="0"/>
                  <w:marRight w:val="0"/>
                  <w:marTop w:val="0"/>
                  <w:marBottom w:val="0"/>
                  <w:divBdr>
                    <w:top w:val="none" w:sz="0" w:space="0" w:color="auto"/>
                    <w:left w:val="none" w:sz="0" w:space="0" w:color="auto"/>
                    <w:bottom w:val="none" w:sz="0" w:space="0" w:color="auto"/>
                    <w:right w:val="none" w:sz="0" w:space="0" w:color="auto"/>
                  </w:divBdr>
                </w:div>
                <w:div w:id="2144955314">
                  <w:marLeft w:val="0"/>
                  <w:marRight w:val="96"/>
                  <w:marTop w:val="0"/>
                  <w:marBottom w:val="0"/>
                  <w:divBdr>
                    <w:top w:val="none" w:sz="0" w:space="0" w:color="auto"/>
                    <w:left w:val="none" w:sz="0" w:space="0" w:color="auto"/>
                    <w:bottom w:val="none" w:sz="0" w:space="0" w:color="auto"/>
                    <w:right w:val="none" w:sz="0" w:space="0" w:color="auto"/>
                  </w:divBdr>
                </w:div>
              </w:divsChild>
            </w:div>
            <w:div w:id="1523083562">
              <w:marLeft w:val="0"/>
              <w:marRight w:val="0"/>
              <w:marTop w:val="0"/>
              <w:marBottom w:val="0"/>
              <w:divBdr>
                <w:top w:val="none" w:sz="0" w:space="0" w:color="auto"/>
                <w:left w:val="none" w:sz="0" w:space="0" w:color="auto"/>
                <w:bottom w:val="none" w:sz="0" w:space="0" w:color="auto"/>
                <w:right w:val="none" w:sz="0" w:space="0" w:color="auto"/>
              </w:divBdr>
              <w:divsChild>
                <w:div w:id="550849992">
                  <w:marLeft w:val="0"/>
                  <w:marRight w:val="0"/>
                  <w:marTop w:val="0"/>
                  <w:marBottom w:val="0"/>
                  <w:divBdr>
                    <w:top w:val="none" w:sz="0" w:space="0" w:color="auto"/>
                    <w:left w:val="none" w:sz="0" w:space="0" w:color="auto"/>
                    <w:bottom w:val="none" w:sz="0" w:space="0" w:color="auto"/>
                    <w:right w:val="none" w:sz="0" w:space="0" w:color="auto"/>
                  </w:divBdr>
                </w:div>
                <w:div w:id="2127119767">
                  <w:marLeft w:val="0"/>
                  <w:marRight w:val="0"/>
                  <w:marTop w:val="0"/>
                  <w:marBottom w:val="0"/>
                  <w:divBdr>
                    <w:top w:val="none" w:sz="0" w:space="0" w:color="auto"/>
                    <w:left w:val="none" w:sz="0" w:space="0" w:color="auto"/>
                    <w:bottom w:val="none" w:sz="0" w:space="0" w:color="auto"/>
                    <w:right w:val="none" w:sz="0" w:space="0" w:color="auto"/>
                  </w:divBdr>
                </w:div>
                <w:div w:id="1166289401">
                  <w:marLeft w:val="0"/>
                  <w:marRight w:val="96"/>
                  <w:marTop w:val="0"/>
                  <w:marBottom w:val="0"/>
                  <w:divBdr>
                    <w:top w:val="none" w:sz="0" w:space="0" w:color="auto"/>
                    <w:left w:val="none" w:sz="0" w:space="0" w:color="auto"/>
                    <w:bottom w:val="none" w:sz="0" w:space="0" w:color="auto"/>
                    <w:right w:val="none" w:sz="0" w:space="0" w:color="auto"/>
                  </w:divBdr>
                </w:div>
              </w:divsChild>
            </w:div>
            <w:div w:id="533271540">
              <w:marLeft w:val="0"/>
              <w:marRight w:val="0"/>
              <w:marTop w:val="0"/>
              <w:marBottom w:val="0"/>
              <w:divBdr>
                <w:top w:val="none" w:sz="0" w:space="0" w:color="auto"/>
                <w:left w:val="none" w:sz="0" w:space="0" w:color="auto"/>
                <w:bottom w:val="none" w:sz="0" w:space="0" w:color="auto"/>
                <w:right w:val="none" w:sz="0" w:space="0" w:color="auto"/>
              </w:divBdr>
              <w:divsChild>
                <w:div w:id="125321312">
                  <w:marLeft w:val="0"/>
                  <w:marRight w:val="0"/>
                  <w:marTop w:val="0"/>
                  <w:marBottom w:val="0"/>
                  <w:divBdr>
                    <w:top w:val="none" w:sz="0" w:space="0" w:color="auto"/>
                    <w:left w:val="none" w:sz="0" w:space="0" w:color="auto"/>
                    <w:bottom w:val="none" w:sz="0" w:space="0" w:color="auto"/>
                    <w:right w:val="none" w:sz="0" w:space="0" w:color="auto"/>
                  </w:divBdr>
                </w:div>
                <w:div w:id="964044433">
                  <w:marLeft w:val="0"/>
                  <w:marRight w:val="0"/>
                  <w:marTop w:val="0"/>
                  <w:marBottom w:val="0"/>
                  <w:divBdr>
                    <w:top w:val="none" w:sz="0" w:space="0" w:color="auto"/>
                    <w:left w:val="none" w:sz="0" w:space="0" w:color="auto"/>
                    <w:bottom w:val="none" w:sz="0" w:space="0" w:color="auto"/>
                    <w:right w:val="none" w:sz="0" w:space="0" w:color="auto"/>
                  </w:divBdr>
                </w:div>
                <w:div w:id="207954136">
                  <w:marLeft w:val="0"/>
                  <w:marRight w:val="96"/>
                  <w:marTop w:val="0"/>
                  <w:marBottom w:val="0"/>
                  <w:divBdr>
                    <w:top w:val="none" w:sz="0" w:space="0" w:color="auto"/>
                    <w:left w:val="none" w:sz="0" w:space="0" w:color="auto"/>
                    <w:bottom w:val="none" w:sz="0" w:space="0" w:color="auto"/>
                    <w:right w:val="none" w:sz="0" w:space="0" w:color="auto"/>
                  </w:divBdr>
                </w:div>
              </w:divsChild>
            </w:div>
            <w:div w:id="1364012275">
              <w:marLeft w:val="0"/>
              <w:marRight w:val="0"/>
              <w:marTop w:val="0"/>
              <w:marBottom w:val="0"/>
              <w:divBdr>
                <w:top w:val="none" w:sz="0" w:space="0" w:color="auto"/>
                <w:left w:val="none" w:sz="0" w:space="0" w:color="auto"/>
                <w:bottom w:val="none" w:sz="0" w:space="0" w:color="auto"/>
                <w:right w:val="none" w:sz="0" w:space="0" w:color="auto"/>
              </w:divBdr>
              <w:divsChild>
                <w:div w:id="2034264704">
                  <w:marLeft w:val="0"/>
                  <w:marRight w:val="0"/>
                  <w:marTop w:val="0"/>
                  <w:marBottom w:val="0"/>
                  <w:divBdr>
                    <w:top w:val="none" w:sz="0" w:space="0" w:color="auto"/>
                    <w:left w:val="none" w:sz="0" w:space="0" w:color="auto"/>
                    <w:bottom w:val="none" w:sz="0" w:space="0" w:color="auto"/>
                    <w:right w:val="none" w:sz="0" w:space="0" w:color="auto"/>
                  </w:divBdr>
                </w:div>
                <w:div w:id="1265574061">
                  <w:marLeft w:val="0"/>
                  <w:marRight w:val="0"/>
                  <w:marTop w:val="0"/>
                  <w:marBottom w:val="0"/>
                  <w:divBdr>
                    <w:top w:val="none" w:sz="0" w:space="0" w:color="auto"/>
                    <w:left w:val="none" w:sz="0" w:space="0" w:color="auto"/>
                    <w:bottom w:val="none" w:sz="0" w:space="0" w:color="auto"/>
                    <w:right w:val="none" w:sz="0" w:space="0" w:color="auto"/>
                  </w:divBdr>
                </w:div>
                <w:div w:id="192884551">
                  <w:marLeft w:val="0"/>
                  <w:marRight w:val="96"/>
                  <w:marTop w:val="0"/>
                  <w:marBottom w:val="0"/>
                  <w:divBdr>
                    <w:top w:val="none" w:sz="0" w:space="0" w:color="auto"/>
                    <w:left w:val="none" w:sz="0" w:space="0" w:color="auto"/>
                    <w:bottom w:val="none" w:sz="0" w:space="0" w:color="auto"/>
                    <w:right w:val="none" w:sz="0" w:space="0" w:color="auto"/>
                  </w:divBdr>
                </w:div>
              </w:divsChild>
            </w:div>
            <w:div w:id="994845807">
              <w:marLeft w:val="0"/>
              <w:marRight w:val="0"/>
              <w:marTop w:val="0"/>
              <w:marBottom w:val="0"/>
              <w:divBdr>
                <w:top w:val="none" w:sz="0" w:space="0" w:color="auto"/>
                <w:left w:val="none" w:sz="0" w:space="0" w:color="auto"/>
                <w:bottom w:val="none" w:sz="0" w:space="0" w:color="auto"/>
                <w:right w:val="none" w:sz="0" w:space="0" w:color="auto"/>
              </w:divBdr>
              <w:divsChild>
                <w:div w:id="224875303">
                  <w:marLeft w:val="0"/>
                  <w:marRight w:val="0"/>
                  <w:marTop w:val="0"/>
                  <w:marBottom w:val="0"/>
                  <w:divBdr>
                    <w:top w:val="none" w:sz="0" w:space="0" w:color="auto"/>
                    <w:left w:val="none" w:sz="0" w:space="0" w:color="auto"/>
                    <w:bottom w:val="none" w:sz="0" w:space="0" w:color="auto"/>
                    <w:right w:val="none" w:sz="0" w:space="0" w:color="auto"/>
                  </w:divBdr>
                </w:div>
                <w:div w:id="829639918">
                  <w:marLeft w:val="0"/>
                  <w:marRight w:val="0"/>
                  <w:marTop w:val="0"/>
                  <w:marBottom w:val="0"/>
                  <w:divBdr>
                    <w:top w:val="none" w:sz="0" w:space="0" w:color="auto"/>
                    <w:left w:val="none" w:sz="0" w:space="0" w:color="auto"/>
                    <w:bottom w:val="none" w:sz="0" w:space="0" w:color="auto"/>
                    <w:right w:val="none" w:sz="0" w:space="0" w:color="auto"/>
                  </w:divBdr>
                </w:div>
                <w:div w:id="1487626675">
                  <w:marLeft w:val="0"/>
                  <w:marRight w:val="96"/>
                  <w:marTop w:val="0"/>
                  <w:marBottom w:val="0"/>
                  <w:divBdr>
                    <w:top w:val="none" w:sz="0" w:space="0" w:color="auto"/>
                    <w:left w:val="none" w:sz="0" w:space="0" w:color="auto"/>
                    <w:bottom w:val="none" w:sz="0" w:space="0" w:color="auto"/>
                    <w:right w:val="none" w:sz="0" w:space="0" w:color="auto"/>
                  </w:divBdr>
                </w:div>
              </w:divsChild>
            </w:div>
            <w:div w:id="1160658541">
              <w:marLeft w:val="0"/>
              <w:marRight w:val="0"/>
              <w:marTop w:val="0"/>
              <w:marBottom w:val="0"/>
              <w:divBdr>
                <w:top w:val="none" w:sz="0" w:space="0" w:color="auto"/>
                <w:left w:val="none" w:sz="0" w:space="0" w:color="auto"/>
                <w:bottom w:val="none" w:sz="0" w:space="0" w:color="auto"/>
                <w:right w:val="none" w:sz="0" w:space="0" w:color="auto"/>
              </w:divBdr>
              <w:divsChild>
                <w:div w:id="1246837088">
                  <w:marLeft w:val="0"/>
                  <w:marRight w:val="0"/>
                  <w:marTop w:val="0"/>
                  <w:marBottom w:val="0"/>
                  <w:divBdr>
                    <w:top w:val="none" w:sz="0" w:space="0" w:color="auto"/>
                    <w:left w:val="none" w:sz="0" w:space="0" w:color="auto"/>
                    <w:bottom w:val="none" w:sz="0" w:space="0" w:color="auto"/>
                    <w:right w:val="none" w:sz="0" w:space="0" w:color="auto"/>
                  </w:divBdr>
                </w:div>
                <w:div w:id="929124582">
                  <w:marLeft w:val="0"/>
                  <w:marRight w:val="0"/>
                  <w:marTop w:val="0"/>
                  <w:marBottom w:val="0"/>
                  <w:divBdr>
                    <w:top w:val="none" w:sz="0" w:space="0" w:color="auto"/>
                    <w:left w:val="none" w:sz="0" w:space="0" w:color="auto"/>
                    <w:bottom w:val="none" w:sz="0" w:space="0" w:color="auto"/>
                    <w:right w:val="none" w:sz="0" w:space="0" w:color="auto"/>
                  </w:divBdr>
                </w:div>
                <w:div w:id="738988131">
                  <w:marLeft w:val="0"/>
                  <w:marRight w:val="96"/>
                  <w:marTop w:val="0"/>
                  <w:marBottom w:val="0"/>
                  <w:divBdr>
                    <w:top w:val="none" w:sz="0" w:space="0" w:color="auto"/>
                    <w:left w:val="none" w:sz="0" w:space="0" w:color="auto"/>
                    <w:bottom w:val="none" w:sz="0" w:space="0" w:color="auto"/>
                    <w:right w:val="none" w:sz="0" w:space="0" w:color="auto"/>
                  </w:divBdr>
                </w:div>
              </w:divsChild>
            </w:div>
            <w:div w:id="60174990">
              <w:marLeft w:val="0"/>
              <w:marRight w:val="0"/>
              <w:marTop w:val="0"/>
              <w:marBottom w:val="0"/>
              <w:divBdr>
                <w:top w:val="none" w:sz="0" w:space="0" w:color="auto"/>
                <w:left w:val="none" w:sz="0" w:space="0" w:color="auto"/>
                <w:bottom w:val="none" w:sz="0" w:space="0" w:color="auto"/>
                <w:right w:val="none" w:sz="0" w:space="0" w:color="auto"/>
              </w:divBdr>
              <w:divsChild>
                <w:div w:id="1763641903">
                  <w:marLeft w:val="0"/>
                  <w:marRight w:val="0"/>
                  <w:marTop w:val="0"/>
                  <w:marBottom w:val="0"/>
                  <w:divBdr>
                    <w:top w:val="none" w:sz="0" w:space="0" w:color="auto"/>
                    <w:left w:val="none" w:sz="0" w:space="0" w:color="auto"/>
                    <w:bottom w:val="none" w:sz="0" w:space="0" w:color="auto"/>
                    <w:right w:val="none" w:sz="0" w:space="0" w:color="auto"/>
                  </w:divBdr>
                </w:div>
                <w:div w:id="1097940694">
                  <w:marLeft w:val="0"/>
                  <w:marRight w:val="0"/>
                  <w:marTop w:val="0"/>
                  <w:marBottom w:val="0"/>
                  <w:divBdr>
                    <w:top w:val="none" w:sz="0" w:space="0" w:color="auto"/>
                    <w:left w:val="none" w:sz="0" w:space="0" w:color="auto"/>
                    <w:bottom w:val="none" w:sz="0" w:space="0" w:color="auto"/>
                    <w:right w:val="none" w:sz="0" w:space="0" w:color="auto"/>
                  </w:divBdr>
                </w:div>
                <w:div w:id="995649603">
                  <w:marLeft w:val="0"/>
                  <w:marRight w:val="96"/>
                  <w:marTop w:val="0"/>
                  <w:marBottom w:val="0"/>
                  <w:divBdr>
                    <w:top w:val="none" w:sz="0" w:space="0" w:color="auto"/>
                    <w:left w:val="none" w:sz="0" w:space="0" w:color="auto"/>
                    <w:bottom w:val="none" w:sz="0" w:space="0" w:color="auto"/>
                    <w:right w:val="none" w:sz="0" w:space="0" w:color="auto"/>
                  </w:divBdr>
                </w:div>
              </w:divsChild>
            </w:div>
            <w:div w:id="798107426">
              <w:marLeft w:val="0"/>
              <w:marRight w:val="0"/>
              <w:marTop w:val="0"/>
              <w:marBottom w:val="0"/>
              <w:divBdr>
                <w:top w:val="none" w:sz="0" w:space="0" w:color="auto"/>
                <w:left w:val="none" w:sz="0" w:space="0" w:color="auto"/>
                <w:bottom w:val="none" w:sz="0" w:space="0" w:color="auto"/>
                <w:right w:val="none" w:sz="0" w:space="0" w:color="auto"/>
              </w:divBdr>
              <w:divsChild>
                <w:div w:id="364523430">
                  <w:marLeft w:val="0"/>
                  <w:marRight w:val="0"/>
                  <w:marTop w:val="0"/>
                  <w:marBottom w:val="0"/>
                  <w:divBdr>
                    <w:top w:val="none" w:sz="0" w:space="0" w:color="auto"/>
                    <w:left w:val="none" w:sz="0" w:space="0" w:color="auto"/>
                    <w:bottom w:val="none" w:sz="0" w:space="0" w:color="auto"/>
                    <w:right w:val="none" w:sz="0" w:space="0" w:color="auto"/>
                  </w:divBdr>
                </w:div>
                <w:div w:id="286355101">
                  <w:marLeft w:val="0"/>
                  <w:marRight w:val="0"/>
                  <w:marTop w:val="0"/>
                  <w:marBottom w:val="0"/>
                  <w:divBdr>
                    <w:top w:val="none" w:sz="0" w:space="0" w:color="auto"/>
                    <w:left w:val="none" w:sz="0" w:space="0" w:color="auto"/>
                    <w:bottom w:val="none" w:sz="0" w:space="0" w:color="auto"/>
                    <w:right w:val="none" w:sz="0" w:space="0" w:color="auto"/>
                  </w:divBdr>
                </w:div>
                <w:div w:id="458763502">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28204232">
      <w:bodyDiv w:val="1"/>
      <w:marLeft w:val="0"/>
      <w:marRight w:val="0"/>
      <w:marTop w:val="0"/>
      <w:marBottom w:val="0"/>
      <w:divBdr>
        <w:top w:val="none" w:sz="0" w:space="0" w:color="auto"/>
        <w:left w:val="none" w:sz="0" w:space="0" w:color="auto"/>
        <w:bottom w:val="none" w:sz="0" w:space="0" w:color="auto"/>
        <w:right w:val="none" w:sz="0" w:space="0" w:color="auto"/>
      </w:divBdr>
    </w:div>
    <w:div w:id="1838956858">
      <w:bodyDiv w:val="1"/>
      <w:marLeft w:val="0"/>
      <w:marRight w:val="0"/>
      <w:marTop w:val="0"/>
      <w:marBottom w:val="0"/>
      <w:divBdr>
        <w:top w:val="none" w:sz="0" w:space="0" w:color="auto"/>
        <w:left w:val="none" w:sz="0" w:space="0" w:color="auto"/>
        <w:bottom w:val="none" w:sz="0" w:space="0" w:color="auto"/>
        <w:right w:val="none" w:sz="0" w:space="0" w:color="auto"/>
      </w:divBdr>
    </w:div>
    <w:div w:id="1918709559">
      <w:bodyDiv w:val="1"/>
      <w:marLeft w:val="0"/>
      <w:marRight w:val="0"/>
      <w:marTop w:val="0"/>
      <w:marBottom w:val="0"/>
      <w:divBdr>
        <w:top w:val="none" w:sz="0" w:space="0" w:color="auto"/>
        <w:left w:val="none" w:sz="0" w:space="0" w:color="auto"/>
        <w:bottom w:val="none" w:sz="0" w:space="0" w:color="auto"/>
        <w:right w:val="none" w:sz="0" w:space="0" w:color="auto"/>
      </w:divBdr>
    </w:div>
    <w:div w:id="1930892670">
      <w:bodyDiv w:val="1"/>
      <w:marLeft w:val="0"/>
      <w:marRight w:val="0"/>
      <w:marTop w:val="0"/>
      <w:marBottom w:val="0"/>
      <w:divBdr>
        <w:top w:val="none" w:sz="0" w:space="0" w:color="auto"/>
        <w:left w:val="none" w:sz="0" w:space="0" w:color="auto"/>
        <w:bottom w:val="none" w:sz="0" w:space="0" w:color="auto"/>
        <w:right w:val="none" w:sz="0" w:space="0" w:color="auto"/>
      </w:divBdr>
    </w:div>
    <w:div w:id="1994866855">
      <w:bodyDiv w:val="1"/>
      <w:marLeft w:val="0"/>
      <w:marRight w:val="0"/>
      <w:marTop w:val="0"/>
      <w:marBottom w:val="0"/>
      <w:divBdr>
        <w:top w:val="none" w:sz="0" w:space="0" w:color="auto"/>
        <w:left w:val="none" w:sz="0" w:space="0" w:color="auto"/>
        <w:bottom w:val="none" w:sz="0" w:space="0" w:color="auto"/>
        <w:right w:val="none" w:sz="0" w:space="0" w:color="auto"/>
      </w:divBdr>
    </w:div>
    <w:div w:id="2033798142">
      <w:bodyDiv w:val="1"/>
      <w:marLeft w:val="0"/>
      <w:marRight w:val="0"/>
      <w:marTop w:val="0"/>
      <w:marBottom w:val="0"/>
      <w:divBdr>
        <w:top w:val="none" w:sz="0" w:space="0" w:color="auto"/>
        <w:left w:val="none" w:sz="0" w:space="0" w:color="auto"/>
        <w:bottom w:val="none" w:sz="0" w:space="0" w:color="auto"/>
        <w:right w:val="none" w:sz="0" w:space="0" w:color="auto"/>
      </w:divBdr>
    </w:div>
    <w:div w:id="2050760977">
      <w:bodyDiv w:val="1"/>
      <w:marLeft w:val="0"/>
      <w:marRight w:val="0"/>
      <w:marTop w:val="0"/>
      <w:marBottom w:val="0"/>
      <w:divBdr>
        <w:top w:val="none" w:sz="0" w:space="0" w:color="auto"/>
        <w:left w:val="none" w:sz="0" w:space="0" w:color="auto"/>
        <w:bottom w:val="none" w:sz="0" w:space="0" w:color="auto"/>
        <w:right w:val="none" w:sz="0" w:space="0" w:color="auto"/>
      </w:divBdr>
    </w:div>
    <w:div w:id="2106539245">
      <w:bodyDiv w:val="1"/>
      <w:marLeft w:val="0"/>
      <w:marRight w:val="0"/>
      <w:marTop w:val="0"/>
      <w:marBottom w:val="0"/>
      <w:divBdr>
        <w:top w:val="none" w:sz="0" w:space="0" w:color="auto"/>
        <w:left w:val="none" w:sz="0" w:space="0" w:color="auto"/>
        <w:bottom w:val="none" w:sz="0" w:space="0" w:color="auto"/>
        <w:right w:val="none" w:sz="0" w:space="0" w:color="auto"/>
      </w:divBdr>
    </w:div>
    <w:div w:id="2139179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s://lternet.edu/" TargetMode="External"/><Relationship Id="rId21" Type="http://schemas.openxmlformats.org/officeDocument/2006/relationships/hyperlink" Target="https://en.wikipedia.org/w/index.php?title=Parallel_coordinates&amp;oldid=771674633" TargetMode="External"/><Relationship Id="rId22" Type="http://schemas.openxmlformats.org/officeDocument/2006/relationships/hyperlink" Target="http://intranet2.lternet.edu/sites/intranet2.lternet.edu/files/documents/Scientific_Reports/Informatics/emlbestpractices_oct2004_final.pdf" TargetMode="External"/><Relationship Id="rId23" Type="http://schemas.openxmlformats.org/officeDocument/2006/relationships/hyperlink" Target="http://intranet2.lternet.edu/sites/intranet2.lternet.edu/files/documents/Scientific_Reports/Informatics/emlbestpractices_oct2004_final.pdf" TargetMode="External"/><Relationship Id="rId24" Type="http://schemas.openxmlformats.org/officeDocument/2006/relationships/hyperlink" Target="http://intranet2.lternet.edu/sites/intranet2.lternet.edu/files/documents/Scientific_Reports/Informatics/emlbestpractices_oct2004_final.pdf" TargetMode="External"/><Relationship Id="rId25" Type="http://schemas.openxmlformats.org/officeDocument/2006/relationships/hyperlink" Target="http://intranet2.lternet.edu/sites/intranet2.lternet.edu/files/documents/Scientific_Reports/Informatics/emlbestpractices_oct2004_final.pdf" TargetMode="External"/><Relationship Id="rId26" Type="http://schemas.openxmlformats.org/officeDocument/2006/relationships/hyperlink" Target="http://intranet2.lternet.edu/sites/intranet2.lternet.edu/files/documents/Scientific_Reports/Informatics/emlbestpractices_oct2004_final.pdf" TargetMode="Externa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chart" Target="charts/chart1.xml"/><Relationship Id="rId12" Type="http://schemas.openxmlformats.org/officeDocument/2006/relationships/image" Target="media/image2.png"/><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hyperlink" Target="https://www.dataone.org/" TargetMode="External"/><Relationship Id="rId16" Type="http://schemas.openxmlformats.org/officeDocument/2006/relationships/hyperlink" Target="https://search.dataone.org/" TargetMode="External"/><Relationship Id="rId17" Type="http://schemas.openxmlformats.org/officeDocument/2006/relationships/hyperlink" Target="https://knb.ecoinformatics.org/" TargetMode="External"/><Relationship Id="rId18" Type="http://schemas.openxmlformats.org/officeDocument/2006/relationships/hyperlink" Target="https://github.com/scgordon/CrosswalksWorkflow" TargetMode="External"/><Relationship Id="rId19" Type="http://schemas.openxmlformats.org/officeDocument/2006/relationships/hyperlink" Target="https://github.com/NCEAS/metadig/commit/e2e89b63c90f00e72fa4f630deee6b8e4a8f7e2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cgordon/ConceptMining/RAD/DataONE/CONCAT_DataO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139547552"/>
        <c:axId val="-195542224"/>
      </c:lineChart>
      <c:catAx>
        <c:axId val="-139547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542224"/>
        <c:crosses val="autoZero"/>
        <c:auto val="1"/>
        <c:lblAlgn val="ctr"/>
        <c:lblOffset val="100"/>
        <c:noMultiLvlLbl val="0"/>
      </c:catAx>
      <c:valAx>
        <c:axId val="-195542224"/>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547552"/>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194747184"/>
        <c:axId val="-139804752"/>
      </c:lineChart>
      <c:catAx>
        <c:axId val="-194747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804752"/>
        <c:crosses val="autoZero"/>
        <c:auto val="1"/>
        <c:lblAlgn val="ctr"/>
        <c:lblOffset val="100"/>
        <c:noMultiLvlLbl val="0"/>
      </c:catAx>
      <c:valAx>
        <c:axId val="-139804752"/>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747184"/>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7871996769635"/>
          <c:y val="0.103213744289691"/>
          <c:w val="0.762859882899253"/>
          <c:h val="0.812713772175774"/>
        </c:manualLayout>
      </c:layout>
      <c:barChart>
        <c:barDir val="bar"/>
        <c:grouping val="clustered"/>
        <c:varyColors val="0"/>
        <c:ser>
          <c:idx val="0"/>
          <c:order val="0"/>
          <c:tx>
            <c:strRef>
              <c:f>LevelCompleteness!$T$3</c:f>
              <c:strCache>
                <c:ptCount val="1"/>
                <c:pt idx="0">
                  <c:v>Identification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LevelCompleteness!$U$3:$AP$3</c:f>
              <c:numCache>
                <c:formatCode>0%</c:formatCode>
                <c:ptCount val="22"/>
                <c:pt idx="0">
                  <c:v>0.818181818181818</c:v>
                </c:pt>
                <c:pt idx="1">
                  <c:v>0.898799313893653</c:v>
                </c:pt>
                <c:pt idx="2">
                  <c:v>0.727272727272727</c:v>
                </c:pt>
                <c:pt idx="3">
                  <c:v>0.631725417439703</c:v>
                </c:pt>
                <c:pt idx="4">
                  <c:v>0.541666666666667</c:v>
                </c:pt>
                <c:pt idx="5">
                  <c:v>0.696788241698421</c:v>
                </c:pt>
                <c:pt idx="6">
                  <c:v>0.454545454545454</c:v>
                </c:pt>
                <c:pt idx="7">
                  <c:v>0.831272727272727</c:v>
                </c:pt>
                <c:pt idx="8">
                  <c:v>0.764738292011019</c:v>
                </c:pt>
                <c:pt idx="9">
                  <c:v>0.804837364470392</c:v>
                </c:pt>
                <c:pt idx="10">
                  <c:v>0.717741935483871</c:v>
                </c:pt>
                <c:pt idx="11">
                  <c:v>0.562384983437615</c:v>
                </c:pt>
                <c:pt idx="12">
                  <c:v>0.727272727272727</c:v>
                </c:pt>
                <c:pt idx="13">
                  <c:v>0.571272727272727</c:v>
                </c:pt>
                <c:pt idx="14">
                  <c:v>0.636363636363636</c:v>
                </c:pt>
                <c:pt idx="15">
                  <c:v>0.727272727272727</c:v>
                </c:pt>
                <c:pt idx="16">
                  <c:v>0.734545454545454</c:v>
                </c:pt>
                <c:pt idx="17">
                  <c:v>0.818181818181818</c:v>
                </c:pt>
                <c:pt idx="18">
                  <c:v>0.772727272727273</c:v>
                </c:pt>
                <c:pt idx="19">
                  <c:v>0.768560606060606</c:v>
                </c:pt>
                <c:pt idx="20">
                  <c:v>0.764257575757576</c:v>
                </c:pt>
                <c:pt idx="21">
                  <c:v>0.692324268885544</c:v>
                </c:pt>
              </c:numCache>
            </c:numRef>
          </c:val>
        </c:ser>
        <c:dLbls>
          <c:showLegendKey val="0"/>
          <c:showVal val="0"/>
          <c:showCatName val="0"/>
          <c:showSerName val="0"/>
          <c:showPercent val="0"/>
          <c:showBubbleSize val="0"/>
        </c:dLbls>
        <c:gapWidth val="35"/>
        <c:axId val="-195376240"/>
        <c:axId val="-195374464"/>
      </c:barChart>
      <c:catAx>
        <c:axId val="-19537624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374464"/>
        <c:crosses val="autoZero"/>
        <c:auto val="1"/>
        <c:lblAlgn val="ctr"/>
        <c:lblOffset val="100"/>
        <c:noMultiLvlLbl val="0"/>
      </c:catAx>
      <c:valAx>
        <c:axId val="-195374464"/>
        <c:scaling>
          <c:orientation val="minMax"/>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376240"/>
        <c:crosses val="max"/>
        <c:crossBetween val="between"/>
        <c:majorUnit val="0.1"/>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2EF53EA-CA05-A14A-9A72-F1D88EACB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35</Pages>
  <Words>10521</Words>
  <Characters>59971</Characters>
  <Application>Microsoft Macintosh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 Champaign</Company>
  <LinksUpToDate>false</LinksUpToDate>
  <CharactersWithSpaces>70352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3</cp:revision>
  <cp:lastPrinted>2017-06-27T19:55:00Z</cp:lastPrinted>
  <dcterms:created xsi:type="dcterms:W3CDTF">2017-06-27T19:55:00Z</dcterms:created>
  <dcterms:modified xsi:type="dcterms:W3CDTF">2017-06-27T20:25:00Z</dcterms:modified>
</cp:coreProperties>
</file>